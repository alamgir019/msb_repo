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311" w:rsidRPr="00251E03" w:rsidRDefault="00264311" w:rsidP="00264311">
      <w:pPr>
        <w:pStyle w:val="BodyText"/>
        <w:jc w:val="center"/>
        <w:rPr>
          <w:rFonts w:ascii="Calibri" w:hAnsi="Calibri" w:cs="Calibri"/>
          <w:color w:val="000000"/>
          <w:sz w:val="48"/>
          <w:szCs w:val="48"/>
        </w:rPr>
      </w:pPr>
    </w:p>
    <w:p w:rsidR="00264311" w:rsidRPr="00251E03" w:rsidRDefault="00264311" w:rsidP="00BA644C">
      <w:pPr>
        <w:pStyle w:val="BodyText"/>
        <w:pBdr>
          <w:top w:val="single" w:sz="4" w:space="1" w:color="auto"/>
        </w:pBdr>
        <w:jc w:val="center"/>
        <w:rPr>
          <w:rFonts w:ascii="Calibri" w:hAnsi="Calibri" w:cs="Calibri"/>
          <w:color w:val="000000"/>
          <w:sz w:val="48"/>
          <w:szCs w:val="48"/>
        </w:rPr>
      </w:pPr>
      <w:r w:rsidRPr="00251E03">
        <w:rPr>
          <w:rFonts w:ascii="Calibri" w:hAnsi="Calibri" w:cs="Calibri"/>
          <w:color w:val="000000"/>
          <w:sz w:val="48"/>
          <w:szCs w:val="48"/>
        </w:rPr>
        <w:t>Software Requirements Specification</w:t>
      </w:r>
    </w:p>
    <w:p w:rsidR="00264311" w:rsidRPr="00251E03" w:rsidRDefault="0007396E" w:rsidP="00BA644C">
      <w:pPr>
        <w:jc w:val="center"/>
        <w:rPr>
          <w:rFonts w:ascii="Calibri" w:hAnsi="Calibri" w:cs="Calibri"/>
          <w:color w:val="000000"/>
          <w:sz w:val="48"/>
          <w:szCs w:val="48"/>
        </w:rPr>
      </w:pPr>
      <w:r w:rsidRPr="00251E03">
        <w:rPr>
          <w:rFonts w:ascii="Calibri" w:hAnsi="Calibri" w:cs="Calibri"/>
          <w:color w:val="000000"/>
          <w:sz w:val="48"/>
          <w:szCs w:val="48"/>
        </w:rPr>
        <w:t>Of</w:t>
      </w:r>
    </w:p>
    <w:p w:rsidR="00264311" w:rsidRPr="00251E03" w:rsidRDefault="00264311" w:rsidP="00BA644C">
      <w:pPr>
        <w:pBdr>
          <w:bottom w:val="single" w:sz="4" w:space="1" w:color="auto"/>
        </w:pBdr>
        <w:jc w:val="center"/>
        <w:rPr>
          <w:rFonts w:ascii="Calibri" w:hAnsi="Calibri" w:cs="Calibri"/>
          <w:color w:val="000000"/>
          <w:sz w:val="48"/>
          <w:szCs w:val="48"/>
        </w:rPr>
      </w:pPr>
      <w:r w:rsidRPr="00251E03">
        <w:rPr>
          <w:rFonts w:ascii="Calibri" w:hAnsi="Calibri" w:cs="Calibri"/>
          <w:color w:val="000000"/>
          <w:sz w:val="48"/>
          <w:szCs w:val="48"/>
        </w:rPr>
        <w:t xml:space="preserve">HRIS and Payroll Application, </w:t>
      </w:r>
      <w:r w:rsidR="004C1733">
        <w:rPr>
          <w:rFonts w:ascii="Calibri" w:hAnsi="Calibri" w:cs="Calibri"/>
          <w:color w:val="000000"/>
          <w:sz w:val="48"/>
          <w:szCs w:val="48"/>
        </w:rPr>
        <w:t>Marie Stopes</w:t>
      </w:r>
      <w:r w:rsidR="00487067" w:rsidRPr="00251E03">
        <w:rPr>
          <w:rFonts w:ascii="Calibri" w:hAnsi="Calibri" w:cs="Calibri"/>
          <w:color w:val="000000"/>
          <w:sz w:val="48"/>
          <w:szCs w:val="48"/>
        </w:rPr>
        <w:t xml:space="preserve"> Bangladesh</w:t>
      </w:r>
    </w:p>
    <w:p w:rsidR="00BA644C" w:rsidRPr="00251E03" w:rsidRDefault="00BA644C" w:rsidP="00264311">
      <w:pPr>
        <w:ind w:left="0" w:firstLine="0"/>
        <w:rPr>
          <w:rFonts w:ascii="Calibri" w:hAnsi="Calibri" w:cs="Calibri"/>
          <w:color w:val="000000"/>
          <w:sz w:val="48"/>
          <w:szCs w:val="48"/>
        </w:rPr>
      </w:pPr>
    </w:p>
    <w:p w:rsidR="0024319A" w:rsidRDefault="0024319A" w:rsidP="00264311">
      <w:pPr>
        <w:ind w:left="0" w:firstLine="0"/>
        <w:rPr>
          <w:rFonts w:ascii="Calibri" w:hAnsi="Calibri" w:cs="Calibri"/>
          <w:color w:val="000000"/>
          <w:sz w:val="40"/>
          <w:szCs w:val="40"/>
        </w:rPr>
      </w:pPr>
    </w:p>
    <w:p w:rsidR="0024319A" w:rsidRDefault="0024319A" w:rsidP="00264311">
      <w:pPr>
        <w:ind w:left="0" w:firstLine="0"/>
        <w:rPr>
          <w:rFonts w:ascii="Calibri" w:hAnsi="Calibri" w:cs="Calibri"/>
          <w:color w:val="000000"/>
          <w:sz w:val="40"/>
          <w:szCs w:val="40"/>
        </w:rPr>
      </w:pPr>
    </w:p>
    <w:p w:rsidR="0024319A" w:rsidRDefault="0024319A" w:rsidP="00264311">
      <w:pPr>
        <w:ind w:left="0" w:firstLine="0"/>
        <w:rPr>
          <w:rFonts w:ascii="Calibri" w:hAnsi="Calibri" w:cs="Calibri"/>
          <w:color w:val="000000"/>
          <w:sz w:val="40"/>
          <w:szCs w:val="40"/>
        </w:rPr>
      </w:pPr>
    </w:p>
    <w:p w:rsidR="0024319A" w:rsidRDefault="0024319A" w:rsidP="00264311">
      <w:pPr>
        <w:ind w:left="0" w:firstLine="0"/>
        <w:rPr>
          <w:rFonts w:ascii="Calibri" w:hAnsi="Calibri" w:cs="Calibri"/>
          <w:color w:val="000000"/>
          <w:sz w:val="40"/>
          <w:szCs w:val="40"/>
        </w:rPr>
      </w:pPr>
    </w:p>
    <w:p w:rsidR="0024319A" w:rsidRDefault="0024319A" w:rsidP="00264311">
      <w:pPr>
        <w:ind w:left="0" w:firstLine="0"/>
        <w:rPr>
          <w:rFonts w:ascii="Calibri" w:hAnsi="Calibri" w:cs="Calibri"/>
          <w:color w:val="000000"/>
          <w:sz w:val="40"/>
          <w:szCs w:val="40"/>
        </w:rPr>
      </w:pPr>
    </w:p>
    <w:p w:rsidR="0024319A" w:rsidRDefault="0024319A" w:rsidP="00264311">
      <w:pPr>
        <w:ind w:left="0" w:firstLine="0"/>
        <w:rPr>
          <w:rFonts w:ascii="Calibri" w:hAnsi="Calibri" w:cs="Calibri"/>
          <w:color w:val="000000"/>
          <w:sz w:val="40"/>
          <w:szCs w:val="40"/>
        </w:rPr>
      </w:pPr>
    </w:p>
    <w:p w:rsidR="0024319A" w:rsidRDefault="00BA644C" w:rsidP="0024319A">
      <w:pPr>
        <w:pBdr>
          <w:bottom w:val="single" w:sz="4" w:space="1" w:color="auto"/>
        </w:pBdr>
        <w:ind w:left="0" w:firstLine="0"/>
        <w:rPr>
          <w:rFonts w:ascii="Calibri" w:hAnsi="Calibri" w:cs="Calibri"/>
          <w:color w:val="000000"/>
          <w:sz w:val="44"/>
          <w:szCs w:val="44"/>
        </w:rPr>
      </w:pPr>
      <w:r w:rsidRPr="00251E03">
        <w:rPr>
          <w:rFonts w:ascii="Calibri" w:hAnsi="Calibri" w:cs="Calibri"/>
          <w:color w:val="000000"/>
          <w:sz w:val="40"/>
          <w:szCs w:val="40"/>
        </w:rPr>
        <w:t>Submitted to:</w:t>
      </w:r>
    </w:p>
    <w:p w:rsidR="0024319A" w:rsidRPr="00BA644C" w:rsidRDefault="009F342E" w:rsidP="0024319A">
      <w:pPr>
        <w:tabs>
          <w:tab w:val="left" w:pos="180"/>
        </w:tabs>
        <w:rPr>
          <w:rFonts w:ascii="Calibri" w:hAnsi="Calibri"/>
          <w:color w:val="000000"/>
          <w:sz w:val="40"/>
          <w:szCs w:val="40"/>
        </w:rPr>
      </w:pPr>
      <w:r>
        <w:rPr>
          <w:rFonts w:ascii="Calibri" w:hAnsi="Calibri"/>
          <w:color w:val="000000"/>
          <w:sz w:val="40"/>
          <w:szCs w:val="40"/>
        </w:rPr>
        <w:t>Marie Stopes</w:t>
      </w:r>
      <w:r w:rsidR="0024319A">
        <w:rPr>
          <w:rFonts w:ascii="Calibri" w:hAnsi="Calibri"/>
          <w:color w:val="000000"/>
          <w:sz w:val="40"/>
          <w:szCs w:val="40"/>
        </w:rPr>
        <w:t xml:space="preserve"> Bangladesh</w:t>
      </w:r>
    </w:p>
    <w:p w:rsidR="0007396E" w:rsidRPr="00251E03" w:rsidRDefault="00BA644C" w:rsidP="00264311">
      <w:pPr>
        <w:ind w:left="0" w:firstLine="0"/>
        <w:rPr>
          <w:rFonts w:ascii="Calibri" w:hAnsi="Calibri" w:cs="Calibri"/>
          <w:color w:val="000000"/>
          <w:sz w:val="48"/>
          <w:szCs w:val="48"/>
        </w:rPr>
      </w:pPr>
      <w:r w:rsidRPr="00251E03">
        <w:rPr>
          <w:rFonts w:ascii="Calibri" w:hAnsi="Calibri" w:cs="Calibri"/>
          <w:color w:val="000000"/>
          <w:sz w:val="44"/>
          <w:szCs w:val="44"/>
        </w:rPr>
        <w:tab/>
      </w:r>
      <w:r w:rsidRPr="00251E03">
        <w:rPr>
          <w:rFonts w:ascii="Calibri" w:hAnsi="Calibri" w:cs="Calibri"/>
          <w:color w:val="000000"/>
          <w:sz w:val="44"/>
          <w:szCs w:val="44"/>
        </w:rPr>
        <w:tab/>
      </w:r>
      <w:r w:rsidRPr="00251E03">
        <w:rPr>
          <w:rFonts w:ascii="Calibri" w:hAnsi="Calibri" w:cs="Calibri"/>
          <w:color w:val="000000"/>
          <w:sz w:val="44"/>
          <w:szCs w:val="44"/>
        </w:rPr>
        <w:tab/>
      </w:r>
    </w:p>
    <w:p w:rsidR="0007396E" w:rsidRDefault="0007396E" w:rsidP="00264311">
      <w:pPr>
        <w:ind w:left="0" w:firstLine="0"/>
        <w:rPr>
          <w:rFonts w:ascii="Calibri" w:hAnsi="Calibri" w:cs="Calibri"/>
          <w:color w:val="000000"/>
          <w:sz w:val="48"/>
          <w:szCs w:val="48"/>
        </w:rPr>
      </w:pPr>
    </w:p>
    <w:p w:rsidR="0024319A" w:rsidRDefault="0024319A" w:rsidP="00264311">
      <w:pPr>
        <w:ind w:left="0" w:firstLine="0"/>
        <w:rPr>
          <w:rFonts w:ascii="Calibri" w:hAnsi="Calibri" w:cs="Calibri"/>
          <w:color w:val="000000"/>
          <w:sz w:val="48"/>
          <w:szCs w:val="48"/>
        </w:rPr>
      </w:pPr>
    </w:p>
    <w:p w:rsidR="00264311" w:rsidRPr="00251E03" w:rsidRDefault="0024319A" w:rsidP="0024319A">
      <w:pPr>
        <w:pBdr>
          <w:bottom w:val="single" w:sz="4" w:space="1" w:color="auto"/>
        </w:pBdr>
        <w:ind w:left="0" w:firstLine="0"/>
        <w:rPr>
          <w:rFonts w:ascii="Calibri" w:hAnsi="Calibri" w:cs="Calibri"/>
          <w:color w:val="000000"/>
          <w:sz w:val="44"/>
          <w:szCs w:val="44"/>
        </w:rPr>
      </w:pPr>
      <w:r w:rsidRPr="00251E03">
        <w:rPr>
          <w:rFonts w:ascii="Calibri" w:hAnsi="Calibri" w:cs="Calibri"/>
          <w:color w:val="000000"/>
          <w:sz w:val="40"/>
          <w:szCs w:val="40"/>
        </w:rPr>
        <w:t>Submitted by:</w:t>
      </w:r>
      <w:r w:rsidR="0007396E" w:rsidRPr="00251E03">
        <w:rPr>
          <w:rFonts w:ascii="Calibri" w:hAnsi="Calibri" w:cs="Calibri"/>
          <w:color w:val="000000"/>
          <w:sz w:val="44"/>
          <w:szCs w:val="44"/>
        </w:rPr>
        <w:tab/>
      </w:r>
      <w:r w:rsidR="0007396E" w:rsidRPr="00251E03">
        <w:rPr>
          <w:rFonts w:ascii="Calibri" w:hAnsi="Calibri" w:cs="Calibri"/>
          <w:color w:val="000000"/>
          <w:sz w:val="44"/>
          <w:szCs w:val="44"/>
        </w:rPr>
        <w:tab/>
      </w:r>
      <w:r w:rsidR="0007396E" w:rsidRPr="00251E03">
        <w:rPr>
          <w:rFonts w:ascii="Calibri" w:hAnsi="Calibri" w:cs="Calibri"/>
          <w:color w:val="000000"/>
          <w:sz w:val="44"/>
          <w:szCs w:val="44"/>
        </w:rPr>
        <w:tab/>
      </w:r>
    </w:p>
    <w:p w:rsidR="0024319A" w:rsidRDefault="0024319A" w:rsidP="0024319A">
      <w:pPr>
        <w:rPr>
          <w:rFonts w:ascii="Calibri" w:hAnsi="Calibri"/>
          <w:color w:val="000000"/>
          <w:sz w:val="40"/>
          <w:szCs w:val="40"/>
        </w:rPr>
      </w:pPr>
      <w:r w:rsidRPr="00BA644C">
        <w:rPr>
          <w:rFonts w:ascii="Calibri" w:hAnsi="Calibri"/>
          <w:color w:val="000000"/>
          <w:sz w:val="40"/>
          <w:szCs w:val="40"/>
        </w:rPr>
        <w:t>BASE Limited</w:t>
      </w:r>
    </w:p>
    <w:p w:rsidR="0024319A" w:rsidRPr="00BA644C" w:rsidRDefault="00B1218F" w:rsidP="0024319A">
      <w:pPr>
        <w:rPr>
          <w:rFonts w:ascii="Calibri" w:hAnsi="Calibri"/>
          <w:color w:val="000000"/>
          <w:sz w:val="40"/>
          <w:szCs w:val="40"/>
        </w:rPr>
      </w:pPr>
      <w:r>
        <w:rPr>
          <w:noProof/>
        </w:rPr>
        <w:drawing>
          <wp:anchor distT="0" distB="0" distL="114300" distR="114300" simplePos="0" relativeHeight="251658240" behindDoc="0" locked="0" layoutInCell="1" allowOverlap="1">
            <wp:simplePos x="0" y="0"/>
            <wp:positionH relativeFrom="column">
              <wp:posOffset>-17780</wp:posOffset>
            </wp:positionH>
            <wp:positionV relativeFrom="paragraph">
              <wp:posOffset>71120</wp:posOffset>
            </wp:positionV>
            <wp:extent cx="979805" cy="341630"/>
            <wp:effectExtent l="0" t="0" r="0" b="0"/>
            <wp:wrapNone/>
            <wp:docPr id="14" name="Picture 1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ase"/>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79805" cy="341630"/>
                    </a:xfrm>
                    <a:prstGeom prst="rect">
                      <a:avLst/>
                    </a:prstGeom>
                    <a:noFill/>
                    <a:ln>
                      <a:noFill/>
                    </a:ln>
                  </pic:spPr>
                </pic:pic>
              </a:graphicData>
            </a:graphic>
          </wp:anchor>
        </w:drawing>
      </w:r>
    </w:p>
    <w:p w:rsidR="0024319A" w:rsidRDefault="0024319A" w:rsidP="0024319A">
      <w:pPr>
        <w:rPr>
          <w:rFonts w:ascii="Calibri" w:hAnsi="Calibri"/>
          <w:color w:val="000000"/>
          <w:sz w:val="44"/>
          <w:szCs w:val="44"/>
        </w:rPr>
      </w:pPr>
    </w:p>
    <w:p w:rsidR="00264311" w:rsidRPr="00251E03" w:rsidRDefault="0007396E" w:rsidP="00264311">
      <w:pPr>
        <w:ind w:left="0" w:firstLine="0"/>
        <w:rPr>
          <w:rFonts w:ascii="Calibri" w:hAnsi="Calibri" w:cs="Calibri"/>
          <w:color w:val="000000"/>
          <w:sz w:val="48"/>
          <w:szCs w:val="48"/>
        </w:rPr>
      </w:pPr>
      <w:r w:rsidRPr="00251E03">
        <w:rPr>
          <w:rFonts w:ascii="Calibri" w:hAnsi="Calibri" w:cs="Calibri"/>
          <w:color w:val="000000"/>
          <w:sz w:val="44"/>
          <w:szCs w:val="44"/>
        </w:rPr>
        <w:tab/>
      </w:r>
      <w:r w:rsidRPr="00251E03">
        <w:rPr>
          <w:rFonts w:ascii="Calibri" w:hAnsi="Calibri" w:cs="Calibri"/>
          <w:color w:val="000000"/>
          <w:sz w:val="44"/>
          <w:szCs w:val="44"/>
        </w:rPr>
        <w:tab/>
      </w:r>
      <w:r w:rsidRPr="00251E03">
        <w:rPr>
          <w:rFonts w:ascii="Calibri" w:hAnsi="Calibri" w:cs="Calibri"/>
          <w:color w:val="000000"/>
          <w:sz w:val="48"/>
          <w:szCs w:val="48"/>
        </w:rPr>
        <w:tab/>
      </w:r>
      <w:r w:rsidRPr="00251E03">
        <w:rPr>
          <w:rFonts w:ascii="Calibri" w:hAnsi="Calibri" w:cs="Calibri"/>
          <w:color w:val="000000"/>
          <w:sz w:val="48"/>
          <w:szCs w:val="48"/>
        </w:rPr>
        <w:tab/>
      </w:r>
      <w:r w:rsidRPr="00251E03">
        <w:rPr>
          <w:rFonts w:ascii="Calibri" w:hAnsi="Calibri" w:cs="Calibri"/>
          <w:color w:val="000000"/>
          <w:sz w:val="48"/>
          <w:szCs w:val="48"/>
        </w:rPr>
        <w:tab/>
      </w:r>
      <w:r w:rsidR="00264311" w:rsidRPr="00251E03">
        <w:rPr>
          <w:rFonts w:ascii="Calibri" w:hAnsi="Calibri" w:cs="Calibri"/>
          <w:i/>
          <w:color w:val="000000"/>
          <w:sz w:val="48"/>
          <w:szCs w:val="48"/>
        </w:rPr>
        <w:br w:type="page"/>
      </w:r>
    </w:p>
    <w:p w:rsidR="00264311" w:rsidRPr="00251E03" w:rsidRDefault="00264311" w:rsidP="00264311">
      <w:pPr>
        <w:jc w:val="center"/>
        <w:rPr>
          <w:rFonts w:ascii="Calibri" w:hAnsi="Calibri" w:cs="Calibri"/>
          <w:b/>
          <w:bCs/>
          <w:color w:val="000000"/>
          <w:sz w:val="28"/>
          <w:szCs w:val="28"/>
        </w:rPr>
      </w:pPr>
      <w:r w:rsidRPr="00251E03">
        <w:rPr>
          <w:rFonts w:ascii="Calibri" w:hAnsi="Calibri" w:cs="Calibri"/>
          <w:b/>
          <w:bCs/>
          <w:color w:val="000000"/>
          <w:sz w:val="28"/>
          <w:szCs w:val="28"/>
        </w:rPr>
        <w:lastRenderedPageBreak/>
        <w:t xml:space="preserve">Revision History </w:t>
      </w:r>
    </w:p>
    <w:p w:rsidR="0043347E" w:rsidRPr="00251E03" w:rsidRDefault="0043347E" w:rsidP="00264311">
      <w:pPr>
        <w:jc w:val="center"/>
        <w:rPr>
          <w:rFonts w:ascii="Calibri" w:hAnsi="Calibri" w:cs="Calibri"/>
          <w:color w:val="000000"/>
          <w:sz w:val="28"/>
          <w:szCs w:val="28"/>
        </w:rPr>
      </w:pPr>
    </w:p>
    <w:tbl>
      <w:tblPr>
        <w:tblW w:w="5000" w:type="pct"/>
        <w:tblInd w:w="64" w:type="dxa"/>
        <w:tblBorders>
          <w:top w:val="nil"/>
          <w:left w:val="nil"/>
          <w:bottom w:val="nil"/>
          <w:right w:val="nil"/>
        </w:tblBorders>
        <w:tblLook w:val="0000"/>
      </w:tblPr>
      <w:tblGrid>
        <w:gridCol w:w="1710"/>
        <w:gridCol w:w="1375"/>
        <w:gridCol w:w="3020"/>
        <w:gridCol w:w="3471"/>
      </w:tblGrid>
      <w:tr w:rsidR="00264311" w:rsidRPr="00251E03">
        <w:trPr>
          <w:trHeight w:val="320"/>
        </w:trPr>
        <w:tc>
          <w:tcPr>
            <w:tcW w:w="0" w:type="auto"/>
            <w:tcBorders>
              <w:top w:val="single" w:sz="4" w:space="0" w:color="000000"/>
              <w:left w:val="single" w:sz="4" w:space="0" w:color="000000"/>
              <w:bottom w:val="single" w:sz="4" w:space="0" w:color="000000"/>
              <w:right w:val="single" w:sz="4" w:space="0" w:color="000000"/>
            </w:tcBorders>
          </w:tcPr>
          <w:p w:rsidR="00264311" w:rsidRPr="00251E03" w:rsidRDefault="00264311" w:rsidP="004322B9">
            <w:pPr>
              <w:jc w:val="center"/>
              <w:rPr>
                <w:rFonts w:ascii="Calibri" w:hAnsi="Calibri" w:cs="Calibri"/>
                <w:color w:val="000000"/>
              </w:rPr>
            </w:pPr>
            <w:r w:rsidRPr="00251E03">
              <w:rPr>
                <w:rFonts w:ascii="Calibri" w:hAnsi="Calibri" w:cs="Calibri"/>
                <w:b/>
                <w:bCs/>
                <w:color w:val="000000"/>
              </w:rPr>
              <w:t xml:space="preserve">Date </w:t>
            </w:r>
          </w:p>
        </w:tc>
        <w:tc>
          <w:tcPr>
            <w:tcW w:w="718" w:type="pct"/>
            <w:tcBorders>
              <w:top w:val="single" w:sz="4" w:space="0" w:color="000000"/>
              <w:left w:val="single" w:sz="4" w:space="0" w:color="000000"/>
              <w:bottom w:val="single" w:sz="4" w:space="0" w:color="000000"/>
              <w:right w:val="single" w:sz="4" w:space="0" w:color="000000"/>
            </w:tcBorders>
          </w:tcPr>
          <w:p w:rsidR="00264311" w:rsidRPr="00251E03" w:rsidRDefault="00264311" w:rsidP="00A6482E">
            <w:pPr>
              <w:rPr>
                <w:rFonts w:ascii="Calibri" w:hAnsi="Calibri" w:cs="Calibri"/>
                <w:color w:val="000000"/>
              </w:rPr>
            </w:pPr>
            <w:r w:rsidRPr="00251E03">
              <w:rPr>
                <w:rFonts w:ascii="Calibri" w:hAnsi="Calibri" w:cs="Calibri"/>
                <w:b/>
                <w:bCs/>
                <w:color w:val="000000"/>
              </w:rPr>
              <w:t xml:space="preserve">Version </w:t>
            </w:r>
          </w:p>
        </w:tc>
        <w:tc>
          <w:tcPr>
            <w:tcW w:w="1577" w:type="pct"/>
            <w:tcBorders>
              <w:top w:val="single" w:sz="4" w:space="0" w:color="000000"/>
              <w:left w:val="single" w:sz="4" w:space="0" w:color="000000"/>
              <w:bottom w:val="single" w:sz="4" w:space="0" w:color="000000"/>
              <w:right w:val="single" w:sz="4" w:space="0" w:color="000000"/>
            </w:tcBorders>
          </w:tcPr>
          <w:p w:rsidR="00264311" w:rsidRPr="00251E03" w:rsidRDefault="00264311" w:rsidP="00A6482E">
            <w:pPr>
              <w:rPr>
                <w:rFonts w:ascii="Calibri" w:hAnsi="Calibri" w:cs="Calibri"/>
                <w:color w:val="000000"/>
              </w:rPr>
            </w:pPr>
            <w:r w:rsidRPr="00251E03">
              <w:rPr>
                <w:rFonts w:ascii="Calibri" w:hAnsi="Calibri" w:cs="Calibri"/>
                <w:b/>
                <w:bCs/>
                <w:color w:val="000000"/>
              </w:rPr>
              <w:t xml:space="preserve">Description </w:t>
            </w:r>
          </w:p>
        </w:tc>
        <w:tc>
          <w:tcPr>
            <w:tcW w:w="0" w:type="auto"/>
            <w:tcBorders>
              <w:top w:val="single" w:sz="4" w:space="0" w:color="000000"/>
              <w:left w:val="single" w:sz="4" w:space="0" w:color="000000"/>
              <w:bottom w:val="single" w:sz="4" w:space="0" w:color="000000"/>
              <w:right w:val="single" w:sz="4" w:space="0" w:color="000000"/>
            </w:tcBorders>
          </w:tcPr>
          <w:p w:rsidR="00264311" w:rsidRPr="00251E03" w:rsidRDefault="00264311" w:rsidP="00A6482E">
            <w:pPr>
              <w:rPr>
                <w:rFonts w:ascii="Calibri" w:hAnsi="Calibri" w:cs="Calibri"/>
                <w:color w:val="000000"/>
              </w:rPr>
            </w:pPr>
            <w:r w:rsidRPr="00251E03">
              <w:rPr>
                <w:rFonts w:ascii="Calibri" w:hAnsi="Calibri" w:cs="Calibri"/>
                <w:b/>
                <w:bCs/>
                <w:color w:val="000000"/>
              </w:rPr>
              <w:t xml:space="preserve">Author </w:t>
            </w:r>
          </w:p>
        </w:tc>
      </w:tr>
      <w:tr w:rsidR="00264311" w:rsidRPr="00251E03">
        <w:trPr>
          <w:trHeight w:val="345"/>
        </w:trPr>
        <w:tc>
          <w:tcPr>
            <w:tcW w:w="0" w:type="auto"/>
            <w:tcBorders>
              <w:top w:val="single" w:sz="4" w:space="0" w:color="000000"/>
              <w:left w:val="single" w:sz="4" w:space="0" w:color="000000"/>
              <w:bottom w:val="single" w:sz="4" w:space="0" w:color="000000"/>
              <w:right w:val="single" w:sz="4" w:space="0" w:color="000000"/>
            </w:tcBorders>
          </w:tcPr>
          <w:p w:rsidR="00264311" w:rsidRPr="00251E03" w:rsidRDefault="00AA6C77" w:rsidP="0088781D">
            <w:pPr>
              <w:jc w:val="center"/>
              <w:rPr>
                <w:rFonts w:ascii="Calibri" w:hAnsi="Calibri" w:cs="Calibri"/>
                <w:color w:val="000000"/>
                <w:sz w:val="24"/>
                <w:szCs w:val="24"/>
              </w:rPr>
            </w:pPr>
            <w:r>
              <w:rPr>
                <w:rFonts w:ascii="Calibri" w:hAnsi="Calibri" w:cs="Calibri"/>
                <w:color w:val="000000"/>
                <w:sz w:val="24"/>
                <w:szCs w:val="24"/>
              </w:rPr>
              <w:t>07Aug</w:t>
            </w:r>
            <w:r w:rsidR="00CD7F97" w:rsidRPr="00251E03">
              <w:rPr>
                <w:rFonts w:ascii="Calibri" w:hAnsi="Calibri" w:cs="Calibri"/>
                <w:color w:val="000000"/>
                <w:sz w:val="24"/>
                <w:szCs w:val="24"/>
              </w:rPr>
              <w:t xml:space="preserve"> 201</w:t>
            </w:r>
            <w:r w:rsidR="0088781D">
              <w:rPr>
                <w:rFonts w:ascii="Calibri" w:hAnsi="Calibri" w:cs="Calibri"/>
                <w:color w:val="000000"/>
                <w:sz w:val="24"/>
                <w:szCs w:val="24"/>
              </w:rPr>
              <w:t>6</w:t>
            </w:r>
          </w:p>
        </w:tc>
        <w:tc>
          <w:tcPr>
            <w:tcW w:w="718" w:type="pct"/>
            <w:tcBorders>
              <w:top w:val="single" w:sz="4" w:space="0" w:color="000000"/>
              <w:left w:val="single" w:sz="4" w:space="0" w:color="000000"/>
              <w:bottom w:val="single" w:sz="4" w:space="0" w:color="000000"/>
              <w:right w:val="single" w:sz="4" w:space="0" w:color="000000"/>
            </w:tcBorders>
          </w:tcPr>
          <w:p w:rsidR="00264311" w:rsidRPr="00251E03" w:rsidRDefault="00264311" w:rsidP="00A6482E">
            <w:pPr>
              <w:ind w:left="0" w:firstLine="0"/>
              <w:rPr>
                <w:rFonts w:ascii="Calibri" w:hAnsi="Calibri" w:cs="Calibri"/>
                <w:color w:val="000000"/>
                <w:sz w:val="24"/>
                <w:szCs w:val="24"/>
              </w:rPr>
            </w:pPr>
            <w:r w:rsidRPr="00251E03">
              <w:rPr>
                <w:rFonts w:ascii="Calibri" w:hAnsi="Calibri" w:cs="Calibri"/>
                <w:color w:val="000000"/>
                <w:sz w:val="24"/>
                <w:szCs w:val="24"/>
              </w:rPr>
              <w:t>Draft  V1.0</w:t>
            </w:r>
          </w:p>
        </w:tc>
        <w:tc>
          <w:tcPr>
            <w:tcW w:w="1577" w:type="pct"/>
            <w:tcBorders>
              <w:top w:val="single" w:sz="4" w:space="0" w:color="000000"/>
              <w:left w:val="single" w:sz="4" w:space="0" w:color="000000"/>
              <w:bottom w:val="single" w:sz="4" w:space="0" w:color="000000"/>
              <w:right w:val="single" w:sz="4" w:space="0" w:color="000000"/>
            </w:tcBorders>
          </w:tcPr>
          <w:p w:rsidR="00264311" w:rsidRPr="00251E03" w:rsidRDefault="00264311" w:rsidP="004322B9">
            <w:pPr>
              <w:rPr>
                <w:rFonts w:ascii="Calibri" w:hAnsi="Calibri" w:cs="Calibri"/>
                <w:color w:val="000000"/>
                <w:sz w:val="24"/>
                <w:szCs w:val="24"/>
              </w:rPr>
            </w:pPr>
            <w:r w:rsidRPr="00251E03">
              <w:rPr>
                <w:rFonts w:ascii="Calibri" w:hAnsi="Calibri" w:cs="Calibri"/>
                <w:color w:val="000000"/>
                <w:sz w:val="24"/>
                <w:szCs w:val="24"/>
              </w:rPr>
              <w:t xml:space="preserve">Initial Draft </w:t>
            </w:r>
          </w:p>
        </w:tc>
        <w:tc>
          <w:tcPr>
            <w:tcW w:w="0" w:type="auto"/>
            <w:tcBorders>
              <w:top w:val="single" w:sz="4" w:space="0" w:color="000000"/>
              <w:left w:val="single" w:sz="4" w:space="0" w:color="000000"/>
              <w:bottom w:val="single" w:sz="4" w:space="0" w:color="000000"/>
              <w:right w:val="single" w:sz="4" w:space="0" w:color="000000"/>
            </w:tcBorders>
          </w:tcPr>
          <w:p w:rsidR="00FD33A3" w:rsidRPr="00251E03" w:rsidRDefault="00FD33A3" w:rsidP="004322B9">
            <w:pPr>
              <w:rPr>
                <w:rFonts w:ascii="Calibri" w:hAnsi="Calibri" w:cs="Calibri"/>
                <w:sz w:val="24"/>
                <w:szCs w:val="24"/>
              </w:rPr>
            </w:pPr>
            <w:r w:rsidRPr="00251E03">
              <w:rPr>
                <w:rFonts w:ascii="Calibri" w:hAnsi="Calibri" w:cs="Calibri"/>
                <w:sz w:val="24"/>
                <w:szCs w:val="24"/>
              </w:rPr>
              <w:t>Amit Biswas(BASE)</w:t>
            </w:r>
          </w:p>
          <w:p w:rsidR="00264311" w:rsidRPr="00251E03" w:rsidRDefault="00CD7F97" w:rsidP="004322B9">
            <w:pPr>
              <w:rPr>
                <w:rFonts w:ascii="Calibri" w:hAnsi="Calibri" w:cs="Calibri"/>
                <w:sz w:val="24"/>
                <w:szCs w:val="24"/>
              </w:rPr>
            </w:pPr>
            <w:r w:rsidRPr="00251E03">
              <w:rPr>
                <w:rFonts w:ascii="Calibri" w:hAnsi="Calibri" w:cs="Calibri"/>
                <w:sz w:val="24"/>
                <w:szCs w:val="24"/>
              </w:rPr>
              <w:t>SulataSaha</w:t>
            </w:r>
            <w:r w:rsidR="009F1E4B" w:rsidRPr="00251E03">
              <w:rPr>
                <w:rFonts w:ascii="Calibri" w:hAnsi="Calibri" w:cs="Calibri"/>
                <w:sz w:val="24"/>
                <w:szCs w:val="24"/>
              </w:rPr>
              <w:t xml:space="preserve"> (BASE)</w:t>
            </w:r>
          </w:p>
          <w:p w:rsidR="009F1E4B" w:rsidRPr="00251E03" w:rsidRDefault="00405899" w:rsidP="00405899">
            <w:pPr>
              <w:rPr>
                <w:rFonts w:ascii="Calibri" w:hAnsi="Calibri" w:cs="Calibri"/>
                <w:color w:val="000000"/>
                <w:sz w:val="24"/>
                <w:szCs w:val="24"/>
              </w:rPr>
            </w:pPr>
            <w:r>
              <w:rPr>
                <w:rFonts w:ascii="Calibri" w:hAnsi="Calibri" w:cs="Calibri"/>
                <w:sz w:val="24"/>
                <w:szCs w:val="24"/>
              </w:rPr>
              <w:t>Md. Shazadul Islam</w:t>
            </w:r>
            <w:r w:rsidR="009F1E4B" w:rsidRPr="00251E03">
              <w:rPr>
                <w:rFonts w:ascii="Calibri" w:hAnsi="Calibri" w:cs="Calibri"/>
                <w:sz w:val="24"/>
                <w:szCs w:val="24"/>
              </w:rPr>
              <w:t xml:space="preserve"> (BASE)</w:t>
            </w:r>
          </w:p>
        </w:tc>
      </w:tr>
      <w:tr w:rsidR="00264311" w:rsidRPr="00251E03">
        <w:trPr>
          <w:trHeight w:val="314"/>
        </w:trPr>
        <w:tc>
          <w:tcPr>
            <w:tcW w:w="0" w:type="auto"/>
            <w:tcBorders>
              <w:top w:val="single" w:sz="4" w:space="0" w:color="000000"/>
              <w:left w:val="single" w:sz="4" w:space="0" w:color="000000"/>
              <w:bottom w:val="single" w:sz="4" w:space="0" w:color="000000"/>
              <w:right w:val="single" w:sz="4" w:space="0" w:color="000000"/>
            </w:tcBorders>
          </w:tcPr>
          <w:p w:rsidR="00264311" w:rsidRPr="00251E03" w:rsidRDefault="00264311" w:rsidP="004322B9">
            <w:pPr>
              <w:jc w:val="center"/>
              <w:rPr>
                <w:rFonts w:ascii="Calibri" w:hAnsi="Calibri" w:cs="Calibri"/>
                <w:color w:val="0070C0"/>
              </w:rPr>
            </w:pPr>
          </w:p>
        </w:tc>
        <w:tc>
          <w:tcPr>
            <w:tcW w:w="718" w:type="pct"/>
            <w:tcBorders>
              <w:top w:val="single" w:sz="4" w:space="0" w:color="000000"/>
              <w:left w:val="single" w:sz="4" w:space="0" w:color="000000"/>
              <w:bottom w:val="single" w:sz="4" w:space="0" w:color="000000"/>
              <w:right w:val="single" w:sz="4" w:space="0" w:color="000000"/>
            </w:tcBorders>
          </w:tcPr>
          <w:p w:rsidR="00264311" w:rsidRPr="00251E03" w:rsidRDefault="00264311" w:rsidP="002A7BFF">
            <w:pPr>
              <w:rPr>
                <w:rFonts w:ascii="Calibri" w:hAnsi="Calibri" w:cs="Calibri"/>
                <w:color w:val="0070C0"/>
              </w:rPr>
            </w:pPr>
          </w:p>
        </w:tc>
        <w:tc>
          <w:tcPr>
            <w:tcW w:w="1577" w:type="pct"/>
            <w:tcBorders>
              <w:top w:val="single" w:sz="4" w:space="0" w:color="000000"/>
              <w:left w:val="single" w:sz="4" w:space="0" w:color="000000"/>
              <w:bottom w:val="single" w:sz="4" w:space="0" w:color="000000"/>
              <w:right w:val="single" w:sz="4" w:space="0" w:color="000000"/>
            </w:tcBorders>
          </w:tcPr>
          <w:p w:rsidR="00264311" w:rsidRPr="00251E03" w:rsidRDefault="00264311" w:rsidP="004322B9">
            <w:pPr>
              <w:rPr>
                <w:rFonts w:ascii="Calibri" w:hAnsi="Calibri" w:cs="Calibri"/>
                <w:color w:val="0070C0"/>
              </w:rPr>
            </w:pPr>
          </w:p>
        </w:tc>
        <w:tc>
          <w:tcPr>
            <w:tcW w:w="0" w:type="auto"/>
            <w:tcBorders>
              <w:top w:val="single" w:sz="4" w:space="0" w:color="000000"/>
              <w:left w:val="single" w:sz="4" w:space="0" w:color="000000"/>
              <w:bottom w:val="single" w:sz="4" w:space="0" w:color="000000"/>
              <w:right w:val="single" w:sz="4" w:space="0" w:color="000000"/>
            </w:tcBorders>
          </w:tcPr>
          <w:p w:rsidR="00F92580" w:rsidRPr="00251E03" w:rsidRDefault="00F92580" w:rsidP="00F92580">
            <w:pPr>
              <w:rPr>
                <w:rFonts w:ascii="Calibri" w:hAnsi="Calibri" w:cs="Calibri"/>
                <w:color w:val="0070C0"/>
              </w:rPr>
            </w:pPr>
          </w:p>
        </w:tc>
      </w:tr>
      <w:tr w:rsidR="00F25F9B" w:rsidRPr="00251E03">
        <w:trPr>
          <w:trHeight w:val="341"/>
        </w:trPr>
        <w:tc>
          <w:tcPr>
            <w:tcW w:w="0" w:type="auto"/>
            <w:tcBorders>
              <w:top w:val="single" w:sz="4" w:space="0" w:color="000000"/>
              <w:left w:val="single" w:sz="4" w:space="0" w:color="000000"/>
              <w:bottom w:val="single" w:sz="4" w:space="0" w:color="000000"/>
              <w:right w:val="single" w:sz="4" w:space="0" w:color="000000"/>
            </w:tcBorders>
          </w:tcPr>
          <w:p w:rsidR="00F25F9B" w:rsidRPr="00251E03" w:rsidRDefault="00F25F9B" w:rsidP="00322D7B">
            <w:pPr>
              <w:jc w:val="center"/>
              <w:rPr>
                <w:rFonts w:ascii="Calibri" w:hAnsi="Calibri" w:cs="Calibri"/>
                <w:color w:val="0070C0"/>
              </w:rPr>
            </w:pPr>
          </w:p>
        </w:tc>
        <w:tc>
          <w:tcPr>
            <w:tcW w:w="718" w:type="pct"/>
            <w:tcBorders>
              <w:top w:val="single" w:sz="4" w:space="0" w:color="000000"/>
              <w:left w:val="single" w:sz="4" w:space="0" w:color="000000"/>
              <w:bottom w:val="single" w:sz="4" w:space="0" w:color="000000"/>
              <w:right w:val="single" w:sz="4" w:space="0" w:color="000000"/>
            </w:tcBorders>
          </w:tcPr>
          <w:p w:rsidR="00F25F9B" w:rsidRPr="00251E03" w:rsidRDefault="00F25F9B" w:rsidP="00322D7B">
            <w:pPr>
              <w:rPr>
                <w:rFonts w:ascii="Calibri" w:hAnsi="Calibri" w:cs="Calibri"/>
                <w:color w:val="0070C0"/>
              </w:rPr>
            </w:pPr>
          </w:p>
        </w:tc>
        <w:tc>
          <w:tcPr>
            <w:tcW w:w="1577" w:type="pct"/>
            <w:tcBorders>
              <w:top w:val="single" w:sz="4" w:space="0" w:color="000000"/>
              <w:left w:val="single" w:sz="4" w:space="0" w:color="000000"/>
              <w:bottom w:val="single" w:sz="4" w:space="0" w:color="000000"/>
              <w:right w:val="single" w:sz="4" w:space="0" w:color="000000"/>
            </w:tcBorders>
          </w:tcPr>
          <w:p w:rsidR="00F25F9B" w:rsidRPr="00251E03" w:rsidRDefault="00F25F9B" w:rsidP="00322D7B">
            <w:pPr>
              <w:rPr>
                <w:rFonts w:ascii="Calibri" w:hAnsi="Calibri" w:cs="Calibri"/>
                <w:color w:val="0070C0"/>
              </w:rPr>
            </w:pPr>
          </w:p>
        </w:tc>
        <w:tc>
          <w:tcPr>
            <w:tcW w:w="0" w:type="auto"/>
            <w:tcBorders>
              <w:top w:val="single" w:sz="4" w:space="0" w:color="000000"/>
              <w:left w:val="single" w:sz="4" w:space="0" w:color="000000"/>
              <w:bottom w:val="single" w:sz="4" w:space="0" w:color="000000"/>
              <w:right w:val="single" w:sz="4" w:space="0" w:color="000000"/>
            </w:tcBorders>
          </w:tcPr>
          <w:p w:rsidR="00F25F9B" w:rsidRPr="00251E03" w:rsidRDefault="00F25F9B" w:rsidP="00322D7B">
            <w:pPr>
              <w:rPr>
                <w:rFonts w:ascii="Calibri" w:hAnsi="Calibri" w:cs="Calibri"/>
                <w:color w:val="0070C0"/>
              </w:rPr>
            </w:pPr>
          </w:p>
        </w:tc>
      </w:tr>
    </w:tbl>
    <w:p w:rsidR="00264311" w:rsidRPr="00251E03" w:rsidRDefault="00264311" w:rsidP="00264311">
      <w:pPr>
        <w:pStyle w:val="Default"/>
        <w:rPr>
          <w:rFonts w:ascii="Calibri" w:hAnsi="Calibri" w:cs="Calibri"/>
          <w:color w:val="auto"/>
        </w:rPr>
      </w:pPr>
    </w:p>
    <w:p w:rsidR="00264311" w:rsidRPr="00251E03" w:rsidRDefault="00264311" w:rsidP="00264311">
      <w:pPr>
        <w:ind w:left="0" w:firstLine="0"/>
        <w:rPr>
          <w:rFonts w:ascii="Calibri" w:hAnsi="Calibri" w:cs="Calibri"/>
          <w:b/>
          <w:sz w:val="24"/>
          <w:szCs w:val="24"/>
          <w:u w:val="single"/>
        </w:rPr>
      </w:pPr>
    </w:p>
    <w:p w:rsidR="002E089D" w:rsidRPr="00251E03" w:rsidRDefault="002E089D">
      <w:pPr>
        <w:rPr>
          <w:rFonts w:ascii="Calibri" w:hAnsi="Calibri" w:cs="Calibri"/>
          <w:b/>
          <w:bCs/>
          <w:sz w:val="28"/>
          <w:szCs w:val="28"/>
        </w:rPr>
      </w:pPr>
      <w:r w:rsidRPr="00251E03">
        <w:rPr>
          <w:rFonts w:ascii="Calibri" w:hAnsi="Calibri" w:cs="Calibri"/>
          <w:b/>
          <w:bCs/>
          <w:sz w:val="28"/>
          <w:szCs w:val="28"/>
        </w:rPr>
        <w:br w:type="page"/>
      </w:r>
      <w:r w:rsidRPr="00251E03">
        <w:rPr>
          <w:rFonts w:ascii="Calibri" w:hAnsi="Calibri" w:cs="Calibri"/>
          <w:b/>
          <w:bCs/>
          <w:sz w:val="28"/>
          <w:szCs w:val="28"/>
        </w:rPr>
        <w:lastRenderedPageBreak/>
        <w:tab/>
      </w:r>
      <w:r w:rsidR="00B45350" w:rsidRPr="00251E03">
        <w:rPr>
          <w:rFonts w:ascii="Calibri" w:hAnsi="Calibri" w:cs="Calibri"/>
          <w:b/>
          <w:bCs/>
          <w:sz w:val="28"/>
          <w:szCs w:val="28"/>
        </w:rPr>
        <w:t>I</w:t>
      </w:r>
      <w:r w:rsidRPr="00251E03">
        <w:rPr>
          <w:rFonts w:ascii="Calibri" w:hAnsi="Calibri" w:cs="Calibri"/>
          <w:b/>
          <w:bCs/>
          <w:sz w:val="28"/>
          <w:szCs w:val="28"/>
        </w:rPr>
        <w:t>ndex</w:t>
      </w:r>
      <w:r w:rsidRPr="00251E03">
        <w:rPr>
          <w:rFonts w:ascii="Calibri" w:hAnsi="Calibri" w:cs="Calibri"/>
          <w:b/>
          <w:bCs/>
          <w:sz w:val="28"/>
          <w:szCs w:val="28"/>
        </w:rPr>
        <w:tab/>
      </w:r>
    </w:p>
    <w:p w:rsidR="002E089D" w:rsidRPr="00251E03" w:rsidRDefault="002E089D">
      <w:pPr>
        <w:rPr>
          <w:rFonts w:ascii="Calibri" w:hAnsi="Calibri" w:cs="Calibri"/>
          <w:b/>
          <w:bCs/>
          <w:sz w:val="28"/>
          <w:szCs w:val="28"/>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20"/>
        <w:gridCol w:w="7145"/>
        <w:gridCol w:w="1243"/>
      </w:tblGrid>
      <w:tr w:rsidR="002E089D" w:rsidRPr="00251E03">
        <w:tc>
          <w:tcPr>
            <w:tcW w:w="720" w:type="dxa"/>
            <w:tcBorders>
              <w:bottom w:val="single" w:sz="4" w:space="0" w:color="000000"/>
            </w:tcBorders>
            <w:shd w:val="clear" w:color="auto" w:fill="DDD9C3"/>
          </w:tcPr>
          <w:p w:rsidR="002E089D" w:rsidRPr="00251E03" w:rsidRDefault="002E089D" w:rsidP="002E089D">
            <w:pPr>
              <w:ind w:left="0" w:firstLine="0"/>
              <w:rPr>
                <w:rFonts w:ascii="Calibri" w:hAnsi="Calibri" w:cs="Calibri"/>
                <w:b/>
                <w:sz w:val="24"/>
                <w:szCs w:val="24"/>
              </w:rPr>
            </w:pPr>
            <w:r w:rsidRPr="00251E03">
              <w:rPr>
                <w:rFonts w:ascii="Calibri" w:hAnsi="Calibri" w:cs="Calibri"/>
                <w:b/>
                <w:sz w:val="24"/>
                <w:szCs w:val="24"/>
              </w:rPr>
              <w:t>SL</w:t>
            </w:r>
          </w:p>
        </w:tc>
        <w:tc>
          <w:tcPr>
            <w:tcW w:w="7145" w:type="dxa"/>
            <w:tcBorders>
              <w:bottom w:val="single" w:sz="4" w:space="0" w:color="000000"/>
            </w:tcBorders>
            <w:shd w:val="clear" w:color="auto" w:fill="DDD9C3"/>
          </w:tcPr>
          <w:p w:rsidR="002E089D" w:rsidRPr="00251E03" w:rsidRDefault="002E089D" w:rsidP="002E089D">
            <w:pPr>
              <w:ind w:left="0" w:firstLine="0"/>
              <w:rPr>
                <w:rFonts w:ascii="Calibri" w:hAnsi="Calibri" w:cs="Calibri"/>
                <w:b/>
                <w:sz w:val="24"/>
                <w:szCs w:val="24"/>
              </w:rPr>
            </w:pPr>
            <w:r w:rsidRPr="00251E03">
              <w:rPr>
                <w:rFonts w:ascii="Calibri" w:hAnsi="Calibri" w:cs="Calibri"/>
                <w:b/>
                <w:sz w:val="24"/>
                <w:szCs w:val="24"/>
              </w:rPr>
              <w:t>Particulars</w:t>
            </w:r>
          </w:p>
        </w:tc>
        <w:tc>
          <w:tcPr>
            <w:tcW w:w="1243" w:type="dxa"/>
            <w:tcBorders>
              <w:bottom w:val="single" w:sz="4" w:space="0" w:color="000000"/>
            </w:tcBorders>
            <w:shd w:val="clear" w:color="auto" w:fill="DDD9C3"/>
          </w:tcPr>
          <w:p w:rsidR="002E089D" w:rsidRPr="00251E03" w:rsidRDefault="002E089D" w:rsidP="00912F00">
            <w:pPr>
              <w:ind w:left="0" w:firstLine="0"/>
              <w:jc w:val="right"/>
              <w:rPr>
                <w:rFonts w:ascii="Calibri" w:hAnsi="Calibri" w:cs="Calibri"/>
                <w:b/>
                <w:sz w:val="24"/>
                <w:szCs w:val="24"/>
              </w:rPr>
            </w:pPr>
            <w:r w:rsidRPr="00251E03">
              <w:rPr>
                <w:rFonts w:ascii="Calibri" w:hAnsi="Calibri" w:cs="Calibri"/>
                <w:b/>
                <w:sz w:val="24"/>
                <w:szCs w:val="24"/>
              </w:rPr>
              <w:t>Page</w:t>
            </w:r>
          </w:p>
        </w:tc>
      </w:tr>
      <w:tr w:rsidR="002E089D" w:rsidRPr="00251E03">
        <w:trPr>
          <w:trHeight w:val="432"/>
        </w:trPr>
        <w:tc>
          <w:tcPr>
            <w:tcW w:w="720" w:type="dxa"/>
            <w:tcBorders>
              <w:left w:val="nil"/>
              <w:bottom w:val="single" w:sz="4" w:space="0" w:color="BFBFBF"/>
              <w:right w:val="nil"/>
            </w:tcBorders>
            <w:vAlign w:val="center"/>
          </w:tcPr>
          <w:p w:rsidR="002E089D" w:rsidRPr="00251E03" w:rsidRDefault="002E089D" w:rsidP="00912F00">
            <w:pPr>
              <w:ind w:left="0" w:firstLine="0"/>
              <w:rPr>
                <w:rFonts w:ascii="Calibri" w:hAnsi="Calibri" w:cs="Calibri"/>
                <w:sz w:val="24"/>
                <w:szCs w:val="24"/>
              </w:rPr>
            </w:pPr>
            <w:r w:rsidRPr="00251E03">
              <w:rPr>
                <w:rFonts w:ascii="Calibri" w:hAnsi="Calibri" w:cs="Calibri"/>
                <w:sz w:val="24"/>
                <w:szCs w:val="24"/>
              </w:rPr>
              <w:t>1.0</w:t>
            </w:r>
          </w:p>
        </w:tc>
        <w:tc>
          <w:tcPr>
            <w:tcW w:w="7145" w:type="dxa"/>
            <w:tcBorders>
              <w:left w:val="nil"/>
              <w:bottom w:val="single" w:sz="4" w:space="0" w:color="BFBFBF"/>
              <w:right w:val="nil"/>
            </w:tcBorders>
            <w:vAlign w:val="center"/>
          </w:tcPr>
          <w:p w:rsidR="002E089D" w:rsidRPr="00251E03" w:rsidRDefault="002E089D" w:rsidP="00912F00">
            <w:pPr>
              <w:ind w:left="0" w:firstLine="0"/>
              <w:rPr>
                <w:rFonts w:ascii="Calibri" w:hAnsi="Calibri" w:cs="Calibri"/>
                <w:b/>
                <w:sz w:val="24"/>
                <w:szCs w:val="24"/>
              </w:rPr>
            </w:pPr>
            <w:r w:rsidRPr="00251E03">
              <w:rPr>
                <w:rFonts w:ascii="Calibri" w:hAnsi="Calibri" w:cs="Calibri"/>
                <w:b/>
                <w:bCs/>
                <w:sz w:val="24"/>
                <w:szCs w:val="24"/>
              </w:rPr>
              <w:t>Introduction</w:t>
            </w:r>
          </w:p>
        </w:tc>
        <w:tc>
          <w:tcPr>
            <w:tcW w:w="1243" w:type="dxa"/>
            <w:tcBorders>
              <w:left w:val="nil"/>
              <w:bottom w:val="single" w:sz="4" w:space="0" w:color="BFBFBF"/>
              <w:right w:val="nil"/>
            </w:tcBorders>
            <w:vAlign w:val="center"/>
          </w:tcPr>
          <w:p w:rsidR="002E089D" w:rsidRPr="00251E03" w:rsidRDefault="002E089D" w:rsidP="00912F00">
            <w:pPr>
              <w:ind w:left="0" w:firstLine="0"/>
              <w:jc w:val="right"/>
              <w:rPr>
                <w:rFonts w:ascii="Calibri" w:hAnsi="Calibri" w:cs="Calibri"/>
                <w:b/>
                <w:sz w:val="24"/>
                <w:szCs w:val="24"/>
              </w:rPr>
            </w:pPr>
            <w:r w:rsidRPr="00251E03">
              <w:rPr>
                <w:rFonts w:ascii="Calibri" w:hAnsi="Calibri" w:cs="Calibri"/>
                <w:b/>
                <w:sz w:val="24"/>
                <w:szCs w:val="24"/>
              </w:rPr>
              <w:t>4 - 5</w:t>
            </w:r>
          </w:p>
        </w:tc>
      </w:tr>
      <w:tr w:rsidR="002E089D" w:rsidRPr="00251E03">
        <w:trPr>
          <w:trHeight w:val="432"/>
        </w:trPr>
        <w:tc>
          <w:tcPr>
            <w:tcW w:w="720" w:type="dxa"/>
            <w:tcBorders>
              <w:top w:val="single" w:sz="4" w:space="0" w:color="BFBFBF"/>
              <w:left w:val="nil"/>
              <w:bottom w:val="single" w:sz="4" w:space="0" w:color="BFBFBF"/>
              <w:right w:val="nil"/>
            </w:tcBorders>
            <w:vAlign w:val="center"/>
          </w:tcPr>
          <w:p w:rsidR="002E089D" w:rsidRPr="00251E03" w:rsidRDefault="002E089D" w:rsidP="00912F00">
            <w:pPr>
              <w:ind w:left="0" w:firstLine="0"/>
              <w:rPr>
                <w:rFonts w:ascii="Calibri" w:hAnsi="Calibri" w:cs="Calibri"/>
                <w:sz w:val="24"/>
                <w:szCs w:val="24"/>
              </w:rPr>
            </w:pPr>
            <w:r w:rsidRPr="00251E03">
              <w:rPr>
                <w:rFonts w:ascii="Calibri" w:hAnsi="Calibri" w:cs="Calibri"/>
                <w:sz w:val="24"/>
                <w:szCs w:val="24"/>
              </w:rPr>
              <w:t>1.1</w:t>
            </w:r>
          </w:p>
        </w:tc>
        <w:tc>
          <w:tcPr>
            <w:tcW w:w="7145" w:type="dxa"/>
            <w:tcBorders>
              <w:top w:val="single" w:sz="4" w:space="0" w:color="BFBFBF"/>
              <w:left w:val="nil"/>
              <w:bottom w:val="single" w:sz="4" w:space="0" w:color="BFBFBF"/>
              <w:right w:val="nil"/>
            </w:tcBorders>
            <w:vAlign w:val="center"/>
          </w:tcPr>
          <w:p w:rsidR="002E089D" w:rsidRPr="00251E03" w:rsidRDefault="002E089D" w:rsidP="00912F00">
            <w:pPr>
              <w:pStyle w:val="Heading2"/>
              <w:spacing w:before="0" w:after="0"/>
              <w:ind w:left="0" w:firstLine="0"/>
              <w:rPr>
                <w:rFonts w:ascii="Calibri" w:hAnsi="Calibri" w:cs="Calibri"/>
                <w:bCs/>
              </w:rPr>
            </w:pPr>
            <w:r w:rsidRPr="00251E03">
              <w:rPr>
                <w:rFonts w:ascii="Calibri" w:hAnsi="Calibri" w:cs="Calibri"/>
                <w:bCs/>
                <w:iCs/>
              </w:rPr>
              <w:t xml:space="preserve">Purpose </w:t>
            </w:r>
          </w:p>
        </w:tc>
        <w:tc>
          <w:tcPr>
            <w:tcW w:w="1243" w:type="dxa"/>
            <w:tcBorders>
              <w:top w:val="single" w:sz="4" w:space="0" w:color="BFBFBF"/>
              <w:left w:val="nil"/>
              <w:bottom w:val="single" w:sz="4" w:space="0" w:color="BFBFBF"/>
              <w:right w:val="nil"/>
            </w:tcBorders>
            <w:vAlign w:val="center"/>
          </w:tcPr>
          <w:p w:rsidR="002E089D" w:rsidRPr="00251E03" w:rsidRDefault="002E089D" w:rsidP="00912F00">
            <w:pPr>
              <w:ind w:left="0" w:firstLine="0"/>
              <w:jc w:val="right"/>
              <w:rPr>
                <w:rFonts w:ascii="Calibri" w:hAnsi="Calibri" w:cs="Calibri"/>
                <w:sz w:val="24"/>
                <w:szCs w:val="24"/>
              </w:rPr>
            </w:pPr>
            <w:r w:rsidRPr="00251E03">
              <w:rPr>
                <w:rFonts w:ascii="Calibri" w:hAnsi="Calibri" w:cs="Calibri"/>
                <w:sz w:val="24"/>
                <w:szCs w:val="24"/>
              </w:rPr>
              <w:t>4</w:t>
            </w:r>
          </w:p>
        </w:tc>
      </w:tr>
      <w:tr w:rsidR="002E089D" w:rsidRPr="00251E03">
        <w:trPr>
          <w:trHeight w:val="432"/>
        </w:trPr>
        <w:tc>
          <w:tcPr>
            <w:tcW w:w="720" w:type="dxa"/>
            <w:tcBorders>
              <w:top w:val="single" w:sz="4" w:space="0" w:color="BFBFBF"/>
              <w:left w:val="nil"/>
              <w:bottom w:val="single" w:sz="4" w:space="0" w:color="BFBFBF"/>
              <w:right w:val="nil"/>
            </w:tcBorders>
            <w:vAlign w:val="center"/>
          </w:tcPr>
          <w:p w:rsidR="002E089D" w:rsidRPr="00251E03" w:rsidRDefault="002E089D" w:rsidP="00912F00">
            <w:pPr>
              <w:ind w:left="0" w:firstLine="0"/>
              <w:rPr>
                <w:rFonts w:ascii="Calibri" w:hAnsi="Calibri" w:cs="Calibri"/>
                <w:sz w:val="24"/>
                <w:szCs w:val="24"/>
              </w:rPr>
            </w:pPr>
            <w:r w:rsidRPr="00251E03">
              <w:rPr>
                <w:rFonts w:ascii="Calibri" w:hAnsi="Calibri" w:cs="Calibri"/>
                <w:sz w:val="24"/>
                <w:szCs w:val="24"/>
              </w:rPr>
              <w:t>1.2</w:t>
            </w:r>
          </w:p>
        </w:tc>
        <w:tc>
          <w:tcPr>
            <w:tcW w:w="7145" w:type="dxa"/>
            <w:tcBorders>
              <w:top w:val="single" w:sz="4" w:space="0" w:color="BFBFBF"/>
              <w:left w:val="nil"/>
              <w:bottom w:val="single" w:sz="4" w:space="0" w:color="BFBFBF"/>
              <w:right w:val="nil"/>
            </w:tcBorders>
            <w:vAlign w:val="center"/>
          </w:tcPr>
          <w:p w:rsidR="002E089D" w:rsidRPr="00251E03" w:rsidRDefault="002E089D" w:rsidP="00912F00">
            <w:pPr>
              <w:pStyle w:val="Heading2"/>
              <w:spacing w:before="0" w:after="0"/>
              <w:ind w:left="0" w:firstLine="0"/>
              <w:rPr>
                <w:rFonts w:ascii="Calibri" w:hAnsi="Calibri" w:cs="Calibri"/>
                <w:bCs/>
              </w:rPr>
            </w:pPr>
            <w:r w:rsidRPr="00251E03">
              <w:rPr>
                <w:rFonts w:ascii="Calibri" w:hAnsi="Calibri" w:cs="Calibri"/>
                <w:bCs/>
                <w:iCs/>
              </w:rPr>
              <w:t>Scope of Project</w:t>
            </w:r>
          </w:p>
        </w:tc>
        <w:tc>
          <w:tcPr>
            <w:tcW w:w="1243" w:type="dxa"/>
            <w:tcBorders>
              <w:top w:val="single" w:sz="4" w:space="0" w:color="BFBFBF"/>
              <w:left w:val="nil"/>
              <w:bottom w:val="single" w:sz="4" w:space="0" w:color="BFBFBF"/>
              <w:right w:val="nil"/>
            </w:tcBorders>
            <w:vAlign w:val="center"/>
          </w:tcPr>
          <w:p w:rsidR="002E089D" w:rsidRPr="00251E03" w:rsidRDefault="002E089D" w:rsidP="00912F00">
            <w:pPr>
              <w:ind w:left="0" w:firstLine="0"/>
              <w:jc w:val="right"/>
              <w:rPr>
                <w:rFonts w:ascii="Calibri" w:hAnsi="Calibri" w:cs="Calibri"/>
                <w:sz w:val="24"/>
                <w:szCs w:val="24"/>
              </w:rPr>
            </w:pPr>
            <w:r w:rsidRPr="00251E03">
              <w:rPr>
                <w:rFonts w:ascii="Calibri" w:hAnsi="Calibri" w:cs="Calibri"/>
                <w:sz w:val="24"/>
                <w:szCs w:val="24"/>
              </w:rPr>
              <w:t>4</w:t>
            </w:r>
          </w:p>
        </w:tc>
      </w:tr>
      <w:tr w:rsidR="002E089D" w:rsidRPr="00251E03">
        <w:trPr>
          <w:trHeight w:val="432"/>
        </w:trPr>
        <w:tc>
          <w:tcPr>
            <w:tcW w:w="720" w:type="dxa"/>
            <w:tcBorders>
              <w:top w:val="single" w:sz="4" w:space="0" w:color="BFBFBF"/>
              <w:left w:val="nil"/>
              <w:bottom w:val="single" w:sz="4" w:space="0" w:color="BFBFBF"/>
              <w:right w:val="nil"/>
            </w:tcBorders>
            <w:vAlign w:val="center"/>
          </w:tcPr>
          <w:p w:rsidR="002E089D" w:rsidRPr="00251E03" w:rsidRDefault="002E089D" w:rsidP="00912F00">
            <w:pPr>
              <w:ind w:left="0" w:firstLine="0"/>
              <w:rPr>
                <w:rFonts w:ascii="Calibri" w:hAnsi="Calibri" w:cs="Calibri"/>
                <w:sz w:val="24"/>
                <w:szCs w:val="24"/>
              </w:rPr>
            </w:pPr>
            <w:r w:rsidRPr="00251E03">
              <w:rPr>
                <w:rFonts w:ascii="Calibri" w:hAnsi="Calibri" w:cs="Calibri"/>
                <w:sz w:val="24"/>
                <w:szCs w:val="24"/>
              </w:rPr>
              <w:t>1.3</w:t>
            </w:r>
          </w:p>
        </w:tc>
        <w:tc>
          <w:tcPr>
            <w:tcW w:w="7145" w:type="dxa"/>
            <w:tcBorders>
              <w:top w:val="single" w:sz="4" w:space="0" w:color="BFBFBF"/>
              <w:left w:val="nil"/>
              <w:bottom w:val="single" w:sz="4" w:space="0" w:color="BFBFBF"/>
              <w:right w:val="nil"/>
            </w:tcBorders>
            <w:vAlign w:val="center"/>
          </w:tcPr>
          <w:p w:rsidR="002E089D" w:rsidRPr="00251E03" w:rsidRDefault="002E089D" w:rsidP="00912F00">
            <w:pPr>
              <w:pStyle w:val="Heading2"/>
              <w:spacing w:before="0" w:after="0"/>
              <w:rPr>
                <w:rFonts w:ascii="Calibri" w:hAnsi="Calibri" w:cs="Calibri"/>
                <w:bCs/>
                <w:iCs/>
              </w:rPr>
            </w:pPr>
            <w:r w:rsidRPr="00251E03">
              <w:rPr>
                <w:rFonts w:ascii="Calibri" w:hAnsi="Calibri" w:cs="Calibri"/>
                <w:bCs/>
                <w:iCs/>
              </w:rPr>
              <w:t>Glossary</w:t>
            </w:r>
          </w:p>
        </w:tc>
        <w:tc>
          <w:tcPr>
            <w:tcW w:w="1243" w:type="dxa"/>
            <w:tcBorders>
              <w:top w:val="single" w:sz="4" w:space="0" w:color="BFBFBF"/>
              <w:left w:val="nil"/>
              <w:bottom w:val="single" w:sz="4" w:space="0" w:color="BFBFBF"/>
              <w:right w:val="nil"/>
            </w:tcBorders>
            <w:vAlign w:val="center"/>
          </w:tcPr>
          <w:p w:rsidR="002E089D" w:rsidRPr="00251E03" w:rsidRDefault="002E089D" w:rsidP="00912F00">
            <w:pPr>
              <w:ind w:left="0" w:firstLine="0"/>
              <w:jc w:val="right"/>
              <w:rPr>
                <w:rFonts w:ascii="Calibri" w:hAnsi="Calibri" w:cs="Calibri"/>
                <w:sz w:val="24"/>
                <w:szCs w:val="24"/>
              </w:rPr>
            </w:pPr>
            <w:r w:rsidRPr="00251E03">
              <w:rPr>
                <w:rFonts w:ascii="Calibri" w:hAnsi="Calibri" w:cs="Calibri"/>
                <w:sz w:val="24"/>
                <w:szCs w:val="24"/>
              </w:rPr>
              <w:t>4</w:t>
            </w:r>
          </w:p>
        </w:tc>
      </w:tr>
      <w:tr w:rsidR="002E089D" w:rsidRPr="00251E03">
        <w:trPr>
          <w:trHeight w:val="432"/>
        </w:trPr>
        <w:tc>
          <w:tcPr>
            <w:tcW w:w="720" w:type="dxa"/>
            <w:tcBorders>
              <w:top w:val="single" w:sz="4" w:space="0" w:color="BFBFBF"/>
              <w:left w:val="nil"/>
              <w:bottom w:val="single" w:sz="4" w:space="0" w:color="BFBFBF"/>
              <w:right w:val="nil"/>
            </w:tcBorders>
            <w:vAlign w:val="center"/>
          </w:tcPr>
          <w:p w:rsidR="002E089D" w:rsidRPr="00251E03" w:rsidRDefault="002E089D" w:rsidP="00912F00">
            <w:pPr>
              <w:ind w:left="0" w:firstLine="0"/>
              <w:rPr>
                <w:rFonts w:ascii="Calibri" w:hAnsi="Calibri" w:cs="Calibri"/>
                <w:sz w:val="24"/>
                <w:szCs w:val="24"/>
              </w:rPr>
            </w:pPr>
            <w:r w:rsidRPr="00251E03">
              <w:rPr>
                <w:rFonts w:ascii="Calibri" w:hAnsi="Calibri" w:cs="Calibri"/>
                <w:sz w:val="24"/>
                <w:szCs w:val="24"/>
              </w:rPr>
              <w:t>1.4</w:t>
            </w:r>
          </w:p>
        </w:tc>
        <w:tc>
          <w:tcPr>
            <w:tcW w:w="7145" w:type="dxa"/>
            <w:tcBorders>
              <w:top w:val="single" w:sz="4" w:space="0" w:color="BFBFBF"/>
              <w:left w:val="nil"/>
              <w:bottom w:val="single" w:sz="4" w:space="0" w:color="BFBFBF"/>
              <w:right w:val="nil"/>
            </w:tcBorders>
            <w:vAlign w:val="center"/>
          </w:tcPr>
          <w:p w:rsidR="002E089D" w:rsidRPr="00251E03" w:rsidRDefault="002E089D" w:rsidP="00912F00">
            <w:pPr>
              <w:pStyle w:val="Heading2"/>
              <w:spacing w:before="0" w:after="0"/>
              <w:ind w:left="0" w:firstLine="0"/>
              <w:rPr>
                <w:rFonts w:ascii="Calibri" w:hAnsi="Calibri" w:cs="Calibri"/>
              </w:rPr>
            </w:pPr>
            <w:r w:rsidRPr="00251E03">
              <w:rPr>
                <w:rFonts w:ascii="Calibri" w:hAnsi="Calibri" w:cs="Calibri"/>
                <w:bCs/>
                <w:iCs/>
              </w:rPr>
              <w:t xml:space="preserve">References </w:t>
            </w:r>
          </w:p>
        </w:tc>
        <w:tc>
          <w:tcPr>
            <w:tcW w:w="1243" w:type="dxa"/>
            <w:tcBorders>
              <w:top w:val="single" w:sz="4" w:space="0" w:color="BFBFBF"/>
              <w:left w:val="nil"/>
              <w:bottom w:val="single" w:sz="4" w:space="0" w:color="BFBFBF"/>
              <w:right w:val="nil"/>
            </w:tcBorders>
            <w:vAlign w:val="center"/>
          </w:tcPr>
          <w:p w:rsidR="002E089D" w:rsidRPr="00251E03" w:rsidRDefault="002E089D" w:rsidP="00912F00">
            <w:pPr>
              <w:ind w:left="0" w:firstLine="0"/>
              <w:jc w:val="right"/>
              <w:rPr>
                <w:rFonts w:ascii="Calibri" w:hAnsi="Calibri" w:cs="Calibri"/>
                <w:sz w:val="24"/>
                <w:szCs w:val="24"/>
              </w:rPr>
            </w:pPr>
            <w:r w:rsidRPr="00251E03">
              <w:rPr>
                <w:rFonts w:ascii="Calibri" w:hAnsi="Calibri" w:cs="Calibri"/>
                <w:sz w:val="24"/>
                <w:szCs w:val="24"/>
              </w:rPr>
              <w:t>5</w:t>
            </w:r>
          </w:p>
        </w:tc>
      </w:tr>
      <w:tr w:rsidR="002E089D" w:rsidRPr="00251E03">
        <w:trPr>
          <w:trHeight w:val="432"/>
        </w:trPr>
        <w:tc>
          <w:tcPr>
            <w:tcW w:w="720" w:type="dxa"/>
            <w:tcBorders>
              <w:top w:val="single" w:sz="4" w:space="0" w:color="BFBFBF"/>
              <w:left w:val="nil"/>
              <w:bottom w:val="single" w:sz="4" w:space="0" w:color="BFBFBF"/>
              <w:right w:val="nil"/>
            </w:tcBorders>
            <w:vAlign w:val="center"/>
          </w:tcPr>
          <w:p w:rsidR="002E089D" w:rsidRPr="00251E03" w:rsidRDefault="002E089D" w:rsidP="00912F00">
            <w:pPr>
              <w:ind w:left="0" w:firstLine="0"/>
              <w:rPr>
                <w:rFonts w:ascii="Calibri" w:hAnsi="Calibri" w:cs="Calibri"/>
                <w:sz w:val="24"/>
                <w:szCs w:val="24"/>
              </w:rPr>
            </w:pPr>
            <w:r w:rsidRPr="00251E03">
              <w:rPr>
                <w:rFonts w:ascii="Calibri" w:hAnsi="Calibri" w:cs="Calibri"/>
                <w:sz w:val="24"/>
                <w:szCs w:val="24"/>
              </w:rPr>
              <w:t>1.5</w:t>
            </w:r>
          </w:p>
        </w:tc>
        <w:tc>
          <w:tcPr>
            <w:tcW w:w="7145" w:type="dxa"/>
            <w:tcBorders>
              <w:top w:val="single" w:sz="4" w:space="0" w:color="BFBFBF"/>
              <w:left w:val="nil"/>
              <w:bottom w:val="single" w:sz="4" w:space="0" w:color="BFBFBF"/>
              <w:right w:val="nil"/>
            </w:tcBorders>
            <w:vAlign w:val="center"/>
          </w:tcPr>
          <w:p w:rsidR="002E089D" w:rsidRPr="00251E03" w:rsidRDefault="002E089D" w:rsidP="00912F00">
            <w:pPr>
              <w:pStyle w:val="Heading2"/>
              <w:spacing w:before="0" w:after="0"/>
              <w:ind w:left="0" w:firstLine="0"/>
              <w:rPr>
                <w:rFonts w:ascii="Calibri" w:hAnsi="Calibri" w:cs="Calibri"/>
              </w:rPr>
            </w:pPr>
            <w:r w:rsidRPr="00251E03">
              <w:rPr>
                <w:rFonts w:ascii="Calibri" w:hAnsi="Calibri" w:cs="Calibri"/>
                <w:bCs/>
                <w:iCs/>
              </w:rPr>
              <w:t xml:space="preserve">Overview of Document </w:t>
            </w:r>
          </w:p>
        </w:tc>
        <w:tc>
          <w:tcPr>
            <w:tcW w:w="1243" w:type="dxa"/>
            <w:tcBorders>
              <w:top w:val="single" w:sz="4" w:space="0" w:color="BFBFBF"/>
              <w:left w:val="nil"/>
              <w:bottom w:val="single" w:sz="4" w:space="0" w:color="BFBFBF"/>
              <w:right w:val="nil"/>
            </w:tcBorders>
            <w:vAlign w:val="center"/>
          </w:tcPr>
          <w:p w:rsidR="002E089D" w:rsidRPr="00251E03" w:rsidRDefault="002E089D" w:rsidP="00912F00">
            <w:pPr>
              <w:ind w:left="0" w:firstLine="0"/>
              <w:jc w:val="right"/>
              <w:rPr>
                <w:rFonts w:ascii="Calibri" w:hAnsi="Calibri" w:cs="Calibri"/>
                <w:sz w:val="24"/>
                <w:szCs w:val="24"/>
              </w:rPr>
            </w:pPr>
            <w:r w:rsidRPr="00251E03">
              <w:rPr>
                <w:rFonts w:ascii="Calibri" w:hAnsi="Calibri" w:cs="Calibri"/>
                <w:sz w:val="24"/>
                <w:szCs w:val="24"/>
              </w:rPr>
              <w:t>5</w:t>
            </w:r>
          </w:p>
        </w:tc>
      </w:tr>
      <w:tr w:rsidR="002E089D" w:rsidRPr="00251E03">
        <w:trPr>
          <w:trHeight w:val="432"/>
        </w:trPr>
        <w:tc>
          <w:tcPr>
            <w:tcW w:w="720" w:type="dxa"/>
            <w:tcBorders>
              <w:top w:val="single" w:sz="4" w:space="0" w:color="BFBFBF"/>
              <w:left w:val="nil"/>
              <w:bottom w:val="single" w:sz="4" w:space="0" w:color="BFBFBF"/>
              <w:right w:val="nil"/>
            </w:tcBorders>
            <w:vAlign w:val="center"/>
          </w:tcPr>
          <w:p w:rsidR="002E089D" w:rsidRPr="00251E03" w:rsidRDefault="002E089D" w:rsidP="00912F00">
            <w:pPr>
              <w:ind w:left="0" w:firstLine="0"/>
              <w:rPr>
                <w:rFonts w:ascii="Calibri" w:hAnsi="Calibri" w:cs="Calibri"/>
                <w:sz w:val="24"/>
                <w:szCs w:val="24"/>
              </w:rPr>
            </w:pPr>
            <w:r w:rsidRPr="00251E03">
              <w:rPr>
                <w:rFonts w:ascii="Calibri" w:hAnsi="Calibri" w:cs="Calibri"/>
                <w:sz w:val="24"/>
                <w:szCs w:val="24"/>
              </w:rPr>
              <w:t>2.0</w:t>
            </w:r>
          </w:p>
        </w:tc>
        <w:tc>
          <w:tcPr>
            <w:tcW w:w="7145" w:type="dxa"/>
            <w:tcBorders>
              <w:top w:val="single" w:sz="4" w:space="0" w:color="BFBFBF"/>
              <w:left w:val="nil"/>
              <w:bottom w:val="single" w:sz="4" w:space="0" w:color="BFBFBF"/>
              <w:right w:val="nil"/>
            </w:tcBorders>
            <w:vAlign w:val="center"/>
          </w:tcPr>
          <w:p w:rsidR="002E089D" w:rsidRPr="00251E03" w:rsidRDefault="002E089D" w:rsidP="00912F00">
            <w:pPr>
              <w:pStyle w:val="Heading2"/>
              <w:spacing w:before="0" w:after="0"/>
              <w:ind w:left="0" w:firstLine="0"/>
              <w:rPr>
                <w:rFonts w:ascii="Calibri" w:hAnsi="Calibri" w:cs="Calibri"/>
                <w:b/>
                <w:bCs/>
                <w:iCs/>
              </w:rPr>
            </w:pPr>
            <w:r w:rsidRPr="00251E03">
              <w:rPr>
                <w:rFonts w:ascii="Calibri" w:hAnsi="Calibri" w:cs="Calibri"/>
                <w:b/>
                <w:bCs/>
              </w:rPr>
              <w:t>Overall Description</w:t>
            </w:r>
          </w:p>
        </w:tc>
        <w:tc>
          <w:tcPr>
            <w:tcW w:w="1243" w:type="dxa"/>
            <w:tcBorders>
              <w:top w:val="single" w:sz="4" w:space="0" w:color="BFBFBF"/>
              <w:left w:val="nil"/>
              <w:bottom w:val="single" w:sz="4" w:space="0" w:color="BFBFBF"/>
              <w:right w:val="nil"/>
            </w:tcBorders>
            <w:vAlign w:val="center"/>
          </w:tcPr>
          <w:p w:rsidR="002E089D" w:rsidRPr="00251E03" w:rsidRDefault="002E089D" w:rsidP="0015227C">
            <w:pPr>
              <w:ind w:left="0" w:firstLine="0"/>
              <w:jc w:val="right"/>
              <w:rPr>
                <w:rFonts w:ascii="Calibri" w:hAnsi="Calibri" w:cs="Calibri"/>
                <w:b/>
                <w:sz w:val="24"/>
                <w:szCs w:val="24"/>
              </w:rPr>
            </w:pPr>
            <w:r w:rsidRPr="00251E03">
              <w:rPr>
                <w:rFonts w:ascii="Calibri" w:hAnsi="Calibri" w:cs="Calibri"/>
                <w:b/>
                <w:sz w:val="24"/>
                <w:szCs w:val="24"/>
              </w:rPr>
              <w:t xml:space="preserve">6 - </w:t>
            </w:r>
            <w:r w:rsidR="0015227C">
              <w:rPr>
                <w:rFonts w:ascii="Calibri" w:hAnsi="Calibri" w:cs="Calibri"/>
                <w:b/>
                <w:sz w:val="24"/>
                <w:szCs w:val="24"/>
              </w:rPr>
              <w:t>16</w:t>
            </w:r>
          </w:p>
        </w:tc>
      </w:tr>
      <w:tr w:rsidR="002E089D" w:rsidRPr="00251E03">
        <w:trPr>
          <w:trHeight w:val="432"/>
        </w:trPr>
        <w:tc>
          <w:tcPr>
            <w:tcW w:w="720" w:type="dxa"/>
            <w:tcBorders>
              <w:top w:val="single" w:sz="4" w:space="0" w:color="BFBFBF"/>
              <w:left w:val="nil"/>
              <w:bottom w:val="single" w:sz="4" w:space="0" w:color="BFBFBF"/>
              <w:right w:val="nil"/>
            </w:tcBorders>
            <w:vAlign w:val="center"/>
          </w:tcPr>
          <w:p w:rsidR="002E089D" w:rsidRPr="00251E03" w:rsidRDefault="002E089D" w:rsidP="00912F00">
            <w:pPr>
              <w:ind w:left="0" w:firstLine="0"/>
              <w:rPr>
                <w:rFonts w:ascii="Calibri" w:hAnsi="Calibri" w:cs="Calibri"/>
                <w:sz w:val="24"/>
                <w:szCs w:val="24"/>
              </w:rPr>
            </w:pPr>
            <w:r w:rsidRPr="00251E03">
              <w:rPr>
                <w:rFonts w:ascii="Calibri" w:hAnsi="Calibri" w:cs="Calibri"/>
                <w:sz w:val="24"/>
                <w:szCs w:val="24"/>
              </w:rPr>
              <w:t>2.1</w:t>
            </w:r>
          </w:p>
        </w:tc>
        <w:tc>
          <w:tcPr>
            <w:tcW w:w="7145" w:type="dxa"/>
            <w:tcBorders>
              <w:top w:val="single" w:sz="4" w:space="0" w:color="BFBFBF"/>
              <w:left w:val="nil"/>
              <w:bottom w:val="single" w:sz="4" w:space="0" w:color="BFBFBF"/>
              <w:right w:val="nil"/>
            </w:tcBorders>
            <w:vAlign w:val="center"/>
          </w:tcPr>
          <w:p w:rsidR="002E089D" w:rsidRPr="00251E03" w:rsidRDefault="002E089D" w:rsidP="00912F00">
            <w:pPr>
              <w:pStyle w:val="Heading2"/>
              <w:spacing w:before="0" w:after="0"/>
              <w:ind w:left="0" w:firstLine="0"/>
              <w:rPr>
                <w:rFonts w:ascii="Calibri" w:hAnsi="Calibri" w:cs="Calibri"/>
                <w:bCs/>
                <w:iCs/>
              </w:rPr>
            </w:pPr>
            <w:r w:rsidRPr="00251E03">
              <w:rPr>
                <w:rFonts w:ascii="Calibri" w:hAnsi="Calibri" w:cs="Calibri"/>
                <w:bCs/>
                <w:iCs/>
              </w:rPr>
              <w:t xml:space="preserve">System Environment </w:t>
            </w:r>
          </w:p>
        </w:tc>
        <w:tc>
          <w:tcPr>
            <w:tcW w:w="1243" w:type="dxa"/>
            <w:tcBorders>
              <w:top w:val="single" w:sz="4" w:space="0" w:color="BFBFBF"/>
              <w:left w:val="nil"/>
              <w:bottom w:val="single" w:sz="4" w:space="0" w:color="BFBFBF"/>
              <w:right w:val="nil"/>
            </w:tcBorders>
            <w:vAlign w:val="center"/>
          </w:tcPr>
          <w:p w:rsidR="002E089D" w:rsidRPr="00251E03" w:rsidRDefault="002E089D" w:rsidP="00912F00">
            <w:pPr>
              <w:ind w:left="0" w:firstLine="0"/>
              <w:jc w:val="right"/>
              <w:rPr>
                <w:rFonts w:ascii="Calibri" w:hAnsi="Calibri" w:cs="Calibri"/>
                <w:sz w:val="24"/>
                <w:szCs w:val="24"/>
              </w:rPr>
            </w:pPr>
            <w:r w:rsidRPr="00251E03">
              <w:rPr>
                <w:rFonts w:ascii="Calibri" w:hAnsi="Calibri" w:cs="Calibri"/>
                <w:sz w:val="24"/>
                <w:szCs w:val="24"/>
              </w:rPr>
              <w:t>6</w:t>
            </w:r>
          </w:p>
        </w:tc>
      </w:tr>
      <w:tr w:rsidR="002E089D" w:rsidRPr="00251E03">
        <w:trPr>
          <w:trHeight w:val="432"/>
        </w:trPr>
        <w:tc>
          <w:tcPr>
            <w:tcW w:w="720" w:type="dxa"/>
            <w:tcBorders>
              <w:top w:val="single" w:sz="4" w:space="0" w:color="BFBFBF"/>
              <w:left w:val="nil"/>
              <w:bottom w:val="single" w:sz="4" w:space="0" w:color="BFBFBF"/>
              <w:right w:val="nil"/>
            </w:tcBorders>
            <w:vAlign w:val="center"/>
          </w:tcPr>
          <w:p w:rsidR="002E089D" w:rsidRPr="00251E03" w:rsidRDefault="002E089D" w:rsidP="00912F00">
            <w:pPr>
              <w:ind w:left="0" w:firstLine="0"/>
              <w:rPr>
                <w:rFonts w:ascii="Calibri" w:hAnsi="Calibri" w:cs="Calibri"/>
                <w:sz w:val="24"/>
                <w:szCs w:val="24"/>
              </w:rPr>
            </w:pPr>
            <w:r w:rsidRPr="00251E03">
              <w:rPr>
                <w:rFonts w:ascii="Calibri" w:hAnsi="Calibri" w:cs="Calibri"/>
                <w:sz w:val="24"/>
                <w:szCs w:val="24"/>
              </w:rPr>
              <w:t>2.2</w:t>
            </w:r>
          </w:p>
        </w:tc>
        <w:tc>
          <w:tcPr>
            <w:tcW w:w="7145" w:type="dxa"/>
            <w:tcBorders>
              <w:top w:val="single" w:sz="4" w:space="0" w:color="BFBFBF"/>
              <w:left w:val="nil"/>
              <w:bottom w:val="single" w:sz="4" w:space="0" w:color="BFBFBF"/>
              <w:right w:val="nil"/>
            </w:tcBorders>
            <w:vAlign w:val="center"/>
          </w:tcPr>
          <w:p w:rsidR="002E089D" w:rsidRPr="00251E03" w:rsidRDefault="002E089D" w:rsidP="00912F00">
            <w:pPr>
              <w:pStyle w:val="Heading2"/>
              <w:spacing w:before="0" w:after="0"/>
              <w:ind w:left="0" w:firstLine="0"/>
              <w:rPr>
                <w:rFonts w:ascii="Calibri" w:hAnsi="Calibri" w:cs="Calibri"/>
              </w:rPr>
            </w:pPr>
            <w:r w:rsidRPr="00251E03">
              <w:rPr>
                <w:rFonts w:ascii="Calibri" w:hAnsi="Calibri" w:cs="Calibri"/>
                <w:bCs/>
                <w:iCs/>
              </w:rPr>
              <w:t xml:space="preserve">Functional Requirements Specification </w:t>
            </w:r>
          </w:p>
        </w:tc>
        <w:tc>
          <w:tcPr>
            <w:tcW w:w="1243" w:type="dxa"/>
            <w:tcBorders>
              <w:top w:val="single" w:sz="4" w:space="0" w:color="BFBFBF"/>
              <w:left w:val="nil"/>
              <w:bottom w:val="single" w:sz="4" w:space="0" w:color="BFBFBF"/>
              <w:right w:val="nil"/>
            </w:tcBorders>
            <w:vAlign w:val="center"/>
          </w:tcPr>
          <w:p w:rsidR="002E089D" w:rsidRPr="00251E03" w:rsidRDefault="002E089D" w:rsidP="00912F00">
            <w:pPr>
              <w:ind w:left="0" w:firstLine="0"/>
              <w:jc w:val="right"/>
              <w:rPr>
                <w:rFonts w:ascii="Calibri" w:hAnsi="Calibri" w:cs="Calibri"/>
                <w:sz w:val="24"/>
                <w:szCs w:val="24"/>
              </w:rPr>
            </w:pPr>
            <w:r w:rsidRPr="00251E03">
              <w:rPr>
                <w:rFonts w:ascii="Calibri" w:hAnsi="Calibri" w:cs="Calibri"/>
                <w:sz w:val="24"/>
                <w:szCs w:val="24"/>
              </w:rPr>
              <w:t>7</w:t>
            </w:r>
          </w:p>
        </w:tc>
      </w:tr>
      <w:tr w:rsidR="002E089D" w:rsidRPr="00251E03">
        <w:trPr>
          <w:trHeight w:val="432"/>
        </w:trPr>
        <w:tc>
          <w:tcPr>
            <w:tcW w:w="720" w:type="dxa"/>
            <w:tcBorders>
              <w:top w:val="single" w:sz="4" w:space="0" w:color="BFBFBF"/>
              <w:left w:val="nil"/>
              <w:bottom w:val="single" w:sz="4" w:space="0" w:color="BFBFBF"/>
              <w:right w:val="nil"/>
            </w:tcBorders>
            <w:vAlign w:val="center"/>
          </w:tcPr>
          <w:p w:rsidR="002E089D" w:rsidRPr="00251E03" w:rsidRDefault="002E089D" w:rsidP="00912F00">
            <w:pPr>
              <w:ind w:left="0" w:firstLine="0"/>
              <w:rPr>
                <w:rFonts w:ascii="Calibri" w:hAnsi="Calibri" w:cs="Calibri"/>
                <w:sz w:val="24"/>
                <w:szCs w:val="24"/>
              </w:rPr>
            </w:pPr>
            <w:r w:rsidRPr="00251E03">
              <w:rPr>
                <w:rFonts w:ascii="Calibri" w:hAnsi="Calibri" w:cs="Calibri"/>
                <w:sz w:val="24"/>
                <w:szCs w:val="24"/>
              </w:rPr>
              <w:t>2.2.1</w:t>
            </w:r>
          </w:p>
        </w:tc>
        <w:tc>
          <w:tcPr>
            <w:tcW w:w="7145" w:type="dxa"/>
            <w:tcBorders>
              <w:top w:val="single" w:sz="4" w:space="0" w:color="BFBFBF"/>
              <w:left w:val="nil"/>
              <w:bottom w:val="single" w:sz="4" w:space="0" w:color="BFBFBF"/>
              <w:right w:val="nil"/>
            </w:tcBorders>
            <w:vAlign w:val="center"/>
          </w:tcPr>
          <w:p w:rsidR="002E089D" w:rsidRPr="00251E03" w:rsidRDefault="002E089D" w:rsidP="00912F00">
            <w:pPr>
              <w:ind w:left="0" w:firstLine="0"/>
              <w:rPr>
                <w:rFonts w:ascii="Calibri" w:hAnsi="Calibri" w:cs="Calibri"/>
                <w:sz w:val="24"/>
                <w:szCs w:val="24"/>
              </w:rPr>
            </w:pPr>
            <w:r w:rsidRPr="00251E03">
              <w:rPr>
                <w:rFonts w:ascii="Calibri" w:hAnsi="Calibri" w:cs="Calibri"/>
                <w:sz w:val="24"/>
                <w:szCs w:val="24"/>
              </w:rPr>
              <w:t>EMPLOYEE Use Case</w:t>
            </w:r>
          </w:p>
        </w:tc>
        <w:tc>
          <w:tcPr>
            <w:tcW w:w="1243" w:type="dxa"/>
            <w:tcBorders>
              <w:top w:val="single" w:sz="4" w:space="0" w:color="BFBFBF"/>
              <w:left w:val="nil"/>
              <w:bottom w:val="single" w:sz="4" w:space="0" w:color="BFBFBF"/>
              <w:right w:val="nil"/>
            </w:tcBorders>
            <w:vAlign w:val="center"/>
          </w:tcPr>
          <w:p w:rsidR="002E089D" w:rsidRPr="00251E03" w:rsidRDefault="002E089D" w:rsidP="00912F00">
            <w:pPr>
              <w:ind w:left="0" w:firstLine="0"/>
              <w:jc w:val="right"/>
              <w:rPr>
                <w:rFonts w:ascii="Calibri" w:hAnsi="Calibri" w:cs="Calibri"/>
                <w:sz w:val="24"/>
                <w:szCs w:val="24"/>
              </w:rPr>
            </w:pPr>
            <w:r w:rsidRPr="00251E03">
              <w:rPr>
                <w:rFonts w:ascii="Calibri" w:hAnsi="Calibri" w:cs="Calibri"/>
                <w:sz w:val="24"/>
                <w:szCs w:val="24"/>
              </w:rPr>
              <w:t>7</w:t>
            </w:r>
          </w:p>
        </w:tc>
      </w:tr>
      <w:tr w:rsidR="002E089D" w:rsidRPr="00251E03">
        <w:trPr>
          <w:trHeight w:val="432"/>
        </w:trPr>
        <w:tc>
          <w:tcPr>
            <w:tcW w:w="720" w:type="dxa"/>
            <w:tcBorders>
              <w:top w:val="single" w:sz="4" w:space="0" w:color="BFBFBF"/>
              <w:left w:val="nil"/>
              <w:bottom w:val="single" w:sz="4" w:space="0" w:color="BFBFBF"/>
              <w:right w:val="nil"/>
            </w:tcBorders>
            <w:vAlign w:val="center"/>
          </w:tcPr>
          <w:p w:rsidR="002E089D" w:rsidRPr="00251E03" w:rsidRDefault="002E089D" w:rsidP="00912F00">
            <w:pPr>
              <w:ind w:left="0" w:firstLine="0"/>
              <w:rPr>
                <w:rFonts w:ascii="Calibri" w:hAnsi="Calibri" w:cs="Calibri"/>
                <w:sz w:val="24"/>
                <w:szCs w:val="24"/>
              </w:rPr>
            </w:pPr>
            <w:r w:rsidRPr="00251E03">
              <w:rPr>
                <w:rFonts w:ascii="Calibri" w:hAnsi="Calibri" w:cs="Calibri"/>
                <w:sz w:val="24"/>
                <w:szCs w:val="24"/>
              </w:rPr>
              <w:t>2.2.2</w:t>
            </w:r>
          </w:p>
        </w:tc>
        <w:tc>
          <w:tcPr>
            <w:tcW w:w="7145" w:type="dxa"/>
            <w:tcBorders>
              <w:top w:val="single" w:sz="4" w:space="0" w:color="BFBFBF"/>
              <w:left w:val="nil"/>
              <w:bottom w:val="single" w:sz="4" w:space="0" w:color="BFBFBF"/>
              <w:right w:val="nil"/>
            </w:tcBorders>
            <w:vAlign w:val="center"/>
          </w:tcPr>
          <w:p w:rsidR="002E089D" w:rsidRPr="00251E03" w:rsidRDefault="002E089D" w:rsidP="00912F00">
            <w:pPr>
              <w:ind w:left="0" w:firstLine="0"/>
              <w:rPr>
                <w:rFonts w:ascii="Calibri" w:hAnsi="Calibri" w:cs="Calibri"/>
                <w:sz w:val="24"/>
                <w:szCs w:val="24"/>
              </w:rPr>
            </w:pPr>
            <w:r w:rsidRPr="00251E03">
              <w:rPr>
                <w:rFonts w:ascii="Calibri" w:hAnsi="Calibri" w:cs="Calibri"/>
                <w:sz w:val="24"/>
                <w:szCs w:val="24"/>
              </w:rPr>
              <w:t>SUPERVISOR Use Case</w:t>
            </w:r>
          </w:p>
        </w:tc>
        <w:tc>
          <w:tcPr>
            <w:tcW w:w="1243" w:type="dxa"/>
            <w:tcBorders>
              <w:top w:val="single" w:sz="4" w:space="0" w:color="BFBFBF"/>
              <w:left w:val="nil"/>
              <w:bottom w:val="single" w:sz="4" w:space="0" w:color="BFBFBF"/>
              <w:right w:val="nil"/>
            </w:tcBorders>
            <w:vAlign w:val="center"/>
          </w:tcPr>
          <w:p w:rsidR="002E089D" w:rsidRPr="00251E03" w:rsidRDefault="0015227C" w:rsidP="00912F00">
            <w:pPr>
              <w:ind w:left="0" w:firstLine="0"/>
              <w:jc w:val="right"/>
              <w:rPr>
                <w:rFonts w:ascii="Calibri" w:hAnsi="Calibri" w:cs="Calibri"/>
                <w:sz w:val="24"/>
                <w:szCs w:val="24"/>
              </w:rPr>
            </w:pPr>
            <w:r>
              <w:rPr>
                <w:rFonts w:ascii="Calibri" w:hAnsi="Calibri" w:cs="Calibri"/>
                <w:sz w:val="24"/>
                <w:szCs w:val="24"/>
              </w:rPr>
              <w:t>9</w:t>
            </w:r>
          </w:p>
        </w:tc>
      </w:tr>
      <w:tr w:rsidR="002E089D" w:rsidRPr="00251E03">
        <w:trPr>
          <w:trHeight w:val="432"/>
        </w:trPr>
        <w:tc>
          <w:tcPr>
            <w:tcW w:w="720" w:type="dxa"/>
            <w:tcBorders>
              <w:top w:val="single" w:sz="4" w:space="0" w:color="BFBFBF"/>
              <w:left w:val="nil"/>
              <w:bottom w:val="single" w:sz="4" w:space="0" w:color="BFBFBF"/>
              <w:right w:val="nil"/>
            </w:tcBorders>
            <w:vAlign w:val="center"/>
          </w:tcPr>
          <w:p w:rsidR="002E089D" w:rsidRPr="00251E03" w:rsidRDefault="002E089D" w:rsidP="00912F00">
            <w:pPr>
              <w:ind w:left="0" w:firstLine="0"/>
              <w:rPr>
                <w:rFonts w:ascii="Calibri" w:hAnsi="Calibri" w:cs="Calibri"/>
                <w:sz w:val="24"/>
                <w:szCs w:val="24"/>
              </w:rPr>
            </w:pPr>
            <w:r w:rsidRPr="00251E03">
              <w:rPr>
                <w:rFonts w:ascii="Calibri" w:hAnsi="Calibri" w:cs="Calibri"/>
                <w:sz w:val="24"/>
                <w:szCs w:val="24"/>
              </w:rPr>
              <w:t>2.2.3</w:t>
            </w:r>
          </w:p>
        </w:tc>
        <w:tc>
          <w:tcPr>
            <w:tcW w:w="7145" w:type="dxa"/>
            <w:tcBorders>
              <w:top w:val="single" w:sz="4" w:space="0" w:color="BFBFBF"/>
              <w:left w:val="nil"/>
              <w:bottom w:val="single" w:sz="4" w:space="0" w:color="BFBFBF"/>
              <w:right w:val="nil"/>
            </w:tcBorders>
            <w:vAlign w:val="center"/>
          </w:tcPr>
          <w:p w:rsidR="002E089D" w:rsidRPr="00251E03" w:rsidRDefault="002E089D" w:rsidP="00912F00">
            <w:pPr>
              <w:ind w:left="0" w:firstLine="0"/>
              <w:rPr>
                <w:rFonts w:ascii="Calibri" w:hAnsi="Calibri" w:cs="Calibri"/>
                <w:sz w:val="24"/>
                <w:szCs w:val="24"/>
              </w:rPr>
            </w:pPr>
            <w:r w:rsidRPr="00251E03">
              <w:rPr>
                <w:rFonts w:ascii="Calibri" w:hAnsi="Calibri" w:cs="Calibri"/>
                <w:sz w:val="24"/>
                <w:szCs w:val="24"/>
              </w:rPr>
              <w:t>ADMIN Use Case</w:t>
            </w:r>
          </w:p>
        </w:tc>
        <w:tc>
          <w:tcPr>
            <w:tcW w:w="1243" w:type="dxa"/>
            <w:tcBorders>
              <w:top w:val="single" w:sz="4" w:space="0" w:color="BFBFBF"/>
              <w:left w:val="nil"/>
              <w:bottom w:val="single" w:sz="4" w:space="0" w:color="BFBFBF"/>
              <w:right w:val="nil"/>
            </w:tcBorders>
            <w:vAlign w:val="center"/>
          </w:tcPr>
          <w:p w:rsidR="002E089D" w:rsidRPr="00251E03" w:rsidRDefault="0015227C" w:rsidP="00912F00">
            <w:pPr>
              <w:ind w:left="0" w:firstLine="0"/>
              <w:jc w:val="right"/>
              <w:rPr>
                <w:rFonts w:ascii="Calibri" w:hAnsi="Calibri" w:cs="Calibri"/>
                <w:sz w:val="24"/>
                <w:szCs w:val="24"/>
              </w:rPr>
            </w:pPr>
            <w:r>
              <w:rPr>
                <w:rFonts w:ascii="Calibri" w:hAnsi="Calibri" w:cs="Calibri"/>
                <w:sz w:val="24"/>
                <w:szCs w:val="24"/>
              </w:rPr>
              <w:t>11</w:t>
            </w:r>
          </w:p>
        </w:tc>
      </w:tr>
      <w:tr w:rsidR="002E089D" w:rsidRPr="00251E03">
        <w:trPr>
          <w:trHeight w:val="432"/>
        </w:trPr>
        <w:tc>
          <w:tcPr>
            <w:tcW w:w="720" w:type="dxa"/>
            <w:tcBorders>
              <w:top w:val="single" w:sz="4" w:space="0" w:color="BFBFBF"/>
              <w:left w:val="nil"/>
              <w:bottom w:val="single" w:sz="4" w:space="0" w:color="BFBFBF"/>
              <w:right w:val="nil"/>
            </w:tcBorders>
            <w:vAlign w:val="center"/>
          </w:tcPr>
          <w:p w:rsidR="002E089D" w:rsidRPr="00251E03" w:rsidRDefault="002E089D" w:rsidP="00912F00">
            <w:pPr>
              <w:ind w:left="0" w:firstLine="0"/>
              <w:rPr>
                <w:rFonts w:ascii="Calibri" w:hAnsi="Calibri" w:cs="Calibri"/>
                <w:sz w:val="24"/>
                <w:szCs w:val="24"/>
              </w:rPr>
            </w:pPr>
            <w:r w:rsidRPr="00251E03">
              <w:rPr>
                <w:rFonts w:ascii="Calibri" w:hAnsi="Calibri" w:cs="Calibri"/>
                <w:sz w:val="24"/>
                <w:szCs w:val="24"/>
              </w:rPr>
              <w:t>2.2.4</w:t>
            </w:r>
          </w:p>
        </w:tc>
        <w:tc>
          <w:tcPr>
            <w:tcW w:w="7145" w:type="dxa"/>
            <w:tcBorders>
              <w:top w:val="single" w:sz="4" w:space="0" w:color="BFBFBF"/>
              <w:left w:val="nil"/>
              <w:bottom w:val="single" w:sz="4" w:space="0" w:color="BFBFBF"/>
              <w:right w:val="nil"/>
            </w:tcBorders>
            <w:vAlign w:val="center"/>
          </w:tcPr>
          <w:p w:rsidR="002E089D" w:rsidRPr="00251E03" w:rsidRDefault="002E089D" w:rsidP="00912F00">
            <w:pPr>
              <w:ind w:left="0" w:firstLine="0"/>
              <w:rPr>
                <w:rFonts w:ascii="Calibri" w:hAnsi="Calibri" w:cs="Calibri"/>
                <w:bCs/>
                <w:iCs/>
                <w:color w:val="000000"/>
                <w:sz w:val="24"/>
                <w:szCs w:val="24"/>
              </w:rPr>
            </w:pPr>
            <w:r w:rsidRPr="00251E03">
              <w:rPr>
                <w:rFonts w:ascii="Calibri" w:hAnsi="Calibri" w:cs="Calibri"/>
                <w:bCs/>
                <w:iCs/>
                <w:color w:val="000000"/>
                <w:sz w:val="24"/>
                <w:szCs w:val="24"/>
              </w:rPr>
              <w:t>SUPER ADMIN Use Case</w:t>
            </w:r>
          </w:p>
        </w:tc>
        <w:tc>
          <w:tcPr>
            <w:tcW w:w="1243" w:type="dxa"/>
            <w:tcBorders>
              <w:top w:val="single" w:sz="4" w:space="0" w:color="BFBFBF"/>
              <w:left w:val="nil"/>
              <w:bottom w:val="single" w:sz="4" w:space="0" w:color="BFBFBF"/>
              <w:right w:val="nil"/>
            </w:tcBorders>
            <w:vAlign w:val="center"/>
          </w:tcPr>
          <w:p w:rsidR="002E089D" w:rsidRPr="00251E03" w:rsidRDefault="002E089D" w:rsidP="0015227C">
            <w:pPr>
              <w:ind w:left="0" w:firstLine="0"/>
              <w:jc w:val="right"/>
              <w:rPr>
                <w:rFonts w:ascii="Calibri" w:hAnsi="Calibri" w:cs="Calibri"/>
                <w:sz w:val="24"/>
                <w:szCs w:val="24"/>
              </w:rPr>
            </w:pPr>
            <w:r w:rsidRPr="00251E03">
              <w:rPr>
                <w:rFonts w:ascii="Calibri" w:hAnsi="Calibri" w:cs="Calibri"/>
                <w:sz w:val="24"/>
                <w:szCs w:val="24"/>
              </w:rPr>
              <w:t>1</w:t>
            </w:r>
            <w:r w:rsidR="0015227C">
              <w:rPr>
                <w:rFonts w:ascii="Calibri" w:hAnsi="Calibri" w:cs="Calibri"/>
                <w:sz w:val="24"/>
                <w:szCs w:val="24"/>
              </w:rPr>
              <w:t>3</w:t>
            </w:r>
          </w:p>
        </w:tc>
      </w:tr>
      <w:tr w:rsidR="002E089D" w:rsidRPr="00251E03">
        <w:trPr>
          <w:trHeight w:val="432"/>
        </w:trPr>
        <w:tc>
          <w:tcPr>
            <w:tcW w:w="720" w:type="dxa"/>
            <w:tcBorders>
              <w:top w:val="single" w:sz="4" w:space="0" w:color="BFBFBF"/>
              <w:left w:val="nil"/>
              <w:bottom w:val="single" w:sz="4" w:space="0" w:color="BFBFBF"/>
              <w:right w:val="nil"/>
            </w:tcBorders>
            <w:vAlign w:val="center"/>
          </w:tcPr>
          <w:p w:rsidR="002E089D" w:rsidRPr="00251E03" w:rsidRDefault="002E089D" w:rsidP="00912F00">
            <w:pPr>
              <w:ind w:left="0" w:firstLine="0"/>
              <w:rPr>
                <w:rFonts w:ascii="Calibri" w:hAnsi="Calibri" w:cs="Calibri"/>
                <w:sz w:val="24"/>
                <w:szCs w:val="24"/>
              </w:rPr>
            </w:pPr>
            <w:r w:rsidRPr="00251E03">
              <w:rPr>
                <w:rFonts w:ascii="Calibri" w:hAnsi="Calibri" w:cs="Calibri"/>
                <w:sz w:val="24"/>
                <w:szCs w:val="24"/>
              </w:rPr>
              <w:t>2.3</w:t>
            </w:r>
          </w:p>
        </w:tc>
        <w:tc>
          <w:tcPr>
            <w:tcW w:w="7145" w:type="dxa"/>
            <w:tcBorders>
              <w:top w:val="single" w:sz="4" w:space="0" w:color="BFBFBF"/>
              <w:left w:val="nil"/>
              <w:bottom w:val="single" w:sz="4" w:space="0" w:color="BFBFBF"/>
              <w:right w:val="nil"/>
            </w:tcBorders>
            <w:vAlign w:val="center"/>
          </w:tcPr>
          <w:p w:rsidR="002E089D" w:rsidRPr="00251E03" w:rsidRDefault="002E089D" w:rsidP="00912F00">
            <w:pPr>
              <w:ind w:left="0" w:firstLine="0"/>
              <w:rPr>
                <w:rFonts w:ascii="Calibri" w:hAnsi="Calibri" w:cs="Calibri"/>
                <w:sz w:val="24"/>
                <w:szCs w:val="24"/>
              </w:rPr>
            </w:pPr>
            <w:r w:rsidRPr="00251E03">
              <w:rPr>
                <w:rFonts w:ascii="Calibri" w:hAnsi="Calibri" w:cs="Calibri"/>
                <w:bCs/>
                <w:iCs/>
                <w:color w:val="000000"/>
                <w:sz w:val="24"/>
                <w:szCs w:val="24"/>
              </w:rPr>
              <w:t>User Characteristics</w:t>
            </w:r>
          </w:p>
        </w:tc>
        <w:tc>
          <w:tcPr>
            <w:tcW w:w="1243" w:type="dxa"/>
            <w:tcBorders>
              <w:top w:val="single" w:sz="4" w:space="0" w:color="BFBFBF"/>
              <w:left w:val="nil"/>
              <w:bottom w:val="single" w:sz="4" w:space="0" w:color="BFBFBF"/>
              <w:right w:val="nil"/>
            </w:tcBorders>
            <w:vAlign w:val="center"/>
          </w:tcPr>
          <w:p w:rsidR="002E089D" w:rsidRPr="00251E03" w:rsidRDefault="002E089D" w:rsidP="0015227C">
            <w:pPr>
              <w:ind w:left="0" w:firstLine="0"/>
              <w:jc w:val="right"/>
              <w:rPr>
                <w:rFonts w:ascii="Calibri" w:hAnsi="Calibri" w:cs="Calibri"/>
                <w:sz w:val="24"/>
                <w:szCs w:val="24"/>
              </w:rPr>
            </w:pPr>
            <w:r w:rsidRPr="00251E03">
              <w:rPr>
                <w:rFonts w:ascii="Calibri" w:hAnsi="Calibri" w:cs="Calibri"/>
                <w:sz w:val="24"/>
                <w:szCs w:val="24"/>
              </w:rPr>
              <w:t>1</w:t>
            </w:r>
            <w:r w:rsidR="0015227C">
              <w:rPr>
                <w:rFonts w:ascii="Calibri" w:hAnsi="Calibri" w:cs="Calibri"/>
                <w:sz w:val="24"/>
                <w:szCs w:val="24"/>
              </w:rPr>
              <w:t>6</w:t>
            </w:r>
          </w:p>
        </w:tc>
      </w:tr>
      <w:tr w:rsidR="002E089D" w:rsidRPr="00251E03">
        <w:trPr>
          <w:trHeight w:val="432"/>
        </w:trPr>
        <w:tc>
          <w:tcPr>
            <w:tcW w:w="720" w:type="dxa"/>
            <w:tcBorders>
              <w:top w:val="single" w:sz="4" w:space="0" w:color="BFBFBF"/>
              <w:left w:val="nil"/>
              <w:bottom w:val="single" w:sz="4" w:space="0" w:color="BFBFBF"/>
              <w:right w:val="nil"/>
            </w:tcBorders>
            <w:vAlign w:val="center"/>
          </w:tcPr>
          <w:p w:rsidR="002E089D" w:rsidRPr="00251E03" w:rsidRDefault="002E089D" w:rsidP="00912F00">
            <w:pPr>
              <w:ind w:left="0" w:firstLine="0"/>
              <w:rPr>
                <w:rFonts w:ascii="Calibri" w:hAnsi="Calibri" w:cs="Calibri"/>
                <w:sz w:val="24"/>
                <w:szCs w:val="24"/>
              </w:rPr>
            </w:pPr>
            <w:r w:rsidRPr="00251E03">
              <w:rPr>
                <w:rFonts w:ascii="Calibri" w:hAnsi="Calibri" w:cs="Calibri"/>
                <w:sz w:val="24"/>
                <w:szCs w:val="24"/>
              </w:rPr>
              <w:t>2.4</w:t>
            </w:r>
          </w:p>
        </w:tc>
        <w:tc>
          <w:tcPr>
            <w:tcW w:w="7145" w:type="dxa"/>
            <w:tcBorders>
              <w:top w:val="single" w:sz="4" w:space="0" w:color="BFBFBF"/>
              <w:left w:val="nil"/>
              <w:bottom w:val="single" w:sz="4" w:space="0" w:color="BFBFBF"/>
              <w:right w:val="nil"/>
            </w:tcBorders>
            <w:vAlign w:val="center"/>
          </w:tcPr>
          <w:p w:rsidR="002E089D" w:rsidRPr="00251E03" w:rsidRDefault="002E089D" w:rsidP="00912F00">
            <w:pPr>
              <w:pStyle w:val="Heading2"/>
              <w:spacing w:before="0" w:after="0"/>
              <w:ind w:left="0" w:firstLine="0"/>
              <w:rPr>
                <w:rFonts w:ascii="Calibri" w:hAnsi="Calibri" w:cs="Calibri"/>
                <w:color w:val="000000"/>
              </w:rPr>
            </w:pPr>
            <w:r w:rsidRPr="00251E03">
              <w:rPr>
                <w:rFonts w:ascii="Calibri" w:hAnsi="Calibri" w:cs="Calibri"/>
                <w:bCs/>
                <w:iCs/>
                <w:color w:val="000000"/>
              </w:rPr>
              <w:t xml:space="preserve">Non-Functional Requirements </w:t>
            </w:r>
          </w:p>
        </w:tc>
        <w:tc>
          <w:tcPr>
            <w:tcW w:w="1243" w:type="dxa"/>
            <w:tcBorders>
              <w:top w:val="single" w:sz="4" w:space="0" w:color="BFBFBF"/>
              <w:left w:val="nil"/>
              <w:bottom w:val="single" w:sz="4" w:space="0" w:color="BFBFBF"/>
              <w:right w:val="nil"/>
            </w:tcBorders>
            <w:vAlign w:val="center"/>
          </w:tcPr>
          <w:p w:rsidR="002E089D" w:rsidRPr="00251E03" w:rsidRDefault="0015227C" w:rsidP="00912F00">
            <w:pPr>
              <w:ind w:left="0" w:firstLine="0"/>
              <w:jc w:val="right"/>
              <w:rPr>
                <w:rFonts w:ascii="Calibri" w:hAnsi="Calibri" w:cs="Calibri"/>
                <w:sz w:val="24"/>
                <w:szCs w:val="24"/>
              </w:rPr>
            </w:pPr>
            <w:r>
              <w:rPr>
                <w:rFonts w:ascii="Calibri" w:hAnsi="Calibri" w:cs="Calibri"/>
                <w:sz w:val="24"/>
                <w:szCs w:val="24"/>
              </w:rPr>
              <w:t>16</w:t>
            </w:r>
          </w:p>
        </w:tc>
      </w:tr>
      <w:tr w:rsidR="002E089D" w:rsidRPr="00251E03">
        <w:trPr>
          <w:trHeight w:val="432"/>
        </w:trPr>
        <w:tc>
          <w:tcPr>
            <w:tcW w:w="720" w:type="dxa"/>
            <w:tcBorders>
              <w:top w:val="single" w:sz="4" w:space="0" w:color="BFBFBF"/>
              <w:left w:val="nil"/>
              <w:bottom w:val="single" w:sz="4" w:space="0" w:color="BFBFBF"/>
              <w:right w:val="nil"/>
            </w:tcBorders>
            <w:vAlign w:val="center"/>
          </w:tcPr>
          <w:p w:rsidR="002E089D" w:rsidRPr="00251E03" w:rsidRDefault="002E089D" w:rsidP="00912F00">
            <w:pPr>
              <w:ind w:left="0" w:firstLine="0"/>
              <w:rPr>
                <w:rFonts w:ascii="Calibri" w:hAnsi="Calibri" w:cs="Calibri"/>
                <w:sz w:val="24"/>
                <w:szCs w:val="24"/>
              </w:rPr>
            </w:pPr>
            <w:r w:rsidRPr="00251E03">
              <w:rPr>
                <w:rFonts w:ascii="Calibri" w:hAnsi="Calibri" w:cs="Calibri"/>
                <w:sz w:val="24"/>
                <w:szCs w:val="24"/>
              </w:rPr>
              <w:t>3.0</w:t>
            </w:r>
          </w:p>
        </w:tc>
        <w:tc>
          <w:tcPr>
            <w:tcW w:w="7145" w:type="dxa"/>
            <w:tcBorders>
              <w:top w:val="single" w:sz="4" w:space="0" w:color="BFBFBF"/>
              <w:left w:val="nil"/>
              <w:bottom w:val="single" w:sz="4" w:space="0" w:color="BFBFBF"/>
              <w:right w:val="nil"/>
            </w:tcBorders>
            <w:vAlign w:val="center"/>
          </w:tcPr>
          <w:p w:rsidR="002E089D" w:rsidRPr="00251E03" w:rsidRDefault="002E089D" w:rsidP="00912F00">
            <w:pPr>
              <w:pStyle w:val="Heading2"/>
              <w:spacing w:before="0" w:after="0"/>
              <w:ind w:left="0" w:firstLine="0"/>
              <w:rPr>
                <w:rFonts w:ascii="Calibri" w:hAnsi="Calibri" w:cs="Calibri"/>
                <w:b/>
                <w:bCs/>
                <w:iCs/>
                <w:color w:val="000000"/>
              </w:rPr>
            </w:pPr>
            <w:r w:rsidRPr="00251E03">
              <w:rPr>
                <w:rFonts w:ascii="Calibri" w:hAnsi="Calibri" w:cs="Calibri"/>
                <w:b/>
              </w:rPr>
              <w:t>Requirements Specification</w:t>
            </w:r>
          </w:p>
        </w:tc>
        <w:tc>
          <w:tcPr>
            <w:tcW w:w="1243" w:type="dxa"/>
            <w:tcBorders>
              <w:top w:val="single" w:sz="4" w:space="0" w:color="BFBFBF"/>
              <w:left w:val="nil"/>
              <w:bottom w:val="single" w:sz="4" w:space="0" w:color="BFBFBF"/>
              <w:right w:val="nil"/>
            </w:tcBorders>
            <w:vAlign w:val="center"/>
          </w:tcPr>
          <w:p w:rsidR="002E089D" w:rsidRPr="00251E03" w:rsidRDefault="0015227C" w:rsidP="0015227C">
            <w:pPr>
              <w:ind w:left="0" w:firstLine="0"/>
              <w:jc w:val="right"/>
              <w:rPr>
                <w:rFonts w:ascii="Calibri" w:hAnsi="Calibri" w:cs="Calibri"/>
                <w:b/>
                <w:sz w:val="24"/>
                <w:szCs w:val="24"/>
              </w:rPr>
            </w:pPr>
            <w:r>
              <w:rPr>
                <w:rFonts w:ascii="Calibri" w:hAnsi="Calibri" w:cs="Calibri"/>
                <w:b/>
                <w:sz w:val="24"/>
                <w:szCs w:val="24"/>
              </w:rPr>
              <w:t>17</w:t>
            </w:r>
            <w:r w:rsidR="002E089D" w:rsidRPr="00251E03">
              <w:rPr>
                <w:rFonts w:ascii="Calibri" w:hAnsi="Calibri" w:cs="Calibri"/>
                <w:b/>
                <w:sz w:val="24"/>
                <w:szCs w:val="24"/>
              </w:rPr>
              <w:t xml:space="preserve"> - </w:t>
            </w:r>
            <w:r>
              <w:rPr>
                <w:rFonts w:ascii="Calibri" w:hAnsi="Calibri" w:cs="Calibri"/>
                <w:b/>
                <w:sz w:val="24"/>
                <w:szCs w:val="24"/>
              </w:rPr>
              <w:t>87</w:t>
            </w:r>
          </w:p>
        </w:tc>
      </w:tr>
      <w:tr w:rsidR="002E089D" w:rsidRPr="00251E03">
        <w:trPr>
          <w:trHeight w:val="432"/>
        </w:trPr>
        <w:tc>
          <w:tcPr>
            <w:tcW w:w="720" w:type="dxa"/>
            <w:tcBorders>
              <w:top w:val="single" w:sz="4" w:space="0" w:color="BFBFBF"/>
              <w:left w:val="nil"/>
              <w:bottom w:val="single" w:sz="4" w:space="0" w:color="BFBFBF"/>
              <w:right w:val="nil"/>
            </w:tcBorders>
            <w:vAlign w:val="center"/>
          </w:tcPr>
          <w:p w:rsidR="002E089D" w:rsidRPr="00251E03" w:rsidRDefault="002E089D" w:rsidP="00912F00">
            <w:pPr>
              <w:ind w:left="0" w:firstLine="0"/>
              <w:rPr>
                <w:rFonts w:ascii="Calibri" w:hAnsi="Calibri" w:cs="Calibri"/>
                <w:sz w:val="24"/>
                <w:szCs w:val="24"/>
              </w:rPr>
            </w:pPr>
            <w:r w:rsidRPr="00251E03">
              <w:rPr>
                <w:rFonts w:ascii="Calibri" w:hAnsi="Calibri" w:cs="Calibri"/>
                <w:sz w:val="24"/>
                <w:szCs w:val="24"/>
              </w:rPr>
              <w:t>3.1</w:t>
            </w:r>
          </w:p>
        </w:tc>
        <w:tc>
          <w:tcPr>
            <w:tcW w:w="7145" w:type="dxa"/>
            <w:tcBorders>
              <w:top w:val="single" w:sz="4" w:space="0" w:color="BFBFBF"/>
              <w:left w:val="nil"/>
              <w:bottom w:val="single" w:sz="4" w:space="0" w:color="BFBFBF"/>
              <w:right w:val="nil"/>
            </w:tcBorders>
            <w:vAlign w:val="center"/>
          </w:tcPr>
          <w:p w:rsidR="002E089D" w:rsidRPr="00251E03" w:rsidRDefault="002E089D" w:rsidP="00912F00">
            <w:pPr>
              <w:autoSpaceDE w:val="0"/>
              <w:autoSpaceDN w:val="0"/>
              <w:adjustRightInd w:val="0"/>
              <w:ind w:left="0" w:firstLine="0"/>
              <w:rPr>
                <w:rFonts w:ascii="Calibri" w:hAnsi="Calibri" w:cs="Calibri"/>
                <w:sz w:val="24"/>
                <w:szCs w:val="24"/>
              </w:rPr>
            </w:pPr>
            <w:r w:rsidRPr="00251E03">
              <w:rPr>
                <w:rFonts w:ascii="Calibri" w:hAnsi="Calibri" w:cs="Calibri"/>
                <w:bCs/>
                <w:iCs/>
                <w:sz w:val="24"/>
                <w:szCs w:val="24"/>
              </w:rPr>
              <w:t>External Interface Requirements</w:t>
            </w:r>
          </w:p>
        </w:tc>
        <w:tc>
          <w:tcPr>
            <w:tcW w:w="1243" w:type="dxa"/>
            <w:tcBorders>
              <w:top w:val="single" w:sz="4" w:space="0" w:color="BFBFBF"/>
              <w:left w:val="nil"/>
              <w:bottom w:val="single" w:sz="4" w:space="0" w:color="BFBFBF"/>
              <w:right w:val="nil"/>
            </w:tcBorders>
            <w:vAlign w:val="center"/>
          </w:tcPr>
          <w:p w:rsidR="002E089D" w:rsidRPr="00251E03" w:rsidRDefault="0015227C" w:rsidP="00912F00">
            <w:pPr>
              <w:ind w:left="0" w:firstLine="0"/>
              <w:jc w:val="right"/>
              <w:rPr>
                <w:rFonts w:ascii="Calibri" w:hAnsi="Calibri" w:cs="Calibri"/>
                <w:sz w:val="24"/>
                <w:szCs w:val="24"/>
              </w:rPr>
            </w:pPr>
            <w:r>
              <w:rPr>
                <w:rFonts w:ascii="Calibri" w:hAnsi="Calibri" w:cs="Calibri"/>
                <w:sz w:val="24"/>
                <w:szCs w:val="24"/>
              </w:rPr>
              <w:t>17</w:t>
            </w:r>
          </w:p>
        </w:tc>
      </w:tr>
      <w:tr w:rsidR="002E089D" w:rsidRPr="00251E03">
        <w:trPr>
          <w:trHeight w:val="432"/>
        </w:trPr>
        <w:tc>
          <w:tcPr>
            <w:tcW w:w="720" w:type="dxa"/>
            <w:tcBorders>
              <w:top w:val="single" w:sz="4" w:space="0" w:color="BFBFBF"/>
              <w:left w:val="nil"/>
              <w:bottom w:val="single" w:sz="4" w:space="0" w:color="BFBFBF"/>
              <w:right w:val="nil"/>
            </w:tcBorders>
            <w:vAlign w:val="center"/>
          </w:tcPr>
          <w:p w:rsidR="002E089D" w:rsidRPr="00251E03" w:rsidRDefault="002E089D" w:rsidP="00912F00">
            <w:pPr>
              <w:ind w:left="0" w:firstLine="0"/>
              <w:rPr>
                <w:rFonts w:ascii="Calibri" w:hAnsi="Calibri" w:cs="Calibri"/>
                <w:sz w:val="24"/>
                <w:szCs w:val="24"/>
              </w:rPr>
            </w:pPr>
            <w:r w:rsidRPr="00251E03">
              <w:rPr>
                <w:rFonts w:ascii="Calibri" w:hAnsi="Calibri" w:cs="Calibri"/>
                <w:sz w:val="24"/>
                <w:szCs w:val="24"/>
              </w:rPr>
              <w:t>3.2</w:t>
            </w:r>
          </w:p>
        </w:tc>
        <w:tc>
          <w:tcPr>
            <w:tcW w:w="7145" w:type="dxa"/>
            <w:tcBorders>
              <w:top w:val="single" w:sz="4" w:space="0" w:color="BFBFBF"/>
              <w:left w:val="nil"/>
              <w:bottom w:val="single" w:sz="4" w:space="0" w:color="BFBFBF"/>
              <w:right w:val="nil"/>
            </w:tcBorders>
            <w:vAlign w:val="center"/>
          </w:tcPr>
          <w:p w:rsidR="002E089D" w:rsidRPr="00251E03" w:rsidRDefault="002E089D" w:rsidP="00912F00">
            <w:pPr>
              <w:pStyle w:val="Heading2"/>
              <w:spacing w:before="0" w:after="0"/>
              <w:ind w:left="0" w:firstLine="0"/>
              <w:rPr>
                <w:rFonts w:ascii="Calibri" w:hAnsi="Calibri" w:cs="Calibri"/>
                <w:color w:val="000000"/>
              </w:rPr>
            </w:pPr>
            <w:r w:rsidRPr="00251E03">
              <w:rPr>
                <w:rFonts w:ascii="Calibri" w:hAnsi="Calibri" w:cs="Calibri"/>
                <w:bCs/>
                <w:iCs/>
                <w:color w:val="000000"/>
              </w:rPr>
              <w:t xml:space="preserve">Functional Requirements </w:t>
            </w:r>
          </w:p>
        </w:tc>
        <w:tc>
          <w:tcPr>
            <w:tcW w:w="1243" w:type="dxa"/>
            <w:tcBorders>
              <w:top w:val="single" w:sz="4" w:space="0" w:color="BFBFBF"/>
              <w:left w:val="nil"/>
              <w:bottom w:val="single" w:sz="4" w:space="0" w:color="BFBFBF"/>
              <w:right w:val="nil"/>
            </w:tcBorders>
            <w:vAlign w:val="center"/>
          </w:tcPr>
          <w:p w:rsidR="002E089D" w:rsidRPr="00251E03" w:rsidRDefault="0015227C" w:rsidP="00912F00">
            <w:pPr>
              <w:ind w:left="0" w:firstLine="0"/>
              <w:jc w:val="right"/>
              <w:rPr>
                <w:rFonts w:ascii="Calibri" w:hAnsi="Calibri" w:cs="Calibri"/>
                <w:sz w:val="24"/>
                <w:szCs w:val="24"/>
              </w:rPr>
            </w:pPr>
            <w:r>
              <w:rPr>
                <w:rFonts w:ascii="Calibri" w:hAnsi="Calibri" w:cs="Calibri"/>
                <w:sz w:val="24"/>
                <w:szCs w:val="24"/>
              </w:rPr>
              <w:t>17</w:t>
            </w:r>
          </w:p>
        </w:tc>
      </w:tr>
      <w:tr w:rsidR="00CD1FF7" w:rsidRPr="00251E03">
        <w:trPr>
          <w:trHeight w:val="432"/>
        </w:trPr>
        <w:tc>
          <w:tcPr>
            <w:tcW w:w="720" w:type="dxa"/>
            <w:tcBorders>
              <w:top w:val="single" w:sz="4" w:space="0" w:color="BFBFBF"/>
              <w:left w:val="nil"/>
              <w:bottom w:val="single" w:sz="4" w:space="0" w:color="BFBFBF"/>
              <w:right w:val="nil"/>
            </w:tcBorders>
            <w:vAlign w:val="center"/>
          </w:tcPr>
          <w:p w:rsidR="00CD1FF7" w:rsidRPr="00251E03" w:rsidRDefault="00CD1FF7" w:rsidP="00912F00">
            <w:pPr>
              <w:ind w:left="0" w:firstLine="0"/>
              <w:rPr>
                <w:rFonts w:ascii="Calibri" w:hAnsi="Calibri" w:cs="Calibri"/>
                <w:sz w:val="24"/>
                <w:szCs w:val="24"/>
              </w:rPr>
            </w:pPr>
            <w:r w:rsidRPr="00251E03">
              <w:rPr>
                <w:rFonts w:ascii="Calibri" w:hAnsi="Calibri" w:cs="Calibri"/>
                <w:sz w:val="24"/>
                <w:szCs w:val="24"/>
              </w:rPr>
              <w:t>3.3</w:t>
            </w:r>
          </w:p>
        </w:tc>
        <w:tc>
          <w:tcPr>
            <w:tcW w:w="7145" w:type="dxa"/>
            <w:tcBorders>
              <w:top w:val="single" w:sz="4" w:space="0" w:color="BFBFBF"/>
              <w:left w:val="nil"/>
              <w:bottom w:val="single" w:sz="4" w:space="0" w:color="BFBFBF"/>
              <w:right w:val="nil"/>
            </w:tcBorders>
            <w:vAlign w:val="center"/>
          </w:tcPr>
          <w:p w:rsidR="00CD1FF7" w:rsidRPr="00251E03" w:rsidRDefault="00CD1FF7" w:rsidP="00912F00">
            <w:pPr>
              <w:pStyle w:val="Heading2"/>
              <w:spacing w:before="0" w:after="0"/>
              <w:ind w:left="0" w:firstLine="0"/>
              <w:rPr>
                <w:rFonts w:ascii="Calibri" w:hAnsi="Calibri" w:cs="Calibri"/>
                <w:bCs/>
                <w:iCs/>
                <w:color w:val="000000"/>
              </w:rPr>
            </w:pPr>
            <w:r w:rsidRPr="00251E03">
              <w:rPr>
                <w:rFonts w:ascii="Calibri" w:hAnsi="Calibri" w:cs="Calibri"/>
                <w:bCs/>
                <w:iCs/>
                <w:color w:val="000000"/>
              </w:rPr>
              <w:t>Reports</w:t>
            </w:r>
          </w:p>
        </w:tc>
        <w:tc>
          <w:tcPr>
            <w:tcW w:w="1243" w:type="dxa"/>
            <w:tcBorders>
              <w:top w:val="single" w:sz="4" w:space="0" w:color="BFBFBF"/>
              <w:left w:val="nil"/>
              <w:bottom w:val="single" w:sz="4" w:space="0" w:color="BFBFBF"/>
              <w:right w:val="nil"/>
            </w:tcBorders>
            <w:vAlign w:val="center"/>
          </w:tcPr>
          <w:p w:rsidR="00CD1FF7" w:rsidRPr="00251E03" w:rsidRDefault="0015227C" w:rsidP="00912F00">
            <w:pPr>
              <w:ind w:left="0" w:firstLine="0"/>
              <w:jc w:val="right"/>
              <w:rPr>
                <w:rFonts w:ascii="Calibri" w:hAnsi="Calibri" w:cs="Calibri"/>
                <w:sz w:val="24"/>
                <w:szCs w:val="24"/>
              </w:rPr>
            </w:pPr>
            <w:r>
              <w:rPr>
                <w:rFonts w:ascii="Calibri" w:hAnsi="Calibri" w:cs="Calibri"/>
                <w:sz w:val="24"/>
                <w:szCs w:val="24"/>
              </w:rPr>
              <w:t>84</w:t>
            </w:r>
          </w:p>
        </w:tc>
      </w:tr>
      <w:tr w:rsidR="002E089D" w:rsidRPr="00251E03">
        <w:trPr>
          <w:trHeight w:val="432"/>
        </w:trPr>
        <w:tc>
          <w:tcPr>
            <w:tcW w:w="720" w:type="dxa"/>
            <w:tcBorders>
              <w:top w:val="single" w:sz="4" w:space="0" w:color="BFBFBF"/>
              <w:left w:val="nil"/>
              <w:bottom w:val="single" w:sz="4" w:space="0" w:color="BFBFBF"/>
              <w:right w:val="nil"/>
            </w:tcBorders>
            <w:vAlign w:val="center"/>
          </w:tcPr>
          <w:p w:rsidR="002E089D" w:rsidRPr="00251E03" w:rsidRDefault="002E089D" w:rsidP="00912F00">
            <w:pPr>
              <w:ind w:left="0" w:firstLine="0"/>
              <w:rPr>
                <w:rFonts w:ascii="Calibri" w:hAnsi="Calibri" w:cs="Calibri"/>
                <w:sz w:val="24"/>
                <w:szCs w:val="24"/>
              </w:rPr>
            </w:pPr>
            <w:r w:rsidRPr="00251E03">
              <w:rPr>
                <w:rFonts w:ascii="Calibri" w:hAnsi="Calibri" w:cs="Calibri"/>
                <w:sz w:val="24"/>
                <w:szCs w:val="24"/>
              </w:rPr>
              <w:t>3.4</w:t>
            </w:r>
          </w:p>
        </w:tc>
        <w:tc>
          <w:tcPr>
            <w:tcW w:w="7145" w:type="dxa"/>
            <w:tcBorders>
              <w:top w:val="single" w:sz="4" w:space="0" w:color="BFBFBF"/>
              <w:left w:val="nil"/>
              <w:bottom w:val="single" w:sz="4" w:space="0" w:color="BFBFBF"/>
              <w:right w:val="nil"/>
            </w:tcBorders>
            <w:vAlign w:val="center"/>
          </w:tcPr>
          <w:p w:rsidR="002E089D" w:rsidRPr="00251E03" w:rsidRDefault="009E29BD" w:rsidP="00912F00">
            <w:pPr>
              <w:autoSpaceDE w:val="0"/>
              <w:autoSpaceDN w:val="0"/>
              <w:adjustRightInd w:val="0"/>
              <w:ind w:left="0" w:firstLine="0"/>
              <w:rPr>
                <w:rFonts w:ascii="Calibri" w:hAnsi="Calibri" w:cs="Calibri"/>
                <w:bCs/>
                <w:sz w:val="24"/>
                <w:szCs w:val="24"/>
              </w:rPr>
            </w:pPr>
            <w:r w:rsidRPr="00251E03">
              <w:rPr>
                <w:rFonts w:ascii="Calibri" w:hAnsi="Calibri" w:cs="Calibri"/>
                <w:sz w:val="24"/>
                <w:szCs w:val="24"/>
              </w:rPr>
              <w:t>UI Design</w:t>
            </w:r>
          </w:p>
        </w:tc>
        <w:tc>
          <w:tcPr>
            <w:tcW w:w="1243" w:type="dxa"/>
            <w:tcBorders>
              <w:top w:val="single" w:sz="4" w:space="0" w:color="BFBFBF"/>
              <w:left w:val="nil"/>
              <w:bottom w:val="single" w:sz="4" w:space="0" w:color="BFBFBF"/>
              <w:right w:val="nil"/>
            </w:tcBorders>
            <w:vAlign w:val="center"/>
          </w:tcPr>
          <w:p w:rsidR="002E089D" w:rsidRPr="00251E03" w:rsidRDefault="0015227C" w:rsidP="00912F00">
            <w:pPr>
              <w:ind w:left="0" w:firstLine="0"/>
              <w:jc w:val="right"/>
              <w:rPr>
                <w:rFonts w:ascii="Calibri" w:hAnsi="Calibri" w:cs="Calibri"/>
                <w:sz w:val="24"/>
                <w:szCs w:val="24"/>
              </w:rPr>
            </w:pPr>
            <w:r>
              <w:rPr>
                <w:rFonts w:ascii="Calibri" w:hAnsi="Calibri" w:cs="Calibri"/>
                <w:sz w:val="24"/>
                <w:szCs w:val="24"/>
              </w:rPr>
              <w:t>87</w:t>
            </w:r>
          </w:p>
        </w:tc>
      </w:tr>
      <w:tr w:rsidR="002E089D" w:rsidRPr="00251E03" w:rsidTr="00A60F79">
        <w:trPr>
          <w:trHeight w:val="432"/>
        </w:trPr>
        <w:tc>
          <w:tcPr>
            <w:tcW w:w="720" w:type="dxa"/>
            <w:tcBorders>
              <w:top w:val="single" w:sz="4" w:space="0" w:color="BFBFBF"/>
              <w:left w:val="nil"/>
              <w:bottom w:val="single" w:sz="4" w:space="0" w:color="BFBFBF"/>
              <w:right w:val="nil"/>
            </w:tcBorders>
            <w:vAlign w:val="center"/>
          </w:tcPr>
          <w:p w:rsidR="002E089D" w:rsidRPr="00251E03" w:rsidRDefault="002E089D" w:rsidP="00912F00">
            <w:pPr>
              <w:ind w:left="0" w:firstLine="0"/>
              <w:rPr>
                <w:rFonts w:ascii="Calibri" w:hAnsi="Calibri" w:cs="Calibri"/>
                <w:sz w:val="24"/>
                <w:szCs w:val="24"/>
              </w:rPr>
            </w:pPr>
            <w:r w:rsidRPr="00251E03">
              <w:rPr>
                <w:rFonts w:ascii="Calibri" w:hAnsi="Calibri" w:cs="Calibri"/>
                <w:sz w:val="24"/>
                <w:szCs w:val="24"/>
              </w:rPr>
              <w:t>3.5</w:t>
            </w:r>
          </w:p>
        </w:tc>
        <w:tc>
          <w:tcPr>
            <w:tcW w:w="7145" w:type="dxa"/>
            <w:tcBorders>
              <w:top w:val="single" w:sz="4" w:space="0" w:color="BFBFBF"/>
              <w:left w:val="nil"/>
              <w:bottom w:val="single" w:sz="4" w:space="0" w:color="BFBFBF"/>
              <w:right w:val="nil"/>
            </w:tcBorders>
            <w:vAlign w:val="center"/>
          </w:tcPr>
          <w:p w:rsidR="002E089D" w:rsidRPr="00251E03" w:rsidRDefault="009E29BD" w:rsidP="00912F00">
            <w:pPr>
              <w:autoSpaceDE w:val="0"/>
              <w:autoSpaceDN w:val="0"/>
              <w:adjustRightInd w:val="0"/>
              <w:ind w:left="0" w:firstLine="0"/>
              <w:rPr>
                <w:rFonts w:ascii="Calibri" w:hAnsi="Calibri" w:cs="Calibri"/>
                <w:sz w:val="24"/>
                <w:szCs w:val="24"/>
              </w:rPr>
            </w:pPr>
            <w:r w:rsidRPr="00251E03">
              <w:rPr>
                <w:rFonts w:ascii="Calibri" w:hAnsi="Calibri" w:cs="Calibri"/>
                <w:bCs/>
                <w:sz w:val="24"/>
                <w:szCs w:val="24"/>
              </w:rPr>
              <w:t>Security</w:t>
            </w:r>
          </w:p>
        </w:tc>
        <w:tc>
          <w:tcPr>
            <w:tcW w:w="1243" w:type="dxa"/>
            <w:tcBorders>
              <w:top w:val="single" w:sz="4" w:space="0" w:color="BFBFBF"/>
              <w:left w:val="nil"/>
              <w:bottom w:val="single" w:sz="4" w:space="0" w:color="BFBFBF"/>
              <w:right w:val="nil"/>
            </w:tcBorders>
            <w:vAlign w:val="center"/>
          </w:tcPr>
          <w:p w:rsidR="002E089D" w:rsidRPr="00251E03" w:rsidRDefault="0015227C" w:rsidP="00912F00">
            <w:pPr>
              <w:ind w:left="0" w:firstLine="0"/>
              <w:jc w:val="right"/>
              <w:rPr>
                <w:rFonts w:ascii="Calibri" w:hAnsi="Calibri" w:cs="Calibri"/>
                <w:sz w:val="24"/>
                <w:szCs w:val="24"/>
              </w:rPr>
            </w:pPr>
            <w:r>
              <w:rPr>
                <w:rFonts w:ascii="Calibri" w:hAnsi="Calibri" w:cs="Calibri"/>
                <w:sz w:val="24"/>
                <w:szCs w:val="24"/>
              </w:rPr>
              <w:t>87</w:t>
            </w:r>
          </w:p>
        </w:tc>
      </w:tr>
      <w:tr w:rsidR="00A60F79" w:rsidRPr="00251E03">
        <w:trPr>
          <w:trHeight w:val="432"/>
        </w:trPr>
        <w:tc>
          <w:tcPr>
            <w:tcW w:w="720" w:type="dxa"/>
            <w:tcBorders>
              <w:top w:val="single" w:sz="4" w:space="0" w:color="BFBFBF"/>
              <w:left w:val="nil"/>
              <w:right w:val="nil"/>
            </w:tcBorders>
            <w:vAlign w:val="center"/>
          </w:tcPr>
          <w:p w:rsidR="00A60F79" w:rsidRPr="00251E03" w:rsidRDefault="00A60F79" w:rsidP="00912F00">
            <w:pPr>
              <w:ind w:left="0" w:firstLine="0"/>
              <w:rPr>
                <w:rFonts w:ascii="Calibri" w:hAnsi="Calibri" w:cs="Calibri"/>
                <w:sz w:val="24"/>
                <w:szCs w:val="24"/>
              </w:rPr>
            </w:pPr>
            <w:r w:rsidRPr="00251E03">
              <w:rPr>
                <w:rFonts w:ascii="Calibri" w:hAnsi="Calibri" w:cs="Calibri"/>
                <w:sz w:val="24"/>
                <w:szCs w:val="24"/>
              </w:rPr>
              <w:t>3.6</w:t>
            </w:r>
          </w:p>
        </w:tc>
        <w:tc>
          <w:tcPr>
            <w:tcW w:w="7145" w:type="dxa"/>
            <w:tcBorders>
              <w:top w:val="single" w:sz="4" w:space="0" w:color="BFBFBF"/>
              <w:left w:val="nil"/>
              <w:right w:val="nil"/>
            </w:tcBorders>
            <w:vAlign w:val="center"/>
          </w:tcPr>
          <w:p w:rsidR="00A60F79" w:rsidRPr="00251E03" w:rsidRDefault="00A60F79" w:rsidP="00912F00">
            <w:pPr>
              <w:autoSpaceDE w:val="0"/>
              <w:autoSpaceDN w:val="0"/>
              <w:adjustRightInd w:val="0"/>
              <w:ind w:left="0" w:firstLine="0"/>
              <w:rPr>
                <w:rFonts w:ascii="Calibri" w:hAnsi="Calibri" w:cs="Calibri"/>
                <w:bCs/>
                <w:sz w:val="24"/>
                <w:szCs w:val="24"/>
              </w:rPr>
            </w:pPr>
            <w:r w:rsidRPr="00251E03">
              <w:rPr>
                <w:rFonts w:ascii="Calibri" w:hAnsi="Calibri" w:cs="Calibri"/>
                <w:sz w:val="24"/>
                <w:szCs w:val="24"/>
              </w:rPr>
              <w:t>Requirement Extendibility</w:t>
            </w:r>
          </w:p>
        </w:tc>
        <w:tc>
          <w:tcPr>
            <w:tcW w:w="1243" w:type="dxa"/>
            <w:tcBorders>
              <w:top w:val="single" w:sz="4" w:space="0" w:color="BFBFBF"/>
              <w:left w:val="nil"/>
              <w:right w:val="nil"/>
            </w:tcBorders>
            <w:vAlign w:val="center"/>
          </w:tcPr>
          <w:p w:rsidR="00A60F79" w:rsidRPr="00251E03" w:rsidRDefault="0015227C" w:rsidP="0015227C">
            <w:pPr>
              <w:ind w:left="0" w:firstLine="0"/>
              <w:jc w:val="right"/>
              <w:rPr>
                <w:rFonts w:ascii="Calibri" w:hAnsi="Calibri" w:cs="Calibri"/>
                <w:sz w:val="24"/>
                <w:szCs w:val="24"/>
              </w:rPr>
            </w:pPr>
            <w:r>
              <w:rPr>
                <w:rFonts w:ascii="Calibri" w:hAnsi="Calibri" w:cs="Calibri"/>
                <w:sz w:val="24"/>
                <w:szCs w:val="24"/>
              </w:rPr>
              <w:t>87</w:t>
            </w:r>
          </w:p>
        </w:tc>
      </w:tr>
    </w:tbl>
    <w:p w:rsidR="00264311" w:rsidRPr="00251E03" w:rsidRDefault="00264311" w:rsidP="000F18B2">
      <w:pPr>
        <w:rPr>
          <w:rFonts w:ascii="Calibri" w:hAnsi="Calibri" w:cs="Calibri"/>
          <w:sz w:val="28"/>
          <w:szCs w:val="28"/>
        </w:rPr>
      </w:pPr>
      <w:r w:rsidRPr="00251E03">
        <w:rPr>
          <w:rFonts w:ascii="Calibri" w:hAnsi="Calibri" w:cs="Calibri"/>
          <w:b/>
          <w:bCs/>
          <w:sz w:val="28"/>
          <w:szCs w:val="28"/>
        </w:rPr>
        <w:br w:type="page"/>
      </w:r>
      <w:r w:rsidRPr="00251E03">
        <w:rPr>
          <w:rFonts w:ascii="Calibri" w:hAnsi="Calibri" w:cs="Calibri"/>
          <w:b/>
          <w:bCs/>
          <w:sz w:val="28"/>
          <w:szCs w:val="28"/>
        </w:rPr>
        <w:lastRenderedPageBreak/>
        <w:t xml:space="preserve">1.0. Introduction </w:t>
      </w:r>
    </w:p>
    <w:p w:rsidR="00264311" w:rsidRPr="00251E03" w:rsidRDefault="00264311" w:rsidP="00264311">
      <w:pPr>
        <w:pStyle w:val="Heading2"/>
        <w:rPr>
          <w:rFonts w:ascii="Calibri" w:hAnsi="Calibri" w:cs="Calibri"/>
          <w:b/>
          <w:bCs/>
        </w:rPr>
      </w:pPr>
      <w:r w:rsidRPr="00251E03">
        <w:rPr>
          <w:rFonts w:ascii="Calibri" w:hAnsi="Calibri" w:cs="Calibri"/>
          <w:b/>
          <w:bCs/>
          <w:i/>
          <w:iCs/>
        </w:rPr>
        <w:t xml:space="preserve">1.1. Purpose </w:t>
      </w:r>
    </w:p>
    <w:p w:rsidR="00264311" w:rsidRPr="00251E03" w:rsidRDefault="00264311" w:rsidP="00264311">
      <w:pPr>
        <w:ind w:firstLine="0"/>
        <w:jc w:val="both"/>
        <w:rPr>
          <w:rFonts w:ascii="Calibri" w:hAnsi="Calibri" w:cs="Calibri"/>
          <w:sz w:val="24"/>
          <w:szCs w:val="24"/>
        </w:rPr>
      </w:pPr>
      <w:r w:rsidRPr="00251E03">
        <w:rPr>
          <w:rFonts w:ascii="Calibri" w:hAnsi="Calibri" w:cs="Calibri"/>
          <w:sz w:val="24"/>
          <w:szCs w:val="24"/>
        </w:rPr>
        <w:t xml:space="preserve">The purpose of this document is to present a detailed description of the HRIS and Payroll Application of </w:t>
      </w:r>
      <w:r w:rsidR="00815556">
        <w:rPr>
          <w:rFonts w:ascii="Calibri" w:hAnsi="Calibri" w:cs="Calibri"/>
          <w:sz w:val="24"/>
          <w:szCs w:val="24"/>
        </w:rPr>
        <w:t>Marie Stopes</w:t>
      </w:r>
      <w:r w:rsidR="0003579C" w:rsidRPr="00251E03">
        <w:rPr>
          <w:rFonts w:ascii="Calibri" w:hAnsi="Calibri" w:cs="Calibri"/>
          <w:sz w:val="24"/>
          <w:szCs w:val="24"/>
        </w:rPr>
        <w:t>Bangladesh</w:t>
      </w:r>
      <w:r w:rsidRPr="00251E03">
        <w:rPr>
          <w:rFonts w:ascii="Calibri" w:hAnsi="Calibri" w:cs="Calibri"/>
          <w:sz w:val="24"/>
          <w:szCs w:val="24"/>
        </w:rPr>
        <w:t xml:space="preserve">. It will explain the purpose and features of the system, the interfaces of the system, what the system will do, and the constraints under which it must operate and how the system will react to external stimuli. This document is intended for both the stakeholders and the developers of the system and will be proposed to the </w:t>
      </w:r>
      <w:r w:rsidR="00815556">
        <w:rPr>
          <w:rFonts w:ascii="Calibri" w:hAnsi="Calibri" w:cs="Calibri"/>
          <w:sz w:val="24"/>
          <w:szCs w:val="24"/>
        </w:rPr>
        <w:t>Marie Stopes</w:t>
      </w:r>
      <w:r w:rsidRPr="00251E03">
        <w:rPr>
          <w:rFonts w:ascii="Calibri" w:hAnsi="Calibri" w:cs="Calibri"/>
          <w:sz w:val="24"/>
          <w:szCs w:val="24"/>
        </w:rPr>
        <w:t xml:space="preserve">Bangladesh for its approval. </w:t>
      </w:r>
    </w:p>
    <w:p w:rsidR="00264311" w:rsidRPr="00251E03" w:rsidRDefault="00264311" w:rsidP="00264311">
      <w:pPr>
        <w:pStyle w:val="Heading2"/>
        <w:rPr>
          <w:rFonts w:ascii="Calibri" w:hAnsi="Calibri" w:cs="Calibri"/>
          <w:b/>
          <w:bCs/>
        </w:rPr>
      </w:pPr>
      <w:r w:rsidRPr="00251E03">
        <w:rPr>
          <w:rFonts w:ascii="Calibri" w:hAnsi="Calibri" w:cs="Calibri"/>
          <w:b/>
          <w:bCs/>
          <w:i/>
          <w:iCs/>
        </w:rPr>
        <w:t xml:space="preserve">1.2. Scope of Project </w:t>
      </w:r>
    </w:p>
    <w:p w:rsidR="00264311" w:rsidRPr="00251E03" w:rsidRDefault="00264311" w:rsidP="00264311">
      <w:pPr>
        <w:pStyle w:val="BodyTextIndent"/>
        <w:ind w:firstLine="0"/>
        <w:jc w:val="both"/>
        <w:rPr>
          <w:rFonts w:ascii="Calibri" w:hAnsi="Calibri" w:cs="Calibri"/>
          <w:sz w:val="24"/>
          <w:szCs w:val="24"/>
        </w:rPr>
      </w:pPr>
      <w:r w:rsidRPr="00251E03">
        <w:rPr>
          <w:rFonts w:ascii="Calibri" w:hAnsi="Calibri" w:cs="Calibri"/>
          <w:sz w:val="24"/>
          <w:szCs w:val="24"/>
        </w:rPr>
        <w:t xml:space="preserve">This application will be a web enabled System for HRIS and Payroll Application. This system will be designed to maximize the employee’s productivity by providing tools to assist in automating the HRIS and Payroll process, which would otherwise have to be performed manually. By maximizing the administrative work efficiency and production the system will meet the needs while remaining easy to understand and use.  </w:t>
      </w:r>
    </w:p>
    <w:p w:rsidR="00264311" w:rsidRPr="00251E03" w:rsidRDefault="00264311" w:rsidP="00264311">
      <w:pPr>
        <w:ind w:firstLine="0"/>
        <w:jc w:val="both"/>
        <w:rPr>
          <w:rFonts w:ascii="Calibri" w:hAnsi="Calibri" w:cs="Calibri"/>
          <w:sz w:val="24"/>
          <w:szCs w:val="24"/>
        </w:rPr>
      </w:pPr>
      <w:r w:rsidRPr="00251E03">
        <w:rPr>
          <w:rFonts w:ascii="Calibri" w:hAnsi="Calibri" w:cs="Calibri"/>
          <w:sz w:val="24"/>
          <w:szCs w:val="24"/>
        </w:rPr>
        <w:t>This system is designed to allow a departmental head/ manager to manage and review with a group of employee’s HRIS and Payroll information. The system also contains a relational database containing a list of Employees, Policies and User, etc.</w:t>
      </w:r>
    </w:p>
    <w:p w:rsidR="00264311" w:rsidRPr="00251E03" w:rsidRDefault="00264311" w:rsidP="00264311">
      <w:pPr>
        <w:rPr>
          <w:rFonts w:ascii="Calibri" w:hAnsi="Calibri" w:cs="Calibri"/>
          <w:b/>
          <w:u w:val="single"/>
        </w:rPr>
      </w:pPr>
    </w:p>
    <w:p w:rsidR="00264311" w:rsidRPr="00251E03" w:rsidRDefault="00264311" w:rsidP="00264311">
      <w:pPr>
        <w:pStyle w:val="Heading2"/>
        <w:rPr>
          <w:rFonts w:ascii="Calibri" w:hAnsi="Calibri" w:cs="Calibri"/>
        </w:rPr>
      </w:pPr>
      <w:r w:rsidRPr="00251E03">
        <w:rPr>
          <w:rFonts w:ascii="Calibri" w:hAnsi="Calibri" w:cs="Calibri"/>
          <w:b/>
          <w:bCs/>
          <w:i/>
          <w:iCs/>
        </w:rPr>
        <w:t xml:space="preserve">1.3. Glossary </w:t>
      </w:r>
    </w:p>
    <w:tbl>
      <w:tblPr>
        <w:tblW w:w="0" w:type="auto"/>
        <w:tblInd w:w="360" w:type="dxa"/>
        <w:tblBorders>
          <w:top w:val="nil"/>
          <w:left w:val="nil"/>
          <w:bottom w:val="nil"/>
          <w:right w:val="nil"/>
        </w:tblBorders>
        <w:tblLook w:val="0000"/>
      </w:tblPr>
      <w:tblGrid>
        <w:gridCol w:w="1629"/>
        <w:gridCol w:w="7587"/>
      </w:tblGrid>
      <w:tr w:rsidR="00264311" w:rsidRPr="00251E03">
        <w:trPr>
          <w:trHeight w:val="320"/>
        </w:trPr>
        <w:tc>
          <w:tcPr>
            <w:tcW w:w="0" w:type="auto"/>
            <w:tcBorders>
              <w:top w:val="single" w:sz="4" w:space="0" w:color="000000"/>
              <w:left w:val="single" w:sz="4" w:space="0" w:color="000000"/>
              <w:bottom w:val="single" w:sz="4" w:space="0" w:color="000000"/>
              <w:right w:val="single" w:sz="4" w:space="0" w:color="000000"/>
            </w:tcBorders>
          </w:tcPr>
          <w:p w:rsidR="00264311" w:rsidRPr="00251E03" w:rsidRDefault="00264311" w:rsidP="004322B9">
            <w:pPr>
              <w:jc w:val="center"/>
              <w:rPr>
                <w:rFonts w:ascii="Calibri" w:hAnsi="Calibri" w:cs="Calibri"/>
                <w:sz w:val="24"/>
                <w:szCs w:val="24"/>
              </w:rPr>
            </w:pPr>
            <w:r w:rsidRPr="00251E03">
              <w:rPr>
                <w:rFonts w:ascii="Calibri" w:hAnsi="Calibri" w:cs="Calibri"/>
                <w:b/>
                <w:bCs/>
                <w:sz w:val="24"/>
                <w:szCs w:val="24"/>
              </w:rPr>
              <w:t xml:space="preserve">Term </w:t>
            </w:r>
          </w:p>
        </w:tc>
        <w:tc>
          <w:tcPr>
            <w:tcW w:w="0" w:type="auto"/>
            <w:tcBorders>
              <w:top w:val="single" w:sz="4" w:space="0" w:color="000000"/>
              <w:left w:val="single" w:sz="4" w:space="0" w:color="000000"/>
              <w:bottom w:val="single" w:sz="4" w:space="0" w:color="000000"/>
              <w:right w:val="single" w:sz="4" w:space="0" w:color="000000"/>
            </w:tcBorders>
          </w:tcPr>
          <w:p w:rsidR="00264311" w:rsidRPr="00251E03" w:rsidRDefault="00264311" w:rsidP="004322B9">
            <w:pPr>
              <w:jc w:val="center"/>
              <w:rPr>
                <w:rFonts w:ascii="Calibri" w:hAnsi="Calibri" w:cs="Calibri"/>
                <w:sz w:val="24"/>
                <w:szCs w:val="24"/>
              </w:rPr>
            </w:pPr>
            <w:r w:rsidRPr="00251E03">
              <w:rPr>
                <w:rFonts w:ascii="Calibri" w:hAnsi="Calibri" w:cs="Calibri"/>
                <w:b/>
                <w:bCs/>
                <w:sz w:val="24"/>
                <w:szCs w:val="24"/>
              </w:rPr>
              <w:t xml:space="preserve">Definition </w:t>
            </w:r>
          </w:p>
        </w:tc>
      </w:tr>
      <w:tr w:rsidR="00264311" w:rsidRPr="00251E03">
        <w:trPr>
          <w:trHeight w:val="316"/>
        </w:trPr>
        <w:tc>
          <w:tcPr>
            <w:tcW w:w="0" w:type="auto"/>
            <w:tcBorders>
              <w:top w:val="single" w:sz="4" w:space="0" w:color="000000"/>
              <w:left w:val="single" w:sz="4" w:space="0" w:color="000000"/>
              <w:bottom w:val="single" w:sz="4" w:space="0" w:color="000000"/>
              <w:right w:val="single" w:sz="4" w:space="0" w:color="000000"/>
            </w:tcBorders>
          </w:tcPr>
          <w:p w:rsidR="00264311" w:rsidRPr="00251E03" w:rsidRDefault="00264311" w:rsidP="004322B9">
            <w:pPr>
              <w:pStyle w:val="BodyText"/>
              <w:rPr>
                <w:rFonts w:ascii="Calibri" w:hAnsi="Calibri" w:cs="Calibri"/>
              </w:rPr>
            </w:pPr>
            <w:r w:rsidRPr="00251E03">
              <w:rPr>
                <w:rFonts w:ascii="Calibri" w:hAnsi="Calibri" w:cs="Calibri"/>
              </w:rPr>
              <w:t xml:space="preserve">BASE </w:t>
            </w:r>
          </w:p>
        </w:tc>
        <w:tc>
          <w:tcPr>
            <w:tcW w:w="0" w:type="auto"/>
            <w:tcBorders>
              <w:top w:val="single" w:sz="4" w:space="0" w:color="000000"/>
              <w:left w:val="single" w:sz="4" w:space="0" w:color="000000"/>
              <w:bottom w:val="single" w:sz="4" w:space="0" w:color="000000"/>
              <w:right w:val="single" w:sz="4" w:space="0" w:color="000000"/>
            </w:tcBorders>
          </w:tcPr>
          <w:p w:rsidR="00264311" w:rsidRPr="00251E03" w:rsidRDefault="00264311" w:rsidP="004322B9">
            <w:pPr>
              <w:pStyle w:val="BodyText"/>
              <w:rPr>
                <w:rFonts w:ascii="Calibri" w:hAnsi="Calibri" w:cs="Calibri"/>
              </w:rPr>
            </w:pPr>
            <w:r w:rsidRPr="00251E03">
              <w:rPr>
                <w:rFonts w:ascii="Calibri" w:hAnsi="Calibri" w:cs="Calibri"/>
              </w:rPr>
              <w:t>BASE limited.</w:t>
            </w:r>
          </w:p>
        </w:tc>
      </w:tr>
      <w:tr w:rsidR="00264311" w:rsidRPr="00251E03">
        <w:trPr>
          <w:trHeight w:val="316"/>
        </w:trPr>
        <w:tc>
          <w:tcPr>
            <w:tcW w:w="0" w:type="auto"/>
            <w:tcBorders>
              <w:top w:val="single" w:sz="4" w:space="0" w:color="000000"/>
              <w:left w:val="single" w:sz="4" w:space="0" w:color="000000"/>
              <w:bottom w:val="single" w:sz="4" w:space="0" w:color="000000"/>
              <w:right w:val="single" w:sz="4" w:space="0" w:color="000000"/>
            </w:tcBorders>
          </w:tcPr>
          <w:p w:rsidR="00264311" w:rsidRPr="00251E03" w:rsidRDefault="00200042" w:rsidP="004322B9">
            <w:pPr>
              <w:pStyle w:val="BodyText"/>
              <w:rPr>
                <w:rFonts w:ascii="Calibri" w:hAnsi="Calibri" w:cs="Calibri"/>
              </w:rPr>
            </w:pPr>
            <w:r>
              <w:rPr>
                <w:rFonts w:ascii="Calibri" w:hAnsi="Calibri" w:cs="Calibri"/>
              </w:rPr>
              <w:t>MS</w:t>
            </w:r>
            <w:r w:rsidR="0005548C">
              <w:rPr>
                <w:rFonts w:ascii="Calibri" w:hAnsi="Calibri" w:cs="Calibri"/>
              </w:rPr>
              <w:t>B</w:t>
            </w:r>
          </w:p>
        </w:tc>
        <w:tc>
          <w:tcPr>
            <w:tcW w:w="0" w:type="auto"/>
            <w:tcBorders>
              <w:top w:val="single" w:sz="4" w:space="0" w:color="000000"/>
              <w:left w:val="single" w:sz="4" w:space="0" w:color="000000"/>
              <w:bottom w:val="single" w:sz="4" w:space="0" w:color="000000"/>
              <w:right w:val="single" w:sz="4" w:space="0" w:color="000000"/>
            </w:tcBorders>
            <w:vAlign w:val="center"/>
          </w:tcPr>
          <w:p w:rsidR="00264311" w:rsidRPr="00251E03" w:rsidRDefault="00200042" w:rsidP="004322B9">
            <w:pPr>
              <w:pStyle w:val="BodyText"/>
              <w:rPr>
                <w:rFonts w:ascii="Calibri" w:hAnsi="Calibri" w:cs="Calibri"/>
              </w:rPr>
            </w:pPr>
            <w:r>
              <w:rPr>
                <w:rFonts w:ascii="Calibri" w:hAnsi="Calibri" w:cs="Calibri"/>
              </w:rPr>
              <w:t>Maries Stopes Bangladesh</w:t>
            </w:r>
          </w:p>
        </w:tc>
      </w:tr>
      <w:tr w:rsidR="007C1252" w:rsidRPr="00251E03">
        <w:trPr>
          <w:trHeight w:val="316"/>
        </w:trPr>
        <w:tc>
          <w:tcPr>
            <w:tcW w:w="0" w:type="auto"/>
            <w:tcBorders>
              <w:top w:val="single" w:sz="4" w:space="0" w:color="000000"/>
              <w:left w:val="single" w:sz="4" w:space="0" w:color="000000"/>
              <w:bottom w:val="single" w:sz="4" w:space="0" w:color="000000"/>
              <w:right w:val="single" w:sz="4" w:space="0" w:color="000000"/>
            </w:tcBorders>
          </w:tcPr>
          <w:p w:rsidR="007C1252" w:rsidRDefault="007C1252" w:rsidP="004322B9">
            <w:pPr>
              <w:pStyle w:val="BodyText"/>
              <w:rPr>
                <w:rFonts w:ascii="Calibri" w:hAnsi="Calibri" w:cs="Calibri"/>
              </w:rPr>
            </w:pPr>
            <w:r>
              <w:rPr>
                <w:rFonts w:ascii="Calibri" w:hAnsi="Calibri" w:cs="Calibri"/>
              </w:rPr>
              <w:t>MSCS</w:t>
            </w:r>
          </w:p>
        </w:tc>
        <w:tc>
          <w:tcPr>
            <w:tcW w:w="0" w:type="auto"/>
            <w:tcBorders>
              <w:top w:val="single" w:sz="4" w:space="0" w:color="000000"/>
              <w:left w:val="single" w:sz="4" w:space="0" w:color="000000"/>
              <w:bottom w:val="single" w:sz="4" w:space="0" w:color="000000"/>
              <w:right w:val="single" w:sz="4" w:space="0" w:color="000000"/>
            </w:tcBorders>
            <w:vAlign w:val="center"/>
          </w:tcPr>
          <w:p w:rsidR="007C1252" w:rsidRDefault="007C1252" w:rsidP="004322B9">
            <w:pPr>
              <w:pStyle w:val="BodyText"/>
              <w:rPr>
                <w:rFonts w:ascii="Calibri" w:hAnsi="Calibri" w:cs="Calibri"/>
              </w:rPr>
            </w:pPr>
            <w:r>
              <w:rPr>
                <w:rFonts w:ascii="Calibri" w:hAnsi="Calibri" w:cs="Calibri"/>
              </w:rPr>
              <w:t>Maries Stopes Clinical Society</w:t>
            </w:r>
          </w:p>
        </w:tc>
      </w:tr>
      <w:tr w:rsidR="00264311" w:rsidRPr="00251E03">
        <w:trPr>
          <w:trHeight w:val="316"/>
        </w:trPr>
        <w:tc>
          <w:tcPr>
            <w:tcW w:w="0" w:type="auto"/>
            <w:tcBorders>
              <w:top w:val="single" w:sz="4" w:space="0" w:color="000000"/>
              <w:left w:val="single" w:sz="4" w:space="0" w:color="000000"/>
              <w:bottom w:val="single" w:sz="4" w:space="0" w:color="000000"/>
              <w:right w:val="single" w:sz="4" w:space="0" w:color="000000"/>
            </w:tcBorders>
            <w:vAlign w:val="center"/>
          </w:tcPr>
          <w:p w:rsidR="00264311" w:rsidRPr="00251E03" w:rsidRDefault="00264311" w:rsidP="004322B9">
            <w:pPr>
              <w:pStyle w:val="BodyText"/>
              <w:rPr>
                <w:rFonts w:ascii="Calibri" w:hAnsi="Calibri" w:cs="Calibri"/>
              </w:rPr>
            </w:pPr>
            <w:r w:rsidRPr="00251E03">
              <w:rPr>
                <w:rFonts w:ascii="Calibri" w:hAnsi="Calibri" w:cs="Calibri"/>
              </w:rPr>
              <w:t xml:space="preserve">HRIS </w:t>
            </w:r>
          </w:p>
        </w:tc>
        <w:tc>
          <w:tcPr>
            <w:tcW w:w="0" w:type="auto"/>
            <w:tcBorders>
              <w:top w:val="single" w:sz="4" w:space="0" w:color="000000"/>
              <w:left w:val="single" w:sz="4" w:space="0" w:color="000000"/>
              <w:bottom w:val="single" w:sz="4" w:space="0" w:color="000000"/>
              <w:right w:val="single" w:sz="4" w:space="0" w:color="000000"/>
            </w:tcBorders>
            <w:vAlign w:val="center"/>
          </w:tcPr>
          <w:p w:rsidR="00264311" w:rsidRPr="00251E03" w:rsidRDefault="00264311" w:rsidP="004322B9">
            <w:pPr>
              <w:pStyle w:val="BodyText"/>
              <w:rPr>
                <w:rFonts w:ascii="Calibri" w:hAnsi="Calibri" w:cs="Calibri"/>
              </w:rPr>
            </w:pPr>
            <w:r w:rsidRPr="00251E03">
              <w:rPr>
                <w:rFonts w:ascii="Calibri" w:hAnsi="Calibri" w:cs="Calibri"/>
              </w:rPr>
              <w:t>Human Resource Information System</w:t>
            </w:r>
          </w:p>
        </w:tc>
      </w:tr>
      <w:tr w:rsidR="00264311" w:rsidRPr="00251E03">
        <w:trPr>
          <w:trHeight w:val="316"/>
        </w:trPr>
        <w:tc>
          <w:tcPr>
            <w:tcW w:w="0" w:type="auto"/>
            <w:tcBorders>
              <w:top w:val="single" w:sz="4" w:space="0" w:color="000000"/>
              <w:left w:val="single" w:sz="4" w:space="0" w:color="000000"/>
              <w:bottom w:val="single" w:sz="4" w:space="0" w:color="000000"/>
              <w:right w:val="single" w:sz="4" w:space="0" w:color="000000"/>
            </w:tcBorders>
            <w:vAlign w:val="center"/>
          </w:tcPr>
          <w:p w:rsidR="00264311" w:rsidRPr="00251E03" w:rsidRDefault="00264311" w:rsidP="004322B9">
            <w:pPr>
              <w:pStyle w:val="BodyText"/>
              <w:rPr>
                <w:rFonts w:ascii="Calibri" w:hAnsi="Calibri" w:cs="Calibri"/>
              </w:rPr>
            </w:pPr>
            <w:r w:rsidRPr="00251E03">
              <w:rPr>
                <w:rFonts w:ascii="Calibri" w:hAnsi="Calibri" w:cs="Calibri"/>
              </w:rPr>
              <w:t>PAYROLL</w:t>
            </w:r>
          </w:p>
        </w:tc>
        <w:tc>
          <w:tcPr>
            <w:tcW w:w="0" w:type="auto"/>
            <w:tcBorders>
              <w:top w:val="single" w:sz="4" w:space="0" w:color="000000"/>
              <w:left w:val="single" w:sz="4" w:space="0" w:color="000000"/>
              <w:bottom w:val="single" w:sz="4" w:space="0" w:color="000000"/>
              <w:right w:val="single" w:sz="4" w:space="0" w:color="000000"/>
            </w:tcBorders>
            <w:vAlign w:val="center"/>
          </w:tcPr>
          <w:p w:rsidR="00264311" w:rsidRPr="00251E03" w:rsidRDefault="00264311" w:rsidP="004322B9">
            <w:pPr>
              <w:pStyle w:val="BodyText"/>
              <w:rPr>
                <w:rFonts w:ascii="Calibri" w:hAnsi="Calibri" w:cs="Calibri"/>
              </w:rPr>
            </w:pPr>
            <w:r w:rsidRPr="00251E03">
              <w:rPr>
                <w:rFonts w:ascii="Calibri" w:hAnsi="Calibri" w:cs="Calibri"/>
              </w:rPr>
              <w:t>Payroll System</w:t>
            </w:r>
          </w:p>
        </w:tc>
      </w:tr>
      <w:tr w:rsidR="00264311" w:rsidRPr="00251E03">
        <w:trPr>
          <w:trHeight w:val="316"/>
        </w:trPr>
        <w:tc>
          <w:tcPr>
            <w:tcW w:w="0" w:type="auto"/>
            <w:tcBorders>
              <w:top w:val="single" w:sz="4" w:space="0" w:color="000000"/>
              <w:left w:val="single" w:sz="4" w:space="0" w:color="000000"/>
              <w:bottom w:val="single" w:sz="4" w:space="0" w:color="000000"/>
              <w:right w:val="single" w:sz="4" w:space="0" w:color="000000"/>
            </w:tcBorders>
            <w:vAlign w:val="center"/>
          </w:tcPr>
          <w:p w:rsidR="00264311" w:rsidRPr="00251E03" w:rsidRDefault="00264311" w:rsidP="004322B9">
            <w:pPr>
              <w:pStyle w:val="BodyText"/>
              <w:rPr>
                <w:rFonts w:ascii="Calibri" w:hAnsi="Calibri" w:cs="Calibri"/>
              </w:rPr>
            </w:pPr>
            <w:r w:rsidRPr="00251E03">
              <w:rPr>
                <w:rFonts w:ascii="Calibri" w:hAnsi="Calibri" w:cs="Calibri"/>
              </w:rPr>
              <w:t xml:space="preserve">DB </w:t>
            </w:r>
          </w:p>
        </w:tc>
        <w:tc>
          <w:tcPr>
            <w:tcW w:w="0" w:type="auto"/>
            <w:tcBorders>
              <w:top w:val="single" w:sz="4" w:space="0" w:color="000000"/>
              <w:left w:val="single" w:sz="4" w:space="0" w:color="000000"/>
              <w:bottom w:val="single" w:sz="4" w:space="0" w:color="000000"/>
              <w:right w:val="single" w:sz="4" w:space="0" w:color="000000"/>
            </w:tcBorders>
            <w:vAlign w:val="center"/>
          </w:tcPr>
          <w:p w:rsidR="00264311" w:rsidRPr="00251E03" w:rsidRDefault="00264311" w:rsidP="004322B9">
            <w:pPr>
              <w:pStyle w:val="BodyText"/>
              <w:rPr>
                <w:rFonts w:ascii="Calibri" w:hAnsi="Calibri" w:cs="Calibri"/>
              </w:rPr>
            </w:pPr>
            <w:r w:rsidRPr="00251E03">
              <w:rPr>
                <w:rFonts w:ascii="Calibri" w:hAnsi="Calibri" w:cs="Calibri"/>
              </w:rPr>
              <w:t>HRIS and Payroll Integrated Database</w:t>
            </w:r>
          </w:p>
        </w:tc>
      </w:tr>
      <w:tr w:rsidR="00264311" w:rsidRPr="00251E03">
        <w:trPr>
          <w:trHeight w:val="316"/>
        </w:trPr>
        <w:tc>
          <w:tcPr>
            <w:tcW w:w="0" w:type="auto"/>
            <w:tcBorders>
              <w:top w:val="single" w:sz="4" w:space="0" w:color="000000"/>
              <w:left w:val="single" w:sz="4" w:space="0" w:color="000000"/>
              <w:bottom w:val="single" w:sz="4" w:space="0" w:color="000000"/>
              <w:right w:val="single" w:sz="4" w:space="0" w:color="000000"/>
            </w:tcBorders>
            <w:vAlign w:val="center"/>
          </w:tcPr>
          <w:p w:rsidR="00264311" w:rsidRPr="00251E03" w:rsidRDefault="00264311" w:rsidP="004322B9">
            <w:pPr>
              <w:pStyle w:val="BodyText"/>
              <w:rPr>
                <w:rFonts w:ascii="Calibri" w:hAnsi="Calibri" w:cs="Calibri"/>
              </w:rPr>
            </w:pPr>
            <w:r w:rsidRPr="00251E03">
              <w:rPr>
                <w:rFonts w:ascii="Calibri" w:hAnsi="Calibri" w:cs="Calibri"/>
              </w:rPr>
              <w:t>STAKEHOLDER</w:t>
            </w:r>
          </w:p>
        </w:tc>
        <w:tc>
          <w:tcPr>
            <w:tcW w:w="0" w:type="auto"/>
            <w:tcBorders>
              <w:top w:val="single" w:sz="4" w:space="0" w:color="000000"/>
              <w:left w:val="single" w:sz="4" w:space="0" w:color="000000"/>
              <w:bottom w:val="single" w:sz="4" w:space="0" w:color="000000"/>
              <w:right w:val="single" w:sz="4" w:space="0" w:color="000000"/>
            </w:tcBorders>
            <w:vAlign w:val="center"/>
          </w:tcPr>
          <w:p w:rsidR="00264311" w:rsidRPr="00251E03" w:rsidRDefault="00264311" w:rsidP="004322B9">
            <w:pPr>
              <w:pStyle w:val="BodyText"/>
              <w:rPr>
                <w:rFonts w:ascii="Calibri" w:hAnsi="Calibri" w:cs="Calibri"/>
              </w:rPr>
            </w:pPr>
            <w:r w:rsidRPr="00251E03">
              <w:rPr>
                <w:rFonts w:ascii="Calibri" w:hAnsi="Calibri" w:cs="Calibri"/>
              </w:rPr>
              <w:t>Any person with an interest in the project who is not a developer.</w:t>
            </w:r>
          </w:p>
        </w:tc>
      </w:tr>
      <w:tr w:rsidR="00264311" w:rsidRPr="00251E03">
        <w:trPr>
          <w:trHeight w:val="316"/>
        </w:trPr>
        <w:tc>
          <w:tcPr>
            <w:tcW w:w="0" w:type="auto"/>
            <w:tcBorders>
              <w:top w:val="single" w:sz="4" w:space="0" w:color="000000"/>
              <w:left w:val="single" w:sz="4" w:space="0" w:color="000000"/>
              <w:bottom w:val="single" w:sz="4" w:space="0" w:color="000000"/>
              <w:right w:val="single" w:sz="4" w:space="0" w:color="000000"/>
            </w:tcBorders>
          </w:tcPr>
          <w:p w:rsidR="00264311" w:rsidRPr="00251E03" w:rsidRDefault="00264311" w:rsidP="004322B9">
            <w:pPr>
              <w:pStyle w:val="BodyText"/>
              <w:rPr>
                <w:rFonts w:ascii="Calibri" w:hAnsi="Calibri" w:cs="Calibri"/>
              </w:rPr>
            </w:pPr>
            <w:r w:rsidRPr="00251E03">
              <w:rPr>
                <w:rFonts w:ascii="Calibri" w:hAnsi="Calibri" w:cs="Calibri"/>
              </w:rPr>
              <w:t xml:space="preserve">EMPLOYEE </w:t>
            </w:r>
          </w:p>
        </w:tc>
        <w:tc>
          <w:tcPr>
            <w:tcW w:w="0" w:type="auto"/>
            <w:tcBorders>
              <w:top w:val="single" w:sz="4" w:space="0" w:color="000000"/>
              <w:left w:val="single" w:sz="4" w:space="0" w:color="000000"/>
              <w:bottom w:val="single" w:sz="4" w:space="0" w:color="000000"/>
              <w:right w:val="single" w:sz="4" w:space="0" w:color="000000"/>
            </w:tcBorders>
            <w:vAlign w:val="center"/>
          </w:tcPr>
          <w:p w:rsidR="00264311" w:rsidRPr="00251E03" w:rsidRDefault="00264311" w:rsidP="004322B9">
            <w:pPr>
              <w:pStyle w:val="BodyText"/>
              <w:rPr>
                <w:rFonts w:ascii="Calibri" w:hAnsi="Calibri" w:cs="Calibri"/>
              </w:rPr>
            </w:pPr>
            <w:r w:rsidRPr="00251E03">
              <w:rPr>
                <w:rFonts w:ascii="Calibri" w:hAnsi="Calibri" w:cs="Calibri"/>
              </w:rPr>
              <w:t xml:space="preserve">Employee of </w:t>
            </w:r>
            <w:r w:rsidR="0090037A" w:rsidRPr="00251E03">
              <w:rPr>
                <w:rFonts w:ascii="Calibri" w:hAnsi="Calibri" w:cs="Calibri"/>
              </w:rPr>
              <w:t xml:space="preserve">Save the Children </w:t>
            </w:r>
            <w:r w:rsidR="006C746B" w:rsidRPr="00251E03">
              <w:rPr>
                <w:rFonts w:ascii="Calibri" w:hAnsi="Calibri" w:cs="Calibri"/>
              </w:rPr>
              <w:t xml:space="preserve">in </w:t>
            </w:r>
            <w:r w:rsidRPr="00251E03">
              <w:rPr>
                <w:rFonts w:ascii="Calibri" w:hAnsi="Calibri" w:cs="Calibri"/>
              </w:rPr>
              <w:t>Bangladesh</w:t>
            </w:r>
          </w:p>
        </w:tc>
      </w:tr>
      <w:tr w:rsidR="00264311" w:rsidRPr="00251E03">
        <w:trPr>
          <w:trHeight w:val="260"/>
        </w:trPr>
        <w:tc>
          <w:tcPr>
            <w:tcW w:w="0" w:type="auto"/>
            <w:tcBorders>
              <w:top w:val="single" w:sz="4" w:space="0" w:color="000000"/>
              <w:left w:val="single" w:sz="4" w:space="0" w:color="000000"/>
              <w:bottom w:val="single" w:sz="4" w:space="0" w:color="000000"/>
              <w:right w:val="single" w:sz="4" w:space="0" w:color="000000"/>
            </w:tcBorders>
          </w:tcPr>
          <w:p w:rsidR="00264311" w:rsidRPr="00251E03" w:rsidRDefault="00264311" w:rsidP="004322B9">
            <w:pPr>
              <w:pStyle w:val="BodyText"/>
              <w:rPr>
                <w:rFonts w:ascii="Calibri" w:hAnsi="Calibri" w:cs="Calibri"/>
              </w:rPr>
            </w:pPr>
            <w:r w:rsidRPr="00251E03">
              <w:rPr>
                <w:rFonts w:ascii="Calibri" w:hAnsi="Calibri" w:cs="Calibri"/>
              </w:rPr>
              <w:t xml:space="preserve">SRS </w:t>
            </w:r>
          </w:p>
        </w:tc>
        <w:tc>
          <w:tcPr>
            <w:tcW w:w="0" w:type="auto"/>
            <w:tcBorders>
              <w:top w:val="single" w:sz="4" w:space="0" w:color="000000"/>
              <w:left w:val="single" w:sz="4" w:space="0" w:color="000000"/>
              <w:bottom w:val="single" w:sz="4" w:space="0" w:color="000000"/>
              <w:right w:val="single" w:sz="4" w:space="0" w:color="000000"/>
            </w:tcBorders>
            <w:vAlign w:val="center"/>
          </w:tcPr>
          <w:p w:rsidR="00264311" w:rsidRPr="00251E03" w:rsidRDefault="00264311" w:rsidP="004322B9">
            <w:pPr>
              <w:pStyle w:val="BodyText"/>
              <w:rPr>
                <w:rFonts w:ascii="Calibri" w:hAnsi="Calibri" w:cs="Calibri"/>
              </w:rPr>
            </w:pPr>
            <w:r w:rsidRPr="00251E03">
              <w:rPr>
                <w:rFonts w:ascii="Calibri" w:hAnsi="Calibri" w:cs="Calibri"/>
              </w:rPr>
              <w:t>Software Requirement Specification</w:t>
            </w:r>
          </w:p>
        </w:tc>
      </w:tr>
      <w:tr w:rsidR="00264311" w:rsidRPr="00251E03">
        <w:trPr>
          <w:trHeight w:val="323"/>
        </w:trPr>
        <w:tc>
          <w:tcPr>
            <w:tcW w:w="0" w:type="auto"/>
            <w:tcBorders>
              <w:top w:val="single" w:sz="4" w:space="0" w:color="000000"/>
              <w:left w:val="single" w:sz="4" w:space="0" w:color="000000"/>
              <w:bottom w:val="single" w:sz="4" w:space="0" w:color="000000"/>
              <w:right w:val="single" w:sz="4" w:space="0" w:color="000000"/>
            </w:tcBorders>
          </w:tcPr>
          <w:p w:rsidR="00264311" w:rsidRPr="00251E03" w:rsidRDefault="00264311" w:rsidP="004322B9">
            <w:pPr>
              <w:pStyle w:val="BodyText"/>
              <w:rPr>
                <w:rFonts w:ascii="Calibri" w:hAnsi="Calibri" w:cs="Calibri"/>
              </w:rPr>
            </w:pPr>
            <w:r w:rsidRPr="00251E03">
              <w:rPr>
                <w:rFonts w:ascii="Calibri" w:hAnsi="Calibri" w:cs="Calibri"/>
              </w:rPr>
              <w:t>SUPERVISOR</w:t>
            </w:r>
          </w:p>
        </w:tc>
        <w:tc>
          <w:tcPr>
            <w:tcW w:w="0" w:type="auto"/>
            <w:tcBorders>
              <w:top w:val="single" w:sz="4" w:space="0" w:color="000000"/>
              <w:left w:val="single" w:sz="4" w:space="0" w:color="000000"/>
              <w:bottom w:val="single" w:sz="4" w:space="0" w:color="000000"/>
              <w:right w:val="single" w:sz="4" w:space="0" w:color="000000"/>
            </w:tcBorders>
          </w:tcPr>
          <w:p w:rsidR="00264311" w:rsidRPr="00251E03" w:rsidRDefault="006C746B" w:rsidP="004322B9">
            <w:pPr>
              <w:pStyle w:val="BodyText"/>
              <w:rPr>
                <w:rFonts w:ascii="Calibri" w:hAnsi="Calibri" w:cs="Calibri"/>
              </w:rPr>
            </w:pPr>
            <w:r w:rsidRPr="00251E03">
              <w:rPr>
                <w:rFonts w:ascii="Calibri" w:hAnsi="Calibri" w:cs="Calibri"/>
              </w:rPr>
              <w:t>Supervisor user of the software</w:t>
            </w:r>
          </w:p>
        </w:tc>
      </w:tr>
      <w:tr w:rsidR="00264311" w:rsidRPr="00251E03">
        <w:trPr>
          <w:trHeight w:val="260"/>
        </w:trPr>
        <w:tc>
          <w:tcPr>
            <w:tcW w:w="0" w:type="auto"/>
            <w:tcBorders>
              <w:top w:val="single" w:sz="4" w:space="0" w:color="000000"/>
              <w:left w:val="single" w:sz="4" w:space="0" w:color="000000"/>
              <w:bottom w:val="single" w:sz="4" w:space="0" w:color="000000"/>
              <w:right w:val="single" w:sz="4" w:space="0" w:color="000000"/>
            </w:tcBorders>
            <w:vAlign w:val="center"/>
          </w:tcPr>
          <w:p w:rsidR="00264311" w:rsidRPr="00251E03" w:rsidRDefault="00264311" w:rsidP="004322B9">
            <w:pPr>
              <w:pStyle w:val="BodyText"/>
              <w:rPr>
                <w:rFonts w:ascii="Calibri" w:hAnsi="Calibri" w:cs="Calibri"/>
              </w:rPr>
            </w:pPr>
            <w:r w:rsidRPr="00251E03">
              <w:rPr>
                <w:rFonts w:ascii="Calibri" w:hAnsi="Calibri" w:cs="Calibri"/>
              </w:rPr>
              <w:t>SUPERVISEE</w:t>
            </w:r>
          </w:p>
        </w:tc>
        <w:tc>
          <w:tcPr>
            <w:tcW w:w="0" w:type="auto"/>
            <w:tcBorders>
              <w:top w:val="single" w:sz="4" w:space="0" w:color="000000"/>
              <w:left w:val="single" w:sz="4" w:space="0" w:color="000000"/>
              <w:bottom w:val="single" w:sz="4" w:space="0" w:color="000000"/>
              <w:right w:val="single" w:sz="4" w:space="0" w:color="000000"/>
            </w:tcBorders>
            <w:vAlign w:val="center"/>
          </w:tcPr>
          <w:p w:rsidR="00264311" w:rsidRPr="00251E03" w:rsidRDefault="00264311" w:rsidP="004322B9">
            <w:pPr>
              <w:pStyle w:val="BodyText"/>
              <w:rPr>
                <w:rFonts w:ascii="Calibri" w:hAnsi="Calibri" w:cs="Calibri"/>
              </w:rPr>
            </w:pPr>
            <w:r w:rsidRPr="00251E03">
              <w:rPr>
                <w:rFonts w:ascii="Calibri" w:hAnsi="Calibri" w:cs="Calibri"/>
              </w:rPr>
              <w:t>Employees under the supervisor</w:t>
            </w:r>
          </w:p>
        </w:tc>
      </w:tr>
      <w:tr w:rsidR="00264311" w:rsidRPr="00251E03">
        <w:trPr>
          <w:trHeight w:val="316"/>
        </w:trPr>
        <w:tc>
          <w:tcPr>
            <w:tcW w:w="0" w:type="auto"/>
            <w:tcBorders>
              <w:top w:val="single" w:sz="4" w:space="0" w:color="000000"/>
              <w:left w:val="single" w:sz="4" w:space="0" w:color="000000"/>
              <w:bottom w:val="single" w:sz="4" w:space="0" w:color="000000"/>
              <w:right w:val="single" w:sz="4" w:space="0" w:color="000000"/>
            </w:tcBorders>
            <w:vAlign w:val="center"/>
          </w:tcPr>
          <w:p w:rsidR="00264311" w:rsidRPr="00251E03" w:rsidRDefault="00264311" w:rsidP="004322B9">
            <w:pPr>
              <w:pStyle w:val="BodyText"/>
              <w:rPr>
                <w:rFonts w:ascii="Calibri" w:hAnsi="Calibri" w:cs="Calibri"/>
              </w:rPr>
            </w:pPr>
            <w:r w:rsidRPr="00251E03">
              <w:rPr>
                <w:rFonts w:ascii="Calibri" w:hAnsi="Calibri" w:cs="Calibri"/>
              </w:rPr>
              <w:t>SUPER ADMIN</w:t>
            </w:r>
          </w:p>
        </w:tc>
        <w:tc>
          <w:tcPr>
            <w:tcW w:w="0" w:type="auto"/>
            <w:tcBorders>
              <w:top w:val="single" w:sz="4" w:space="0" w:color="000000"/>
              <w:left w:val="single" w:sz="4" w:space="0" w:color="000000"/>
              <w:bottom w:val="single" w:sz="4" w:space="0" w:color="000000"/>
              <w:right w:val="single" w:sz="4" w:space="0" w:color="000000"/>
            </w:tcBorders>
            <w:vAlign w:val="center"/>
          </w:tcPr>
          <w:p w:rsidR="00264311" w:rsidRPr="00251E03" w:rsidRDefault="00264311" w:rsidP="004322B9">
            <w:pPr>
              <w:pStyle w:val="BodyText"/>
              <w:rPr>
                <w:rFonts w:ascii="Calibri" w:hAnsi="Calibri" w:cs="Calibri"/>
              </w:rPr>
            </w:pPr>
            <w:r w:rsidRPr="00251E03">
              <w:rPr>
                <w:rFonts w:ascii="Calibri" w:hAnsi="Calibri" w:cs="Calibri"/>
              </w:rPr>
              <w:t>Administrative user of Both HRIS and Payroll System with full authentication</w:t>
            </w:r>
          </w:p>
        </w:tc>
      </w:tr>
      <w:tr w:rsidR="00264311" w:rsidRPr="00251E03">
        <w:trPr>
          <w:trHeight w:val="316"/>
        </w:trPr>
        <w:tc>
          <w:tcPr>
            <w:tcW w:w="0" w:type="auto"/>
            <w:tcBorders>
              <w:top w:val="single" w:sz="4" w:space="0" w:color="000000"/>
              <w:left w:val="single" w:sz="4" w:space="0" w:color="000000"/>
              <w:bottom w:val="single" w:sz="4" w:space="0" w:color="000000"/>
              <w:right w:val="single" w:sz="4" w:space="0" w:color="000000"/>
            </w:tcBorders>
            <w:vAlign w:val="center"/>
          </w:tcPr>
          <w:p w:rsidR="00264311" w:rsidRPr="00251E03" w:rsidRDefault="00264311" w:rsidP="004322B9">
            <w:pPr>
              <w:pStyle w:val="BodyText"/>
              <w:rPr>
                <w:rFonts w:ascii="Calibri" w:hAnsi="Calibri" w:cs="Calibri"/>
              </w:rPr>
            </w:pPr>
            <w:r w:rsidRPr="00251E03">
              <w:rPr>
                <w:rFonts w:ascii="Calibri" w:hAnsi="Calibri" w:cs="Calibri"/>
              </w:rPr>
              <w:t>ADMIN</w:t>
            </w:r>
          </w:p>
        </w:tc>
        <w:tc>
          <w:tcPr>
            <w:tcW w:w="0" w:type="auto"/>
            <w:tcBorders>
              <w:top w:val="single" w:sz="4" w:space="0" w:color="000000"/>
              <w:left w:val="single" w:sz="4" w:space="0" w:color="000000"/>
              <w:bottom w:val="single" w:sz="4" w:space="0" w:color="000000"/>
              <w:right w:val="single" w:sz="4" w:space="0" w:color="000000"/>
            </w:tcBorders>
            <w:vAlign w:val="center"/>
          </w:tcPr>
          <w:p w:rsidR="00264311" w:rsidRPr="00251E03" w:rsidRDefault="00264311" w:rsidP="004322B9">
            <w:pPr>
              <w:pStyle w:val="BodyText"/>
              <w:rPr>
                <w:rFonts w:ascii="Calibri" w:hAnsi="Calibri" w:cs="Calibri"/>
              </w:rPr>
            </w:pPr>
            <w:r w:rsidRPr="00251E03">
              <w:rPr>
                <w:rFonts w:ascii="Calibri" w:hAnsi="Calibri" w:cs="Calibri"/>
              </w:rPr>
              <w:t>Departmental Administrator with some specific administrative authentication to the system</w:t>
            </w:r>
          </w:p>
        </w:tc>
      </w:tr>
      <w:tr w:rsidR="00264311" w:rsidRPr="00251E03">
        <w:trPr>
          <w:trHeight w:val="316"/>
        </w:trPr>
        <w:tc>
          <w:tcPr>
            <w:tcW w:w="0" w:type="auto"/>
            <w:tcBorders>
              <w:top w:val="single" w:sz="4" w:space="0" w:color="000000"/>
              <w:left w:val="single" w:sz="4" w:space="0" w:color="000000"/>
              <w:bottom w:val="single" w:sz="4" w:space="0" w:color="000000"/>
              <w:right w:val="single" w:sz="4" w:space="0" w:color="000000"/>
            </w:tcBorders>
            <w:vAlign w:val="center"/>
          </w:tcPr>
          <w:p w:rsidR="00264311" w:rsidRPr="00251E03" w:rsidRDefault="00264311" w:rsidP="004322B9">
            <w:pPr>
              <w:pStyle w:val="BodyText"/>
              <w:rPr>
                <w:rFonts w:ascii="Calibri" w:hAnsi="Calibri" w:cs="Calibri"/>
              </w:rPr>
            </w:pPr>
            <w:r w:rsidRPr="00251E03">
              <w:rPr>
                <w:rFonts w:ascii="Calibri" w:hAnsi="Calibri" w:cs="Calibri"/>
              </w:rPr>
              <w:t>EMPLOYEE</w:t>
            </w:r>
          </w:p>
        </w:tc>
        <w:tc>
          <w:tcPr>
            <w:tcW w:w="0" w:type="auto"/>
            <w:tcBorders>
              <w:top w:val="single" w:sz="4" w:space="0" w:color="000000"/>
              <w:left w:val="single" w:sz="4" w:space="0" w:color="000000"/>
              <w:bottom w:val="single" w:sz="4" w:space="0" w:color="000000"/>
              <w:right w:val="single" w:sz="4" w:space="0" w:color="000000"/>
            </w:tcBorders>
            <w:vAlign w:val="center"/>
          </w:tcPr>
          <w:p w:rsidR="00264311" w:rsidRPr="00251E03" w:rsidRDefault="00264311" w:rsidP="004322B9">
            <w:pPr>
              <w:pStyle w:val="BodyText"/>
              <w:rPr>
                <w:rFonts w:ascii="Calibri" w:hAnsi="Calibri" w:cs="Calibri"/>
              </w:rPr>
            </w:pPr>
            <w:r w:rsidRPr="00251E03">
              <w:rPr>
                <w:rFonts w:ascii="Calibri" w:hAnsi="Calibri" w:cs="Calibri"/>
              </w:rPr>
              <w:t>Ordinary user with limited authentication to the system</w:t>
            </w:r>
          </w:p>
        </w:tc>
      </w:tr>
      <w:tr w:rsidR="00264311" w:rsidRPr="00251E03">
        <w:trPr>
          <w:trHeight w:val="316"/>
        </w:trPr>
        <w:tc>
          <w:tcPr>
            <w:tcW w:w="0" w:type="auto"/>
            <w:tcBorders>
              <w:top w:val="single" w:sz="4" w:space="0" w:color="000000"/>
              <w:left w:val="single" w:sz="4" w:space="0" w:color="000000"/>
              <w:bottom w:val="single" w:sz="4" w:space="0" w:color="000000"/>
              <w:right w:val="single" w:sz="4" w:space="0" w:color="000000"/>
            </w:tcBorders>
            <w:vAlign w:val="center"/>
          </w:tcPr>
          <w:p w:rsidR="00264311" w:rsidRPr="00251E03" w:rsidRDefault="00264311" w:rsidP="004322B9">
            <w:pPr>
              <w:pStyle w:val="BodyText"/>
              <w:rPr>
                <w:rFonts w:ascii="Calibri" w:hAnsi="Calibri" w:cs="Calibri"/>
              </w:rPr>
            </w:pPr>
            <w:r w:rsidRPr="00251E03">
              <w:rPr>
                <w:rFonts w:ascii="Calibri" w:hAnsi="Calibri" w:cs="Calibri"/>
              </w:rPr>
              <w:t>GUI</w:t>
            </w:r>
          </w:p>
        </w:tc>
        <w:tc>
          <w:tcPr>
            <w:tcW w:w="0" w:type="auto"/>
            <w:tcBorders>
              <w:top w:val="single" w:sz="4" w:space="0" w:color="000000"/>
              <w:left w:val="single" w:sz="4" w:space="0" w:color="000000"/>
              <w:bottom w:val="single" w:sz="4" w:space="0" w:color="000000"/>
              <w:right w:val="single" w:sz="4" w:space="0" w:color="000000"/>
            </w:tcBorders>
            <w:vAlign w:val="center"/>
          </w:tcPr>
          <w:p w:rsidR="00264311" w:rsidRPr="00251E03" w:rsidRDefault="00264311" w:rsidP="004322B9">
            <w:pPr>
              <w:pStyle w:val="BodyText"/>
              <w:rPr>
                <w:rFonts w:ascii="Calibri" w:hAnsi="Calibri" w:cs="Calibri"/>
              </w:rPr>
            </w:pPr>
            <w:r w:rsidRPr="00251E03">
              <w:rPr>
                <w:rFonts w:ascii="Calibri" w:hAnsi="Calibri" w:cs="Calibri"/>
              </w:rPr>
              <w:t>Graphical User Interface</w:t>
            </w:r>
          </w:p>
        </w:tc>
      </w:tr>
    </w:tbl>
    <w:p w:rsidR="00D81145" w:rsidRDefault="00D81145" w:rsidP="00264311">
      <w:pPr>
        <w:pStyle w:val="Heading2"/>
        <w:rPr>
          <w:rFonts w:ascii="Calibri" w:hAnsi="Calibri" w:cs="Calibri"/>
          <w:b/>
          <w:bCs/>
          <w:i/>
          <w:iCs/>
        </w:rPr>
      </w:pPr>
    </w:p>
    <w:p w:rsidR="00264311" w:rsidRPr="00251E03" w:rsidRDefault="00D81145" w:rsidP="00C515D0">
      <w:pPr>
        <w:rPr>
          <w:rFonts w:ascii="Calibri" w:hAnsi="Calibri" w:cs="Calibri"/>
        </w:rPr>
      </w:pPr>
      <w:r>
        <w:br w:type="page"/>
      </w:r>
      <w:r w:rsidR="00264311" w:rsidRPr="00251E03">
        <w:rPr>
          <w:rFonts w:ascii="Calibri" w:hAnsi="Calibri" w:cs="Calibri"/>
          <w:b/>
          <w:bCs/>
          <w:i/>
          <w:iCs/>
        </w:rPr>
        <w:lastRenderedPageBreak/>
        <w:t xml:space="preserve">1.4. References </w:t>
      </w:r>
    </w:p>
    <w:p w:rsidR="00264311" w:rsidRPr="00251E03" w:rsidRDefault="00264311" w:rsidP="00264311">
      <w:pPr>
        <w:ind w:firstLine="0"/>
        <w:jc w:val="both"/>
        <w:rPr>
          <w:rFonts w:ascii="Calibri" w:hAnsi="Calibri" w:cs="Calibri"/>
          <w:sz w:val="24"/>
          <w:szCs w:val="24"/>
        </w:rPr>
      </w:pPr>
      <w:r w:rsidRPr="00251E03">
        <w:rPr>
          <w:rFonts w:ascii="Calibri" w:hAnsi="Calibri" w:cs="Calibri"/>
          <w:sz w:val="24"/>
          <w:szCs w:val="24"/>
        </w:rPr>
        <w:t xml:space="preserve">IEEE. </w:t>
      </w:r>
      <w:r w:rsidRPr="00251E03">
        <w:rPr>
          <w:rFonts w:ascii="Calibri" w:hAnsi="Calibri" w:cs="Calibri"/>
          <w:i/>
          <w:iCs/>
          <w:sz w:val="24"/>
          <w:szCs w:val="24"/>
        </w:rPr>
        <w:t>IEEE Std 830-1998 IEEE Recommended Practice for Software Requirements Specifications.</w:t>
      </w:r>
    </w:p>
    <w:p w:rsidR="00264311" w:rsidRPr="00251E03" w:rsidRDefault="00264311" w:rsidP="00264311">
      <w:pPr>
        <w:ind w:left="0" w:firstLine="0"/>
        <w:rPr>
          <w:rFonts w:ascii="Calibri" w:hAnsi="Calibri" w:cs="Calibri"/>
          <w:b/>
          <w:sz w:val="24"/>
          <w:szCs w:val="24"/>
          <w:u w:val="single"/>
        </w:rPr>
      </w:pPr>
    </w:p>
    <w:p w:rsidR="00264311" w:rsidRPr="00251E03" w:rsidRDefault="00264311" w:rsidP="00264311">
      <w:pPr>
        <w:pStyle w:val="Heading2"/>
        <w:spacing w:before="0" w:after="0"/>
        <w:rPr>
          <w:rFonts w:ascii="Calibri" w:hAnsi="Calibri" w:cs="Calibri"/>
        </w:rPr>
      </w:pPr>
      <w:r w:rsidRPr="00251E03">
        <w:rPr>
          <w:rFonts w:ascii="Calibri" w:hAnsi="Calibri" w:cs="Calibri"/>
          <w:b/>
          <w:bCs/>
          <w:i/>
          <w:iCs/>
        </w:rPr>
        <w:t xml:space="preserve">1.5. Overview of Document </w:t>
      </w:r>
    </w:p>
    <w:p w:rsidR="00264311" w:rsidRPr="00251E03" w:rsidRDefault="00264311" w:rsidP="00264311">
      <w:pPr>
        <w:pStyle w:val="BodyText2"/>
        <w:spacing w:after="0" w:line="240" w:lineRule="auto"/>
        <w:ind w:firstLine="0"/>
        <w:jc w:val="both"/>
        <w:rPr>
          <w:rFonts w:ascii="Calibri" w:hAnsi="Calibri" w:cs="Calibri"/>
          <w:sz w:val="24"/>
          <w:szCs w:val="24"/>
        </w:rPr>
      </w:pPr>
      <w:r w:rsidRPr="00251E03">
        <w:rPr>
          <w:rFonts w:ascii="Calibri" w:hAnsi="Calibri" w:cs="Calibri"/>
          <w:sz w:val="24"/>
          <w:szCs w:val="24"/>
        </w:rPr>
        <w:t xml:space="preserve">The next chapter, the Overall Description section, of this document gives an overview of the functionality of these products. It describes the informal requirements and is used to establish a context for the technical requirements specification in the next chapter. </w:t>
      </w:r>
    </w:p>
    <w:p w:rsidR="00264311" w:rsidRPr="00251E03" w:rsidRDefault="00264311" w:rsidP="00264311">
      <w:pPr>
        <w:pStyle w:val="BodyText2"/>
        <w:spacing w:after="0" w:line="240" w:lineRule="auto"/>
        <w:ind w:firstLine="0"/>
        <w:jc w:val="both"/>
        <w:rPr>
          <w:rFonts w:ascii="Calibri" w:hAnsi="Calibri" w:cs="Calibri"/>
          <w:sz w:val="24"/>
          <w:szCs w:val="24"/>
        </w:rPr>
      </w:pPr>
    </w:p>
    <w:p w:rsidR="00264311" w:rsidRPr="00251E03" w:rsidRDefault="00264311" w:rsidP="00264311">
      <w:pPr>
        <w:pStyle w:val="BodyText2"/>
        <w:spacing w:after="0" w:line="240" w:lineRule="auto"/>
        <w:ind w:firstLine="0"/>
        <w:jc w:val="both"/>
        <w:rPr>
          <w:rFonts w:ascii="Calibri" w:hAnsi="Calibri" w:cs="Calibri"/>
          <w:sz w:val="24"/>
          <w:szCs w:val="24"/>
        </w:rPr>
      </w:pPr>
      <w:r w:rsidRPr="00251E03">
        <w:rPr>
          <w:rFonts w:ascii="Calibri" w:hAnsi="Calibri" w:cs="Calibri"/>
          <w:sz w:val="24"/>
          <w:szCs w:val="24"/>
        </w:rPr>
        <w:t xml:space="preserve">The third chapter, Requirements Specification section, of this document is written primarily for the developers and describes in technical terms the details of the functionality of the product.  </w:t>
      </w:r>
    </w:p>
    <w:p w:rsidR="00264311" w:rsidRPr="00251E03" w:rsidRDefault="00264311" w:rsidP="00264311">
      <w:pPr>
        <w:pStyle w:val="BodyText2"/>
        <w:spacing w:after="0" w:line="240" w:lineRule="auto"/>
        <w:ind w:firstLine="0"/>
        <w:jc w:val="both"/>
        <w:rPr>
          <w:rFonts w:ascii="Calibri" w:hAnsi="Calibri" w:cs="Calibri"/>
          <w:sz w:val="24"/>
          <w:szCs w:val="24"/>
        </w:rPr>
      </w:pPr>
    </w:p>
    <w:p w:rsidR="00264311" w:rsidRPr="00251E03" w:rsidRDefault="00264311" w:rsidP="00264311">
      <w:pPr>
        <w:pStyle w:val="BodyText2"/>
        <w:spacing w:after="0" w:line="240" w:lineRule="auto"/>
        <w:ind w:firstLine="0"/>
        <w:jc w:val="both"/>
        <w:rPr>
          <w:rFonts w:ascii="Calibri" w:hAnsi="Calibri" w:cs="Calibri"/>
          <w:sz w:val="24"/>
          <w:szCs w:val="24"/>
        </w:rPr>
      </w:pPr>
      <w:r w:rsidRPr="00251E03">
        <w:rPr>
          <w:rFonts w:ascii="Calibri" w:hAnsi="Calibri" w:cs="Calibri"/>
          <w:sz w:val="24"/>
          <w:szCs w:val="24"/>
        </w:rPr>
        <w:t xml:space="preserve">Both sections of the document describe the same software products in its entirety, but are intended for different audiences and thus use different language. </w:t>
      </w:r>
    </w:p>
    <w:p w:rsidR="00264311" w:rsidRPr="00251E03" w:rsidRDefault="00264311" w:rsidP="00264311">
      <w:pPr>
        <w:ind w:left="0" w:firstLine="0"/>
        <w:rPr>
          <w:rFonts w:ascii="Calibri" w:hAnsi="Calibri" w:cs="Calibri"/>
          <w:sz w:val="24"/>
          <w:szCs w:val="24"/>
        </w:rPr>
      </w:pPr>
    </w:p>
    <w:p w:rsidR="00264311" w:rsidRPr="00251E03" w:rsidRDefault="00264311" w:rsidP="00264311">
      <w:pPr>
        <w:ind w:left="0" w:firstLine="0"/>
        <w:rPr>
          <w:rFonts w:ascii="Calibri" w:hAnsi="Calibri" w:cs="Calibri"/>
          <w:sz w:val="24"/>
          <w:szCs w:val="24"/>
        </w:rPr>
      </w:pPr>
    </w:p>
    <w:p w:rsidR="0034253C" w:rsidRPr="00251E03" w:rsidRDefault="00264311" w:rsidP="0034253C">
      <w:pPr>
        <w:pStyle w:val="Heading1"/>
        <w:rPr>
          <w:rFonts w:ascii="Calibri" w:hAnsi="Calibri" w:cs="Calibri"/>
        </w:rPr>
      </w:pPr>
      <w:r w:rsidRPr="00251E03">
        <w:rPr>
          <w:rFonts w:ascii="Calibri" w:hAnsi="Calibri" w:cs="Calibri"/>
          <w:b/>
          <w:bCs/>
          <w:sz w:val="28"/>
          <w:szCs w:val="28"/>
        </w:rPr>
        <w:br w:type="page"/>
      </w:r>
      <w:r w:rsidRPr="00251E03">
        <w:rPr>
          <w:rFonts w:ascii="Calibri" w:hAnsi="Calibri" w:cs="Calibri"/>
          <w:b/>
          <w:bCs/>
          <w:sz w:val="28"/>
          <w:szCs w:val="28"/>
        </w:rPr>
        <w:lastRenderedPageBreak/>
        <w:t xml:space="preserve">2.0. Overall Description </w:t>
      </w:r>
    </w:p>
    <w:p w:rsidR="00D81145" w:rsidRDefault="00264311" w:rsidP="00D81145">
      <w:pPr>
        <w:pStyle w:val="Heading1"/>
        <w:rPr>
          <w:rFonts w:ascii="Calibri" w:hAnsi="Calibri" w:cs="Calibri"/>
          <w:b/>
          <w:bCs/>
          <w:i/>
          <w:iCs/>
        </w:rPr>
      </w:pPr>
      <w:r w:rsidRPr="00251E03">
        <w:rPr>
          <w:rFonts w:ascii="Calibri" w:hAnsi="Calibri" w:cs="Calibri"/>
          <w:b/>
          <w:bCs/>
          <w:i/>
          <w:iCs/>
        </w:rPr>
        <w:t xml:space="preserve">2.1 System Environment </w:t>
      </w:r>
    </w:p>
    <w:p w:rsidR="00D81145" w:rsidRDefault="00D81145" w:rsidP="00D81145">
      <w:pPr>
        <w:pStyle w:val="Default"/>
      </w:pPr>
    </w:p>
    <w:p w:rsidR="00D81145" w:rsidRDefault="00A84A92">
      <w:pPr>
        <w:ind w:left="0" w:firstLine="0"/>
      </w:pPr>
      <w:r>
        <w:object w:dxaOrig="10590"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12.25pt" o:ole="">
            <v:imagedata r:id="rId9" o:title=""/>
          </v:shape>
          <o:OLEObject Type="Embed" ProgID="Visio.Drawing.15" ShapeID="_x0000_i1025" DrawAspect="Content" ObjectID="_1539942578" r:id="rId10"/>
        </w:object>
      </w:r>
    </w:p>
    <w:p w:rsidR="00C515D0" w:rsidRDefault="00C515D0" w:rsidP="00C515D0">
      <w:pPr>
        <w:pStyle w:val="Heading1"/>
        <w:jc w:val="center"/>
        <w:rPr>
          <w:rFonts w:ascii="Calibri" w:hAnsi="Calibri" w:cs="Calibri"/>
          <w:b/>
        </w:rPr>
      </w:pPr>
    </w:p>
    <w:p w:rsidR="00C515D0" w:rsidRDefault="00C515D0" w:rsidP="00C515D0">
      <w:pPr>
        <w:pStyle w:val="Heading1"/>
        <w:jc w:val="center"/>
        <w:rPr>
          <w:rFonts w:ascii="Calibri" w:hAnsi="Calibri" w:cs="Calibri"/>
          <w:b/>
        </w:rPr>
      </w:pPr>
      <w:r w:rsidRPr="00251E03">
        <w:rPr>
          <w:rFonts w:ascii="Calibri" w:hAnsi="Calibri" w:cs="Calibri"/>
          <w:b/>
        </w:rPr>
        <w:t>Fig: 2.A (System Environment)</w:t>
      </w:r>
    </w:p>
    <w:p w:rsidR="00C515D0" w:rsidRDefault="00C515D0">
      <w:pPr>
        <w:ind w:left="0" w:firstLine="0"/>
        <w:rPr>
          <w:rFonts w:ascii="Calibri" w:hAnsi="Calibri" w:cs="Calibri"/>
          <w:color w:val="002060"/>
          <w:sz w:val="24"/>
          <w:szCs w:val="24"/>
          <w:lang w:bidi="bn-BD"/>
        </w:rPr>
      </w:pPr>
    </w:p>
    <w:p w:rsidR="008D67FD" w:rsidRDefault="008D67FD">
      <w:pPr>
        <w:ind w:left="0" w:firstLine="0"/>
        <w:rPr>
          <w:rFonts w:ascii="Calibri" w:hAnsi="Calibri" w:cs="Calibri"/>
          <w:sz w:val="24"/>
          <w:szCs w:val="24"/>
        </w:rPr>
      </w:pPr>
      <w:r>
        <w:rPr>
          <w:rFonts w:ascii="Calibri" w:hAnsi="Calibri" w:cs="Calibri"/>
          <w:sz w:val="24"/>
          <w:szCs w:val="24"/>
        </w:rPr>
        <w:br w:type="page"/>
      </w:r>
    </w:p>
    <w:p w:rsidR="00181274" w:rsidRPr="00251E03" w:rsidRDefault="00264311" w:rsidP="00D81145">
      <w:pPr>
        <w:jc w:val="both"/>
        <w:rPr>
          <w:rFonts w:ascii="Calibri" w:hAnsi="Calibri" w:cs="Calibri"/>
          <w:sz w:val="24"/>
          <w:szCs w:val="24"/>
        </w:rPr>
      </w:pPr>
      <w:r w:rsidRPr="00251E03">
        <w:rPr>
          <w:rFonts w:ascii="Calibri" w:hAnsi="Calibri" w:cs="Calibri"/>
          <w:sz w:val="24"/>
          <w:szCs w:val="24"/>
        </w:rPr>
        <w:lastRenderedPageBreak/>
        <w:t>The HRIS and PAYROLL will have four</w:t>
      </w:r>
      <w:r w:rsidR="00181274" w:rsidRPr="00251E03">
        <w:rPr>
          <w:rFonts w:ascii="Calibri" w:hAnsi="Calibri" w:cs="Calibri"/>
          <w:sz w:val="24"/>
          <w:szCs w:val="24"/>
        </w:rPr>
        <w:t xml:space="preserve"> active actors.</w:t>
      </w:r>
    </w:p>
    <w:p w:rsidR="00181274" w:rsidRPr="00251E03" w:rsidRDefault="00181274" w:rsidP="00181274">
      <w:pPr>
        <w:jc w:val="both"/>
        <w:rPr>
          <w:rFonts w:ascii="Calibri" w:hAnsi="Calibri" w:cs="Calibri"/>
          <w:sz w:val="24"/>
          <w:szCs w:val="24"/>
        </w:rPr>
      </w:pPr>
    </w:p>
    <w:p w:rsidR="00264311" w:rsidRPr="00251E03" w:rsidRDefault="00264311" w:rsidP="000041CD">
      <w:pPr>
        <w:pStyle w:val="ListParagraph"/>
        <w:numPr>
          <w:ilvl w:val="0"/>
          <w:numId w:val="1"/>
        </w:numPr>
        <w:jc w:val="both"/>
        <w:rPr>
          <w:rFonts w:ascii="Calibri" w:hAnsi="Calibri" w:cs="Calibri"/>
          <w:sz w:val="24"/>
          <w:szCs w:val="24"/>
        </w:rPr>
      </w:pPr>
      <w:r w:rsidRPr="00251E03">
        <w:rPr>
          <w:rFonts w:ascii="Calibri" w:hAnsi="Calibri" w:cs="Calibri"/>
          <w:sz w:val="24"/>
          <w:szCs w:val="24"/>
        </w:rPr>
        <w:t xml:space="preserve">The SUPER ADMIN user will configure the system as per organization policy. Both the HRIS and PAYROLL will have only one SUPER ADMIN. </w:t>
      </w:r>
    </w:p>
    <w:p w:rsidR="00264311" w:rsidRPr="00251E03" w:rsidRDefault="00264311" w:rsidP="000041CD">
      <w:pPr>
        <w:pStyle w:val="ListParagraph"/>
        <w:numPr>
          <w:ilvl w:val="0"/>
          <w:numId w:val="1"/>
        </w:numPr>
        <w:jc w:val="both"/>
        <w:rPr>
          <w:rFonts w:ascii="Calibri" w:hAnsi="Calibri" w:cs="Calibri"/>
          <w:sz w:val="24"/>
          <w:szCs w:val="24"/>
        </w:rPr>
      </w:pPr>
      <w:r w:rsidRPr="00251E03">
        <w:rPr>
          <w:rFonts w:ascii="Calibri" w:hAnsi="Calibri" w:cs="Calibri"/>
          <w:sz w:val="24"/>
          <w:szCs w:val="24"/>
        </w:rPr>
        <w:t xml:space="preserve">ADMIN user will be able to change and configure the policy and data for which </w:t>
      </w:r>
      <w:r w:rsidR="00181274" w:rsidRPr="00251E03">
        <w:rPr>
          <w:rFonts w:ascii="Calibri" w:hAnsi="Calibri" w:cs="Calibri"/>
          <w:sz w:val="24"/>
          <w:szCs w:val="24"/>
        </w:rPr>
        <w:t>S/</w:t>
      </w:r>
      <w:r w:rsidRPr="00251E03">
        <w:rPr>
          <w:rFonts w:ascii="Calibri" w:hAnsi="Calibri" w:cs="Calibri"/>
          <w:sz w:val="24"/>
          <w:szCs w:val="24"/>
        </w:rPr>
        <w:t>he has authentication from SUPER ADMIN. ADMIN will be to view all the data under his</w:t>
      </w:r>
      <w:r w:rsidR="00181274" w:rsidRPr="00251E03">
        <w:rPr>
          <w:rFonts w:ascii="Calibri" w:hAnsi="Calibri" w:cs="Calibri"/>
          <w:sz w:val="24"/>
          <w:szCs w:val="24"/>
        </w:rPr>
        <w:t>/her</w:t>
      </w:r>
      <w:r w:rsidRPr="00251E03">
        <w:rPr>
          <w:rFonts w:ascii="Calibri" w:hAnsi="Calibri" w:cs="Calibri"/>
          <w:sz w:val="24"/>
          <w:szCs w:val="24"/>
        </w:rPr>
        <w:t xml:space="preserve"> department.</w:t>
      </w:r>
    </w:p>
    <w:p w:rsidR="00264311" w:rsidRDefault="00264311" w:rsidP="000041CD">
      <w:pPr>
        <w:pStyle w:val="ListParagraph"/>
        <w:numPr>
          <w:ilvl w:val="0"/>
          <w:numId w:val="1"/>
        </w:numPr>
        <w:jc w:val="both"/>
        <w:rPr>
          <w:rFonts w:ascii="Calibri" w:hAnsi="Calibri" w:cs="Calibri"/>
          <w:sz w:val="24"/>
          <w:szCs w:val="24"/>
        </w:rPr>
      </w:pPr>
      <w:r w:rsidRPr="00251E03">
        <w:rPr>
          <w:rFonts w:ascii="Calibri" w:hAnsi="Calibri" w:cs="Calibri"/>
          <w:sz w:val="24"/>
          <w:szCs w:val="24"/>
        </w:rPr>
        <w:t>SUPERVISOR</w:t>
      </w:r>
      <w:r w:rsidR="00FF4ABD">
        <w:rPr>
          <w:rFonts w:ascii="Calibri" w:hAnsi="Calibri" w:cs="Calibri"/>
          <w:sz w:val="24"/>
          <w:szCs w:val="24"/>
        </w:rPr>
        <w:t>/LINE MANAGER/ DEPARTMENT HEAD</w:t>
      </w:r>
      <w:r w:rsidRPr="00251E03">
        <w:rPr>
          <w:rFonts w:ascii="Calibri" w:hAnsi="Calibri" w:cs="Calibri"/>
          <w:sz w:val="24"/>
          <w:szCs w:val="24"/>
        </w:rPr>
        <w:t xml:space="preserve"> will be able to do only the operations that </w:t>
      </w:r>
      <w:r w:rsidR="00181274" w:rsidRPr="00251E03">
        <w:rPr>
          <w:rFonts w:ascii="Calibri" w:hAnsi="Calibri" w:cs="Calibri"/>
          <w:sz w:val="24"/>
          <w:szCs w:val="24"/>
        </w:rPr>
        <w:t>S/</w:t>
      </w:r>
      <w:r w:rsidRPr="00251E03">
        <w:rPr>
          <w:rFonts w:ascii="Calibri" w:hAnsi="Calibri" w:cs="Calibri"/>
          <w:sz w:val="24"/>
          <w:szCs w:val="24"/>
        </w:rPr>
        <w:t xml:space="preserve">he has authentication form SUPER ADMIN. </w:t>
      </w:r>
      <w:r w:rsidR="00181274" w:rsidRPr="00251E03">
        <w:rPr>
          <w:rFonts w:ascii="Calibri" w:hAnsi="Calibri" w:cs="Calibri"/>
          <w:sz w:val="24"/>
          <w:szCs w:val="24"/>
        </w:rPr>
        <w:t>S/</w:t>
      </w:r>
      <w:r w:rsidRPr="00251E03">
        <w:rPr>
          <w:rFonts w:ascii="Calibri" w:hAnsi="Calibri" w:cs="Calibri"/>
          <w:sz w:val="24"/>
          <w:szCs w:val="24"/>
        </w:rPr>
        <w:t>He will able to insert, update or view the data of his own and his supervisee.</w:t>
      </w:r>
    </w:p>
    <w:p w:rsidR="00264311" w:rsidRPr="00251E03" w:rsidRDefault="00264311" w:rsidP="000041CD">
      <w:pPr>
        <w:pStyle w:val="ListParagraph"/>
        <w:numPr>
          <w:ilvl w:val="0"/>
          <w:numId w:val="1"/>
        </w:numPr>
        <w:jc w:val="both"/>
        <w:rPr>
          <w:rFonts w:ascii="Calibri" w:hAnsi="Calibri" w:cs="Calibri"/>
          <w:sz w:val="24"/>
          <w:szCs w:val="24"/>
        </w:rPr>
      </w:pPr>
      <w:r w:rsidRPr="00251E03">
        <w:rPr>
          <w:rFonts w:ascii="Calibri" w:hAnsi="Calibri" w:cs="Calibri"/>
          <w:sz w:val="24"/>
          <w:szCs w:val="24"/>
        </w:rPr>
        <w:t>EMPLOYEE will be the ordinary user who will be able to do only the jobs as specified by the SUPER ADMIN or ADMIN.</w:t>
      </w:r>
    </w:p>
    <w:p w:rsidR="00264311" w:rsidRPr="00251E03" w:rsidRDefault="00264311" w:rsidP="00264311">
      <w:pPr>
        <w:ind w:firstLine="0"/>
        <w:jc w:val="both"/>
        <w:rPr>
          <w:rFonts w:ascii="Calibri" w:hAnsi="Calibri" w:cs="Calibri"/>
          <w:sz w:val="24"/>
          <w:szCs w:val="24"/>
        </w:rPr>
      </w:pPr>
    </w:p>
    <w:p w:rsidR="00264311" w:rsidRPr="00251E03" w:rsidRDefault="00264311" w:rsidP="00264311">
      <w:pPr>
        <w:pStyle w:val="Heading2"/>
        <w:rPr>
          <w:rFonts w:ascii="Calibri" w:hAnsi="Calibri" w:cs="Calibri"/>
        </w:rPr>
      </w:pPr>
      <w:r w:rsidRPr="00251E03">
        <w:rPr>
          <w:rFonts w:ascii="Calibri" w:hAnsi="Calibri" w:cs="Calibri"/>
          <w:b/>
          <w:bCs/>
          <w:i/>
          <w:iCs/>
        </w:rPr>
        <w:t xml:space="preserve">2.2 Functional Requirements Specification </w:t>
      </w:r>
    </w:p>
    <w:p w:rsidR="00264311" w:rsidRPr="00251E03" w:rsidRDefault="00264311" w:rsidP="00264311">
      <w:pPr>
        <w:ind w:firstLine="0"/>
        <w:jc w:val="both"/>
        <w:rPr>
          <w:rFonts w:ascii="Calibri" w:hAnsi="Calibri" w:cs="Calibri"/>
          <w:sz w:val="24"/>
          <w:szCs w:val="24"/>
        </w:rPr>
      </w:pPr>
      <w:r w:rsidRPr="00251E03">
        <w:rPr>
          <w:rFonts w:ascii="Calibri" w:hAnsi="Calibri" w:cs="Calibri"/>
          <w:sz w:val="24"/>
          <w:szCs w:val="24"/>
        </w:rPr>
        <w:t xml:space="preserve">This section outlines the use cases for each of the actors separately. The EMPLOYEE has </w:t>
      </w:r>
      <w:r w:rsidR="00381ACC">
        <w:rPr>
          <w:rFonts w:ascii="Calibri" w:hAnsi="Calibri" w:cs="Calibri"/>
          <w:sz w:val="24"/>
          <w:szCs w:val="24"/>
        </w:rPr>
        <w:t>multiple</w:t>
      </w:r>
      <w:r w:rsidRPr="00251E03">
        <w:rPr>
          <w:rFonts w:ascii="Calibri" w:hAnsi="Calibri" w:cs="Calibri"/>
          <w:sz w:val="24"/>
          <w:szCs w:val="24"/>
        </w:rPr>
        <w:t xml:space="preserve"> processes, the SUPERVISOR will have </w:t>
      </w:r>
      <w:r w:rsidR="00F10CDF">
        <w:rPr>
          <w:rFonts w:ascii="Calibri" w:hAnsi="Calibri" w:cs="Calibri"/>
          <w:sz w:val="24"/>
          <w:szCs w:val="24"/>
        </w:rPr>
        <w:t>some</w:t>
      </w:r>
      <w:r w:rsidRPr="00251E03">
        <w:rPr>
          <w:rFonts w:ascii="Calibri" w:hAnsi="Calibri" w:cs="Calibri"/>
          <w:sz w:val="24"/>
          <w:szCs w:val="24"/>
        </w:rPr>
        <w:t xml:space="preserve"> primary processes and the Administrative actor (SUPER ADMIN and ADMIN) will </w:t>
      </w:r>
      <w:r w:rsidR="00381ACC">
        <w:rPr>
          <w:rFonts w:ascii="Calibri" w:hAnsi="Calibri" w:cs="Calibri"/>
          <w:sz w:val="24"/>
          <w:szCs w:val="24"/>
        </w:rPr>
        <w:t xml:space="preserve">also </w:t>
      </w:r>
      <w:r w:rsidRPr="00251E03">
        <w:rPr>
          <w:rFonts w:ascii="Calibri" w:hAnsi="Calibri" w:cs="Calibri"/>
          <w:sz w:val="24"/>
          <w:szCs w:val="24"/>
        </w:rPr>
        <w:t xml:space="preserve">have multiple processes in this system. </w:t>
      </w:r>
    </w:p>
    <w:p w:rsidR="00264311" w:rsidRPr="00251E03" w:rsidRDefault="00264311" w:rsidP="00264311">
      <w:pPr>
        <w:ind w:left="0" w:firstLine="0"/>
        <w:rPr>
          <w:rFonts w:ascii="Calibri" w:hAnsi="Calibri" w:cs="Calibri"/>
          <w:sz w:val="24"/>
          <w:szCs w:val="24"/>
        </w:rPr>
      </w:pPr>
    </w:p>
    <w:p w:rsidR="00264311" w:rsidRDefault="00264311" w:rsidP="00264311">
      <w:pPr>
        <w:ind w:left="0" w:firstLine="0"/>
        <w:rPr>
          <w:rFonts w:ascii="Calibri" w:hAnsi="Calibri" w:cs="Calibri"/>
          <w:b/>
          <w:i/>
          <w:sz w:val="24"/>
          <w:szCs w:val="24"/>
        </w:rPr>
      </w:pPr>
      <w:r w:rsidRPr="00251E03">
        <w:rPr>
          <w:rFonts w:ascii="Calibri" w:hAnsi="Calibri" w:cs="Calibri"/>
          <w:b/>
          <w:i/>
          <w:sz w:val="24"/>
          <w:szCs w:val="24"/>
        </w:rPr>
        <w:t>2.2.1 EMPLOYEE Use Case</w:t>
      </w:r>
    </w:p>
    <w:p w:rsidR="00264311" w:rsidRPr="00251E03" w:rsidRDefault="00F739ED" w:rsidP="00A84A92">
      <w:pPr>
        <w:ind w:left="0" w:firstLine="0"/>
        <w:jc w:val="center"/>
        <w:rPr>
          <w:rFonts w:ascii="Calibri" w:hAnsi="Calibri" w:cs="Calibri"/>
          <w:color w:val="002060"/>
          <w:sz w:val="24"/>
          <w:szCs w:val="24"/>
        </w:rPr>
      </w:pPr>
      <w:r>
        <w:object w:dxaOrig="8971" w:dyaOrig="9031">
          <v:shape id="_x0000_i1026" type="#_x0000_t75" style="width:321.75pt;height:323.25pt" o:ole="">
            <v:imagedata r:id="rId11" o:title=""/>
          </v:shape>
          <o:OLEObject Type="Embed" ProgID="Visio.Drawing.15" ShapeID="_x0000_i1026" DrawAspect="Content" ObjectID="_1539942579" r:id="rId12"/>
        </w:object>
      </w:r>
    </w:p>
    <w:p w:rsidR="00A84A92" w:rsidRDefault="00A84A92" w:rsidP="00264311">
      <w:pPr>
        <w:ind w:left="0" w:firstLine="0"/>
        <w:rPr>
          <w:rFonts w:ascii="Calibri" w:hAnsi="Calibri" w:cs="Calibri"/>
          <w:b/>
          <w:sz w:val="24"/>
          <w:szCs w:val="24"/>
        </w:rPr>
      </w:pPr>
    </w:p>
    <w:p w:rsidR="00264311" w:rsidRPr="00251E03" w:rsidRDefault="00264311" w:rsidP="00264311">
      <w:pPr>
        <w:ind w:left="0" w:firstLine="0"/>
        <w:rPr>
          <w:rFonts w:ascii="Calibri" w:hAnsi="Calibri" w:cs="Calibri"/>
          <w:b/>
          <w:sz w:val="24"/>
          <w:szCs w:val="24"/>
        </w:rPr>
      </w:pPr>
      <w:r w:rsidRPr="00251E03">
        <w:rPr>
          <w:rFonts w:ascii="Calibri" w:hAnsi="Calibri" w:cs="Calibri"/>
          <w:b/>
          <w:sz w:val="24"/>
          <w:szCs w:val="24"/>
        </w:rPr>
        <w:t>Brief Description:</w:t>
      </w:r>
    </w:p>
    <w:p w:rsidR="001D39A4" w:rsidRDefault="00264311" w:rsidP="006E1627">
      <w:pPr>
        <w:pStyle w:val="ListParagraph"/>
        <w:numPr>
          <w:ilvl w:val="0"/>
          <w:numId w:val="74"/>
        </w:numPr>
        <w:jc w:val="both"/>
        <w:rPr>
          <w:rFonts w:ascii="Calibri" w:hAnsi="Calibri" w:cs="Calibri"/>
          <w:sz w:val="24"/>
          <w:szCs w:val="24"/>
        </w:rPr>
      </w:pPr>
      <w:r w:rsidRPr="00BA1C5D">
        <w:rPr>
          <w:rFonts w:ascii="Calibri" w:hAnsi="Calibri" w:cs="Calibri"/>
          <w:sz w:val="24"/>
          <w:szCs w:val="24"/>
        </w:rPr>
        <w:t xml:space="preserve">EMPLOYEE will be able to </w:t>
      </w:r>
      <w:r w:rsidR="001D39A4" w:rsidRPr="00BA1C5D">
        <w:rPr>
          <w:rFonts w:ascii="Calibri" w:hAnsi="Calibri" w:cs="Calibri"/>
          <w:sz w:val="24"/>
          <w:szCs w:val="24"/>
        </w:rPr>
        <w:t>access ESS by clicking on Joining at MSB button.</w:t>
      </w:r>
    </w:p>
    <w:p w:rsidR="00BA1C5D" w:rsidRDefault="00BA1C5D" w:rsidP="006E1627">
      <w:pPr>
        <w:pStyle w:val="ListParagraph"/>
        <w:numPr>
          <w:ilvl w:val="0"/>
          <w:numId w:val="74"/>
        </w:numPr>
        <w:jc w:val="both"/>
        <w:rPr>
          <w:rFonts w:ascii="Calibri" w:hAnsi="Calibri" w:cs="Calibri"/>
          <w:sz w:val="24"/>
          <w:szCs w:val="24"/>
        </w:rPr>
      </w:pPr>
      <w:r>
        <w:rPr>
          <w:rFonts w:ascii="Calibri" w:hAnsi="Calibri" w:cs="Calibri"/>
          <w:sz w:val="24"/>
          <w:szCs w:val="24"/>
        </w:rPr>
        <w:t xml:space="preserve">Actor will able to input his/her own personal </w:t>
      </w:r>
      <w:r w:rsidR="00A30D57">
        <w:rPr>
          <w:rFonts w:ascii="Calibri" w:hAnsi="Calibri" w:cs="Calibri"/>
          <w:sz w:val="24"/>
          <w:szCs w:val="24"/>
        </w:rPr>
        <w:t>as well as edit address &amp; other</w:t>
      </w:r>
      <w:r w:rsidR="00E746E1">
        <w:rPr>
          <w:rFonts w:ascii="Calibri" w:hAnsi="Calibri" w:cs="Calibri"/>
          <w:sz w:val="24"/>
          <w:szCs w:val="24"/>
        </w:rPr>
        <w:t xml:space="preserve"> information.</w:t>
      </w:r>
    </w:p>
    <w:p w:rsidR="00A30D57" w:rsidRDefault="00FB7F27" w:rsidP="006E1627">
      <w:pPr>
        <w:pStyle w:val="ListParagraph"/>
        <w:numPr>
          <w:ilvl w:val="0"/>
          <w:numId w:val="74"/>
        </w:numPr>
        <w:jc w:val="both"/>
        <w:rPr>
          <w:rFonts w:ascii="Calibri" w:hAnsi="Calibri" w:cs="Calibri"/>
          <w:sz w:val="24"/>
          <w:szCs w:val="24"/>
        </w:rPr>
      </w:pPr>
      <w:r>
        <w:rPr>
          <w:rFonts w:ascii="Calibri" w:hAnsi="Calibri" w:cs="Calibri"/>
          <w:sz w:val="24"/>
          <w:szCs w:val="24"/>
        </w:rPr>
        <w:t>Actor will able to enter his/her presence</w:t>
      </w:r>
      <w:r w:rsidR="00F10CDF">
        <w:rPr>
          <w:rFonts w:ascii="Calibri" w:hAnsi="Calibri" w:cs="Calibri"/>
          <w:sz w:val="24"/>
          <w:szCs w:val="24"/>
        </w:rPr>
        <w:t xml:space="preserve"> at desk</w:t>
      </w:r>
      <w:r>
        <w:rPr>
          <w:rFonts w:ascii="Calibri" w:hAnsi="Calibri" w:cs="Calibri"/>
          <w:sz w:val="24"/>
          <w:szCs w:val="24"/>
        </w:rPr>
        <w:t xml:space="preserve"> as well as movement </w:t>
      </w:r>
      <w:r w:rsidR="00F10CDF">
        <w:rPr>
          <w:rFonts w:ascii="Calibri" w:hAnsi="Calibri" w:cs="Calibri"/>
          <w:sz w:val="24"/>
          <w:szCs w:val="24"/>
        </w:rPr>
        <w:t xml:space="preserve">from desk </w:t>
      </w:r>
      <w:r w:rsidR="008F50AA">
        <w:rPr>
          <w:rFonts w:ascii="Calibri" w:hAnsi="Calibri" w:cs="Calibri"/>
          <w:sz w:val="24"/>
          <w:szCs w:val="24"/>
        </w:rPr>
        <w:t>information.</w:t>
      </w:r>
    </w:p>
    <w:p w:rsidR="00CA6117" w:rsidRPr="00CA6117" w:rsidRDefault="00CA6117" w:rsidP="006E1627">
      <w:pPr>
        <w:pStyle w:val="ListParagraph"/>
        <w:numPr>
          <w:ilvl w:val="0"/>
          <w:numId w:val="74"/>
        </w:numPr>
        <w:jc w:val="both"/>
        <w:rPr>
          <w:rFonts w:ascii="Calibri" w:hAnsi="Calibri" w:cs="Arial"/>
          <w:sz w:val="24"/>
          <w:szCs w:val="24"/>
        </w:rPr>
      </w:pPr>
      <w:r w:rsidRPr="00CA6117">
        <w:rPr>
          <w:rFonts w:ascii="Calibri" w:hAnsi="Calibri" w:cs="Arial"/>
          <w:sz w:val="24"/>
          <w:szCs w:val="24"/>
        </w:rPr>
        <w:t xml:space="preserve">EMPLOYEE will be able to use leave application, view the leave records. </w:t>
      </w:r>
    </w:p>
    <w:p w:rsidR="00A968D8" w:rsidRDefault="00A968D8" w:rsidP="006E1627">
      <w:pPr>
        <w:pStyle w:val="ListParagraph"/>
        <w:numPr>
          <w:ilvl w:val="0"/>
          <w:numId w:val="74"/>
        </w:numPr>
        <w:autoSpaceDE w:val="0"/>
        <w:autoSpaceDN w:val="0"/>
        <w:adjustRightInd w:val="0"/>
        <w:rPr>
          <w:rFonts w:ascii="Calibri" w:hAnsi="Calibri" w:cs="Calibri"/>
          <w:sz w:val="24"/>
          <w:szCs w:val="24"/>
        </w:rPr>
      </w:pPr>
      <w:r>
        <w:rPr>
          <w:rFonts w:ascii="Calibri" w:hAnsi="Calibri" w:cs="Calibri"/>
          <w:sz w:val="24"/>
          <w:szCs w:val="24"/>
        </w:rPr>
        <w:t>Actor can view his/her monthly attendance as well as appraisal report.</w:t>
      </w:r>
    </w:p>
    <w:p w:rsidR="00A968D8" w:rsidRDefault="00A968D8" w:rsidP="006E1627">
      <w:pPr>
        <w:pStyle w:val="ListParagraph"/>
        <w:numPr>
          <w:ilvl w:val="0"/>
          <w:numId w:val="74"/>
        </w:numPr>
        <w:autoSpaceDE w:val="0"/>
        <w:autoSpaceDN w:val="0"/>
        <w:adjustRightInd w:val="0"/>
        <w:rPr>
          <w:rFonts w:ascii="Calibri" w:hAnsi="Calibri" w:cs="Calibri"/>
          <w:sz w:val="24"/>
          <w:szCs w:val="24"/>
        </w:rPr>
      </w:pPr>
      <w:r>
        <w:rPr>
          <w:rFonts w:ascii="Calibri" w:hAnsi="Calibri" w:cs="Calibri"/>
          <w:sz w:val="24"/>
          <w:szCs w:val="24"/>
        </w:rPr>
        <w:t xml:space="preserve">S/he </w:t>
      </w:r>
      <w:r w:rsidR="00F739ED">
        <w:rPr>
          <w:rFonts w:ascii="Calibri" w:hAnsi="Calibri" w:cs="Calibri"/>
          <w:sz w:val="24"/>
          <w:szCs w:val="24"/>
        </w:rPr>
        <w:t>can view monthly P</w:t>
      </w:r>
      <w:r>
        <w:rPr>
          <w:rFonts w:ascii="Calibri" w:hAnsi="Calibri" w:cs="Calibri"/>
          <w:sz w:val="24"/>
          <w:szCs w:val="24"/>
        </w:rPr>
        <w:t>ayslip, PF, IT, loan status report.</w:t>
      </w:r>
    </w:p>
    <w:p w:rsidR="00A968D8" w:rsidRDefault="00A968D8" w:rsidP="006E1627">
      <w:pPr>
        <w:pStyle w:val="ListParagraph"/>
        <w:numPr>
          <w:ilvl w:val="0"/>
          <w:numId w:val="74"/>
        </w:numPr>
        <w:autoSpaceDE w:val="0"/>
        <w:autoSpaceDN w:val="0"/>
        <w:adjustRightInd w:val="0"/>
        <w:rPr>
          <w:rFonts w:ascii="Calibri" w:hAnsi="Calibri" w:cs="Calibri"/>
          <w:sz w:val="24"/>
          <w:szCs w:val="24"/>
        </w:rPr>
      </w:pPr>
      <w:r>
        <w:rPr>
          <w:rFonts w:ascii="Calibri" w:hAnsi="Calibri" w:cs="Calibri"/>
          <w:sz w:val="24"/>
          <w:szCs w:val="24"/>
        </w:rPr>
        <w:t>S/he can view leave &amp; training calendar.</w:t>
      </w:r>
    </w:p>
    <w:p w:rsidR="00A968D8" w:rsidRDefault="00A968D8" w:rsidP="006E1627">
      <w:pPr>
        <w:pStyle w:val="ListParagraph"/>
        <w:numPr>
          <w:ilvl w:val="0"/>
          <w:numId w:val="74"/>
        </w:numPr>
        <w:autoSpaceDE w:val="0"/>
        <w:autoSpaceDN w:val="0"/>
        <w:adjustRightInd w:val="0"/>
        <w:rPr>
          <w:rFonts w:ascii="Calibri" w:hAnsi="Calibri" w:cs="Calibri"/>
          <w:sz w:val="24"/>
          <w:szCs w:val="24"/>
        </w:rPr>
      </w:pPr>
      <w:r>
        <w:rPr>
          <w:rFonts w:ascii="Calibri" w:hAnsi="Calibri" w:cs="Calibri"/>
          <w:sz w:val="24"/>
          <w:szCs w:val="24"/>
        </w:rPr>
        <w:t xml:space="preserve">Staff himself can </w:t>
      </w:r>
      <w:r w:rsidR="00F10CDF">
        <w:rPr>
          <w:rFonts w:ascii="Calibri" w:hAnsi="Calibri" w:cs="Calibri"/>
          <w:sz w:val="24"/>
          <w:szCs w:val="24"/>
        </w:rPr>
        <w:t>post recruitmentinformation</w:t>
      </w:r>
      <w:r>
        <w:rPr>
          <w:rFonts w:ascii="Calibri" w:hAnsi="Calibri" w:cs="Calibri"/>
          <w:sz w:val="24"/>
          <w:szCs w:val="24"/>
        </w:rPr>
        <w:t xml:space="preserve"> for any vacant position.</w:t>
      </w:r>
    </w:p>
    <w:p w:rsidR="00A968D8" w:rsidRPr="00A25869" w:rsidRDefault="00A968D8" w:rsidP="006E1627">
      <w:pPr>
        <w:pStyle w:val="ListParagraph"/>
        <w:numPr>
          <w:ilvl w:val="0"/>
          <w:numId w:val="74"/>
        </w:numPr>
        <w:autoSpaceDE w:val="0"/>
        <w:autoSpaceDN w:val="0"/>
        <w:adjustRightInd w:val="0"/>
        <w:rPr>
          <w:rFonts w:ascii="Calibri" w:hAnsi="Calibri" w:cs="Calibri"/>
          <w:sz w:val="24"/>
          <w:szCs w:val="24"/>
        </w:rPr>
      </w:pPr>
      <w:r w:rsidRPr="00A25869">
        <w:rPr>
          <w:rFonts w:ascii="Calibri" w:hAnsi="Calibri" w:cs="Calibri"/>
          <w:sz w:val="24"/>
          <w:szCs w:val="24"/>
        </w:rPr>
        <w:t xml:space="preserve">S/he </w:t>
      </w:r>
      <w:r>
        <w:rPr>
          <w:rFonts w:ascii="Calibri" w:hAnsi="Calibri" w:cs="Calibri"/>
          <w:sz w:val="24"/>
          <w:szCs w:val="24"/>
        </w:rPr>
        <w:t>will be able to view all MSB policies.</w:t>
      </w:r>
    </w:p>
    <w:p w:rsidR="00264311" w:rsidRPr="00251E03" w:rsidRDefault="00264311" w:rsidP="00264311">
      <w:pPr>
        <w:autoSpaceDE w:val="0"/>
        <w:autoSpaceDN w:val="0"/>
        <w:adjustRightInd w:val="0"/>
        <w:ind w:left="0" w:firstLine="0"/>
        <w:rPr>
          <w:rFonts w:ascii="Calibri" w:hAnsi="Calibri" w:cs="Calibri"/>
          <w:b/>
          <w:bCs/>
          <w:sz w:val="24"/>
          <w:szCs w:val="24"/>
        </w:rPr>
      </w:pPr>
    </w:p>
    <w:p w:rsidR="00264311" w:rsidRPr="00251E03" w:rsidRDefault="00264311" w:rsidP="00264311">
      <w:pPr>
        <w:autoSpaceDE w:val="0"/>
        <w:autoSpaceDN w:val="0"/>
        <w:adjustRightInd w:val="0"/>
        <w:ind w:left="0" w:firstLine="0"/>
        <w:rPr>
          <w:rFonts w:ascii="Calibri" w:hAnsi="Calibri" w:cs="Calibri"/>
          <w:sz w:val="24"/>
          <w:szCs w:val="24"/>
        </w:rPr>
      </w:pPr>
      <w:r w:rsidRPr="00251E03">
        <w:rPr>
          <w:rFonts w:ascii="Calibri" w:hAnsi="Calibri" w:cs="Calibri"/>
          <w:b/>
          <w:bCs/>
          <w:sz w:val="24"/>
          <w:szCs w:val="24"/>
        </w:rPr>
        <w:t xml:space="preserve">Initial Step-By-Step Description </w:t>
      </w:r>
    </w:p>
    <w:p w:rsidR="00264311" w:rsidRDefault="00264311" w:rsidP="00264311">
      <w:pPr>
        <w:autoSpaceDE w:val="0"/>
        <w:autoSpaceDN w:val="0"/>
        <w:adjustRightInd w:val="0"/>
        <w:ind w:left="0" w:firstLine="0"/>
        <w:rPr>
          <w:rFonts w:ascii="Calibri" w:hAnsi="Calibri" w:cs="Calibri"/>
          <w:sz w:val="24"/>
          <w:szCs w:val="24"/>
        </w:rPr>
      </w:pPr>
      <w:r w:rsidRPr="00251E03">
        <w:rPr>
          <w:rFonts w:ascii="Calibri" w:hAnsi="Calibri" w:cs="Calibri"/>
          <w:sz w:val="24"/>
          <w:szCs w:val="24"/>
        </w:rPr>
        <w:t xml:space="preserve">Before this use case can be initiated, the employee has already accessed the software. </w:t>
      </w:r>
    </w:p>
    <w:p w:rsidR="001D39A4" w:rsidRDefault="001D39A4" w:rsidP="00264311">
      <w:pPr>
        <w:autoSpaceDE w:val="0"/>
        <w:autoSpaceDN w:val="0"/>
        <w:adjustRightInd w:val="0"/>
        <w:ind w:left="0" w:firstLine="0"/>
        <w:rPr>
          <w:rFonts w:ascii="Calibri" w:hAnsi="Calibri" w:cs="Calibri"/>
          <w:sz w:val="24"/>
          <w:szCs w:val="24"/>
        </w:rPr>
      </w:pPr>
      <w:r>
        <w:rPr>
          <w:rFonts w:ascii="Calibri" w:hAnsi="Calibri" w:cs="Calibri"/>
          <w:sz w:val="24"/>
          <w:szCs w:val="24"/>
        </w:rPr>
        <w:t>Access ESS</w:t>
      </w:r>
    </w:p>
    <w:p w:rsidR="00DE736A" w:rsidRDefault="00DE736A" w:rsidP="00264311">
      <w:pPr>
        <w:autoSpaceDE w:val="0"/>
        <w:autoSpaceDN w:val="0"/>
        <w:adjustRightInd w:val="0"/>
        <w:ind w:left="0" w:firstLine="0"/>
        <w:rPr>
          <w:rFonts w:ascii="Calibri" w:hAnsi="Calibri" w:cs="Calibri"/>
          <w:sz w:val="24"/>
          <w:szCs w:val="24"/>
        </w:rPr>
      </w:pPr>
    </w:p>
    <w:p w:rsidR="00DE736A" w:rsidRPr="00575C6D" w:rsidRDefault="00DE736A" w:rsidP="006E1627">
      <w:pPr>
        <w:pStyle w:val="ListParagraph"/>
        <w:numPr>
          <w:ilvl w:val="0"/>
          <w:numId w:val="53"/>
        </w:numPr>
        <w:autoSpaceDE w:val="0"/>
        <w:autoSpaceDN w:val="0"/>
        <w:adjustRightInd w:val="0"/>
        <w:rPr>
          <w:rFonts w:ascii="Calibri" w:hAnsi="Calibri" w:cs="Calibri"/>
          <w:b/>
          <w:sz w:val="24"/>
          <w:szCs w:val="24"/>
        </w:rPr>
      </w:pPr>
      <w:r w:rsidRPr="00575C6D">
        <w:rPr>
          <w:rFonts w:ascii="Calibri" w:hAnsi="Calibri" w:cs="Calibri"/>
          <w:b/>
          <w:sz w:val="24"/>
          <w:szCs w:val="24"/>
        </w:rPr>
        <w:t>Input personal information</w:t>
      </w:r>
    </w:p>
    <w:p w:rsidR="001D39A4" w:rsidRDefault="001D39A4" w:rsidP="006E1627">
      <w:pPr>
        <w:pStyle w:val="ListParagraph"/>
        <w:numPr>
          <w:ilvl w:val="0"/>
          <w:numId w:val="56"/>
        </w:numPr>
        <w:autoSpaceDE w:val="0"/>
        <w:autoSpaceDN w:val="0"/>
        <w:adjustRightInd w:val="0"/>
        <w:rPr>
          <w:rFonts w:ascii="Calibri" w:hAnsi="Calibri" w:cs="Calibri"/>
          <w:sz w:val="24"/>
          <w:szCs w:val="24"/>
        </w:rPr>
      </w:pPr>
      <w:r>
        <w:rPr>
          <w:rFonts w:ascii="Calibri" w:hAnsi="Calibri" w:cs="Calibri"/>
          <w:sz w:val="24"/>
          <w:szCs w:val="24"/>
        </w:rPr>
        <w:t xml:space="preserve">The EMPLOYEE click on Personal Info button to </w:t>
      </w:r>
      <w:r w:rsidR="00DE736A">
        <w:rPr>
          <w:rFonts w:ascii="Calibri" w:hAnsi="Calibri" w:cs="Calibri"/>
          <w:sz w:val="24"/>
          <w:szCs w:val="24"/>
        </w:rPr>
        <w:t>input/</w:t>
      </w:r>
      <w:r>
        <w:rPr>
          <w:rFonts w:ascii="Calibri" w:hAnsi="Calibri" w:cs="Calibri"/>
          <w:sz w:val="24"/>
          <w:szCs w:val="24"/>
        </w:rPr>
        <w:t>edit his/her personal information</w:t>
      </w:r>
    </w:p>
    <w:p w:rsidR="001D39A4" w:rsidRPr="00E746E1" w:rsidRDefault="001D39A4" w:rsidP="006E1627">
      <w:pPr>
        <w:pStyle w:val="ListParagraph"/>
        <w:numPr>
          <w:ilvl w:val="0"/>
          <w:numId w:val="56"/>
        </w:numPr>
        <w:autoSpaceDE w:val="0"/>
        <w:autoSpaceDN w:val="0"/>
        <w:adjustRightInd w:val="0"/>
        <w:rPr>
          <w:rFonts w:ascii="Calibri" w:hAnsi="Calibri" w:cs="Calibri"/>
          <w:sz w:val="24"/>
          <w:szCs w:val="24"/>
        </w:rPr>
      </w:pPr>
      <w:r>
        <w:rPr>
          <w:rFonts w:ascii="Calibri" w:hAnsi="Calibri" w:cs="Calibri"/>
          <w:sz w:val="24"/>
          <w:szCs w:val="24"/>
        </w:rPr>
        <w:t>Actor</w:t>
      </w:r>
      <w:r w:rsidRPr="001D39A4">
        <w:rPr>
          <w:rFonts w:ascii="Calibri" w:hAnsi="Calibri" w:cs="Calibri"/>
          <w:sz w:val="24"/>
          <w:szCs w:val="24"/>
        </w:rPr>
        <w:t xml:space="preserve"> can also modify his NTK, </w:t>
      </w:r>
      <w:r w:rsidRPr="001D39A4">
        <w:rPr>
          <w:rFonts w:ascii="Calibri" w:hAnsi="Calibri" w:cstheme="minorHAnsi"/>
          <w:sz w:val="24"/>
          <w:szCs w:val="24"/>
        </w:rPr>
        <w:t xml:space="preserve">Education, </w:t>
      </w:r>
      <w:r w:rsidRPr="001D39A4">
        <w:rPr>
          <w:rFonts w:ascii="Calibri" w:hAnsi="Calibri"/>
          <w:sz w:val="24"/>
          <w:szCs w:val="24"/>
        </w:rPr>
        <w:t>previous experience, Emergency contact, and Witness information</w:t>
      </w:r>
      <w:r w:rsidR="00A30D57">
        <w:rPr>
          <w:rFonts w:ascii="Calibri" w:hAnsi="Calibri"/>
          <w:sz w:val="24"/>
          <w:szCs w:val="24"/>
        </w:rPr>
        <w:t xml:space="preserve"> by clicking different button on his/her ESS board</w:t>
      </w:r>
      <w:r>
        <w:rPr>
          <w:rFonts w:ascii="Calibri" w:hAnsi="Calibri"/>
          <w:sz w:val="24"/>
          <w:szCs w:val="24"/>
        </w:rPr>
        <w:t>.</w:t>
      </w:r>
    </w:p>
    <w:p w:rsidR="00E746E1" w:rsidRPr="00B825B3" w:rsidRDefault="00E746E1" w:rsidP="00E746E1">
      <w:pPr>
        <w:pStyle w:val="ListParagraph"/>
        <w:autoSpaceDE w:val="0"/>
        <w:autoSpaceDN w:val="0"/>
        <w:adjustRightInd w:val="0"/>
        <w:ind w:left="1080" w:firstLine="0"/>
        <w:rPr>
          <w:rFonts w:ascii="Calibri" w:hAnsi="Calibri" w:cs="Calibri"/>
          <w:sz w:val="24"/>
          <w:szCs w:val="24"/>
        </w:rPr>
      </w:pPr>
    </w:p>
    <w:p w:rsidR="00B825B3" w:rsidRPr="00B825B3" w:rsidRDefault="00B825B3" w:rsidP="006E1627">
      <w:pPr>
        <w:pStyle w:val="ListParagraph"/>
        <w:numPr>
          <w:ilvl w:val="0"/>
          <w:numId w:val="53"/>
        </w:numPr>
        <w:autoSpaceDE w:val="0"/>
        <w:autoSpaceDN w:val="0"/>
        <w:adjustRightInd w:val="0"/>
        <w:rPr>
          <w:rFonts w:ascii="Calibri" w:hAnsi="Calibri" w:cs="Calibri"/>
          <w:b/>
          <w:sz w:val="24"/>
          <w:szCs w:val="24"/>
        </w:rPr>
      </w:pPr>
      <w:r w:rsidRPr="00B825B3">
        <w:rPr>
          <w:rFonts w:ascii="Calibri" w:hAnsi="Calibri" w:cs="Calibri"/>
          <w:b/>
          <w:sz w:val="24"/>
          <w:szCs w:val="24"/>
        </w:rPr>
        <w:t>Input Staff Movement</w:t>
      </w:r>
    </w:p>
    <w:p w:rsidR="00E746E1" w:rsidRDefault="001D39A4" w:rsidP="006E1627">
      <w:pPr>
        <w:pStyle w:val="ListParagraph"/>
        <w:numPr>
          <w:ilvl w:val="0"/>
          <w:numId w:val="64"/>
        </w:numPr>
        <w:autoSpaceDE w:val="0"/>
        <w:autoSpaceDN w:val="0"/>
        <w:adjustRightInd w:val="0"/>
        <w:rPr>
          <w:rFonts w:ascii="Calibri" w:hAnsi="Calibri" w:cs="Calibri"/>
          <w:sz w:val="24"/>
          <w:szCs w:val="24"/>
        </w:rPr>
      </w:pPr>
      <w:r w:rsidRPr="00DE736A">
        <w:rPr>
          <w:rFonts w:ascii="Calibri" w:hAnsi="Calibri" w:cs="Calibri"/>
          <w:sz w:val="24"/>
          <w:szCs w:val="24"/>
        </w:rPr>
        <w:t>S/he will have the access t</w:t>
      </w:r>
      <w:r w:rsidR="00E746E1">
        <w:rPr>
          <w:rFonts w:ascii="Calibri" w:hAnsi="Calibri" w:cs="Calibri"/>
          <w:sz w:val="24"/>
          <w:szCs w:val="24"/>
        </w:rPr>
        <w:t>o enter his/her presence status.</w:t>
      </w:r>
    </w:p>
    <w:p w:rsidR="00E746E1" w:rsidRDefault="00E746E1" w:rsidP="006E1627">
      <w:pPr>
        <w:pStyle w:val="ListParagraph"/>
        <w:numPr>
          <w:ilvl w:val="0"/>
          <w:numId w:val="64"/>
        </w:numPr>
        <w:autoSpaceDE w:val="0"/>
        <w:autoSpaceDN w:val="0"/>
        <w:adjustRightInd w:val="0"/>
        <w:rPr>
          <w:rFonts w:ascii="Calibri" w:hAnsi="Calibri" w:cs="Calibri"/>
          <w:sz w:val="24"/>
          <w:szCs w:val="24"/>
        </w:rPr>
      </w:pPr>
      <w:r>
        <w:rPr>
          <w:rFonts w:ascii="Calibri" w:hAnsi="Calibri" w:cs="Calibri"/>
          <w:sz w:val="24"/>
          <w:szCs w:val="24"/>
        </w:rPr>
        <w:t xml:space="preserve">Actor </w:t>
      </w:r>
      <w:r w:rsidR="00F82C81">
        <w:rPr>
          <w:rFonts w:ascii="Calibri" w:hAnsi="Calibri" w:cs="Calibri"/>
          <w:sz w:val="24"/>
          <w:szCs w:val="24"/>
        </w:rPr>
        <w:t xml:space="preserve">can </w:t>
      </w:r>
      <w:r>
        <w:rPr>
          <w:rFonts w:ascii="Calibri" w:hAnsi="Calibri" w:cs="Calibri"/>
          <w:sz w:val="24"/>
          <w:szCs w:val="24"/>
        </w:rPr>
        <w:t>modify presence staff when s/he will return to his/her desk.</w:t>
      </w:r>
    </w:p>
    <w:p w:rsidR="001D39A4" w:rsidRPr="00DE736A" w:rsidRDefault="00F82C81" w:rsidP="006E1627">
      <w:pPr>
        <w:pStyle w:val="ListParagraph"/>
        <w:numPr>
          <w:ilvl w:val="0"/>
          <w:numId w:val="64"/>
        </w:numPr>
        <w:autoSpaceDE w:val="0"/>
        <w:autoSpaceDN w:val="0"/>
        <w:adjustRightInd w:val="0"/>
        <w:rPr>
          <w:rFonts w:ascii="Calibri" w:hAnsi="Calibri" w:cs="Calibri"/>
          <w:sz w:val="24"/>
          <w:szCs w:val="24"/>
        </w:rPr>
      </w:pPr>
      <w:r>
        <w:rPr>
          <w:rFonts w:ascii="Calibri" w:hAnsi="Calibri" w:cs="Calibri"/>
          <w:sz w:val="24"/>
          <w:szCs w:val="24"/>
        </w:rPr>
        <w:t xml:space="preserve">Staff can enter his/her </w:t>
      </w:r>
      <w:r w:rsidR="001D39A4" w:rsidRPr="00DE736A">
        <w:rPr>
          <w:rFonts w:ascii="Calibri" w:hAnsi="Calibri" w:cs="Calibri"/>
          <w:sz w:val="24"/>
          <w:szCs w:val="24"/>
        </w:rPr>
        <w:t xml:space="preserve">movement </w:t>
      </w:r>
      <w:r w:rsidR="00F10CDF">
        <w:rPr>
          <w:rFonts w:ascii="Calibri" w:hAnsi="Calibri" w:cs="Calibri"/>
          <w:sz w:val="24"/>
          <w:szCs w:val="24"/>
        </w:rPr>
        <w:t xml:space="preserve">from desk </w:t>
      </w:r>
      <w:r w:rsidR="001D39A4" w:rsidRPr="00DE736A">
        <w:rPr>
          <w:rFonts w:ascii="Calibri" w:hAnsi="Calibri" w:cs="Calibri"/>
          <w:sz w:val="24"/>
          <w:szCs w:val="24"/>
        </w:rPr>
        <w:t>information</w:t>
      </w:r>
      <w:r>
        <w:rPr>
          <w:rFonts w:ascii="Calibri" w:hAnsi="Calibri" w:cs="Calibri"/>
          <w:sz w:val="24"/>
          <w:szCs w:val="24"/>
        </w:rPr>
        <w:t xml:space="preserve"> by clicking on a button</w:t>
      </w:r>
      <w:r w:rsidR="00257D6B" w:rsidRPr="00DE736A">
        <w:rPr>
          <w:rFonts w:ascii="Calibri" w:hAnsi="Calibri" w:cs="Calibri"/>
          <w:sz w:val="24"/>
          <w:szCs w:val="24"/>
        </w:rPr>
        <w:t>.</w:t>
      </w:r>
    </w:p>
    <w:p w:rsidR="00DE736A" w:rsidRDefault="00DE736A" w:rsidP="00DE736A">
      <w:pPr>
        <w:pStyle w:val="ListParagraph"/>
        <w:autoSpaceDE w:val="0"/>
        <w:autoSpaceDN w:val="0"/>
        <w:adjustRightInd w:val="0"/>
        <w:ind w:firstLine="0"/>
        <w:rPr>
          <w:rFonts w:ascii="Calibri" w:hAnsi="Calibri" w:cs="Calibri"/>
          <w:sz w:val="24"/>
          <w:szCs w:val="24"/>
        </w:rPr>
      </w:pPr>
    </w:p>
    <w:p w:rsidR="00264311" w:rsidRPr="00B825B3" w:rsidRDefault="00264311" w:rsidP="006E1627">
      <w:pPr>
        <w:pStyle w:val="ListParagraph"/>
        <w:widowControl w:val="0"/>
        <w:numPr>
          <w:ilvl w:val="0"/>
          <w:numId w:val="53"/>
        </w:numPr>
        <w:autoSpaceDE w:val="0"/>
        <w:autoSpaceDN w:val="0"/>
        <w:adjustRightInd w:val="0"/>
        <w:spacing w:line="293" w:lineRule="exact"/>
        <w:rPr>
          <w:rFonts w:ascii="Calibri" w:hAnsi="Calibri" w:cs="Calibri"/>
          <w:b/>
          <w:sz w:val="24"/>
          <w:szCs w:val="24"/>
        </w:rPr>
      </w:pPr>
      <w:r w:rsidRPr="00B825B3">
        <w:rPr>
          <w:rFonts w:ascii="Calibri" w:hAnsi="Calibri" w:cs="Calibri"/>
          <w:b/>
          <w:sz w:val="24"/>
          <w:szCs w:val="24"/>
        </w:rPr>
        <w:t xml:space="preserve">Apply for leave </w:t>
      </w:r>
    </w:p>
    <w:p w:rsidR="00264311" w:rsidRPr="00251E03" w:rsidRDefault="00264311" w:rsidP="006E1627">
      <w:pPr>
        <w:numPr>
          <w:ilvl w:val="0"/>
          <w:numId w:val="54"/>
        </w:numPr>
        <w:autoSpaceDE w:val="0"/>
        <w:autoSpaceDN w:val="0"/>
        <w:adjustRightInd w:val="0"/>
        <w:ind w:left="1080"/>
        <w:rPr>
          <w:rFonts w:ascii="Calibri" w:hAnsi="Calibri" w:cs="Calibri"/>
          <w:sz w:val="24"/>
          <w:szCs w:val="24"/>
        </w:rPr>
      </w:pPr>
      <w:r w:rsidRPr="00251E03">
        <w:rPr>
          <w:rFonts w:ascii="Calibri" w:hAnsi="Calibri" w:cs="Calibri"/>
          <w:sz w:val="24"/>
          <w:szCs w:val="24"/>
        </w:rPr>
        <w:t xml:space="preserve">The EMPLOYEE chooses </w:t>
      </w:r>
      <w:r w:rsidR="00257D6B">
        <w:rPr>
          <w:rFonts w:ascii="Calibri" w:hAnsi="Calibri" w:cs="Calibri"/>
          <w:sz w:val="24"/>
          <w:szCs w:val="24"/>
        </w:rPr>
        <w:t>buttonto</w:t>
      </w:r>
      <w:r w:rsidRPr="00251E03">
        <w:rPr>
          <w:rFonts w:ascii="Calibri" w:hAnsi="Calibri" w:cs="Calibri"/>
          <w:sz w:val="24"/>
          <w:szCs w:val="24"/>
        </w:rPr>
        <w:t xml:space="preserve"> leave</w:t>
      </w:r>
      <w:r w:rsidR="00257D6B">
        <w:rPr>
          <w:rFonts w:ascii="Calibri" w:hAnsi="Calibri" w:cs="Calibri"/>
          <w:sz w:val="24"/>
          <w:szCs w:val="24"/>
        </w:rPr>
        <w:t xml:space="preserve"> apply</w:t>
      </w:r>
      <w:r w:rsidRPr="00251E03">
        <w:rPr>
          <w:rFonts w:ascii="Calibri" w:hAnsi="Calibri" w:cs="Calibri"/>
          <w:sz w:val="24"/>
          <w:szCs w:val="24"/>
        </w:rPr>
        <w:t xml:space="preserve">. </w:t>
      </w:r>
    </w:p>
    <w:p w:rsidR="00264311" w:rsidRPr="00251E03" w:rsidRDefault="00264311" w:rsidP="006E1627">
      <w:pPr>
        <w:numPr>
          <w:ilvl w:val="0"/>
          <w:numId w:val="54"/>
        </w:numPr>
        <w:autoSpaceDE w:val="0"/>
        <w:autoSpaceDN w:val="0"/>
        <w:adjustRightInd w:val="0"/>
        <w:ind w:left="1080"/>
        <w:rPr>
          <w:rFonts w:ascii="Calibri" w:hAnsi="Calibri" w:cs="Calibri"/>
          <w:sz w:val="24"/>
          <w:szCs w:val="24"/>
        </w:rPr>
      </w:pPr>
      <w:r w:rsidRPr="00251E03">
        <w:rPr>
          <w:rFonts w:ascii="Calibri" w:hAnsi="Calibri" w:cs="Calibri"/>
          <w:sz w:val="24"/>
          <w:szCs w:val="24"/>
        </w:rPr>
        <w:t xml:space="preserve">The system displays the choices to select date and type of leave to apply. </w:t>
      </w:r>
    </w:p>
    <w:p w:rsidR="00264311" w:rsidRPr="00251E03" w:rsidRDefault="00264311" w:rsidP="006E1627">
      <w:pPr>
        <w:numPr>
          <w:ilvl w:val="0"/>
          <w:numId w:val="54"/>
        </w:numPr>
        <w:autoSpaceDE w:val="0"/>
        <w:autoSpaceDN w:val="0"/>
        <w:adjustRightInd w:val="0"/>
        <w:ind w:left="1080"/>
        <w:rPr>
          <w:rFonts w:ascii="Calibri" w:hAnsi="Calibri" w:cs="Calibri"/>
          <w:sz w:val="24"/>
          <w:szCs w:val="24"/>
        </w:rPr>
      </w:pPr>
      <w:r w:rsidRPr="00251E03">
        <w:rPr>
          <w:rFonts w:ascii="Calibri" w:hAnsi="Calibri" w:cs="Calibri"/>
          <w:sz w:val="24"/>
          <w:szCs w:val="24"/>
        </w:rPr>
        <w:t xml:space="preserve">Completes application and wait for an approval </w:t>
      </w:r>
    </w:p>
    <w:p w:rsidR="00264311" w:rsidRPr="00251E03" w:rsidRDefault="00181274" w:rsidP="006E1627">
      <w:pPr>
        <w:numPr>
          <w:ilvl w:val="0"/>
          <w:numId w:val="54"/>
        </w:numPr>
        <w:autoSpaceDE w:val="0"/>
        <w:autoSpaceDN w:val="0"/>
        <w:adjustRightInd w:val="0"/>
        <w:ind w:left="1080"/>
        <w:rPr>
          <w:rFonts w:ascii="Calibri" w:hAnsi="Calibri" w:cs="Calibri"/>
          <w:sz w:val="24"/>
          <w:szCs w:val="24"/>
        </w:rPr>
      </w:pPr>
      <w:r w:rsidRPr="00251E03">
        <w:rPr>
          <w:rFonts w:ascii="Calibri" w:hAnsi="Calibri" w:cs="Calibri"/>
          <w:sz w:val="24"/>
          <w:szCs w:val="24"/>
        </w:rPr>
        <w:t>System will generate a mail to the supervisor and supervisee both request for leave approval</w:t>
      </w:r>
      <w:r w:rsidR="00264311" w:rsidRPr="00251E03">
        <w:rPr>
          <w:rFonts w:ascii="Calibri" w:hAnsi="Calibri" w:cs="Calibri"/>
          <w:sz w:val="24"/>
          <w:szCs w:val="24"/>
        </w:rPr>
        <w:t>.</w:t>
      </w:r>
    </w:p>
    <w:p w:rsidR="00264311" w:rsidRPr="00251E03" w:rsidRDefault="00264311" w:rsidP="006E1627">
      <w:pPr>
        <w:numPr>
          <w:ilvl w:val="0"/>
          <w:numId w:val="54"/>
        </w:numPr>
        <w:autoSpaceDE w:val="0"/>
        <w:autoSpaceDN w:val="0"/>
        <w:adjustRightInd w:val="0"/>
        <w:ind w:left="1080"/>
        <w:rPr>
          <w:rFonts w:ascii="Calibri" w:hAnsi="Calibri" w:cs="Calibri"/>
          <w:sz w:val="24"/>
          <w:szCs w:val="24"/>
        </w:rPr>
      </w:pPr>
      <w:r w:rsidRPr="00251E03">
        <w:rPr>
          <w:rFonts w:ascii="Calibri" w:hAnsi="Calibri" w:cs="Calibri"/>
          <w:sz w:val="24"/>
          <w:szCs w:val="24"/>
        </w:rPr>
        <w:t xml:space="preserve">Actor will also have a list of pending application to edit before approval. </w:t>
      </w:r>
    </w:p>
    <w:p w:rsidR="00181274" w:rsidRDefault="00181274" w:rsidP="006E1627">
      <w:pPr>
        <w:pStyle w:val="ListParagraph"/>
        <w:widowControl w:val="0"/>
        <w:numPr>
          <w:ilvl w:val="0"/>
          <w:numId w:val="54"/>
        </w:numPr>
        <w:autoSpaceDE w:val="0"/>
        <w:autoSpaceDN w:val="0"/>
        <w:adjustRightInd w:val="0"/>
        <w:spacing w:line="293" w:lineRule="exact"/>
        <w:ind w:left="1080"/>
        <w:rPr>
          <w:rFonts w:ascii="Calibri" w:hAnsi="Calibri" w:cs="Calibri"/>
          <w:sz w:val="24"/>
          <w:szCs w:val="24"/>
        </w:rPr>
      </w:pPr>
      <w:r w:rsidRPr="001D39A4">
        <w:rPr>
          <w:rFonts w:ascii="Calibri" w:hAnsi="Calibri" w:cs="Calibri"/>
          <w:sz w:val="24"/>
          <w:szCs w:val="24"/>
        </w:rPr>
        <w:t>After approval/reject/modification system will generate a mail for both.</w:t>
      </w:r>
    </w:p>
    <w:p w:rsidR="00DE736A" w:rsidRPr="001D39A4" w:rsidRDefault="00DE736A" w:rsidP="00DE736A">
      <w:pPr>
        <w:pStyle w:val="ListParagraph"/>
        <w:widowControl w:val="0"/>
        <w:autoSpaceDE w:val="0"/>
        <w:autoSpaceDN w:val="0"/>
        <w:adjustRightInd w:val="0"/>
        <w:spacing w:line="293" w:lineRule="exact"/>
        <w:ind w:left="900" w:firstLine="0"/>
        <w:rPr>
          <w:rFonts w:ascii="Calibri" w:hAnsi="Calibri" w:cs="Calibri"/>
          <w:sz w:val="24"/>
          <w:szCs w:val="24"/>
        </w:rPr>
      </w:pPr>
    </w:p>
    <w:p w:rsidR="000B1186" w:rsidRPr="00A968D8" w:rsidRDefault="00264311" w:rsidP="006E1627">
      <w:pPr>
        <w:pStyle w:val="ListParagraph"/>
        <w:numPr>
          <w:ilvl w:val="0"/>
          <w:numId w:val="53"/>
        </w:numPr>
        <w:autoSpaceDE w:val="0"/>
        <w:autoSpaceDN w:val="0"/>
        <w:adjustRightInd w:val="0"/>
        <w:rPr>
          <w:rFonts w:ascii="Calibri" w:hAnsi="Calibri" w:cs="Calibri"/>
          <w:b/>
          <w:sz w:val="24"/>
          <w:szCs w:val="24"/>
        </w:rPr>
      </w:pPr>
      <w:r w:rsidRPr="00A968D8">
        <w:rPr>
          <w:rFonts w:ascii="Calibri" w:hAnsi="Calibri" w:cs="Calibri"/>
          <w:b/>
          <w:sz w:val="24"/>
          <w:szCs w:val="24"/>
        </w:rPr>
        <w:t xml:space="preserve">View Leave Records </w:t>
      </w:r>
    </w:p>
    <w:p w:rsidR="00264311" w:rsidRPr="000B1186" w:rsidRDefault="00264311" w:rsidP="006E1627">
      <w:pPr>
        <w:pStyle w:val="ListParagraph"/>
        <w:numPr>
          <w:ilvl w:val="0"/>
          <w:numId w:val="55"/>
        </w:numPr>
        <w:tabs>
          <w:tab w:val="left" w:pos="1080"/>
        </w:tabs>
        <w:autoSpaceDE w:val="0"/>
        <w:autoSpaceDN w:val="0"/>
        <w:adjustRightInd w:val="0"/>
        <w:ind w:left="1080"/>
        <w:rPr>
          <w:rFonts w:ascii="Calibri" w:hAnsi="Calibri" w:cs="Calibri"/>
          <w:sz w:val="24"/>
          <w:szCs w:val="24"/>
        </w:rPr>
      </w:pPr>
      <w:r w:rsidRPr="000B1186">
        <w:rPr>
          <w:rFonts w:ascii="Calibri" w:hAnsi="Calibri" w:cs="Calibri"/>
          <w:sz w:val="24"/>
          <w:szCs w:val="24"/>
        </w:rPr>
        <w:t xml:space="preserve">The Employee chooses </w:t>
      </w:r>
      <w:r w:rsidR="00257D6B">
        <w:rPr>
          <w:rFonts w:ascii="Calibri" w:hAnsi="Calibri" w:cs="Calibri"/>
          <w:sz w:val="24"/>
          <w:szCs w:val="24"/>
        </w:rPr>
        <w:t>button</w:t>
      </w:r>
      <w:r w:rsidRPr="000B1186">
        <w:rPr>
          <w:rFonts w:ascii="Calibri" w:hAnsi="Calibri" w:cs="Calibri"/>
          <w:sz w:val="24"/>
          <w:szCs w:val="24"/>
        </w:rPr>
        <w:t xml:space="preserve"> to view his/her own leave records. </w:t>
      </w:r>
    </w:p>
    <w:p w:rsidR="00264311" w:rsidRDefault="00264311" w:rsidP="006E1627">
      <w:pPr>
        <w:pStyle w:val="ListParagraph"/>
        <w:numPr>
          <w:ilvl w:val="0"/>
          <w:numId w:val="55"/>
        </w:numPr>
        <w:tabs>
          <w:tab w:val="left" w:pos="1080"/>
        </w:tabs>
        <w:autoSpaceDE w:val="0"/>
        <w:autoSpaceDN w:val="0"/>
        <w:adjustRightInd w:val="0"/>
        <w:ind w:left="1080"/>
        <w:rPr>
          <w:rFonts w:ascii="Calibri" w:hAnsi="Calibri" w:cs="Calibri"/>
          <w:sz w:val="24"/>
          <w:szCs w:val="24"/>
        </w:rPr>
      </w:pPr>
      <w:r w:rsidRPr="000B1186">
        <w:rPr>
          <w:rFonts w:ascii="Calibri" w:hAnsi="Calibri" w:cs="Calibri"/>
          <w:sz w:val="24"/>
          <w:szCs w:val="24"/>
        </w:rPr>
        <w:t xml:space="preserve">The system presents the abstract of his/her leave status. </w:t>
      </w:r>
    </w:p>
    <w:p w:rsidR="00DE736A" w:rsidRDefault="00DE736A" w:rsidP="00DE736A">
      <w:pPr>
        <w:pStyle w:val="ListParagraph"/>
        <w:autoSpaceDE w:val="0"/>
        <w:autoSpaceDN w:val="0"/>
        <w:adjustRightInd w:val="0"/>
        <w:ind w:left="900" w:firstLine="0"/>
        <w:rPr>
          <w:rFonts w:ascii="Calibri" w:hAnsi="Calibri" w:cs="Calibri"/>
          <w:sz w:val="24"/>
          <w:szCs w:val="24"/>
        </w:rPr>
      </w:pPr>
    </w:p>
    <w:p w:rsidR="00016065" w:rsidRPr="00FF624B" w:rsidRDefault="00016065" w:rsidP="00FF624B">
      <w:pPr>
        <w:autoSpaceDE w:val="0"/>
        <w:autoSpaceDN w:val="0"/>
        <w:adjustRightInd w:val="0"/>
        <w:rPr>
          <w:rFonts w:ascii="Calibri" w:hAnsi="Calibri" w:cs="Calibri"/>
          <w:sz w:val="24"/>
          <w:szCs w:val="24"/>
        </w:rPr>
      </w:pPr>
    </w:p>
    <w:p w:rsidR="00264311" w:rsidRPr="00251E03" w:rsidRDefault="00264311" w:rsidP="00264311">
      <w:pPr>
        <w:autoSpaceDE w:val="0"/>
        <w:autoSpaceDN w:val="0"/>
        <w:adjustRightInd w:val="0"/>
        <w:ind w:left="0" w:firstLine="0"/>
        <w:rPr>
          <w:rFonts w:ascii="Calibri" w:hAnsi="Calibri" w:cs="Calibri"/>
          <w:color w:val="002060"/>
          <w:sz w:val="24"/>
          <w:szCs w:val="24"/>
        </w:rPr>
      </w:pPr>
    </w:p>
    <w:p w:rsidR="00264311" w:rsidRPr="00251E03" w:rsidRDefault="00264311" w:rsidP="00264311">
      <w:pPr>
        <w:ind w:left="0" w:firstLine="0"/>
        <w:rPr>
          <w:rFonts w:ascii="Calibri" w:hAnsi="Calibri" w:cs="Calibri"/>
          <w:color w:val="FF0000"/>
          <w:sz w:val="24"/>
          <w:szCs w:val="24"/>
        </w:rPr>
      </w:pPr>
    </w:p>
    <w:p w:rsidR="00264311" w:rsidRPr="00251E03" w:rsidRDefault="00264311" w:rsidP="00C4459F">
      <w:pPr>
        <w:ind w:left="0" w:firstLine="0"/>
        <w:rPr>
          <w:rFonts w:ascii="Calibri" w:hAnsi="Calibri" w:cs="Calibri"/>
          <w:color w:val="002060"/>
          <w:sz w:val="24"/>
          <w:szCs w:val="24"/>
        </w:rPr>
      </w:pPr>
      <w:r w:rsidRPr="00251E03">
        <w:rPr>
          <w:rFonts w:ascii="Calibri" w:hAnsi="Calibri" w:cs="Calibri"/>
          <w:b/>
          <w:i/>
          <w:sz w:val="24"/>
          <w:szCs w:val="24"/>
        </w:rPr>
        <w:t>2.2.2 SUPERVISOR</w:t>
      </w:r>
      <w:r w:rsidR="00FF4ABD">
        <w:rPr>
          <w:rFonts w:ascii="Calibri" w:hAnsi="Calibri" w:cs="Calibri"/>
          <w:b/>
          <w:i/>
          <w:sz w:val="24"/>
          <w:szCs w:val="24"/>
        </w:rPr>
        <w:t>/ LINE MANAGER/ DEPARTMENT HEAD</w:t>
      </w:r>
      <w:r w:rsidRPr="00251E03">
        <w:rPr>
          <w:rFonts w:ascii="Calibri" w:hAnsi="Calibri" w:cs="Calibri"/>
          <w:b/>
          <w:i/>
          <w:sz w:val="24"/>
          <w:szCs w:val="24"/>
        </w:rPr>
        <w:t xml:space="preserve"> Use Case</w:t>
      </w:r>
    </w:p>
    <w:p w:rsidR="00264311" w:rsidRPr="00251E03" w:rsidRDefault="00264311" w:rsidP="00264311">
      <w:pPr>
        <w:autoSpaceDE w:val="0"/>
        <w:autoSpaceDN w:val="0"/>
        <w:adjustRightInd w:val="0"/>
        <w:ind w:left="0" w:firstLine="0"/>
        <w:rPr>
          <w:rFonts w:ascii="Calibri" w:hAnsi="Calibri" w:cs="Calibri"/>
          <w:color w:val="002060"/>
          <w:sz w:val="24"/>
          <w:szCs w:val="24"/>
        </w:rPr>
      </w:pPr>
    </w:p>
    <w:p w:rsidR="00264311" w:rsidRPr="00251E03" w:rsidRDefault="00F10CDF" w:rsidP="00A84A92">
      <w:pPr>
        <w:autoSpaceDE w:val="0"/>
        <w:autoSpaceDN w:val="0"/>
        <w:adjustRightInd w:val="0"/>
        <w:ind w:left="0" w:firstLine="0"/>
        <w:jc w:val="center"/>
        <w:rPr>
          <w:rFonts w:ascii="Calibri" w:hAnsi="Calibri" w:cs="Calibri"/>
          <w:color w:val="002060"/>
          <w:sz w:val="24"/>
          <w:szCs w:val="24"/>
        </w:rPr>
      </w:pPr>
      <w:r>
        <w:object w:dxaOrig="8130" w:dyaOrig="7891">
          <v:shape id="_x0000_i1027" type="#_x0000_t75" style="width:302.25pt;height:293.25pt" o:ole="">
            <v:imagedata r:id="rId13" o:title=""/>
          </v:shape>
          <o:OLEObject Type="Embed" ProgID="Visio.Drawing.15" ShapeID="_x0000_i1027" DrawAspect="Content" ObjectID="_1539942580" r:id="rId14"/>
        </w:object>
      </w:r>
    </w:p>
    <w:p w:rsidR="00264311" w:rsidRPr="00251E03" w:rsidRDefault="00264311" w:rsidP="00264311">
      <w:pPr>
        <w:ind w:left="0" w:firstLine="0"/>
        <w:rPr>
          <w:rFonts w:ascii="Calibri" w:hAnsi="Calibri" w:cs="Calibri"/>
          <w:b/>
          <w:sz w:val="24"/>
          <w:szCs w:val="24"/>
        </w:rPr>
      </w:pPr>
      <w:r w:rsidRPr="00251E03">
        <w:rPr>
          <w:rFonts w:ascii="Calibri" w:hAnsi="Calibri" w:cs="Calibri"/>
          <w:b/>
          <w:sz w:val="24"/>
          <w:szCs w:val="24"/>
        </w:rPr>
        <w:t>Brief Description:</w:t>
      </w:r>
    </w:p>
    <w:p w:rsidR="00264311" w:rsidRPr="00251E03" w:rsidRDefault="00264311" w:rsidP="00264311">
      <w:pPr>
        <w:ind w:left="0" w:firstLine="0"/>
        <w:jc w:val="both"/>
        <w:rPr>
          <w:rFonts w:ascii="Calibri" w:hAnsi="Calibri" w:cs="Calibri"/>
          <w:sz w:val="24"/>
          <w:szCs w:val="24"/>
        </w:rPr>
      </w:pPr>
      <w:r w:rsidRPr="00251E03">
        <w:rPr>
          <w:rFonts w:ascii="Calibri" w:hAnsi="Calibri" w:cs="Calibri"/>
          <w:sz w:val="24"/>
          <w:szCs w:val="24"/>
        </w:rPr>
        <w:t>SUPERVISOR will be able to use the following.</w:t>
      </w:r>
    </w:p>
    <w:p w:rsidR="00264311" w:rsidRPr="00251E03" w:rsidRDefault="00264311" w:rsidP="006E1627">
      <w:pPr>
        <w:numPr>
          <w:ilvl w:val="0"/>
          <w:numId w:val="3"/>
        </w:numPr>
        <w:jc w:val="both"/>
        <w:rPr>
          <w:rFonts w:ascii="Calibri" w:hAnsi="Calibri" w:cs="Calibri"/>
          <w:sz w:val="24"/>
          <w:szCs w:val="24"/>
        </w:rPr>
      </w:pPr>
      <w:r w:rsidRPr="00251E03">
        <w:rPr>
          <w:rFonts w:ascii="Calibri" w:hAnsi="Calibri" w:cs="Calibri"/>
          <w:sz w:val="24"/>
          <w:szCs w:val="24"/>
        </w:rPr>
        <w:t>Leave application for his/her own as well as his/her supervisee</w:t>
      </w:r>
    </w:p>
    <w:p w:rsidR="00264311" w:rsidRPr="00251E03" w:rsidRDefault="00264311" w:rsidP="006E1627">
      <w:pPr>
        <w:numPr>
          <w:ilvl w:val="0"/>
          <w:numId w:val="3"/>
        </w:numPr>
        <w:jc w:val="both"/>
        <w:rPr>
          <w:rFonts w:ascii="Calibri" w:hAnsi="Calibri" w:cs="Calibri"/>
          <w:sz w:val="24"/>
          <w:szCs w:val="24"/>
        </w:rPr>
      </w:pPr>
      <w:r w:rsidRPr="00251E03">
        <w:rPr>
          <w:rFonts w:ascii="Calibri" w:hAnsi="Calibri" w:cs="Calibri"/>
          <w:sz w:val="24"/>
          <w:szCs w:val="24"/>
        </w:rPr>
        <w:t>View the leave records of his/her own as well as his/her supervisee</w:t>
      </w:r>
    </w:p>
    <w:p w:rsidR="00264311" w:rsidRDefault="00264311" w:rsidP="006E1627">
      <w:pPr>
        <w:numPr>
          <w:ilvl w:val="0"/>
          <w:numId w:val="3"/>
        </w:numPr>
        <w:jc w:val="both"/>
        <w:rPr>
          <w:rFonts w:ascii="Calibri" w:hAnsi="Calibri" w:cs="Calibri"/>
          <w:sz w:val="24"/>
          <w:szCs w:val="24"/>
        </w:rPr>
      </w:pPr>
      <w:r w:rsidRPr="00251E03">
        <w:rPr>
          <w:rFonts w:ascii="Calibri" w:hAnsi="Calibri" w:cs="Calibri"/>
          <w:sz w:val="24"/>
          <w:szCs w:val="24"/>
        </w:rPr>
        <w:t>Approve the leave for his/her supervisee</w:t>
      </w:r>
    </w:p>
    <w:p w:rsidR="00072636" w:rsidRDefault="007C0037" w:rsidP="006E1627">
      <w:pPr>
        <w:numPr>
          <w:ilvl w:val="0"/>
          <w:numId w:val="3"/>
        </w:numPr>
        <w:jc w:val="both"/>
        <w:rPr>
          <w:rFonts w:ascii="Calibri" w:hAnsi="Calibri" w:cs="Calibri"/>
          <w:sz w:val="24"/>
          <w:szCs w:val="24"/>
        </w:rPr>
      </w:pPr>
      <w:r w:rsidRPr="00B825B3">
        <w:rPr>
          <w:rFonts w:ascii="Calibri" w:hAnsi="Calibri" w:cs="Calibri"/>
          <w:sz w:val="24"/>
          <w:szCs w:val="24"/>
        </w:rPr>
        <w:t>Adjust Attendance for his/her supervisee</w:t>
      </w:r>
    </w:p>
    <w:p w:rsidR="007C0037" w:rsidRPr="00B825B3" w:rsidRDefault="007C0037" w:rsidP="006E1627">
      <w:pPr>
        <w:numPr>
          <w:ilvl w:val="0"/>
          <w:numId w:val="3"/>
        </w:numPr>
        <w:jc w:val="both"/>
        <w:rPr>
          <w:rFonts w:ascii="Calibri" w:hAnsi="Calibri" w:cs="Calibri"/>
          <w:sz w:val="24"/>
          <w:szCs w:val="24"/>
        </w:rPr>
      </w:pPr>
      <w:r w:rsidRPr="00B825B3">
        <w:rPr>
          <w:rFonts w:ascii="Calibri" w:hAnsi="Calibri" w:cs="Calibri"/>
          <w:sz w:val="24"/>
          <w:szCs w:val="24"/>
        </w:rPr>
        <w:t>Approve Timesheet for his/her supervisee</w:t>
      </w:r>
    </w:p>
    <w:p w:rsidR="007C0037" w:rsidRDefault="007C0037" w:rsidP="006E1627">
      <w:pPr>
        <w:numPr>
          <w:ilvl w:val="0"/>
          <w:numId w:val="3"/>
        </w:numPr>
        <w:jc w:val="both"/>
        <w:rPr>
          <w:rFonts w:ascii="Calibri" w:hAnsi="Calibri" w:cs="Calibri"/>
          <w:sz w:val="24"/>
          <w:szCs w:val="24"/>
        </w:rPr>
      </w:pPr>
      <w:r>
        <w:rPr>
          <w:rFonts w:ascii="Calibri" w:hAnsi="Calibri" w:cs="Calibri"/>
          <w:sz w:val="24"/>
          <w:szCs w:val="24"/>
        </w:rPr>
        <w:t>Approve job for recruitment posting for his/her supervisee</w:t>
      </w:r>
    </w:p>
    <w:p w:rsidR="007C0037" w:rsidRPr="00B825B3" w:rsidRDefault="007C0037" w:rsidP="006E1627">
      <w:pPr>
        <w:numPr>
          <w:ilvl w:val="0"/>
          <w:numId w:val="3"/>
        </w:numPr>
        <w:jc w:val="both"/>
        <w:rPr>
          <w:rFonts w:ascii="Calibri" w:hAnsi="Calibri" w:cs="Calibri"/>
          <w:sz w:val="24"/>
          <w:szCs w:val="24"/>
        </w:rPr>
      </w:pPr>
      <w:r w:rsidRPr="00B825B3">
        <w:rPr>
          <w:rFonts w:ascii="Calibri" w:hAnsi="Calibri" w:cs="Calibri"/>
          <w:sz w:val="24"/>
          <w:szCs w:val="24"/>
        </w:rPr>
        <w:t xml:space="preserve">Asses training need from annual performance appraisal </w:t>
      </w:r>
      <w:r w:rsidR="00B825B3">
        <w:rPr>
          <w:rFonts w:ascii="Calibri" w:hAnsi="Calibri" w:cs="Calibri"/>
          <w:sz w:val="24"/>
          <w:szCs w:val="24"/>
        </w:rPr>
        <w:t>&amp;</w:t>
      </w:r>
      <w:r w:rsidRPr="00B825B3">
        <w:rPr>
          <w:rFonts w:ascii="Calibri" w:hAnsi="Calibri" w:cs="Calibri"/>
          <w:sz w:val="24"/>
          <w:szCs w:val="24"/>
        </w:rPr>
        <w:t>Set training calendar for his/her supervisee</w:t>
      </w:r>
    </w:p>
    <w:p w:rsidR="00264311" w:rsidRPr="00251E03" w:rsidRDefault="00264311" w:rsidP="00264311">
      <w:pPr>
        <w:ind w:left="0" w:firstLine="0"/>
        <w:rPr>
          <w:rFonts w:ascii="Calibri" w:hAnsi="Calibri" w:cs="Calibri"/>
          <w:color w:val="002060"/>
          <w:sz w:val="24"/>
          <w:szCs w:val="24"/>
        </w:rPr>
      </w:pPr>
    </w:p>
    <w:p w:rsidR="00264311" w:rsidRPr="00251E03" w:rsidRDefault="00264311" w:rsidP="00264311">
      <w:pPr>
        <w:autoSpaceDE w:val="0"/>
        <w:autoSpaceDN w:val="0"/>
        <w:adjustRightInd w:val="0"/>
        <w:ind w:left="0" w:firstLine="0"/>
        <w:rPr>
          <w:rFonts w:ascii="Calibri" w:hAnsi="Calibri" w:cs="Calibri"/>
          <w:sz w:val="24"/>
          <w:szCs w:val="24"/>
        </w:rPr>
      </w:pPr>
      <w:r w:rsidRPr="00251E03">
        <w:rPr>
          <w:rFonts w:ascii="Calibri" w:hAnsi="Calibri" w:cs="Calibri"/>
          <w:b/>
          <w:bCs/>
          <w:sz w:val="24"/>
          <w:szCs w:val="24"/>
        </w:rPr>
        <w:t xml:space="preserve">Initial Step-By-Step Description </w:t>
      </w:r>
    </w:p>
    <w:p w:rsidR="00264311" w:rsidRPr="00C342B7" w:rsidRDefault="00264311" w:rsidP="006E1627">
      <w:pPr>
        <w:pStyle w:val="ListParagraph"/>
        <w:numPr>
          <w:ilvl w:val="0"/>
          <w:numId w:val="57"/>
        </w:numPr>
        <w:autoSpaceDE w:val="0"/>
        <w:autoSpaceDN w:val="0"/>
        <w:adjustRightInd w:val="0"/>
        <w:rPr>
          <w:rFonts w:ascii="Calibri" w:hAnsi="Calibri" w:cs="Calibri"/>
          <w:b/>
          <w:sz w:val="24"/>
          <w:szCs w:val="24"/>
        </w:rPr>
      </w:pPr>
      <w:r w:rsidRPr="00C342B7">
        <w:rPr>
          <w:rFonts w:ascii="Calibri" w:hAnsi="Calibri" w:cs="Calibri"/>
          <w:b/>
          <w:sz w:val="24"/>
          <w:szCs w:val="24"/>
        </w:rPr>
        <w:t xml:space="preserve">Apply for leave </w:t>
      </w:r>
    </w:p>
    <w:p w:rsidR="00DE736A" w:rsidRPr="00C342B7" w:rsidRDefault="00264311" w:rsidP="006E1627">
      <w:pPr>
        <w:pStyle w:val="ListParagraph"/>
        <w:numPr>
          <w:ilvl w:val="0"/>
          <w:numId w:val="58"/>
        </w:numPr>
        <w:tabs>
          <w:tab w:val="left" w:pos="990"/>
        </w:tabs>
        <w:autoSpaceDE w:val="0"/>
        <w:autoSpaceDN w:val="0"/>
        <w:adjustRightInd w:val="0"/>
        <w:ind w:left="990"/>
        <w:rPr>
          <w:rFonts w:ascii="Calibri" w:hAnsi="Calibri" w:cs="Calibri"/>
          <w:sz w:val="24"/>
          <w:szCs w:val="24"/>
        </w:rPr>
      </w:pPr>
      <w:r w:rsidRPr="00C342B7">
        <w:rPr>
          <w:rFonts w:ascii="Calibri" w:hAnsi="Calibri" w:cs="Calibri"/>
          <w:sz w:val="24"/>
          <w:szCs w:val="24"/>
        </w:rPr>
        <w:t xml:space="preserve">The SUPPERVISOR chooses </w:t>
      </w:r>
      <w:r w:rsidR="00DE736A" w:rsidRPr="00C342B7">
        <w:rPr>
          <w:rFonts w:ascii="Calibri" w:hAnsi="Calibri" w:cs="Calibri"/>
          <w:sz w:val="24"/>
          <w:szCs w:val="24"/>
        </w:rPr>
        <w:t xml:space="preserve">button to leave apply. </w:t>
      </w:r>
    </w:p>
    <w:p w:rsidR="00264311" w:rsidRPr="00DE736A" w:rsidRDefault="00264311" w:rsidP="006E1627">
      <w:pPr>
        <w:numPr>
          <w:ilvl w:val="0"/>
          <w:numId w:val="58"/>
        </w:numPr>
        <w:tabs>
          <w:tab w:val="left" w:pos="990"/>
        </w:tabs>
        <w:autoSpaceDE w:val="0"/>
        <w:autoSpaceDN w:val="0"/>
        <w:adjustRightInd w:val="0"/>
        <w:ind w:left="990"/>
        <w:rPr>
          <w:rFonts w:ascii="Calibri" w:hAnsi="Calibri" w:cs="Calibri"/>
          <w:sz w:val="24"/>
          <w:szCs w:val="24"/>
        </w:rPr>
      </w:pPr>
      <w:r w:rsidRPr="00DE736A">
        <w:rPr>
          <w:rFonts w:ascii="Calibri" w:hAnsi="Calibri" w:cs="Calibri"/>
          <w:sz w:val="24"/>
          <w:szCs w:val="24"/>
        </w:rPr>
        <w:t xml:space="preserve">The system displays the choices to select date and type of leave to apply. </w:t>
      </w:r>
    </w:p>
    <w:p w:rsidR="00264311" w:rsidRPr="00251E03" w:rsidRDefault="00264311" w:rsidP="006E1627">
      <w:pPr>
        <w:numPr>
          <w:ilvl w:val="0"/>
          <w:numId w:val="58"/>
        </w:numPr>
        <w:tabs>
          <w:tab w:val="left" w:pos="990"/>
        </w:tabs>
        <w:autoSpaceDE w:val="0"/>
        <w:autoSpaceDN w:val="0"/>
        <w:adjustRightInd w:val="0"/>
        <w:ind w:left="990"/>
        <w:rPr>
          <w:rFonts w:ascii="Calibri" w:hAnsi="Calibri" w:cs="Calibri"/>
          <w:sz w:val="24"/>
          <w:szCs w:val="24"/>
        </w:rPr>
      </w:pPr>
      <w:r w:rsidRPr="00251E03">
        <w:rPr>
          <w:rFonts w:ascii="Calibri" w:hAnsi="Calibri" w:cs="Calibri"/>
          <w:sz w:val="24"/>
          <w:szCs w:val="24"/>
        </w:rPr>
        <w:t>The System also displays a</w:t>
      </w:r>
      <w:r w:rsidR="00181274" w:rsidRPr="00251E03">
        <w:rPr>
          <w:rFonts w:ascii="Calibri" w:hAnsi="Calibri" w:cs="Calibri"/>
          <w:sz w:val="24"/>
          <w:szCs w:val="24"/>
        </w:rPr>
        <w:t>n admin section to apply for on</w:t>
      </w:r>
      <w:r w:rsidRPr="00251E03">
        <w:rPr>
          <w:rFonts w:ascii="Calibri" w:hAnsi="Calibri" w:cs="Calibri"/>
          <w:sz w:val="24"/>
          <w:szCs w:val="24"/>
        </w:rPr>
        <w:t xml:space="preserve"> behalf of a supervisee.</w:t>
      </w:r>
    </w:p>
    <w:p w:rsidR="00264311" w:rsidRPr="00251E03" w:rsidRDefault="00264311" w:rsidP="006E1627">
      <w:pPr>
        <w:numPr>
          <w:ilvl w:val="0"/>
          <w:numId w:val="58"/>
        </w:numPr>
        <w:tabs>
          <w:tab w:val="left" w:pos="990"/>
        </w:tabs>
        <w:autoSpaceDE w:val="0"/>
        <w:autoSpaceDN w:val="0"/>
        <w:adjustRightInd w:val="0"/>
        <w:ind w:left="990"/>
        <w:rPr>
          <w:rFonts w:ascii="Calibri" w:hAnsi="Calibri" w:cs="Calibri"/>
          <w:sz w:val="24"/>
          <w:szCs w:val="24"/>
        </w:rPr>
      </w:pPr>
      <w:r w:rsidRPr="00251E03">
        <w:rPr>
          <w:rFonts w:ascii="Calibri" w:hAnsi="Calibri" w:cs="Calibri"/>
          <w:sz w:val="24"/>
          <w:szCs w:val="24"/>
        </w:rPr>
        <w:t xml:space="preserve">Completes application and wait for an approval </w:t>
      </w:r>
    </w:p>
    <w:p w:rsidR="00264311" w:rsidRPr="00251E03" w:rsidRDefault="00264311" w:rsidP="006E1627">
      <w:pPr>
        <w:numPr>
          <w:ilvl w:val="0"/>
          <w:numId w:val="58"/>
        </w:numPr>
        <w:tabs>
          <w:tab w:val="left" w:pos="990"/>
        </w:tabs>
        <w:autoSpaceDE w:val="0"/>
        <w:autoSpaceDN w:val="0"/>
        <w:adjustRightInd w:val="0"/>
        <w:ind w:left="990"/>
        <w:rPr>
          <w:rFonts w:ascii="Calibri" w:hAnsi="Calibri" w:cs="Calibri"/>
          <w:sz w:val="24"/>
          <w:szCs w:val="24"/>
        </w:rPr>
      </w:pPr>
      <w:r w:rsidRPr="00251E03">
        <w:rPr>
          <w:rFonts w:ascii="Calibri" w:hAnsi="Calibri" w:cs="Calibri"/>
          <w:sz w:val="24"/>
          <w:szCs w:val="24"/>
        </w:rPr>
        <w:t>System will generate a mail to the supervisor</w:t>
      </w:r>
      <w:r w:rsidR="00181274" w:rsidRPr="00251E03">
        <w:rPr>
          <w:rFonts w:ascii="Calibri" w:hAnsi="Calibri" w:cs="Calibri"/>
          <w:sz w:val="24"/>
          <w:szCs w:val="24"/>
        </w:rPr>
        <w:t xml:space="preserve"> and supervisee both</w:t>
      </w:r>
      <w:r w:rsidRPr="00251E03">
        <w:rPr>
          <w:rFonts w:ascii="Calibri" w:hAnsi="Calibri" w:cs="Calibri"/>
          <w:sz w:val="24"/>
          <w:szCs w:val="24"/>
        </w:rPr>
        <w:t xml:space="preserve"> request for leave approval.</w:t>
      </w:r>
    </w:p>
    <w:p w:rsidR="00264311" w:rsidRPr="00C342B7" w:rsidRDefault="00264311" w:rsidP="006E1627">
      <w:pPr>
        <w:pStyle w:val="ListParagraph"/>
        <w:numPr>
          <w:ilvl w:val="0"/>
          <w:numId w:val="58"/>
        </w:numPr>
        <w:tabs>
          <w:tab w:val="left" w:pos="990"/>
        </w:tabs>
        <w:ind w:left="990"/>
        <w:rPr>
          <w:rFonts w:ascii="Calibri" w:hAnsi="Calibri" w:cs="Calibri"/>
          <w:sz w:val="24"/>
          <w:szCs w:val="24"/>
        </w:rPr>
      </w:pPr>
      <w:r w:rsidRPr="00C342B7">
        <w:rPr>
          <w:rFonts w:ascii="Calibri" w:hAnsi="Calibri" w:cs="Calibri"/>
          <w:sz w:val="24"/>
          <w:szCs w:val="24"/>
        </w:rPr>
        <w:lastRenderedPageBreak/>
        <w:t>Actor will also have a list of pending application of his/her own as well as selected supervisee to edit before approval.</w:t>
      </w:r>
    </w:p>
    <w:p w:rsidR="00181274" w:rsidRPr="00C342B7" w:rsidRDefault="00181274" w:rsidP="006E1627">
      <w:pPr>
        <w:pStyle w:val="ListParagraph"/>
        <w:widowControl w:val="0"/>
        <w:numPr>
          <w:ilvl w:val="0"/>
          <w:numId w:val="58"/>
        </w:numPr>
        <w:tabs>
          <w:tab w:val="left" w:pos="990"/>
        </w:tabs>
        <w:autoSpaceDE w:val="0"/>
        <w:autoSpaceDN w:val="0"/>
        <w:adjustRightInd w:val="0"/>
        <w:spacing w:line="293" w:lineRule="exact"/>
        <w:ind w:left="990"/>
        <w:rPr>
          <w:rFonts w:ascii="Calibri" w:hAnsi="Calibri" w:cs="Calibri"/>
          <w:sz w:val="24"/>
          <w:szCs w:val="24"/>
        </w:rPr>
      </w:pPr>
      <w:r w:rsidRPr="00C342B7">
        <w:rPr>
          <w:rFonts w:ascii="Calibri" w:hAnsi="Calibri" w:cs="Calibri"/>
          <w:sz w:val="24"/>
          <w:szCs w:val="24"/>
        </w:rPr>
        <w:t>After approval/</w:t>
      </w:r>
      <w:r w:rsidR="007C0037" w:rsidRPr="00C342B7">
        <w:rPr>
          <w:rFonts w:ascii="Calibri" w:hAnsi="Calibri" w:cs="Calibri"/>
          <w:sz w:val="24"/>
          <w:szCs w:val="24"/>
        </w:rPr>
        <w:t>regret</w:t>
      </w:r>
      <w:r w:rsidRPr="00C342B7">
        <w:rPr>
          <w:rFonts w:ascii="Calibri" w:hAnsi="Calibri" w:cs="Calibri"/>
          <w:sz w:val="24"/>
          <w:szCs w:val="24"/>
        </w:rPr>
        <w:t>/modification system will generate a mail for both.</w:t>
      </w:r>
    </w:p>
    <w:p w:rsidR="00181274" w:rsidRPr="00251E03" w:rsidRDefault="00181274" w:rsidP="00264311">
      <w:pPr>
        <w:ind w:left="0" w:firstLine="0"/>
        <w:rPr>
          <w:rFonts w:ascii="Calibri" w:hAnsi="Calibri" w:cs="Calibri"/>
          <w:sz w:val="24"/>
          <w:szCs w:val="24"/>
        </w:rPr>
      </w:pPr>
    </w:p>
    <w:p w:rsidR="00264311" w:rsidRPr="00D76081" w:rsidRDefault="00264311" w:rsidP="006E1627">
      <w:pPr>
        <w:pStyle w:val="ListParagraph"/>
        <w:numPr>
          <w:ilvl w:val="0"/>
          <w:numId w:val="57"/>
        </w:numPr>
        <w:autoSpaceDE w:val="0"/>
        <w:autoSpaceDN w:val="0"/>
        <w:adjustRightInd w:val="0"/>
        <w:rPr>
          <w:rFonts w:ascii="Calibri" w:hAnsi="Calibri" w:cs="Calibri"/>
          <w:b/>
          <w:sz w:val="24"/>
          <w:szCs w:val="24"/>
        </w:rPr>
      </w:pPr>
      <w:r w:rsidRPr="00D76081">
        <w:rPr>
          <w:rFonts w:ascii="Calibri" w:hAnsi="Calibri" w:cs="Calibri"/>
          <w:b/>
          <w:sz w:val="24"/>
          <w:szCs w:val="24"/>
        </w:rPr>
        <w:t xml:space="preserve">View Leave Records </w:t>
      </w:r>
    </w:p>
    <w:p w:rsidR="00264311" w:rsidRPr="00251E03" w:rsidRDefault="00264311" w:rsidP="006E1627">
      <w:pPr>
        <w:numPr>
          <w:ilvl w:val="0"/>
          <w:numId w:val="59"/>
        </w:numPr>
        <w:autoSpaceDE w:val="0"/>
        <w:autoSpaceDN w:val="0"/>
        <w:adjustRightInd w:val="0"/>
        <w:ind w:left="1080"/>
        <w:rPr>
          <w:rFonts w:ascii="Calibri" w:hAnsi="Calibri" w:cs="Calibri"/>
          <w:sz w:val="24"/>
          <w:szCs w:val="24"/>
        </w:rPr>
      </w:pPr>
      <w:r w:rsidRPr="00251E03">
        <w:rPr>
          <w:rFonts w:ascii="Calibri" w:hAnsi="Calibri" w:cs="Calibri"/>
          <w:sz w:val="24"/>
          <w:szCs w:val="24"/>
        </w:rPr>
        <w:t xml:space="preserve">The SUPEVISOR chooses link to view his/her own as well as supervisee leave records. </w:t>
      </w:r>
    </w:p>
    <w:p w:rsidR="00264311" w:rsidRPr="00251E03" w:rsidRDefault="00264311" w:rsidP="006E1627">
      <w:pPr>
        <w:numPr>
          <w:ilvl w:val="0"/>
          <w:numId w:val="59"/>
        </w:numPr>
        <w:autoSpaceDE w:val="0"/>
        <w:autoSpaceDN w:val="0"/>
        <w:adjustRightInd w:val="0"/>
        <w:ind w:left="1080"/>
        <w:rPr>
          <w:rFonts w:ascii="Calibri" w:hAnsi="Calibri" w:cs="Calibri"/>
          <w:sz w:val="24"/>
          <w:szCs w:val="24"/>
        </w:rPr>
      </w:pPr>
      <w:r w:rsidRPr="00251E03">
        <w:rPr>
          <w:rFonts w:ascii="Calibri" w:hAnsi="Calibri" w:cs="Calibri"/>
          <w:sz w:val="24"/>
          <w:szCs w:val="24"/>
        </w:rPr>
        <w:t xml:space="preserve">The system presents the abstract of his/her as well as supervisee leave status. </w:t>
      </w:r>
    </w:p>
    <w:p w:rsidR="00264311" w:rsidRPr="00251E03" w:rsidRDefault="00264311" w:rsidP="00264311">
      <w:pPr>
        <w:ind w:left="0" w:firstLine="0"/>
        <w:rPr>
          <w:rFonts w:ascii="Calibri" w:hAnsi="Calibri" w:cs="Calibri"/>
          <w:sz w:val="24"/>
          <w:szCs w:val="24"/>
        </w:rPr>
      </w:pPr>
    </w:p>
    <w:p w:rsidR="00264311" w:rsidRPr="00714D5C" w:rsidRDefault="00264311" w:rsidP="006E1627">
      <w:pPr>
        <w:pStyle w:val="ListParagraph"/>
        <w:numPr>
          <w:ilvl w:val="0"/>
          <w:numId w:val="57"/>
        </w:numPr>
        <w:rPr>
          <w:rFonts w:ascii="Calibri" w:hAnsi="Calibri" w:cs="Calibri"/>
          <w:b/>
          <w:sz w:val="24"/>
          <w:szCs w:val="24"/>
        </w:rPr>
      </w:pPr>
      <w:r w:rsidRPr="00714D5C">
        <w:rPr>
          <w:rFonts w:ascii="Calibri" w:hAnsi="Calibri" w:cs="Calibri"/>
          <w:b/>
          <w:sz w:val="24"/>
          <w:szCs w:val="24"/>
        </w:rPr>
        <w:t>Leave Approval</w:t>
      </w:r>
    </w:p>
    <w:p w:rsidR="00264311" w:rsidRPr="00251E03" w:rsidRDefault="00264311" w:rsidP="006E1627">
      <w:pPr>
        <w:numPr>
          <w:ilvl w:val="0"/>
          <w:numId w:val="60"/>
        </w:numPr>
        <w:tabs>
          <w:tab w:val="left" w:pos="1080"/>
        </w:tabs>
        <w:autoSpaceDE w:val="0"/>
        <w:autoSpaceDN w:val="0"/>
        <w:adjustRightInd w:val="0"/>
        <w:ind w:left="1080"/>
        <w:rPr>
          <w:rFonts w:ascii="Calibri" w:hAnsi="Calibri" w:cs="Calibri"/>
          <w:sz w:val="24"/>
          <w:szCs w:val="24"/>
        </w:rPr>
      </w:pPr>
      <w:r w:rsidRPr="00251E03">
        <w:rPr>
          <w:rFonts w:ascii="Calibri" w:hAnsi="Calibri" w:cs="Calibri"/>
          <w:sz w:val="24"/>
          <w:szCs w:val="24"/>
        </w:rPr>
        <w:t xml:space="preserve">The SUPEVISOR chooses link to approve his/her supervisee leave application. </w:t>
      </w:r>
    </w:p>
    <w:p w:rsidR="00264311" w:rsidRPr="00251E03" w:rsidRDefault="00264311" w:rsidP="006E1627">
      <w:pPr>
        <w:numPr>
          <w:ilvl w:val="0"/>
          <w:numId w:val="60"/>
        </w:numPr>
        <w:tabs>
          <w:tab w:val="left" w:pos="1080"/>
        </w:tabs>
        <w:autoSpaceDE w:val="0"/>
        <w:autoSpaceDN w:val="0"/>
        <w:adjustRightInd w:val="0"/>
        <w:ind w:left="1080"/>
        <w:rPr>
          <w:rFonts w:ascii="Calibri" w:hAnsi="Calibri" w:cs="Calibri"/>
          <w:sz w:val="24"/>
          <w:szCs w:val="24"/>
        </w:rPr>
      </w:pPr>
      <w:r w:rsidRPr="00251E03">
        <w:rPr>
          <w:rFonts w:ascii="Calibri" w:hAnsi="Calibri" w:cs="Calibri"/>
          <w:sz w:val="24"/>
          <w:szCs w:val="24"/>
        </w:rPr>
        <w:t>The actor will able to view the application before approve.</w:t>
      </w:r>
    </w:p>
    <w:p w:rsidR="00264311" w:rsidRPr="00251E03" w:rsidRDefault="00264311" w:rsidP="006E1627">
      <w:pPr>
        <w:numPr>
          <w:ilvl w:val="0"/>
          <w:numId w:val="60"/>
        </w:numPr>
        <w:tabs>
          <w:tab w:val="left" w:pos="1080"/>
        </w:tabs>
        <w:autoSpaceDE w:val="0"/>
        <w:autoSpaceDN w:val="0"/>
        <w:adjustRightInd w:val="0"/>
        <w:ind w:left="1080"/>
        <w:rPr>
          <w:rFonts w:ascii="Calibri" w:hAnsi="Calibri" w:cs="Calibri"/>
          <w:sz w:val="24"/>
          <w:szCs w:val="24"/>
        </w:rPr>
      </w:pPr>
      <w:r w:rsidRPr="00251E03">
        <w:rPr>
          <w:rFonts w:ascii="Calibri" w:hAnsi="Calibri" w:cs="Calibri"/>
          <w:sz w:val="24"/>
          <w:szCs w:val="24"/>
        </w:rPr>
        <w:t>Actor can either approve a leave or regret it or can cancel it.</w:t>
      </w:r>
    </w:p>
    <w:p w:rsidR="00E3509A" w:rsidRDefault="00FE6639" w:rsidP="006E1627">
      <w:pPr>
        <w:pStyle w:val="ListParagraph"/>
        <w:widowControl w:val="0"/>
        <w:numPr>
          <w:ilvl w:val="0"/>
          <w:numId w:val="60"/>
        </w:numPr>
        <w:tabs>
          <w:tab w:val="left" w:pos="1080"/>
        </w:tabs>
        <w:autoSpaceDE w:val="0"/>
        <w:autoSpaceDN w:val="0"/>
        <w:adjustRightInd w:val="0"/>
        <w:spacing w:line="293" w:lineRule="exact"/>
        <w:ind w:left="1080"/>
        <w:rPr>
          <w:rFonts w:ascii="Calibri" w:hAnsi="Calibri" w:cs="Calibri"/>
          <w:sz w:val="24"/>
          <w:szCs w:val="24"/>
        </w:rPr>
      </w:pPr>
      <w:r w:rsidRPr="00714D5C">
        <w:rPr>
          <w:rFonts w:ascii="Calibri" w:hAnsi="Calibri" w:cs="Calibri"/>
          <w:sz w:val="24"/>
          <w:szCs w:val="24"/>
        </w:rPr>
        <w:t>After the approval a mail will be generated to the both notifying about the leaveapproval</w:t>
      </w:r>
      <w:r w:rsidR="00E3509A" w:rsidRPr="00714D5C">
        <w:rPr>
          <w:rFonts w:ascii="Calibri" w:hAnsi="Calibri" w:cs="Calibri"/>
          <w:sz w:val="24"/>
          <w:szCs w:val="24"/>
        </w:rPr>
        <w:t>.</w:t>
      </w:r>
    </w:p>
    <w:p w:rsidR="00B825B3" w:rsidRDefault="00B825B3" w:rsidP="00B825B3">
      <w:pPr>
        <w:pStyle w:val="ListParagraph"/>
        <w:widowControl w:val="0"/>
        <w:tabs>
          <w:tab w:val="left" w:pos="1080"/>
        </w:tabs>
        <w:autoSpaceDE w:val="0"/>
        <w:autoSpaceDN w:val="0"/>
        <w:adjustRightInd w:val="0"/>
        <w:spacing w:line="293" w:lineRule="exact"/>
        <w:ind w:left="1080" w:firstLine="0"/>
        <w:rPr>
          <w:rFonts w:ascii="Calibri" w:hAnsi="Calibri" w:cs="Calibri"/>
          <w:sz w:val="24"/>
          <w:szCs w:val="24"/>
        </w:rPr>
      </w:pPr>
    </w:p>
    <w:p w:rsidR="00575C6D" w:rsidRDefault="00575C6D" w:rsidP="006E1627">
      <w:pPr>
        <w:pStyle w:val="ListParagraph"/>
        <w:widowControl w:val="0"/>
        <w:numPr>
          <w:ilvl w:val="0"/>
          <w:numId w:val="57"/>
        </w:numPr>
        <w:tabs>
          <w:tab w:val="left" w:pos="1080"/>
        </w:tabs>
        <w:autoSpaceDE w:val="0"/>
        <w:autoSpaceDN w:val="0"/>
        <w:adjustRightInd w:val="0"/>
        <w:spacing w:line="293" w:lineRule="exact"/>
        <w:rPr>
          <w:rFonts w:ascii="Calibri" w:hAnsi="Calibri" w:cs="Calibri"/>
          <w:b/>
          <w:sz w:val="24"/>
          <w:szCs w:val="24"/>
        </w:rPr>
      </w:pPr>
      <w:r w:rsidRPr="00575C6D">
        <w:rPr>
          <w:rFonts w:ascii="Calibri" w:hAnsi="Calibri" w:cs="Calibri"/>
          <w:b/>
          <w:sz w:val="24"/>
          <w:szCs w:val="24"/>
        </w:rPr>
        <w:t>Time Sheet Approval</w:t>
      </w:r>
    </w:p>
    <w:p w:rsidR="00575C6D" w:rsidRPr="00575C6D" w:rsidRDefault="00575C6D" w:rsidP="006E1627">
      <w:pPr>
        <w:pStyle w:val="ListParagraph"/>
        <w:numPr>
          <w:ilvl w:val="0"/>
          <w:numId w:val="61"/>
        </w:numPr>
        <w:tabs>
          <w:tab w:val="left" w:pos="1080"/>
        </w:tabs>
        <w:autoSpaceDE w:val="0"/>
        <w:autoSpaceDN w:val="0"/>
        <w:adjustRightInd w:val="0"/>
        <w:rPr>
          <w:rFonts w:ascii="Calibri" w:hAnsi="Calibri" w:cs="Calibri"/>
          <w:sz w:val="24"/>
          <w:szCs w:val="24"/>
        </w:rPr>
      </w:pPr>
      <w:r w:rsidRPr="00575C6D">
        <w:rPr>
          <w:rFonts w:ascii="Calibri" w:hAnsi="Calibri" w:cs="Calibri"/>
          <w:sz w:val="24"/>
          <w:szCs w:val="24"/>
        </w:rPr>
        <w:t xml:space="preserve">The SUPEVISOR chooses link to approve his/her supervisee </w:t>
      </w:r>
      <w:r>
        <w:rPr>
          <w:rFonts w:ascii="Calibri" w:hAnsi="Calibri" w:cs="Calibri"/>
          <w:sz w:val="24"/>
          <w:szCs w:val="24"/>
        </w:rPr>
        <w:t>month wise timesheet</w:t>
      </w:r>
      <w:r w:rsidRPr="00575C6D">
        <w:rPr>
          <w:rFonts w:ascii="Calibri" w:hAnsi="Calibri" w:cs="Calibri"/>
          <w:sz w:val="24"/>
          <w:szCs w:val="24"/>
        </w:rPr>
        <w:t xml:space="preserve">. </w:t>
      </w:r>
    </w:p>
    <w:p w:rsidR="00575C6D" w:rsidRDefault="00575C6D" w:rsidP="006E1627">
      <w:pPr>
        <w:pStyle w:val="ListParagraph"/>
        <w:widowControl w:val="0"/>
        <w:numPr>
          <w:ilvl w:val="0"/>
          <w:numId w:val="61"/>
        </w:numPr>
        <w:tabs>
          <w:tab w:val="left" w:pos="1080"/>
        </w:tabs>
        <w:autoSpaceDE w:val="0"/>
        <w:autoSpaceDN w:val="0"/>
        <w:adjustRightInd w:val="0"/>
        <w:spacing w:line="293" w:lineRule="exact"/>
        <w:rPr>
          <w:rFonts w:ascii="Calibri" w:hAnsi="Calibri" w:cs="Calibri"/>
          <w:sz w:val="24"/>
          <w:szCs w:val="24"/>
        </w:rPr>
      </w:pPr>
      <w:r w:rsidRPr="00575C6D">
        <w:rPr>
          <w:rFonts w:ascii="Calibri" w:hAnsi="Calibri" w:cs="Calibri"/>
          <w:sz w:val="24"/>
          <w:szCs w:val="24"/>
        </w:rPr>
        <w:t>Actor can his/her supervisee attendance</w:t>
      </w:r>
      <w:r>
        <w:rPr>
          <w:rFonts w:ascii="Calibri" w:hAnsi="Calibri" w:cs="Calibri"/>
          <w:sz w:val="24"/>
          <w:szCs w:val="24"/>
        </w:rPr>
        <w:t>.</w:t>
      </w:r>
    </w:p>
    <w:p w:rsidR="00B825B3" w:rsidRDefault="00B825B3" w:rsidP="00B825B3">
      <w:pPr>
        <w:pStyle w:val="ListParagraph"/>
        <w:widowControl w:val="0"/>
        <w:tabs>
          <w:tab w:val="left" w:pos="1080"/>
        </w:tabs>
        <w:autoSpaceDE w:val="0"/>
        <w:autoSpaceDN w:val="0"/>
        <w:adjustRightInd w:val="0"/>
        <w:spacing w:line="293" w:lineRule="exact"/>
        <w:ind w:left="1080" w:firstLine="0"/>
        <w:rPr>
          <w:rFonts w:ascii="Calibri" w:hAnsi="Calibri" w:cs="Calibri"/>
          <w:sz w:val="24"/>
          <w:szCs w:val="24"/>
        </w:rPr>
      </w:pPr>
    </w:p>
    <w:p w:rsidR="00575C6D" w:rsidRPr="005E7F07" w:rsidRDefault="00575C6D" w:rsidP="006E1627">
      <w:pPr>
        <w:pStyle w:val="ListParagraph"/>
        <w:widowControl w:val="0"/>
        <w:numPr>
          <w:ilvl w:val="0"/>
          <w:numId w:val="57"/>
        </w:numPr>
        <w:tabs>
          <w:tab w:val="left" w:pos="1080"/>
        </w:tabs>
        <w:autoSpaceDE w:val="0"/>
        <w:autoSpaceDN w:val="0"/>
        <w:adjustRightInd w:val="0"/>
        <w:spacing w:line="293" w:lineRule="exact"/>
        <w:rPr>
          <w:rFonts w:ascii="Calibri" w:hAnsi="Calibri" w:cs="Calibri"/>
          <w:b/>
          <w:sz w:val="24"/>
          <w:szCs w:val="24"/>
        </w:rPr>
      </w:pPr>
      <w:r w:rsidRPr="005E7F07">
        <w:rPr>
          <w:rFonts w:ascii="Calibri" w:hAnsi="Calibri" w:cs="Calibri"/>
          <w:b/>
          <w:sz w:val="24"/>
          <w:szCs w:val="24"/>
        </w:rPr>
        <w:t>Job Approval</w:t>
      </w:r>
    </w:p>
    <w:p w:rsidR="00575C6D" w:rsidRDefault="00575C6D" w:rsidP="006E1627">
      <w:pPr>
        <w:pStyle w:val="ListParagraph"/>
        <w:widowControl w:val="0"/>
        <w:numPr>
          <w:ilvl w:val="0"/>
          <w:numId w:val="62"/>
        </w:numPr>
        <w:tabs>
          <w:tab w:val="left" w:pos="1080"/>
        </w:tabs>
        <w:autoSpaceDE w:val="0"/>
        <w:autoSpaceDN w:val="0"/>
        <w:adjustRightInd w:val="0"/>
        <w:spacing w:line="293" w:lineRule="exact"/>
        <w:rPr>
          <w:rFonts w:ascii="Calibri" w:hAnsi="Calibri" w:cs="Calibri"/>
          <w:sz w:val="24"/>
          <w:szCs w:val="24"/>
        </w:rPr>
      </w:pPr>
      <w:r>
        <w:rPr>
          <w:rFonts w:ascii="Calibri" w:hAnsi="Calibri" w:cs="Calibri"/>
          <w:sz w:val="24"/>
          <w:szCs w:val="24"/>
        </w:rPr>
        <w:t>The actor will able to view all pending job requisition before approve.</w:t>
      </w:r>
    </w:p>
    <w:p w:rsidR="00575C6D" w:rsidRPr="00251E03" w:rsidRDefault="00575C6D" w:rsidP="006E1627">
      <w:pPr>
        <w:numPr>
          <w:ilvl w:val="0"/>
          <w:numId w:val="62"/>
        </w:numPr>
        <w:tabs>
          <w:tab w:val="left" w:pos="1080"/>
        </w:tabs>
        <w:autoSpaceDE w:val="0"/>
        <w:autoSpaceDN w:val="0"/>
        <w:adjustRightInd w:val="0"/>
        <w:rPr>
          <w:rFonts w:ascii="Calibri" w:hAnsi="Calibri" w:cs="Calibri"/>
          <w:sz w:val="24"/>
          <w:szCs w:val="24"/>
        </w:rPr>
      </w:pPr>
      <w:r w:rsidRPr="00251E03">
        <w:rPr>
          <w:rFonts w:ascii="Calibri" w:hAnsi="Calibri" w:cs="Calibri"/>
          <w:sz w:val="24"/>
          <w:szCs w:val="24"/>
        </w:rPr>
        <w:t>Actor can either approve a</w:t>
      </w:r>
      <w:r>
        <w:rPr>
          <w:rFonts w:ascii="Calibri" w:hAnsi="Calibri" w:cs="Calibri"/>
          <w:sz w:val="24"/>
          <w:szCs w:val="24"/>
        </w:rPr>
        <w:t xml:space="preserve"> job</w:t>
      </w:r>
      <w:r w:rsidRPr="00251E03">
        <w:rPr>
          <w:rFonts w:ascii="Calibri" w:hAnsi="Calibri" w:cs="Calibri"/>
          <w:sz w:val="24"/>
          <w:szCs w:val="24"/>
        </w:rPr>
        <w:t xml:space="preserve"> or regret it or can cancel it.</w:t>
      </w:r>
    </w:p>
    <w:p w:rsidR="00575C6D" w:rsidRDefault="00575C6D" w:rsidP="006E1627">
      <w:pPr>
        <w:pStyle w:val="ListParagraph"/>
        <w:widowControl w:val="0"/>
        <w:numPr>
          <w:ilvl w:val="0"/>
          <w:numId w:val="60"/>
        </w:numPr>
        <w:tabs>
          <w:tab w:val="left" w:pos="1080"/>
        </w:tabs>
        <w:autoSpaceDE w:val="0"/>
        <w:autoSpaceDN w:val="0"/>
        <w:adjustRightInd w:val="0"/>
        <w:spacing w:line="293" w:lineRule="exact"/>
        <w:ind w:left="1080"/>
        <w:rPr>
          <w:rFonts w:ascii="Calibri" w:hAnsi="Calibri" w:cs="Calibri"/>
          <w:sz w:val="24"/>
          <w:szCs w:val="24"/>
        </w:rPr>
      </w:pPr>
      <w:r w:rsidRPr="00714D5C">
        <w:rPr>
          <w:rFonts w:ascii="Calibri" w:hAnsi="Calibri" w:cs="Calibri"/>
          <w:sz w:val="24"/>
          <w:szCs w:val="24"/>
        </w:rPr>
        <w:t xml:space="preserve">After the approval a mail will be generated to the </w:t>
      </w:r>
      <w:r w:rsidR="001509C5">
        <w:rPr>
          <w:rFonts w:ascii="Calibri" w:hAnsi="Calibri" w:cs="Calibri"/>
          <w:sz w:val="24"/>
          <w:szCs w:val="24"/>
        </w:rPr>
        <w:t xml:space="preserve">notifying respective stakeholder </w:t>
      </w:r>
      <w:r w:rsidRPr="00714D5C">
        <w:rPr>
          <w:rFonts w:ascii="Calibri" w:hAnsi="Calibri" w:cs="Calibri"/>
          <w:sz w:val="24"/>
          <w:szCs w:val="24"/>
        </w:rPr>
        <w:t xml:space="preserve">about the </w:t>
      </w:r>
      <w:r>
        <w:rPr>
          <w:rFonts w:ascii="Calibri" w:hAnsi="Calibri" w:cs="Calibri"/>
          <w:sz w:val="24"/>
          <w:szCs w:val="24"/>
        </w:rPr>
        <w:t xml:space="preserve">job </w:t>
      </w:r>
      <w:r w:rsidRPr="00714D5C">
        <w:rPr>
          <w:rFonts w:ascii="Calibri" w:hAnsi="Calibri" w:cs="Calibri"/>
          <w:sz w:val="24"/>
          <w:szCs w:val="24"/>
        </w:rPr>
        <w:t>approval</w:t>
      </w:r>
      <w:r>
        <w:rPr>
          <w:rFonts w:ascii="Calibri" w:hAnsi="Calibri" w:cs="Calibri"/>
          <w:sz w:val="24"/>
          <w:szCs w:val="24"/>
        </w:rPr>
        <w:t>.</w:t>
      </w:r>
    </w:p>
    <w:p w:rsidR="00B825B3" w:rsidRDefault="00B825B3" w:rsidP="00B825B3">
      <w:pPr>
        <w:pStyle w:val="ListParagraph"/>
        <w:widowControl w:val="0"/>
        <w:tabs>
          <w:tab w:val="left" w:pos="1080"/>
        </w:tabs>
        <w:autoSpaceDE w:val="0"/>
        <w:autoSpaceDN w:val="0"/>
        <w:adjustRightInd w:val="0"/>
        <w:spacing w:line="293" w:lineRule="exact"/>
        <w:ind w:left="1080" w:firstLine="0"/>
        <w:rPr>
          <w:rFonts w:ascii="Calibri" w:hAnsi="Calibri" w:cs="Calibri"/>
          <w:sz w:val="24"/>
          <w:szCs w:val="24"/>
        </w:rPr>
      </w:pPr>
    </w:p>
    <w:p w:rsidR="005E7F07" w:rsidRDefault="005E7F07" w:rsidP="006E1627">
      <w:pPr>
        <w:pStyle w:val="ListParagraph"/>
        <w:widowControl w:val="0"/>
        <w:numPr>
          <w:ilvl w:val="0"/>
          <w:numId w:val="57"/>
        </w:numPr>
        <w:tabs>
          <w:tab w:val="left" w:pos="1080"/>
        </w:tabs>
        <w:autoSpaceDE w:val="0"/>
        <w:autoSpaceDN w:val="0"/>
        <w:adjustRightInd w:val="0"/>
        <w:spacing w:line="293" w:lineRule="exact"/>
        <w:rPr>
          <w:rFonts w:ascii="Calibri" w:hAnsi="Calibri" w:cs="Calibri"/>
          <w:b/>
          <w:sz w:val="24"/>
          <w:szCs w:val="24"/>
        </w:rPr>
      </w:pPr>
      <w:r w:rsidRPr="005E7F07">
        <w:rPr>
          <w:rFonts w:ascii="Calibri" w:hAnsi="Calibri" w:cs="Calibri"/>
          <w:b/>
          <w:sz w:val="24"/>
          <w:szCs w:val="24"/>
        </w:rPr>
        <w:t>TNA</w:t>
      </w:r>
      <w:r w:rsidR="00665A63">
        <w:rPr>
          <w:rFonts w:ascii="Calibri" w:hAnsi="Calibri" w:cs="Calibri"/>
          <w:b/>
          <w:sz w:val="24"/>
          <w:szCs w:val="24"/>
        </w:rPr>
        <w:t>(Training Need Assessment)</w:t>
      </w:r>
    </w:p>
    <w:p w:rsidR="005E7F07" w:rsidRDefault="005E7F07" w:rsidP="006E1627">
      <w:pPr>
        <w:pStyle w:val="ListParagraph"/>
        <w:widowControl w:val="0"/>
        <w:numPr>
          <w:ilvl w:val="0"/>
          <w:numId w:val="63"/>
        </w:numPr>
        <w:tabs>
          <w:tab w:val="left" w:pos="1080"/>
        </w:tabs>
        <w:autoSpaceDE w:val="0"/>
        <w:autoSpaceDN w:val="0"/>
        <w:adjustRightInd w:val="0"/>
        <w:spacing w:line="293" w:lineRule="exact"/>
        <w:rPr>
          <w:rFonts w:ascii="Calibri" w:hAnsi="Calibri" w:cs="Calibri"/>
          <w:sz w:val="24"/>
          <w:szCs w:val="24"/>
        </w:rPr>
      </w:pPr>
      <w:r w:rsidRPr="005E7F07">
        <w:rPr>
          <w:rFonts w:ascii="Calibri" w:hAnsi="Calibri" w:cs="Calibri"/>
          <w:sz w:val="24"/>
          <w:szCs w:val="24"/>
        </w:rPr>
        <w:t xml:space="preserve">The SUPERVISOR will </w:t>
      </w:r>
      <w:r w:rsidR="001509C5">
        <w:rPr>
          <w:rFonts w:ascii="Calibri" w:hAnsi="Calibri" w:cs="Calibri"/>
          <w:sz w:val="24"/>
          <w:szCs w:val="24"/>
        </w:rPr>
        <w:t xml:space="preserve">be </w:t>
      </w:r>
      <w:r w:rsidRPr="005E7F07">
        <w:rPr>
          <w:rFonts w:ascii="Calibri" w:hAnsi="Calibri" w:cs="Calibri"/>
          <w:sz w:val="24"/>
          <w:szCs w:val="24"/>
        </w:rPr>
        <w:t>able to view his/her supervisee development need from APA</w:t>
      </w:r>
      <w:r>
        <w:rPr>
          <w:rFonts w:ascii="Calibri" w:hAnsi="Calibri" w:cs="Calibri"/>
          <w:sz w:val="24"/>
          <w:szCs w:val="24"/>
        </w:rPr>
        <w:t>.</w:t>
      </w:r>
    </w:p>
    <w:p w:rsidR="005E7F07" w:rsidRPr="005E7F07" w:rsidRDefault="005E7F07" w:rsidP="006E1627">
      <w:pPr>
        <w:pStyle w:val="ListParagraph"/>
        <w:widowControl w:val="0"/>
        <w:numPr>
          <w:ilvl w:val="0"/>
          <w:numId w:val="63"/>
        </w:numPr>
        <w:tabs>
          <w:tab w:val="left" w:pos="1080"/>
        </w:tabs>
        <w:autoSpaceDE w:val="0"/>
        <w:autoSpaceDN w:val="0"/>
        <w:adjustRightInd w:val="0"/>
        <w:spacing w:line="293" w:lineRule="exact"/>
        <w:rPr>
          <w:rFonts w:ascii="Calibri" w:hAnsi="Calibri" w:cs="Calibri"/>
          <w:sz w:val="24"/>
          <w:szCs w:val="24"/>
        </w:rPr>
      </w:pPr>
      <w:r>
        <w:rPr>
          <w:rFonts w:ascii="Calibri" w:hAnsi="Calibri" w:cs="Calibri"/>
          <w:sz w:val="24"/>
          <w:szCs w:val="24"/>
        </w:rPr>
        <w:t xml:space="preserve">S/he </w:t>
      </w:r>
      <w:r w:rsidR="002074E7">
        <w:rPr>
          <w:rFonts w:ascii="Calibri" w:hAnsi="Calibri" w:cs="Calibri"/>
          <w:sz w:val="24"/>
          <w:szCs w:val="24"/>
        </w:rPr>
        <w:t xml:space="preserve">set training calendar depending on </w:t>
      </w:r>
      <w:r w:rsidR="002074E7" w:rsidRPr="005E7F07">
        <w:rPr>
          <w:rFonts w:ascii="Calibri" w:hAnsi="Calibri" w:cs="Calibri"/>
          <w:sz w:val="24"/>
          <w:szCs w:val="24"/>
        </w:rPr>
        <w:t>his/her supervisee</w:t>
      </w:r>
      <w:r w:rsidR="00665A63">
        <w:rPr>
          <w:rFonts w:ascii="Calibri" w:hAnsi="Calibri" w:cs="Calibri"/>
          <w:sz w:val="24"/>
          <w:szCs w:val="24"/>
        </w:rPr>
        <w:t xml:space="preserve"> TNA</w:t>
      </w:r>
    </w:p>
    <w:p w:rsidR="00264311" w:rsidRPr="00251E03" w:rsidRDefault="00264311" w:rsidP="006E1627">
      <w:pPr>
        <w:numPr>
          <w:ilvl w:val="0"/>
          <w:numId w:val="2"/>
        </w:numPr>
        <w:autoSpaceDE w:val="0"/>
        <w:autoSpaceDN w:val="0"/>
        <w:adjustRightInd w:val="0"/>
        <w:rPr>
          <w:rFonts w:ascii="Calibri" w:hAnsi="Calibri" w:cs="Calibri"/>
          <w:sz w:val="24"/>
          <w:szCs w:val="24"/>
        </w:rPr>
      </w:pPr>
    </w:p>
    <w:p w:rsidR="00264311" w:rsidRPr="00251E03" w:rsidRDefault="00264311" w:rsidP="00264311">
      <w:pPr>
        <w:ind w:left="0" w:firstLine="0"/>
        <w:rPr>
          <w:rFonts w:ascii="Calibri" w:hAnsi="Calibri" w:cs="Calibri"/>
          <w:sz w:val="24"/>
          <w:szCs w:val="24"/>
        </w:rPr>
      </w:pPr>
    </w:p>
    <w:p w:rsidR="00264311" w:rsidRPr="00251E03" w:rsidRDefault="00264311" w:rsidP="00264311">
      <w:pPr>
        <w:ind w:left="0" w:firstLine="0"/>
        <w:rPr>
          <w:rFonts w:ascii="Calibri" w:hAnsi="Calibri" w:cs="Calibri"/>
          <w:b/>
          <w:i/>
          <w:sz w:val="24"/>
          <w:szCs w:val="24"/>
        </w:rPr>
      </w:pPr>
      <w:r w:rsidRPr="00251E03">
        <w:rPr>
          <w:rFonts w:ascii="Calibri" w:hAnsi="Calibri" w:cs="Calibri"/>
          <w:b/>
          <w:i/>
          <w:color w:val="002060"/>
          <w:sz w:val="24"/>
          <w:szCs w:val="24"/>
        </w:rPr>
        <w:br w:type="page"/>
      </w:r>
      <w:r w:rsidRPr="00251E03">
        <w:rPr>
          <w:rFonts w:ascii="Calibri" w:hAnsi="Calibri" w:cs="Calibri"/>
          <w:b/>
          <w:i/>
          <w:sz w:val="24"/>
          <w:szCs w:val="24"/>
        </w:rPr>
        <w:lastRenderedPageBreak/>
        <w:t>2.2.3 ADMIN Use Case</w:t>
      </w:r>
    </w:p>
    <w:p w:rsidR="00264311" w:rsidRPr="00251E03" w:rsidRDefault="00264311" w:rsidP="00264311">
      <w:pPr>
        <w:ind w:left="0" w:firstLine="0"/>
        <w:rPr>
          <w:rFonts w:ascii="Calibri" w:hAnsi="Calibri" w:cs="Calibri"/>
          <w:color w:val="002060"/>
          <w:sz w:val="24"/>
          <w:szCs w:val="24"/>
        </w:rPr>
      </w:pPr>
    </w:p>
    <w:p w:rsidR="00264311" w:rsidRPr="00251E03" w:rsidRDefault="00F14789" w:rsidP="00A84A92">
      <w:pPr>
        <w:ind w:left="0" w:firstLine="0"/>
        <w:jc w:val="center"/>
        <w:rPr>
          <w:rFonts w:ascii="Calibri" w:hAnsi="Calibri" w:cs="Calibri"/>
          <w:color w:val="002060"/>
          <w:sz w:val="24"/>
          <w:szCs w:val="24"/>
        </w:rPr>
      </w:pPr>
      <w:r>
        <w:object w:dxaOrig="10425" w:dyaOrig="10260">
          <v:shape id="_x0000_i1028" type="#_x0000_t75" style="width:357pt;height:351.75pt" o:ole="">
            <v:imagedata r:id="rId15" o:title=""/>
          </v:shape>
          <o:OLEObject Type="Embed" ProgID="Visio.Drawing.15" ShapeID="_x0000_i1028" DrawAspect="Content" ObjectID="_1539942581" r:id="rId16"/>
        </w:object>
      </w:r>
    </w:p>
    <w:p w:rsidR="00264311" w:rsidRPr="00251E03" w:rsidRDefault="00264311" w:rsidP="00264311">
      <w:pPr>
        <w:ind w:left="0" w:firstLine="0"/>
        <w:rPr>
          <w:rFonts w:ascii="Calibri" w:hAnsi="Calibri" w:cs="Calibri"/>
          <w:color w:val="002060"/>
          <w:sz w:val="24"/>
          <w:szCs w:val="24"/>
        </w:rPr>
      </w:pPr>
    </w:p>
    <w:p w:rsidR="00264311" w:rsidRPr="00251E03" w:rsidRDefault="00264311" w:rsidP="00264311">
      <w:pPr>
        <w:ind w:left="0" w:firstLine="0"/>
        <w:rPr>
          <w:rFonts w:ascii="Calibri" w:hAnsi="Calibri" w:cs="Calibri"/>
          <w:color w:val="002060"/>
          <w:sz w:val="24"/>
          <w:szCs w:val="24"/>
        </w:rPr>
      </w:pPr>
    </w:p>
    <w:p w:rsidR="00264311" w:rsidRPr="00251E03" w:rsidRDefault="00264311" w:rsidP="00264311">
      <w:pPr>
        <w:ind w:left="0" w:firstLine="0"/>
        <w:rPr>
          <w:rFonts w:ascii="Calibri" w:hAnsi="Calibri" w:cs="Calibri"/>
          <w:b/>
          <w:sz w:val="24"/>
          <w:szCs w:val="24"/>
        </w:rPr>
      </w:pPr>
      <w:r w:rsidRPr="00251E03">
        <w:rPr>
          <w:rFonts w:ascii="Calibri" w:hAnsi="Calibri" w:cs="Calibri"/>
          <w:b/>
          <w:sz w:val="24"/>
          <w:szCs w:val="24"/>
        </w:rPr>
        <w:t>Brief Description:</w:t>
      </w:r>
    </w:p>
    <w:p w:rsidR="00264311" w:rsidRDefault="00292761" w:rsidP="00264311">
      <w:pPr>
        <w:ind w:left="0" w:firstLine="0"/>
        <w:jc w:val="both"/>
        <w:rPr>
          <w:rFonts w:ascii="Calibri" w:hAnsi="Calibri" w:cs="Calibri"/>
          <w:sz w:val="24"/>
          <w:szCs w:val="24"/>
        </w:rPr>
      </w:pPr>
      <w:r w:rsidRPr="00251E03">
        <w:rPr>
          <w:rFonts w:ascii="Calibri" w:hAnsi="Calibri" w:cs="Calibri"/>
          <w:sz w:val="24"/>
          <w:szCs w:val="24"/>
        </w:rPr>
        <w:t>ADMIN</w:t>
      </w:r>
      <w:r w:rsidR="00264311" w:rsidRPr="00251E03">
        <w:rPr>
          <w:rFonts w:ascii="Calibri" w:hAnsi="Calibri" w:cs="Calibri"/>
          <w:sz w:val="24"/>
          <w:szCs w:val="24"/>
        </w:rPr>
        <w:t xml:space="preserve"> will be able to use the following.</w:t>
      </w:r>
    </w:p>
    <w:p w:rsidR="00072636" w:rsidRDefault="00072636" w:rsidP="006E1627">
      <w:pPr>
        <w:pStyle w:val="ListParagraph"/>
        <w:numPr>
          <w:ilvl w:val="0"/>
          <w:numId w:val="65"/>
        </w:numPr>
        <w:jc w:val="both"/>
        <w:rPr>
          <w:rFonts w:ascii="Calibri" w:hAnsi="Calibri" w:cs="Calibri"/>
          <w:sz w:val="24"/>
          <w:szCs w:val="24"/>
        </w:rPr>
      </w:pPr>
      <w:r w:rsidRPr="00072636">
        <w:rPr>
          <w:rFonts w:ascii="Calibri" w:hAnsi="Calibri" w:cs="Calibri"/>
          <w:sz w:val="24"/>
          <w:szCs w:val="24"/>
        </w:rPr>
        <w:t>Enter employees HR actions as well as transitions.</w:t>
      </w:r>
    </w:p>
    <w:p w:rsidR="00AB5C6E" w:rsidRDefault="00072636" w:rsidP="006E1627">
      <w:pPr>
        <w:pStyle w:val="ListParagraph"/>
        <w:numPr>
          <w:ilvl w:val="0"/>
          <w:numId w:val="3"/>
        </w:numPr>
        <w:jc w:val="both"/>
        <w:rPr>
          <w:rFonts w:ascii="Calibri" w:hAnsi="Calibri" w:cs="Calibri"/>
          <w:sz w:val="24"/>
          <w:szCs w:val="24"/>
        </w:rPr>
      </w:pPr>
      <w:r w:rsidRPr="00AB5C6E">
        <w:rPr>
          <w:rFonts w:ascii="Calibri" w:hAnsi="Calibri" w:cs="Calibri"/>
          <w:sz w:val="24"/>
          <w:szCs w:val="24"/>
        </w:rPr>
        <w:t>Enter employee’s confirmation appraisal as well as annual performance appraisal</w:t>
      </w:r>
      <w:r w:rsidR="00AB5C6E">
        <w:rPr>
          <w:rFonts w:ascii="Calibri" w:hAnsi="Calibri" w:cs="Calibri"/>
          <w:sz w:val="24"/>
          <w:szCs w:val="24"/>
        </w:rPr>
        <w:t>.</w:t>
      </w:r>
    </w:p>
    <w:p w:rsidR="00264311" w:rsidRPr="00AB5C6E" w:rsidRDefault="00264311" w:rsidP="006E1627">
      <w:pPr>
        <w:pStyle w:val="ListParagraph"/>
        <w:numPr>
          <w:ilvl w:val="0"/>
          <w:numId w:val="3"/>
        </w:numPr>
        <w:jc w:val="both"/>
        <w:rPr>
          <w:rFonts w:ascii="Calibri" w:hAnsi="Calibri" w:cs="Calibri"/>
          <w:sz w:val="24"/>
          <w:szCs w:val="24"/>
        </w:rPr>
      </w:pPr>
      <w:r w:rsidRPr="00AB5C6E">
        <w:rPr>
          <w:rFonts w:ascii="Calibri" w:hAnsi="Calibri" w:cs="Calibri"/>
          <w:sz w:val="24"/>
          <w:szCs w:val="24"/>
        </w:rPr>
        <w:t>Leave application for his/her own, supervisee as well as employee under his/her office.</w:t>
      </w:r>
    </w:p>
    <w:p w:rsidR="00264311" w:rsidRPr="00251E03" w:rsidRDefault="00264311" w:rsidP="006E1627">
      <w:pPr>
        <w:numPr>
          <w:ilvl w:val="0"/>
          <w:numId w:val="3"/>
        </w:numPr>
        <w:jc w:val="both"/>
        <w:rPr>
          <w:rFonts w:ascii="Calibri" w:hAnsi="Calibri" w:cs="Calibri"/>
          <w:sz w:val="24"/>
          <w:szCs w:val="24"/>
        </w:rPr>
      </w:pPr>
      <w:r w:rsidRPr="00251E03">
        <w:rPr>
          <w:rFonts w:ascii="Calibri" w:hAnsi="Calibri" w:cs="Calibri"/>
          <w:sz w:val="24"/>
          <w:szCs w:val="24"/>
        </w:rPr>
        <w:t>Vi</w:t>
      </w:r>
      <w:r w:rsidR="00EB6704" w:rsidRPr="00251E03">
        <w:rPr>
          <w:rFonts w:ascii="Calibri" w:hAnsi="Calibri" w:cs="Calibri"/>
          <w:sz w:val="24"/>
          <w:szCs w:val="24"/>
        </w:rPr>
        <w:t xml:space="preserve">ew the leave records of his/her </w:t>
      </w:r>
      <w:r w:rsidRPr="00251E03">
        <w:rPr>
          <w:rFonts w:ascii="Calibri" w:hAnsi="Calibri" w:cs="Calibri"/>
          <w:sz w:val="24"/>
          <w:szCs w:val="24"/>
        </w:rPr>
        <w:t>own, supervisee as well as employee under his/her office.</w:t>
      </w:r>
    </w:p>
    <w:p w:rsidR="00264311" w:rsidRDefault="00264311" w:rsidP="006E1627">
      <w:pPr>
        <w:numPr>
          <w:ilvl w:val="0"/>
          <w:numId w:val="3"/>
        </w:numPr>
        <w:jc w:val="both"/>
        <w:rPr>
          <w:rFonts w:ascii="Calibri" w:hAnsi="Calibri" w:cs="Calibri"/>
          <w:sz w:val="24"/>
          <w:szCs w:val="24"/>
        </w:rPr>
      </w:pPr>
      <w:r w:rsidRPr="00251E03">
        <w:rPr>
          <w:rFonts w:ascii="Calibri" w:hAnsi="Calibri" w:cs="Calibri"/>
          <w:sz w:val="24"/>
          <w:szCs w:val="24"/>
        </w:rPr>
        <w:t>Approve the leave for the supervisee as well as employee under his/her office.</w:t>
      </w:r>
    </w:p>
    <w:p w:rsidR="00072636" w:rsidRDefault="00072636" w:rsidP="006E1627">
      <w:pPr>
        <w:numPr>
          <w:ilvl w:val="0"/>
          <w:numId w:val="3"/>
        </w:numPr>
        <w:jc w:val="both"/>
        <w:rPr>
          <w:rFonts w:ascii="Calibri" w:hAnsi="Calibri" w:cs="Calibri"/>
          <w:sz w:val="24"/>
          <w:szCs w:val="24"/>
        </w:rPr>
      </w:pPr>
      <w:r w:rsidRPr="00B825B3">
        <w:rPr>
          <w:rFonts w:ascii="Calibri" w:hAnsi="Calibri" w:cs="Calibri"/>
          <w:sz w:val="24"/>
          <w:szCs w:val="24"/>
        </w:rPr>
        <w:t>Adjust Attendance for his/her supervisee &amp; Approve Timesheet for his/her supervisee</w:t>
      </w:r>
    </w:p>
    <w:p w:rsidR="00AB5C6E" w:rsidRPr="00B825B3" w:rsidRDefault="00AB5C6E" w:rsidP="006E1627">
      <w:pPr>
        <w:numPr>
          <w:ilvl w:val="0"/>
          <w:numId w:val="3"/>
        </w:numPr>
        <w:jc w:val="both"/>
        <w:rPr>
          <w:rFonts w:ascii="Calibri" w:hAnsi="Calibri" w:cs="Calibri"/>
          <w:sz w:val="24"/>
          <w:szCs w:val="24"/>
        </w:rPr>
      </w:pPr>
      <w:r>
        <w:rPr>
          <w:rFonts w:ascii="Calibri" w:hAnsi="Calibri" w:cs="Calibri"/>
          <w:sz w:val="24"/>
          <w:szCs w:val="24"/>
        </w:rPr>
        <w:t xml:space="preserve">Enter training schedule &amp; budget </w:t>
      </w:r>
      <w:r w:rsidRPr="00AB5C6E">
        <w:rPr>
          <w:rFonts w:ascii="Calibri" w:hAnsi="Calibri" w:cs="Calibri"/>
          <w:sz w:val="24"/>
          <w:szCs w:val="24"/>
        </w:rPr>
        <w:t xml:space="preserve">under his/her </w:t>
      </w:r>
      <w:r w:rsidR="00896898">
        <w:rPr>
          <w:rFonts w:ascii="Calibri" w:hAnsi="Calibri" w:cs="Calibri"/>
          <w:sz w:val="24"/>
          <w:szCs w:val="24"/>
        </w:rPr>
        <w:t>provision</w:t>
      </w:r>
      <w:r w:rsidRPr="00AB5C6E">
        <w:rPr>
          <w:rFonts w:ascii="Calibri" w:hAnsi="Calibri" w:cs="Calibri"/>
          <w:sz w:val="24"/>
          <w:szCs w:val="24"/>
        </w:rPr>
        <w:t>.</w:t>
      </w:r>
    </w:p>
    <w:p w:rsidR="00072636" w:rsidRDefault="00AB5C6E" w:rsidP="006E1627">
      <w:pPr>
        <w:numPr>
          <w:ilvl w:val="0"/>
          <w:numId w:val="3"/>
        </w:numPr>
        <w:jc w:val="both"/>
        <w:rPr>
          <w:rFonts w:ascii="Calibri" w:hAnsi="Calibri" w:cs="Calibri"/>
          <w:sz w:val="24"/>
          <w:szCs w:val="24"/>
        </w:rPr>
      </w:pPr>
      <w:r>
        <w:rPr>
          <w:rFonts w:ascii="Calibri" w:hAnsi="Calibri" w:cs="Calibri"/>
          <w:sz w:val="24"/>
          <w:szCs w:val="24"/>
        </w:rPr>
        <w:t>Create User &amp; user permission.</w:t>
      </w:r>
    </w:p>
    <w:p w:rsidR="00F14789" w:rsidRDefault="00F14789" w:rsidP="006E1627">
      <w:pPr>
        <w:numPr>
          <w:ilvl w:val="0"/>
          <w:numId w:val="3"/>
        </w:numPr>
        <w:jc w:val="both"/>
        <w:rPr>
          <w:rFonts w:ascii="Calibri" w:hAnsi="Calibri" w:cs="Calibri"/>
          <w:sz w:val="24"/>
          <w:szCs w:val="24"/>
        </w:rPr>
      </w:pPr>
      <w:r>
        <w:rPr>
          <w:rFonts w:ascii="Calibri" w:hAnsi="Calibri" w:cs="Calibri"/>
          <w:sz w:val="24"/>
          <w:szCs w:val="24"/>
        </w:rPr>
        <w:t>Access to HR Dashboard</w:t>
      </w:r>
    </w:p>
    <w:p w:rsidR="0035493F" w:rsidRPr="0035493F" w:rsidRDefault="0035493F" w:rsidP="0035493F">
      <w:pPr>
        <w:ind w:left="720" w:firstLine="0"/>
        <w:jc w:val="both"/>
        <w:rPr>
          <w:rFonts w:ascii="Calibri" w:hAnsi="Calibri" w:cs="Calibri"/>
          <w:sz w:val="24"/>
          <w:szCs w:val="24"/>
        </w:rPr>
      </w:pPr>
    </w:p>
    <w:p w:rsidR="00264311" w:rsidRDefault="00264311" w:rsidP="00264311">
      <w:pPr>
        <w:autoSpaceDE w:val="0"/>
        <w:autoSpaceDN w:val="0"/>
        <w:adjustRightInd w:val="0"/>
        <w:ind w:left="0" w:firstLine="0"/>
        <w:rPr>
          <w:rFonts w:ascii="Calibri" w:hAnsi="Calibri" w:cs="Calibri"/>
          <w:b/>
          <w:bCs/>
          <w:sz w:val="24"/>
          <w:szCs w:val="24"/>
        </w:rPr>
      </w:pPr>
      <w:r w:rsidRPr="00251E03">
        <w:rPr>
          <w:rFonts w:ascii="Calibri" w:hAnsi="Calibri" w:cs="Calibri"/>
          <w:b/>
          <w:bCs/>
          <w:sz w:val="24"/>
          <w:szCs w:val="24"/>
        </w:rPr>
        <w:t xml:space="preserve">Initial Step-By-Step Description </w:t>
      </w:r>
    </w:p>
    <w:p w:rsidR="007D4277" w:rsidRDefault="007D4277" w:rsidP="006E1627">
      <w:pPr>
        <w:pStyle w:val="ListParagraph"/>
        <w:numPr>
          <w:ilvl w:val="0"/>
          <w:numId w:val="66"/>
        </w:numPr>
        <w:autoSpaceDE w:val="0"/>
        <w:autoSpaceDN w:val="0"/>
        <w:adjustRightInd w:val="0"/>
        <w:rPr>
          <w:rFonts w:ascii="Calibri" w:hAnsi="Calibri" w:cs="Calibri"/>
          <w:b/>
          <w:sz w:val="24"/>
          <w:szCs w:val="24"/>
        </w:rPr>
      </w:pPr>
      <w:r w:rsidRPr="007D4277">
        <w:rPr>
          <w:rFonts w:ascii="Calibri" w:hAnsi="Calibri" w:cs="Calibri"/>
          <w:b/>
          <w:sz w:val="24"/>
          <w:szCs w:val="24"/>
        </w:rPr>
        <w:t>Input HR Action</w:t>
      </w:r>
    </w:p>
    <w:p w:rsidR="007D4277" w:rsidRDefault="007D4277" w:rsidP="006E1627">
      <w:pPr>
        <w:pStyle w:val="ListParagraph"/>
        <w:numPr>
          <w:ilvl w:val="0"/>
          <w:numId w:val="67"/>
        </w:numPr>
        <w:autoSpaceDE w:val="0"/>
        <w:autoSpaceDN w:val="0"/>
        <w:adjustRightInd w:val="0"/>
        <w:rPr>
          <w:rFonts w:ascii="Calibri" w:hAnsi="Calibri" w:cs="Calibri"/>
          <w:sz w:val="24"/>
          <w:szCs w:val="24"/>
        </w:rPr>
      </w:pPr>
      <w:r w:rsidRPr="007D4277">
        <w:rPr>
          <w:rFonts w:ascii="Calibri" w:hAnsi="Calibri" w:cs="Calibri"/>
          <w:sz w:val="24"/>
          <w:szCs w:val="24"/>
        </w:rPr>
        <w:lastRenderedPageBreak/>
        <w:t>The ADMIN chooses different action link to enter all HR action.</w:t>
      </w:r>
    </w:p>
    <w:p w:rsidR="007D4277" w:rsidRDefault="007D4277" w:rsidP="006E1627">
      <w:pPr>
        <w:pStyle w:val="ListParagraph"/>
        <w:numPr>
          <w:ilvl w:val="0"/>
          <w:numId w:val="67"/>
        </w:numPr>
        <w:autoSpaceDE w:val="0"/>
        <w:autoSpaceDN w:val="0"/>
        <w:adjustRightInd w:val="0"/>
        <w:rPr>
          <w:rFonts w:ascii="Calibri" w:hAnsi="Calibri" w:cs="Calibri"/>
          <w:sz w:val="24"/>
          <w:szCs w:val="24"/>
        </w:rPr>
      </w:pPr>
      <w:r>
        <w:rPr>
          <w:rFonts w:ascii="Calibri" w:hAnsi="Calibri" w:cs="Calibri"/>
          <w:sz w:val="24"/>
          <w:szCs w:val="24"/>
        </w:rPr>
        <w:t>S/he ca</w:t>
      </w:r>
      <w:r w:rsidR="008B6076">
        <w:rPr>
          <w:rFonts w:ascii="Calibri" w:hAnsi="Calibri" w:cs="Calibri"/>
          <w:sz w:val="24"/>
          <w:szCs w:val="24"/>
        </w:rPr>
        <w:t xml:space="preserve">n </w:t>
      </w:r>
      <w:r>
        <w:rPr>
          <w:rFonts w:ascii="Calibri" w:hAnsi="Calibri" w:cs="Calibri"/>
          <w:sz w:val="24"/>
          <w:szCs w:val="24"/>
        </w:rPr>
        <w:t xml:space="preserve">also enter </w:t>
      </w:r>
      <w:r w:rsidR="008B6076">
        <w:rPr>
          <w:rFonts w:ascii="Calibri" w:hAnsi="Calibri" w:cs="Calibri"/>
          <w:sz w:val="24"/>
          <w:szCs w:val="24"/>
        </w:rPr>
        <w:t>employee transition as well as separation information.</w:t>
      </w:r>
    </w:p>
    <w:p w:rsidR="00342A59" w:rsidRDefault="00342A59" w:rsidP="00342A59">
      <w:pPr>
        <w:pStyle w:val="ListParagraph"/>
        <w:autoSpaceDE w:val="0"/>
        <w:autoSpaceDN w:val="0"/>
        <w:adjustRightInd w:val="0"/>
        <w:ind w:left="1080" w:firstLine="0"/>
        <w:rPr>
          <w:rFonts w:ascii="Calibri" w:hAnsi="Calibri" w:cs="Calibri"/>
          <w:sz w:val="24"/>
          <w:szCs w:val="24"/>
        </w:rPr>
      </w:pPr>
    </w:p>
    <w:p w:rsidR="008B6076" w:rsidRPr="008934ED" w:rsidRDefault="008934ED" w:rsidP="006E1627">
      <w:pPr>
        <w:pStyle w:val="ListParagraph"/>
        <w:numPr>
          <w:ilvl w:val="0"/>
          <w:numId w:val="66"/>
        </w:numPr>
        <w:autoSpaceDE w:val="0"/>
        <w:autoSpaceDN w:val="0"/>
        <w:adjustRightInd w:val="0"/>
        <w:rPr>
          <w:rFonts w:ascii="Calibri" w:hAnsi="Calibri" w:cs="Calibri"/>
          <w:b/>
          <w:sz w:val="24"/>
          <w:szCs w:val="24"/>
        </w:rPr>
      </w:pPr>
      <w:r>
        <w:rPr>
          <w:rFonts w:ascii="Calibri" w:hAnsi="Calibri" w:cs="Calibri"/>
          <w:b/>
          <w:sz w:val="24"/>
          <w:szCs w:val="24"/>
        </w:rPr>
        <w:t xml:space="preserve">Apply for </w:t>
      </w:r>
      <w:r w:rsidR="008B6076" w:rsidRPr="008934ED">
        <w:rPr>
          <w:rFonts w:ascii="Calibri" w:hAnsi="Calibri" w:cs="Calibri"/>
          <w:b/>
          <w:sz w:val="24"/>
          <w:szCs w:val="24"/>
        </w:rPr>
        <w:t>Appraisal</w:t>
      </w:r>
    </w:p>
    <w:p w:rsidR="008B6076" w:rsidRDefault="008B6076" w:rsidP="006E1627">
      <w:pPr>
        <w:pStyle w:val="ListParagraph"/>
        <w:numPr>
          <w:ilvl w:val="0"/>
          <w:numId w:val="68"/>
        </w:numPr>
        <w:autoSpaceDE w:val="0"/>
        <w:autoSpaceDN w:val="0"/>
        <w:adjustRightInd w:val="0"/>
        <w:rPr>
          <w:rFonts w:ascii="Calibri" w:hAnsi="Calibri" w:cs="Calibri"/>
          <w:sz w:val="24"/>
          <w:szCs w:val="24"/>
        </w:rPr>
      </w:pPr>
      <w:r>
        <w:rPr>
          <w:rFonts w:ascii="Calibri" w:hAnsi="Calibri" w:cs="Calibri"/>
          <w:sz w:val="24"/>
          <w:szCs w:val="24"/>
        </w:rPr>
        <w:t xml:space="preserve">ADMIN </w:t>
      </w:r>
      <w:r w:rsidR="00AD7BF8">
        <w:rPr>
          <w:rFonts w:ascii="Calibri" w:hAnsi="Calibri" w:cs="Calibri"/>
          <w:sz w:val="24"/>
          <w:szCs w:val="24"/>
        </w:rPr>
        <w:t xml:space="preserve">chooses link to enter technical as well as </w:t>
      </w:r>
      <w:r w:rsidR="00896898">
        <w:rPr>
          <w:rFonts w:ascii="Calibri" w:hAnsi="Calibri" w:cs="Calibri"/>
          <w:sz w:val="24"/>
          <w:szCs w:val="24"/>
        </w:rPr>
        <w:t>non-technical</w:t>
      </w:r>
      <w:r w:rsidR="008934ED">
        <w:rPr>
          <w:rFonts w:ascii="Calibri" w:hAnsi="Calibri" w:cs="Calibri"/>
          <w:sz w:val="24"/>
          <w:szCs w:val="24"/>
        </w:rPr>
        <w:t>staff’s</w:t>
      </w:r>
      <w:r w:rsidR="00AD7BF8">
        <w:rPr>
          <w:rFonts w:ascii="Calibri" w:hAnsi="Calibri" w:cs="Calibri"/>
          <w:sz w:val="24"/>
          <w:szCs w:val="24"/>
        </w:rPr>
        <w:t xml:space="preserve"> confirmation </w:t>
      </w:r>
      <w:r w:rsidR="008723DF">
        <w:rPr>
          <w:rFonts w:ascii="Calibri" w:hAnsi="Calibri" w:cs="Calibri"/>
          <w:sz w:val="24"/>
          <w:szCs w:val="24"/>
        </w:rPr>
        <w:t>appraisal</w:t>
      </w:r>
      <w:r w:rsidR="00AD7BF8">
        <w:rPr>
          <w:rFonts w:ascii="Calibri" w:hAnsi="Calibri" w:cs="Calibri"/>
          <w:sz w:val="24"/>
          <w:szCs w:val="24"/>
        </w:rPr>
        <w:t>.</w:t>
      </w:r>
    </w:p>
    <w:p w:rsidR="008934ED" w:rsidRDefault="008934ED" w:rsidP="006E1627">
      <w:pPr>
        <w:pStyle w:val="ListParagraph"/>
        <w:numPr>
          <w:ilvl w:val="0"/>
          <w:numId w:val="68"/>
        </w:numPr>
        <w:autoSpaceDE w:val="0"/>
        <w:autoSpaceDN w:val="0"/>
        <w:adjustRightInd w:val="0"/>
        <w:rPr>
          <w:rFonts w:ascii="Calibri" w:hAnsi="Calibri" w:cs="Calibri"/>
          <w:sz w:val="24"/>
          <w:szCs w:val="24"/>
        </w:rPr>
      </w:pPr>
      <w:r>
        <w:rPr>
          <w:rFonts w:ascii="Calibri" w:hAnsi="Calibri" w:cs="Calibri"/>
          <w:sz w:val="24"/>
          <w:szCs w:val="24"/>
        </w:rPr>
        <w:t>Actor will also choose another link to enter annual performance appraisal.</w:t>
      </w:r>
    </w:p>
    <w:p w:rsidR="00342A59" w:rsidRPr="008B6076" w:rsidRDefault="00342A59" w:rsidP="00342A59">
      <w:pPr>
        <w:pStyle w:val="ListParagraph"/>
        <w:autoSpaceDE w:val="0"/>
        <w:autoSpaceDN w:val="0"/>
        <w:adjustRightInd w:val="0"/>
        <w:ind w:left="1080" w:firstLine="0"/>
        <w:rPr>
          <w:rFonts w:ascii="Calibri" w:hAnsi="Calibri" w:cs="Calibri"/>
          <w:sz w:val="24"/>
          <w:szCs w:val="24"/>
        </w:rPr>
      </w:pPr>
    </w:p>
    <w:p w:rsidR="00264311" w:rsidRPr="008934ED" w:rsidRDefault="00264311" w:rsidP="006E1627">
      <w:pPr>
        <w:pStyle w:val="ListParagraph"/>
        <w:numPr>
          <w:ilvl w:val="0"/>
          <w:numId w:val="66"/>
        </w:numPr>
        <w:autoSpaceDE w:val="0"/>
        <w:autoSpaceDN w:val="0"/>
        <w:adjustRightInd w:val="0"/>
        <w:rPr>
          <w:rFonts w:ascii="Calibri" w:hAnsi="Calibri" w:cs="Calibri"/>
          <w:b/>
          <w:sz w:val="24"/>
          <w:szCs w:val="24"/>
        </w:rPr>
      </w:pPr>
      <w:r w:rsidRPr="008934ED">
        <w:rPr>
          <w:rFonts w:ascii="Calibri" w:hAnsi="Calibri" w:cs="Calibri"/>
          <w:b/>
          <w:sz w:val="24"/>
          <w:szCs w:val="24"/>
        </w:rPr>
        <w:t xml:space="preserve">Apply for leave </w:t>
      </w:r>
    </w:p>
    <w:p w:rsidR="00264311" w:rsidRPr="00251E03" w:rsidRDefault="00264311" w:rsidP="006E1627">
      <w:pPr>
        <w:numPr>
          <w:ilvl w:val="0"/>
          <w:numId w:val="69"/>
        </w:numPr>
        <w:autoSpaceDE w:val="0"/>
        <w:autoSpaceDN w:val="0"/>
        <w:adjustRightInd w:val="0"/>
        <w:ind w:left="1080"/>
        <w:rPr>
          <w:rFonts w:ascii="Calibri" w:hAnsi="Calibri" w:cs="Calibri"/>
          <w:sz w:val="24"/>
          <w:szCs w:val="24"/>
        </w:rPr>
      </w:pPr>
      <w:r w:rsidRPr="00251E03">
        <w:rPr>
          <w:rFonts w:ascii="Calibri" w:hAnsi="Calibri" w:cs="Calibri"/>
          <w:sz w:val="24"/>
          <w:szCs w:val="24"/>
        </w:rPr>
        <w:t xml:space="preserve">The ADMIN chooses link apply for a leave. </w:t>
      </w:r>
    </w:p>
    <w:p w:rsidR="00264311" w:rsidRPr="00251E03" w:rsidRDefault="00264311" w:rsidP="006E1627">
      <w:pPr>
        <w:numPr>
          <w:ilvl w:val="0"/>
          <w:numId w:val="69"/>
        </w:numPr>
        <w:autoSpaceDE w:val="0"/>
        <w:autoSpaceDN w:val="0"/>
        <w:adjustRightInd w:val="0"/>
        <w:ind w:left="1080"/>
        <w:rPr>
          <w:rFonts w:ascii="Calibri" w:hAnsi="Calibri" w:cs="Calibri"/>
          <w:sz w:val="24"/>
          <w:szCs w:val="24"/>
        </w:rPr>
      </w:pPr>
      <w:r w:rsidRPr="00251E03">
        <w:rPr>
          <w:rFonts w:ascii="Calibri" w:hAnsi="Calibri" w:cs="Calibri"/>
          <w:sz w:val="24"/>
          <w:szCs w:val="24"/>
        </w:rPr>
        <w:t xml:space="preserve">The system displays the choices to select date and type of leave to apply. </w:t>
      </w:r>
    </w:p>
    <w:p w:rsidR="00264311" w:rsidRPr="00251E03" w:rsidRDefault="00264311" w:rsidP="006E1627">
      <w:pPr>
        <w:numPr>
          <w:ilvl w:val="0"/>
          <w:numId w:val="69"/>
        </w:numPr>
        <w:autoSpaceDE w:val="0"/>
        <w:autoSpaceDN w:val="0"/>
        <w:adjustRightInd w:val="0"/>
        <w:ind w:left="1080"/>
        <w:rPr>
          <w:rFonts w:ascii="Calibri" w:hAnsi="Calibri" w:cs="Calibri"/>
          <w:sz w:val="24"/>
          <w:szCs w:val="24"/>
        </w:rPr>
      </w:pPr>
      <w:r w:rsidRPr="00251E03">
        <w:rPr>
          <w:rFonts w:ascii="Calibri" w:hAnsi="Calibri" w:cs="Calibri"/>
          <w:sz w:val="24"/>
          <w:szCs w:val="24"/>
        </w:rPr>
        <w:t xml:space="preserve">The System also displays </w:t>
      </w:r>
      <w:r w:rsidR="001E19D4" w:rsidRPr="00251E03">
        <w:rPr>
          <w:rFonts w:ascii="Calibri" w:hAnsi="Calibri" w:cs="Calibri"/>
          <w:sz w:val="24"/>
          <w:szCs w:val="24"/>
        </w:rPr>
        <w:t>an</w:t>
      </w:r>
      <w:r w:rsidRPr="00251E03">
        <w:rPr>
          <w:rFonts w:ascii="Calibri" w:hAnsi="Calibri" w:cs="Calibri"/>
          <w:sz w:val="24"/>
          <w:szCs w:val="24"/>
        </w:rPr>
        <w:t xml:space="preserve"> admin section to apply for a for on behalf of </w:t>
      </w:r>
      <w:r w:rsidR="00664F85" w:rsidRPr="00251E03">
        <w:rPr>
          <w:rFonts w:ascii="Calibri" w:hAnsi="Calibri" w:cs="Calibri"/>
          <w:sz w:val="24"/>
          <w:szCs w:val="24"/>
        </w:rPr>
        <w:t>a</w:t>
      </w:r>
      <w:r w:rsidRPr="00251E03">
        <w:rPr>
          <w:rFonts w:ascii="Calibri" w:hAnsi="Calibri" w:cs="Calibri"/>
          <w:sz w:val="24"/>
          <w:szCs w:val="24"/>
        </w:rPr>
        <w:t xml:space="preserve"> supervisee or employee under his/her office.</w:t>
      </w:r>
    </w:p>
    <w:p w:rsidR="00264311" w:rsidRPr="00251E03" w:rsidRDefault="00264311" w:rsidP="006E1627">
      <w:pPr>
        <w:numPr>
          <w:ilvl w:val="0"/>
          <w:numId w:val="69"/>
        </w:numPr>
        <w:autoSpaceDE w:val="0"/>
        <w:autoSpaceDN w:val="0"/>
        <w:adjustRightInd w:val="0"/>
        <w:ind w:left="1080"/>
        <w:rPr>
          <w:rFonts w:ascii="Calibri" w:hAnsi="Calibri" w:cs="Calibri"/>
          <w:sz w:val="24"/>
          <w:szCs w:val="24"/>
        </w:rPr>
      </w:pPr>
      <w:r w:rsidRPr="00251E03">
        <w:rPr>
          <w:rFonts w:ascii="Calibri" w:hAnsi="Calibri" w:cs="Calibri"/>
          <w:sz w:val="24"/>
          <w:szCs w:val="24"/>
        </w:rPr>
        <w:t xml:space="preserve">Completes application and wait for an approval </w:t>
      </w:r>
    </w:p>
    <w:p w:rsidR="00264311" w:rsidRPr="00251E03" w:rsidRDefault="00FE6639" w:rsidP="006E1627">
      <w:pPr>
        <w:numPr>
          <w:ilvl w:val="0"/>
          <w:numId w:val="69"/>
        </w:numPr>
        <w:autoSpaceDE w:val="0"/>
        <w:autoSpaceDN w:val="0"/>
        <w:adjustRightInd w:val="0"/>
        <w:ind w:left="1080"/>
        <w:rPr>
          <w:rFonts w:ascii="Calibri" w:hAnsi="Calibri" w:cs="Calibri"/>
          <w:sz w:val="24"/>
          <w:szCs w:val="24"/>
        </w:rPr>
      </w:pPr>
      <w:r w:rsidRPr="00251E03">
        <w:rPr>
          <w:rFonts w:ascii="Calibri" w:hAnsi="Calibri" w:cs="Calibri"/>
          <w:sz w:val="24"/>
          <w:szCs w:val="24"/>
        </w:rPr>
        <w:t>System will generate a mail to the supervisor and supervisee both request for leave approval</w:t>
      </w:r>
      <w:r w:rsidR="00264311" w:rsidRPr="00251E03">
        <w:rPr>
          <w:rFonts w:ascii="Calibri" w:hAnsi="Calibri" w:cs="Calibri"/>
          <w:sz w:val="24"/>
          <w:szCs w:val="24"/>
        </w:rPr>
        <w:t>.</w:t>
      </w:r>
    </w:p>
    <w:p w:rsidR="00264311" w:rsidRPr="008934ED" w:rsidRDefault="00264311" w:rsidP="006E1627">
      <w:pPr>
        <w:pStyle w:val="ListParagraph"/>
        <w:numPr>
          <w:ilvl w:val="0"/>
          <w:numId w:val="69"/>
        </w:numPr>
        <w:ind w:left="1080"/>
        <w:rPr>
          <w:rFonts w:ascii="Calibri" w:hAnsi="Calibri" w:cs="Calibri"/>
          <w:sz w:val="24"/>
          <w:szCs w:val="24"/>
        </w:rPr>
      </w:pPr>
      <w:r w:rsidRPr="008934ED">
        <w:rPr>
          <w:rFonts w:ascii="Calibri" w:hAnsi="Calibri" w:cs="Calibri"/>
          <w:sz w:val="24"/>
          <w:szCs w:val="24"/>
        </w:rPr>
        <w:t>Actor will also have a list of pending application of his/her own as well as selected supervisee or employee under his/her office to edit before approval.</w:t>
      </w:r>
    </w:p>
    <w:p w:rsidR="00FE6639" w:rsidRPr="008934ED" w:rsidRDefault="00FE6639" w:rsidP="006E1627">
      <w:pPr>
        <w:pStyle w:val="ListParagraph"/>
        <w:widowControl w:val="0"/>
        <w:numPr>
          <w:ilvl w:val="0"/>
          <w:numId w:val="69"/>
        </w:numPr>
        <w:autoSpaceDE w:val="0"/>
        <w:autoSpaceDN w:val="0"/>
        <w:adjustRightInd w:val="0"/>
        <w:spacing w:line="293" w:lineRule="exact"/>
        <w:ind w:left="1080"/>
        <w:rPr>
          <w:rFonts w:ascii="Calibri" w:hAnsi="Calibri" w:cs="Calibri"/>
          <w:sz w:val="24"/>
          <w:szCs w:val="24"/>
        </w:rPr>
      </w:pPr>
      <w:r w:rsidRPr="008934ED">
        <w:rPr>
          <w:rFonts w:ascii="Calibri" w:hAnsi="Calibri" w:cs="Calibri"/>
          <w:sz w:val="24"/>
          <w:szCs w:val="24"/>
        </w:rPr>
        <w:t>After approval/reject/modification system will generate a mail for both.</w:t>
      </w:r>
    </w:p>
    <w:p w:rsidR="00FE6639" w:rsidRPr="00251E03" w:rsidRDefault="00FE6639" w:rsidP="00264311">
      <w:pPr>
        <w:ind w:left="0" w:firstLine="0"/>
        <w:rPr>
          <w:rFonts w:ascii="Calibri" w:hAnsi="Calibri" w:cs="Calibri"/>
          <w:sz w:val="24"/>
          <w:szCs w:val="24"/>
        </w:rPr>
      </w:pPr>
    </w:p>
    <w:p w:rsidR="00264311" w:rsidRPr="00537572" w:rsidRDefault="00264311" w:rsidP="006E1627">
      <w:pPr>
        <w:pStyle w:val="ListParagraph"/>
        <w:numPr>
          <w:ilvl w:val="0"/>
          <w:numId w:val="66"/>
        </w:numPr>
        <w:autoSpaceDE w:val="0"/>
        <w:autoSpaceDN w:val="0"/>
        <w:adjustRightInd w:val="0"/>
        <w:rPr>
          <w:rFonts w:ascii="Calibri" w:hAnsi="Calibri" w:cs="Calibri"/>
          <w:b/>
          <w:sz w:val="24"/>
          <w:szCs w:val="24"/>
        </w:rPr>
      </w:pPr>
      <w:r w:rsidRPr="00537572">
        <w:rPr>
          <w:rFonts w:ascii="Calibri" w:hAnsi="Calibri" w:cs="Calibri"/>
          <w:b/>
          <w:sz w:val="24"/>
          <w:szCs w:val="24"/>
        </w:rPr>
        <w:t xml:space="preserve">View Leave Records </w:t>
      </w:r>
    </w:p>
    <w:p w:rsidR="00264311" w:rsidRPr="00251E03" w:rsidRDefault="00264311" w:rsidP="006E1627">
      <w:pPr>
        <w:numPr>
          <w:ilvl w:val="0"/>
          <w:numId w:val="70"/>
        </w:numPr>
        <w:autoSpaceDE w:val="0"/>
        <w:autoSpaceDN w:val="0"/>
        <w:adjustRightInd w:val="0"/>
        <w:ind w:left="1080"/>
        <w:rPr>
          <w:rFonts w:ascii="Calibri" w:hAnsi="Calibri" w:cs="Calibri"/>
          <w:sz w:val="24"/>
          <w:szCs w:val="24"/>
        </w:rPr>
      </w:pPr>
      <w:r w:rsidRPr="00251E03">
        <w:rPr>
          <w:rFonts w:ascii="Calibri" w:hAnsi="Calibri" w:cs="Calibri"/>
          <w:sz w:val="24"/>
          <w:szCs w:val="24"/>
        </w:rPr>
        <w:t xml:space="preserve">The ADMIN chooses link to view his/her own as well as supervisee or employee under his/her office leave records. </w:t>
      </w:r>
    </w:p>
    <w:p w:rsidR="00264311" w:rsidRPr="00251E03" w:rsidRDefault="00264311" w:rsidP="006E1627">
      <w:pPr>
        <w:numPr>
          <w:ilvl w:val="0"/>
          <w:numId w:val="70"/>
        </w:numPr>
        <w:autoSpaceDE w:val="0"/>
        <w:autoSpaceDN w:val="0"/>
        <w:adjustRightInd w:val="0"/>
        <w:ind w:left="1080"/>
        <w:rPr>
          <w:rFonts w:ascii="Calibri" w:hAnsi="Calibri" w:cs="Calibri"/>
          <w:sz w:val="24"/>
          <w:szCs w:val="24"/>
        </w:rPr>
      </w:pPr>
      <w:r w:rsidRPr="00251E03">
        <w:rPr>
          <w:rFonts w:ascii="Calibri" w:hAnsi="Calibri" w:cs="Calibri"/>
          <w:sz w:val="24"/>
          <w:szCs w:val="24"/>
        </w:rPr>
        <w:t xml:space="preserve">The system presents the abstract of his/her as well as supervisee or employee under his/her </w:t>
      </w:r>
      <w:r w:rsidR="00896898">
        <w:rPr>
          <w:rFonts w:ascii="Calibri" w:hAnsi="Calibri" w:cs="Calibri"/>
          <w:sz w:val="24"/>
          <w:szCs w:val="24"/>
        </w:rPr>
        <w:t>provision</w:t>
      </w:r>
      <w:r w:rsidRPr="00251E03">
        <w:rPr>
          <w:rFonts w:ascii="Calibri" w:hAnsi="Calibri" w:cs="Calibri"/>
          <w:sz w:val="24"/>
          <w:szCs w:val="24"/>
        </w:rPr>
        <w:t xml:space="preserve"> leave status. </w:t>
      </w:r>
    </w:p>
    <w:p w:rsidR="00264311" w:rsidRPr="00251E03" w:rsidRDefault="00264311" w:rsidP="00264311">
      <w:pPr>
        <w:ind w:left="0" w:firstLine="0"/>
        <w:rPr>
          <w:rFonts w:ascii="Calibri" w:hAnsi="Calibri" w:cs="Calibri"/>
          <w:sz w:val="24"/>
          <w:szCs w:val="24"/>
        </w:rPr>
      </w:pPr>
    </w:p>
    <w:p w:rsidR="00264311" w:rsidRPr="00537572" w:rsidRDefault="00264311" w:rsidP="006E1627">
      <w:pPr>
        <w:pStyle w:val="ListParagraph"/>
        <w:numPr>
          <w:ilvl w:val="0"/>
          <w:numId w:val="66"/>
        </w:numPr>
        <w:rPr>
          <w:rFonts w:ascii="Calibri" w:hAnsi="Calibri" w:cs="Calibri"/>
          <w:b/>
          <w:sz w:val="24"/>
          <w:szCs w:val="24"/>
        </w:rPr>
      </w:pPr>
      <w:r w:rsidRPr="00537572">
        <w:rPr>
          <w:rFonts w:ascii="Calibri" w:hAnsi="Calibri" w:cs="Calibri"/>
          <w:b/>
          <w:sz w:val="24"/>
          <w:szCs w:val="24"/>
        </w:rPr>
        <w:t>Leave Approval</w:t>
      </w:r>
    </w:p>
    <w:p w:rsidR="00264311" w:rsidRPr="00251E03" w:rsidRDefault="00264311" w:rsidP="006E1627">
      <w:pPr>
        <w:numPr>
          <w:ilvl w:val="0"/>
          <w:numId w:val="71"/>
        </w:numPr>
        <w:autoSpaceDE w:val="0"/>
        <w:autoSpaceDN w:val="0"/>
        <w:adjustRightInd w:val="0"/>
        <w:ind w:left="1080"/>
        <w:rPr>
          <w:rFonts w:ascii="Calibri" w:hAnsi="Calibri" w:cs="Calibri"/>
          <w:sz w:val="24"/>
          <w:szCs w:val="24"/>
        </w:rPr>
      </w:pPr>
      <w:r w:rsidRPr="00251E03">
        <w:rPr>
          <w:rFonts w:ascii="Calibri" w:hAnsi="Calibri" w:cs="Calibri"/>
          <w:sz w:val="24"/>
          <w:szCs w:val="24"/>
        </w:rPr>
        <w:t xml:space="preserve">The ADMIN chooses link to approve his/her supervisee or employee under his/her </w:t>
      </w:r>
      <w:r w:rsidR="00896898">
        <w:rPr>
          <w:rFonts w:ascii="Calibri" w:hAnsi="Calibri" w:cs="Calibri"/>
          <w:sz w:val="24"/>
          <w:szCs w:val="24"/>
        </w:rPr>
        <w:t>provision</w:t>
      </w:r>
      <w:r w:rsidRPr="00251E03">
        <w:rPr>
          <w:rFonts w:ascii="Calibri" w:hAnsi="Calibri" w:cs="Calibri"/>
          <w:sz w:val="24"/>
          <w:szCs w:val="24"/>
        </w:rPr>
        <w:t xml:space="preserve"> leave application. </w:t>
      </w:r>
    </w:p>
    <w:p w:rsidR="00264311" w:rsidRPr="00251E03" w:rsidRDefault="00264311" w:rsidP="006E1627">
      <w:pPr>
        <w:numPr>
          <w:ilvl w:val="0"/>
          <w:numId w:val="71"/>
        </w:numPr>
        <w:autoSpaceDE w:val="0"/>
        <w:autoSpaceDN w:val="0"/>
        <w:adjustRightInd w:val="0"/>
        <w:ind w:left="1080"/>
        <w:rPr>
          <w:rFonts w:ascii="Calibri" w:hAnsi="Calibri" w:cs="Calibri"/>
          <w:sz w:val="24"/>
          <w:szCs w:val="24"/>
        </w:rPr>
      </w:pPr>
      <w:r w:rsidRPr="00251E03">
        <w:rPr>
          <w:rFonts w:ascii="Calibri" w:hAnsi="Calibri" w:cs="Calibri"/>
          <w:sz w:val="24"/>
          <w:szCs w:val="24"/>
        </w:rPr>
        <w:t>The actor will</w:t>
      </w:r>
      <w:r w:rsidR="00222FEE" w:rsidRPr="00251E03">
        <w:rPr>
          <w:rFonts w:ascii="Calibri" w:hAnsi="Calibri" w:cs="Calibri"/>
          <w:sz w:val="24"/>
          <w:szCs w:val="24"/>
        </w:rPr>
        <w:t xml:space="preserve"> be</w:t>
      </w:r>
      <w:r w:rsidRPr="00251E03">
        <w:rPr>
          <w:rFonts w:ascii="Calibri" w:hAnsi="Calibri" w:cs="Calibri"/>
          <w:sz w:val="24"/>
          <w:szCs w:val="24"/>
        </w:rPr>
        <w:t xml:space="preserve"> able to view the application before approve.</w:t>
      </w:r>
    </w:p>
    <w:p w:rsidR="00264311" w:rsidRPr="00251E03" w:rsidRDefault="00264311" w:rsidP="006E1627">
      <w:pPr>
        <w:numPr>
          <w:ilvl w:val="0"/>
          <w:numId w:val="71"/>
        </w:numPr>
        <w:autoSpaceDE w:val="0"/>
        <w:autoSpaceDN w:val="0"/>
        <w:adjustRightInd w:val="0"/>
        <w:ind w:left="1080"/>
        <w:rPr>
          <w:rFonts w:ascii="Calibri" w:hAnsi="Calibri" w:cs="Calibri"/>
          <w:sz w:val="24"/>
          <w:szCs w:val="24"/>
        </w:rPr>
      </w:pPr>
      <w:r w:rsidRPr="00251E03">
        <w:rPr>
          <w:rFonts w:ascii="Calibri" w:hAnsi="Calibri" w:cs="Calibri"/>
          <w:sz w:val="24"/>
          <w:szCs w:val="24"/>
        </w:rPr>
        <w:t>Actor can either approve a leave or regret it or can cancel it.</w:t>
      </w:r>
    </w:p>
    <w:p w:rsidR="00264311" w:rsidRPr="00537572" w:rsidRDefault="00FE6639" w:rsidP="006E1627">
      <w:pPr>
        <w:pStyle w:val="ListParagraph"/>
        <w:widowControl w:val="0"/>
        <w:numPr>
          <w:ilvl w:val="0"/>
          <w:numId w:val="71"/>
        </w:numPr>
        <w:autoSpaceDE w:val="0"/>
        <w:autoSpaceDN w:val="0"/>
        <w:adjustRightInd w:val="0"/>
        <w:spacing w:line="293" w:lineRule="exact"/>
        <w:ind w:left="1080"/>
        <w:rPr>
          <w:rFonts w:ascii="Calibri" w:hAnsi="Calibri" w:cs="Calibri"/>
          <w:sz w:val="24"/>
          <w:szCs w:val="24"/>
        </w:rPr>
      </w:pPr>
      <w:r w:rsidRPr="00537572">
        <w:rPr>
          <w:rFonts w:ascii="Calibri" w:hAnsi="Calibri" w:cs="Calibri"/>
          <w:sz w:val="24"/>
          <w:szCs w:val="24"/>
        </w:rPr>
        <w:t>After the approval a mail will be generated to the applicant and supervisor notifying about the leave approval</w:t>
      </w:r>
      <w:r w:rsidR="00264311" w:rsidRPr="00537572">
        <w:rPr>
          <w:rFonts w:ascii="Calibri" w:hAnsi="Calibri" w:cs="Calibri"/>
          <w:sz w:val="24"/>
          <w:szCs w:val="24"/>
        </w:rPr>
        <w:t>.</w:t>
      </w:r>
    </w:p>
    <w:p w:rsidR="004C2BEE" w:rsidRPr="00251E03" w:rsidRDefault="004C2BEE" w:rsidP="004C2BEE">
      <w:pPr>
        <w:autoSpaceDE w:val="0"/>
        <w:autoSpaceDN w:val="0"/>
        <w:adjustRightInd w:val="0"/>
        <w:ind w:left="0" w:firstLine="0"/>
        <w:rPr>
          <w:rFonts w:ascii="Calibri" w:hAnsi="Calibri" w:cs="Calibri"/>
          <w:b/>
          <w:sz w:val="24"/>
          <w:szCs w:val="24"/>
        </w:rPr>
      </w:pPr>
    </w:p>
    <w:p w:rsidR="004C2BEE" w:rsidRPr="00537572" w:rsidRDefault="004C2BEE" w:rsidP="006E1627">
      <w:pPr>
        <w:pStyle w:val="ListParagraph"/>
        <w:numPr>
          <w:ilvl w:val="0"/>
          <w:numId w:val="66"/>
        </w:numPr>
        <w:autoSpaceDE w:val="0"/>
        <w:autoSpaceDN w:val="0"/>
        <w:adjustRightInd w:val="0"/>
        <w:rPr>
          <w:rFonts w:ascii="Calibri" w:hAnsi="Calibri" w:cs="Calibri"/>
          <w:b/>
          <w:sz w:val="24"/>
          <w:szCs w:val="24"/>
        </w:rPr>
      </w:pPr>
      <w:r w:rsidRPr="00537572">
        <w:rPr>
          <w:rFonts w:ascii="Calibri" w:hAnsi="Calibri" w:cs="Calibri"/>
          <w:b/>
          <w:sz w:val="24"/>
          <w:szCs w:val="24"/>
        </w:rPr>
        <w:t>Time Sheet Correction</w:t>
      </w:r>
    </w:p>
    <w:p w:rsidR="00CB312B" w:rsidRPr="00251E03" w:rsidRDefault="00CB312B" w:rsidP="006E1627">
      <w:pPr>
        <w:numPr>
          <w:ilvl w:val="0"/>
          <w:numId w:val="72"/>
        </w:numPr>
        <w:autoSpaceDE w:val="0"/>
        <w:autoSpaceDN w:val="0"/>
        <w:adjustRightInd w:val="0"/>
        <w:ind w:left="1080"/>
        <w:rPr>
          <w:rFonts w:ascii="Calibri" w:hAnsi="Calibri" w:cs="Calibri"/>
          <w:sz w:val="24"/>
          <w:szCs w:val="24"/>
        </w:rPr>
      </w:pPr>
      <w:r w:rsidRPr="00251E03">
        <w:rPr>
          <w:rFonts w:ascii="Calibri" w:hAnsi="Calibri" w:cs="Calibri"/>
          <w:sz w:val="24"/>
          <w:szCs w:val="24"/>
        </w:rPr>
        <w:t xml:space="preserve">The ADMIN chooses link to </w:t>
      </w:r>
      <w:r w:rsidR="00D1217F" w:rsidRPr="00251E03">
        <w:rPr>
          <w:rFonts w:ascii="Calibri" w:hAnsi="Calibri" w:cs="Calibri"/>
          <w:sz w:val="24"/>
          <w:szCs w:val="24"/>
        </w:rPr>
        <w:t>manage</w:t>
      </w:r>
      <w:r w:rsidRPr="00251E03">
        <w:rPr>
          <w:rFonts w:ascii="Calibri" w:hAnsi="Calibri" w:cs="Calibri"/>
          <w:sz w:val="24"/>
          <w:szCs w:val="24"/>
        </w:rPr>
        <w:t xml:space="preserve"> Time sheet </w:t>
      </w:r>
      <w:r w:rsidR="00D1217F" w:rsidRPr="00251E03">
        <w:rPr>
          <w:rFonts w:ascii="Calibri" w:hAnsi="Calibri" w:cs="Calibri"/>
          <w:sz w:val="24"/>
          <w:szCs w:val="24"/>
        </w:rPr>
        <w:t xml:space="preserve">for </w:t>
      </w:r>
      <w:r w:rsidRPr="00251E03">
        <w:rPr>
          <w:rFonts w:ascii="Calibri" w:hAnsi="Calibri" w:cs="Calibri"/>
          <w:sz w:val="24"/>
          <w:szCs w:val="24"/>
        </w:rPr>
        <w:t xml:space="preserve">each month with OT (if applicable). </w:t>
      </w:r>
    </w:p>
    <w:p w:rsidR="00D13A9A" w:rsidRPr="00251E03" w:rsidRDefault="00D13A9A" w:rsidP="006E1627">
      <w:pPr>
        <w:numPr>
          <w:ilvl w:val="0"/>
          <w:numId w:val="72"/>
        </w:numPr>
        <w:autoSpaceDE w:val="0"/>
        <w:autoSpaceDN w:val="0"/>
        <w:adjustRightInd w:val="0"/>
        <w:ind w:left="1080"/>
        <w:rPr>
          <w:rFonts w:ascii="Calibri" w:hAnsi="Calibri" w:cs="Calibri"/>
          <w:sz w:val="24"/>
          <w:szCs w:val="24"/>
        </w:rPr>
      </w:pPr>
      <w:r w:rsidRPr="00251E03">
        <w:rPr>
          <w:rFonts w:ascii="Calibri" w:eastAsia="Calibri" w:hAnsi="Calibri" w:cs="Calibri"/>
          <w:sz w:val="22"/>
          <w:szCs w:val="22"/>
        </w:rPr>
        <w:t>Time Sheet Policy has to set for every month</w:t>
      </w:r>
      <w:r w:rsidR="000C02D2" w:rsidRPr="00251E03">
        <w:rPr>
          <w:rFonts w:ascii="Calibri" w:eastAsia="Calibri" w:hAnsi="Calibri" w:cs="Calibri"/>
          <w:sz w:val="22"/>
          <w:szCs w:val="22"/>
        </w:rPr>
        <w:t>.</w:t>
      </w:r>
    </w:p>
    <w:p w:rsidR="00CB312B" w:rsidRPr="00251E03" w:rsidRDefault="00CB312B" w:rsidP="006E1627">
      <w:pPr>
        <w:numPr>
          <w:ilvl w:val="0"/>
          <w:numId w:val="72"/>
        </w:numPr>
        <w:autoSpaceDE w:val="0"/>
        <w:autoSpaceDN w:val="0"/>
        <w:adjustRightInd w:val="0"/>
        <w:ind w:left="1080"/>
        <w:rPr>
          <w:rFonts w:ascii="Calibri" w:eastAsia="Calibri" w:hAnsi="Calibri" w:cs="Calibri"/>
          <w:sz w:val="22"/>
          <w:szCs w:val="22"/>
        </w:rPr>
      </w:pPr>
      <w:r w:rsidRPr="00251E03">
        <w:rPr>
          <w:rFonts w:ascii="Calibri" w:eastAsia="Calibri" w:hAnsi="Calibri" w:cs="Calibri"/>
          <w:sz w:val="22"/>
          <w:szCs w:val="22"/>
        </w:rPr>
        <w:t xml:space="preserve">Staff Attendance information integrates with </w:t>
      </w:r>
      <w:r w:rsidR="00896898">
        <w:rPr>
          <w:rFonts w:ascii="Calibri" w:eastAsia="Calibri" w:hAnsi="Calibri" w:cs="Calibri"/>
          <w:sz w:val="22"/>
          <w:szCs w:val="22"/>
        </w:rPr>
        <w:t>Device Attendance Data</w:t>
      </w:r>
      <w:r w:rsidRPr="00251E03">
        <w:rPr>
          <w:rFonts w:ascii="Calibri" w:eastAsia="Calibri" w:hAnsi="Calibri" w:cs="Calibri"/>
          <w:sz w:val="22"/>
          <w:szCs w:val="22"/>
        </w:rPr>
        <w:t xml:space="preserve">. </w:t>
      </w:r>
    </w:p>
    <w:p w:rsidR="00CB312B" w:rsidRPr="00251E03" w:rsidRDefault="00CB312B" w:rsidP="006E1627">
      <w:pPr>
        <w:numPr>
          <w:ilvl w:val="0"/>
          <w:numId w:val="72"/>
        </w:numPr>
        <w:autoSpaceDE w:val="0"/>
        <w:autoSpaceDN w:val="0"/>
        <w:adjustRightInd w:val="0"/>
        <w:ind w:left="1080"/>
        <w:rPr>
          <w:rFonts w:ascii="Calibri" w:eastAsia="Calibri" w:hAnsi="Calibri" w:cs="Calibri"/>
          <w:sz w:val="22"/>
          <w:szCs w:val="22"/>
        </w:rPr>
      </w:pPr>
      <w:r w:rsidRPr="00251E03">
        <w:rPr>
          <w:rFonts w:ascii="Calibri" w:eastAsia="Calibri" w:hAnsi="Calibri" w:cs="Calibri"/>
          <w:sz w:val="22"/>
          <w:szCs w:val="22"/>
        </w:rPr>
        <w:t xml:space="preserve">Attendance Log info for all employees. </w:t>
      </w:r>
    </w:p>
    <w:p w:rsidR="00CB312B" w:rsidRPr="00251E03" w:rsidRDefault="00CB312B" w:rsidP="006E1627">
      <w:pPr>
        <w:numPr>
          <w:ilvl w:val="0"/>
          <w:numId w:val="72"/>
        </w:numPr>
        <w:autoSpaceDE w:val="0"/>
        <w:autoSpaceDN w:val="0"/>
        <w:adjustRightInd w:val="0"/>
        <w:ind w:left="1080"/>
        <w:rPr>
          <w:rFonts w:ascii="Calibri" w:eastAsia="Calibri" w:hAnsi="Calibri" w:cs="Calibri"/>
          <w:sz w:val="22"/>
          <w:szCs w:val="22"/>
        </w:rPr>
      </w:pPr>
      <w:r w:rsidRPr="00251E03">
        <w:rPr>
          <w:rFonts w:ascii="Calibri" w:eastAsia="Calibri" w:hAnsi="Calibri" w:cs="Calibri"/>
          <w:sz w:val="22"/>
          <w:szCs w:val="22"/>
        </w:rPr>
        <w:t xml:space="preserve">Time Sheet Process integrates with </w:t>
      </w:r>
      <w:r w:rsidR="00896898">
        <w:rPr>
          <w:rFonts w:ascii="Calibri" w:eastAsia="Calibri" w:hAnsi="Calibri" w:cs="Calibri"/>
          <w:sz w:val="22"/>
          <w:szCs w:val="22"/>
        </w:rPr>
        <w:t>Attendance Data</w:t>
      </w:r>
      <w:r w:rsidRPr="00251E03">
        <w:rPr>
          <w:rFonts w:ascii="Calibri" w:eastAsia="Calibri" w:hAnsi="Calibri" w:cs="Calibri"/>
          <w:sz w:val="22"/>
          <w:szCs w:val="22"/>
        </w:rPr>
        <w:t xml:space="preserve">and Salary Charging Details. </w:t>
      </w:r>
    </w:p>
    <w:p w:rsidR="0083163D" w:rsidRPr="00251E03" w:rsidRDefault="0083163D" w:rsidP="006E1627">
      <w:pPr>
        <w:numPr>
          <w:ilvl w:val="0"/>
          <w:numId w:val="72"/>
        </w:numPr>
        <w:autoSpaceDE w:val="0"/>
        <w:autoSpaceDN w:val="0"/>
        <w:adjustRightInd w:val="0"/>
        <w:ind w:left="1080"/>
        <w:rPr>
          <w:rFonts w:ascii="Calibri" w:eastAsia="Calibri" w:hAnsi="Calibri" w:cs="Calibri"/>
          <w:sz w:val="22"/>
          <w:szCs w:val="22"/>
        </w:rPr>
      </w:pPr>
      <w:r w:rsidRPr="00251E03">
        <w:rPr>
          <w:rFonts w:ascii="Calibri" w:hAnsi="Calibri" w:cs="Calibri"/>
          <w:sz w:val="24"/>
          <w:szCs w:val="24"/>
        </w:rPr>
        <w:t>Completes the sheet and wait for an approval</w:t>
      </w:r>
      <w:r w:rsidR="000C02D2" w:rsidRPr="00251E03">
        <w:rPr>
          <w:rFonts w:ascii="Calibri" w:hAnsi="Calibri" w:cs="Calibri"/>
          <w:sz w:val="24"/>
          <w:szCs w:val="24"/>
        </w:rPr>
        <w:t>.</w:t>
      </w:r>
    </w:p>
    <w:p w:rsidR="00CB312B" w:rsidRPr="00251E03" w:rsidRDefault="00CB312B" w:rsidP="004C2BEE">
      <w:pPr>
        <w:autoSpaceDE w:val="0"/>
        <w:autoSpaceDN w:val="0"/>
        <w:adjustRightInd w:val="0"/>
        <w:ind w:left="0" w:firstLine="0"/>
        <w:rPr>
          <w:rFonts w:ascii="Calibri" w:hAnsi="Calibri" w:cs="Calibri"/>
          <w:b/>
          <w:sz w:val="24"/>
          <w:szCs w:val="24"/>
        </w:rPr>
      </w:pPr>
    </w:p>
    <w:p w:rsidR="00264311" w:rsidRPr="00251E03" w:rsidRDefault="00264311" w:rsidP="00264311">
      <w:pPr>
        <w:ind w:left="0" w:firstLine="0"/>
        <w:rPr>
          <w:rFonts w:ascii="Calibri" w:hAnsi="Calibri" w:cs="Calibri"/>
          <w:color w:val="002060"/>
          <w:sz w:val="24"/>
          <w:szCs w:val="24"/>
        </w:rPr>
      </w:pPr>
    </w:p>
    <w:p w:rsidR="00300439" w:rsidRDefault="00300439" w:rsidP="006E1627">
      <w:pPr>
        <w:numPr>
          <w:ilvl w:val="0"/>
          <w:numId w:val="57"/>
        </w:numPr>
        <w:autoSpaceDE w:val="0"/>
        <w:autoSpaceDN w:val="0"/>
        <w:adjustRightInd w:val="0"/>
        <w:rPr>
          <w:rFonts w:ascii="Calibri" w:hAnsi="Calibri" w:cs="Calibri"/>
          <w:b/>
          <w:sz w:val="24"/>
          <w:szCs w:val="24"/>
        </w:rPr>
      </w:pPr>
      <w:r w:rsidRPr="00300439">
        <w:rPr>
          <w:rFonts w:ascii="Calibri" w:hAnsi="Calibri" w:cs="Calibri"/>
          <w:b/>
          <w:sz w:val="24"/>
          <w:szCs w:val="24"/>
        </w:rPr>
        <w:lastRenderedPageBreak/>
        <w:t>Training Schedule &amp; Budget</w:t>
      </w:r>
    </w:p>
    <w:p w:rsidR="00D43D00" w:rsidRPr="00D43D00" w:rsidRDefault="00D43D00" w:rsidP="006E1627">
      <w:pPr>
        <w:pStyle w:val="ListParagraph"/>
        <w:numPr>
          <w:ilvl w:val="0"/>
          <w:numId w:val="81"/>
        </w:numPr>
        <w:autoSpaceDE w:val="0"/>
        <w:autoSpaceDN w:val="0"/>
        <w:adjustRightInd w:val="0"/>
        <w:ind w:left="1080"/>
        <w:rPr>
          <w:rFonts w:ascii="Calibri" w:hAnsi="Calibri" w:cs="Calibri"/>
          <w:sz w:val="24"/>
          <w:szCs w:val="24"/>
        </w:rPr>
      </w:pPr>
      <w:r w:rsidRPr="00D43D00">
        <w:rPr>
          <w:rFonts w:asciiTheme="minorHAnsi" w:hAnsiTheme="minorHAnsi" w:cs="Calibri"/>
          <w:sz w:val="24"/>
          <w:szCs w:val="24"/>
        </w:rPr>
        <w:t xml:space="preserve">The ADMIN will be able to submit </w:t>
      </w:r>
      <w:r w:rsidRPr="00D43D00">
        <w:rPr>
          <w:rFonts w:asciiTheme="minorHAnsi" w:hAnsiTheme="minorHAnsi" w:cstheme="minorHAnsi"/>
          <w:sz w:val="24"/>
          <w:szCs w:val="24"/>
        </w:rPr>
        <w:t>Training Requisition through using a link.</w:t>
      </w:r>
    </w:p>
    <w:p w:rsidR="00300439" w:rsidRPr="00D43D00" w:rsidRDefault="00D43D00" w:rsidP="006E1627">
      <w:pPr>
        <w:pStyle w:val="ListParagraph"/>
        <w:numPr>
          <w:ilvl w:val="0"/>
          <w:numId w:val="81"/>
        </w:numPr>
        <w:autoSpaceDE w:val="0"/>
        <w:autoSpaceDN w:val="0"/>
        <w:adjustRightInd w:val="0"/>
        <w:ind w:left="1080"/>
        <w:rPr>
          <w:rFonts w:ascii="Calibri" w:hAnsi="Calibri" w:cs="Calibri"/>
          <w:sz w:val="24"/>
          <w:szCs w:val="24"/>
        </w:rPr>
      </w:pPr>
      <w:r>
        <w:rPr>
          <w:rFonts w:ascii="Calibri" w:hAnsi="Calibri" w:cs="Calibri"/>
          <w:sz w:val="24"/>
          <w:szCs w:val="24"/>
        </w:rPr>
        <w:t xml:space="preserve">S/he can also </w:t>
      </w:r>
      <w:r w:rsidRPr="00D43D00">
        <w:rPr>
          <w:rFonts w:ascii="Calibri" w:hAnsi="Calibri" w:cs="Calibri"/>
          <w:sz w:val="24"/>
          <w:szCs w:val="24"/>
        </w:rPr>
        <w:t>set training schedule</w:t>
      </w:r>
      <w:r>
        <w:rPr>
          <w:rFonts w:ascii="Calibri" w:hAnsi="Calibri" w:cs="Calibri"/>
          <w:sz w:val="24"/>
          <w:szCs w:val="24"/>
        </w:rPr>
        <w:t>, participant list</w:t>
      </w:r>
      <w:r w:rsidRPr="00D43D00">
        <w:rPr>
          <w:rFonts w:ascii="Calibri" w:hAnsi="Calibri" w:cs="Calibri"/>
          <w:sz w:val="24"/>
          <w:szCs w:val="24"/>
        </w:rPr>
        <w:t>&amp; budget by clicking on a link</w:t>
      </w:r>
      <w:r>
        <w:rPr>
          <w:rFonts w:ascii="Calibri" w:hAnsi="Calibri" w:cs="Calibri"/>
          <w:sz w:val="24"/>
          <w:szCs w:val="24"/>
        </w:rPr>
        <w:t>.</w:t>
      </w:r>
    </w:p>
    <w:p w:rsidR="00D43D00" w:rsidRPr="00D43D00" w:rsidRDefault="00D43D00" w:rsidP="006E1627">
      <w:pPr>
        <w:pStyle w:val="ListParagraph"/>
        <w:numPr>
          <w:ilvl w:val="0"/>
          <w:numId w:val="81"/>
        </w:numPr>
        <w:autoSpaceDE w:val="0"/>
        <w:autoSpaceDN w:val="0"/>
        <w:adjustRightInd w:val="0"/>
        <w:ind w:left="1080"/>
        <w:rPr>
          <w:rFonts w:ascii="Calibri" w:hAnsi="Calibri" w:cs="Calibri"/>
          <w:sz w:val="24"/>
          <w:szCs w:val="24"/>
        </w:rPr>
      </w:pPr>
      <w:r>
        <w:rPr>
          <w:rFonts w:ascii="Calibri" w:hAnsi="Calibri"/>
          <w:sz w:val="24"/>
          <w:szCs w:val="24"/>
        </w:rPr>
        <w:t xml:space="preserve">The actor can also </w:t>
      </w:r>
      <w:r w:rsidR="00407D63">
        <w:rPr>
          <w:rFonts w:ascii="Calibri" w:hAnsi="Calibri"/>
          <w:sz w:val="24"/>
          <w:szCs w:val="24"/>
        </w:rPr>
        <w:t>send</w:t>
      </w:r>
      <w:r>
        <w:rPr>
          <w:rFonts w:ascii="Calibri" w:hAnsi="Calibri"/>
          <w:sz w:val="24"/>
          <w:szCs w:val="24"/>
        </w:rPr>
        <w:t xml:space="preserve"> Training invitation letter through </w:t>
      </w:r>
      <w:r w:rsidR="00896898">
        <w:rPr>
          <w:rFonts w:ascii="Calibri" w:hAnsi="Calibri"/>
          <w:sz w:val="24"/>
          <w:szCs w:val="24"/>
        </w:rPr>
        <w:t>email to the selected candidate</w:t>
      </w:r>
      <w:r>
        <w:rPr>
          <w:rFonts w:ascii="Calibri" w:hAnsi="Calibri"/>
          <w:sz w:val="24"/>
          <w:szCs w:val="24"/>
        </w:rPr>
        <w:t>.</w:t>
      </w:r>
    </w:p>
    <w:p w:rsidR="00D43D00" w:rsidRPr="00D43D00" w:rsidRDefault="00D43D00" w:rsidP="006E1627">
      <w:pPr>
        <w:pStyle w:val="ListParagraph"/>
        <w:numPr>
          <w:ilvl w:val="0"/>
          <w:numId w:val="81"/>
        </w:numPr>
        <w:autoSpaceDE w:val="0"/>
        <w:autoSpaceDN w:val="0"/>
        <w:adjustRightInd w:val="0"/>
        <w:ind w:left="1080"/>
        <w:rPr>
          <w:rFonts w:ascii="Calibri" w:hAnsi="Calibri" w:cs="Calibri"/>
          <w:sz w:val="24"/>
          <w:szCs w:val="24"/>
        </w:rPr>
      </w:pPr>
      <w:r>
        <w:rPr>
          <w:rFonts w:ascii="Calibri" w:hAnsi="Calibri"/>
          <w:sz w:val="24"/>
          <w:szCs w:val="24"/>
        </w:rPr>
        <w:t>ADMIN actor will also submit t</w:t>
      </w:r>
      <w:r w:rsidRPr="00D43D00">
        <w:rPr>
          <w:rFonts w:ascii="Calibri" w:hAnsi="Calibri"/>
          <w:sz w:val="24"/>
          <w:szCs w:val="24"/>
        </w:rPr>
        <w:t xml:space="preserve">raining </w:t>
      </w:r>
      <w:r>
        <w:rPr>
          <w:rFonts w:ascii="Calibri" w:hAnsi="Calibri"/>
          <w:sz w:val="24"/>
          <w:szCs w:val="24"/>
        </w:rPr>
        <w:t>result sheet to the system</w:t>
      </w:r>
    </w:p>
    <w:p w:rsidR="00D43D00" w:rsidRPr="00D43D00" w:rsidRDefault="00D43D00" w:rsidP="00D43D00">
      <w:pPr>
        <w:pStyle w:val="ListParagraph"/>
        <w:autoSpaceDE w:val="0"/>
        <w:autoSpaceDN w:val="0"/>
        <w:adjustRightInd w:val="0"/>
        <w:ind w:left="1080" w:firstLine="0"/>
        <w:rPr>
          <w:rFonts w:ascii="Calibri" w:hAnsi="Calibri" w:cs="Calibri"/>
          <w:sz w:val="24"/>
          <w:szCs w:val="24"/>
        </w:rPr>
      </w:pPr>
    </w:p>
    <w:p w:rsidR="00264311" w:rsidRPr="00300439" w:rsidRDefault="00264311" w:rsidP="006E1627">
      <w:pPr>
        <w:pStyle w:val="ListParagraph"/>
        <w:numPr>
          <w:ilvl w:val="0"/>
          <w:numId w:val="57"/>
        </w:numPr>
        <w:rPr>
          <w:rFonts w:ascii="Calibri" w:hAnsi="Calibri" w:cs="Calibri"/>
          <w:b/>
          <w:sz w:val="24"/>
          <w:szCs w:val="24"/>
        </w:rPr>
      </w:pPr>
      <w:r w:rsidRPr="00300439">
        <w:rPr>
          <w:rFonts w:ascii="Calibri" w:hAnsi="Calibri" w:cs="Calibri"/>
          <w:b/>
          <w:sz w:val="24"/>
          <w:szCs w:val="24"/>
        </w:rPr>
        <w:t>User Management</w:t>
      </w:r>
    </w:p>
    <w:p w:rsidR="00264311" w:rsidRPr="00251E03" w:rsidRDefault="00264311" w:rsidP="006E1627">
      <w:pPr>
        <w:numPr>
          <w:ilvl w:val="0"/>
          <w:numId w:val="73"/>
        </w:numPr>
        <w:tabs>
          <w:tab w:val="clear" w:pos="720"/>
          <w:tab w:val="left" w:pos="1080"/>
        </w:tabs>
        <w:ind w:left="1080"/>
        <w:rPr>
          <w:rFonts w:ascii="Calibri" w:hAnsi="Calibri" w:cs="Calibri"/>
          <w:sz w:val="24"/>
          <w:szCs w:val="24"/>
        </w:rPr>
      </w:pPr>
      <w:r w:rsidRPr="00251E03">
        <w:rPr>
          <w:rFonts w:ascii="Calibri" w:hAnsi="Calibri" w:cs="Calibri"/>
          <w:sz w:val="24"/>
          <w:szCs w:val="24"/>
        </w:rPr>
        <w:t xml:space="preserve">The ADMIN will be able to create a user under his/her </w:t>
      </w:r>
      <w:r w:rsidR="00896898">
        <w:rPr>
          <w:rFonts w:ascii="Calibri" w:hAnsi="Calibri" w:cs="Calibri"/>
          <w:sz w:val="24"/>
          <w:szCs w:val="24"/>
        </w:rPr>
        <w:t>provision</w:t>
      </w:r>
      <w:r w:rsidRPr="00251E03">
        <w:rPr>
          <w:rFonts w:ascii="Calibri" w:hAnsi="Calibri" w:cs="Calibri"/>
          <w:sz w:val="24"/>
          <w:szCs w:val="24"/>
        </w:rPr>
        <w:t>.</w:t>
      </w:r>
    </w:p>
    <w:p w:rsidR="00264311" w:rsidRPr="00251E03" w:rsidRDefault="00156A29" w:rsidP="006E1627">
      <w:pPr>
        <w:numPr>
          <w:ilvl w:val="0"/>
          <w:numId w:val="73"/>
        </w:numPr>
        <w:tabs>
          <w:tab w:val="clear" w:pos="720"/>
          <w:tab w:val="left" w:pos="1080"/>
        </w:tabs>
        <w:ind w:left="1080"/>
        <w:rPr>
          <w:rFonts w:ascii="Calibri" w:hAnsi="Calibri" w:cs="Calibri"/>
          <w:sz w:val="24"/>
          <w:szCs w:val="24"/>
        </w:rPr>
      </w:pPr>
      <w:r>
        <w:rPr>
          <w:rFonts w:ascii="Calibri" w:hAnsi="Calibri" w:cs="Calibri"/>
          <w:sz w:val="24"/>
          <w:szCs w:val="24"/>
        </w:rPr>
        <w:t>S/he</w:t>
      </w:r>
      <w:r w:rsidR="00264311" w:rsidRPr="00251E03">
        <w:rPr>
          <w:rFonts w:ascii="Calibri" w:hAnsi="Calibri" w:cs="Calibri"/>
          <w:sz w:val="24"/>
          <w:szCs w:val="24"/>
        </w:rPr>
        <w:t xml:space="preserve"> will be also able to assign the privilege to the employee under his/her </w:t>
      </w:r>
      <w:r w:rsidR="00896898">
        <w:rPr>
          <w:rFonts w:ascii="Calibri" w:hAnsi="Calibri" w:cs="Calibri"/>
          <w:sz w:val="24"/>
          <w:szCs w:val="24"/>
        </w:rPr>
        <w:t>provision</w:t>
      </w:r>
      <w:r w:rsidR="00264311" w:rsidRPr="00251E03">
        <w:rPr>
          <w:rFonts w:ascii="Calibri" w:hAnsi="Calibri" w:cs="Calibri"/>
          <w:sz w:val="24"/>
          <w:szCs w:val="24"/>
        </w:rPr>
        <w:t>.</w:t>
      </w:r>
    </w:p>
    <w:p w:rsidR="00264311" w:rsidRPr="00251E03" w:rsidRDefault="00264311" w:rsidP="00264311">
      <w:pPr>
        <w:ind w:left="0" w:firstLine="0"/>
        <w:rPr>
          <w:rFonts w:ascii="Calibri" w:hAnsi="Calibri" w:cs="Calibri"/>
          <w:color w:val="002060"/>
          <w:sz w:val="24"/>
          <w:szCs w:val="24"/>
        </w:rPr>
      </w:pPr>
    </w:p>
    <w:p w:rsidR="00264311" w:rsidRPr="00251E03" w:rsidRDefault="00264311" w:rsidP="00264311">
      <w:pPr>
        <w:ind w:left="0" w:firstLine="0"/>
        <w:rPr>
          <w:rFonts w:ascii="Calibri" w:hAnsi="Calibri" w:cs="Calibri"/>
          <w:sz w:val="24"/>
          <w:szCs w:val="24"/>
        </w:rPr>
      </w:pPr>
      <w:r w:rsidRPr="00251E03">
        <w:rPr>
          <w:rFonts w:ascii="Calibri" w:hAnsi="Calibri" w:cs="Calibri"/>
          <w:b/>
          <w:i/>
          <w:sz w:val="24"/>
          <w:szCs w:val="24"/>
        </w:rPr>
        <w:t>2.2.</w:t>
      </w:r>
      <w:r w:rsidR="00CC33D6" w:rsidRPr="00251E03">
        <w:rPr>
          <w:rFonts w:ascii="Calibri" w:hAnsi="Calibri" w:cs="Calibri"/>
          <w:b/>
          <w:i/>
          <w:sz w:val="24"/>
          <w:szCs w:val="24"/>
        </w:rPr>
        <w:t>4</w:t>
      </w:r>
      <w:r w:rsidRPr="00251E03">
        <w:rPr>
          <w:rFonts w:ascii="Calibri" w:hAnsi="Calibri" w:cs="Calibri"/>
          <w:b/>
          <w:i/>
          <w:sz w:val="24"/>
          <w:szCs w:val="24"/>
        </w:rPr>
        <w:t xml:space="preserve"> SUPER ADMIN Use Case</w:t>
      </w:r>
    </w:p>
    <w:p w:rsidR="00264311" w:rsidRPr="00251E03" w:rsidRDefault="00DC6246" w:rsidP="00A84A92">
      <w:pPr>
        <w:ind w:left="0" w:firstLine="0"/>
        <w:jc w:val="center"/>
        <w:rPr>
          <w:rFonts w:ascii="Calibri" w:hAnsi="Calibri" w:cs="Calibri"/>
          <w:color w:val="002060"/>
          <w:sz w:val="24"/>
          <w:szCs w:val="24"/>
        </w:rPr>
      </w:pPr>
      <w:r>
        <w:object w:dxaOrig="7995" w:dyaOrig="9781">
          <v:shape id="_x0000_i1029" type="#_x0000_t75" style="width:313.5pt;height:384.75pt" o:ole="">
            <v:imagedata r:id="rId17" o:title=""/>
          </v:shape>
          <o:OLEObject Type="Embed" ProgID="Visio.Drawing.15" ShapeID="_x0000_i1029" DrawAspect="Content" ObjectID="_1539942582" r:id="rId18"/>
        </w:object>
      </w:r>
    </w:p>
    <w:p w:rsidR="00264311" w:rsidRPr="00251E03" w:rsidRDefault="00264311" w:rsidP="00264311">
      <w:pPr>
        <w:ind w:left="0" w:firstLine="0"/>
        <w:rPr>
          <w:rFonts w:ascii="Calibri" w:hAnsi="Calibri" w:cs="Calibri"/>
          <w:color w:val="002060"/>
          <w:sz w:val="24"/>
          <w:szCs w:val="24"/>
        </w:rPr>
      </w:pPr>
    </w:p>
    <w:p w:rsidR="00DC6246" w:rsidRDefault="00DC6246" w:rsidP="009A54C1">
      <w:pPr>
        <w:autoSpaceDE w:val="0"/>
        <w:autoSpaceDN w:val="0"/>
        <w:adjustRightInd w:val="0"/>
        <w:ind w:left="0" w:firstLine="0"/>
        <w:rPr>
          <w:rFonts w:ascii="Calibri" w:eastAsia="Calibri" w:hAnsi="Calibri" w:cs="Calibri"/>
          <w:b/>
          <w:bCs/>
          <w:sz w:val="24"/>
          <w:szCs w:val="24"/>
        </w:rPr>
      </w:pPr>
    </w:p>
    <w:p w:rsidR="00DC6246" w:rsidRDefault="00DC6246" w:rsidP="009A54C1">
      <w:pPr>
        <w:autoSpaceDE w:val="0"/>
        <w:autoSpaceDN w:val="0"/>
        <w:adjustRightInd w:val="0"/>
        <w:ind w:left="0" w:firstLine="0"/>
        <w:rPr>
          <w:rFonts w:ascii="Calibri" w:eastAsia="Calibri" w:hAnsi="Calibri" w:cs="Calibri"/>
          <w:b/>
          <w:bCs/>
          <w:sz w:val="24"/>
          <w:szCs w:val="24"/>
        </w:rPr>
      </w:pPr>
    </w:p>
    <w:p w:rsidR="00DC6246" w:rsidRDefault="00DC6246" w:rsidP="009A54C1">
      <w:pPr>
        <w:autoSpaceDE w:val="0"/>
        <w:autoSpaceDN w:val="0"/>
        <w:adjustRightInd w:val="0"/>
        <w:ind w:left="0" w:firstLine="0"/>
        <w:rPr>
          <w:rFonts w:ascii="Calibri" w:eastAsia="Calibri" w:hAnsi="Calibri" w:cs="Calibri"/>
          <w:b/>
          <w:bCs/>
          <w:sz w:val="24"/>
          <w:szCs w:val="24"/>
        </w:rPr>
      </w:pPr>
    </w:p>
    <w:p w:rsidR="009A54C1" w:rsidRPr="00251E03" w:rsidRDefault="009A54C1" w:rsidP="009A54C1">
      <w:pPr>
        <w:autoSpaceDE w:val="0"/>
        <w:autoSpaceDN w:val="0"/>
        <w:adjustRightInd w:val="0"/>
        <w:ind w:left="0" w:firstLine="0"/>
        <w:rPr>
          <w:rFonts w:ascii="Calibri" w:eastAsia="Calibri" w:hAnsi="Calibri" w:cs="Calibri"/>
          <w:sz w:val="24"/>
          <w:szCs w:val="24"/>
        </w:rPr>
      </w:pPr>
      <w:r w:rsidRPr="00251E03">
        <w:rPr>
          <w:rFonts w:ascii="Calibri" w:eastAsia="Calibri" w:hAnsi="Calibri" w:cs="Calibri"/>
          <w:b/>
          <w:bCs/>
          <w:sz w:val="24"/>
          <w:szCs w:val="24"/>
        </w:rPr>
        <w:lastRenderedPageBreak/>
        <w:t xml:space="preserve">System Administration </w:t>
      </w:r>
    </w:p>
    <w:p w:rsidR="009A54C1" w:rsidRPr="00251E03" w:rsidRDefault="009A54C1" w:rsidP="009A54C1">
      <w:pPr>
        <w:autoSpaceDE w:val="0"/>
        <w:autoSpaceDN w:val="0"/>
        <w:adjustRightInd w:val="0"/>
        <w:ind w:left="0" w:firstLine="0"/>
        <w:rPr>
          <w:rFonts w:ascii="Calibri" w:eastAsia="Calibri" w:hAnsi="Calibri" w:cs="Calibri"/>
          <w:sz w:val="24"/>
          <w:szCs w:val="24"/>
        </w:rPr>
      </w:pPr>
      <w:r w:rsidRPr="00251E03">
        <w:rPr>
          <w:rFonts w:ascii="Calibri" w:eastAsia="Calibri" w:hAnsi="Calibri" w:cs="Calibri"/>
          <w:sz w:val="24"/>
          <w:szCs w:val="24"/>
        </w:rPr>
        <w:t xml:space="preserve">• </w:t>
      </w:r>
      <w:r w:rsidRPr="00251E03">
        <w:rPr>
          <w:rFonts w:ascii="Calibri" w:eastAsia="Calibri" w:hAnsi="Calibri" w:cs="Calibri"/>
          <w:b/>
          <w:bCs/>
          <w:sz w:val="24"/>
          <w:szCs w:val="24"/>
        </w:rPr>
        <w:t>User Roles</w:t>
      </w:r>
      <w:r w:rsidRPr="00251E03">
        <w:rPr>
          <w:rFonts w:ascii="Calibri" w:eastAsia="Calibri" w:hAnsi="Calibri" w:cs="Calibri"/>
          <w:sz w:val="24"/>
          <w:szCs w:val="24"/>
        </w:rPr>
        <w:t xml:space="preserve">: Built-in employee self-service and supervisor privileges. Administrators can create custom user roles with predefined privileges for specific purposes (e.g. Admin User, General User). </w:t>
      </w:r>
    </w:p>
    <w:p w:rsidR="009A54C1" w:rsidRPr="00251E03" w:rsidRDefault="009A54C1" w:rsidP="009A54C1">
      <w:pPr>
        <w:autoSpaceDE w:val="0"/>
        <w:autoSpaceDN w:val="0"/>
        <w:adjustRightInd w:val="0"/>
        <w:ind w:left="0" w:firstLine="0"/>
        <w:rPr>
          <w:rFonts w:ascii="Calibri" w:eastAsia="Calibri" w:hAnsi="Calibri" w:cs="Calibri"/>
          <w:sz w:val="24"/>
          <w:szCs w:val="24"/>
        </w:rPr>
      </w:pPr>
      <w:r w:rsidRPr="00251E03">
        <w:rPr>
          <w:rFonts w:ascii="Calibri" w:eastAsia="Calibri" w:hAnsi="Calibri" w:cs="Calibri"/>
          <w:sz w:val="24"/>
          <w:szCs w:val="24"/>
        </w:rPr>
        <w:t xml:space="preserve">• </w:t>
      </w:r>
      <w:r w:rsidRPr="00251E03">
        <w:rPr>
          <w:rFonts w:ascii="Calibri" w:eastAsia="Calibri" w:hAnsi="Calibri" w:cs="Calibri"/>
          <w:b/>
          <w:bCs/>
          <w:sz w:val="24"/>
          <w:szCs w:val="24"/>
        </w:rPr>
        <w:t>Password Policy and Security Authentication</w:t>
      </w:r>
      <w:r w:rsidRPr="00251E03">
        <w:rPr>
          <w:rFonts w:ascii="Calibri" w:eastAsia="Calibri" w:hAnsi="Calibri" w:cs="Calibri"/>
          <w:sz w:val="24"/>
          <w:szCs w:val="24"/>
        </w:rPr>
        <w:t xml:space="preserve">: Password protocol (one number, one character, one special character and minimum length of the password is 6 character) should be implemented </w:t>
      </w:r>
    </w:p>
    <w:p w:rsidR="009A54C1" w:rsidRPr="00251E03" w:rsidRDefault="009A54C1" w:rsidP="009A54C1">
      <w:pPr>
        <w:autoSpaceDE w:val="0"/>
        <w:autoSpaceDN w:val="0"/>
        <w:adjustRightInd w:val="0"/>
        <w:ind w:left="0" w:firstLine="0"/>
        <w:rPr>
          <w:rFonts w:ascii="Calibri" w:eastAsia="Calibri" w:hAnsi="Calibri" w:cs="Calibri"/>
          <w:sz w:val="24"/>
          <w:szCs w:val="24"/>
        </w:rPr>
      </w:pPr>
      <w:r w:rsidRPr="00251E03">
        <w:rPr>
          <w:rFonts w:ascii="Calibri" w:eastAsia="Calibri" w:hAnsi="Calibri" w:cs="Calibri"/>
          <w:sz w:val="24"/>
          <w:szCs w:val="24"/>
        </w:rPr>
        <w:t xml:space="preserve">• </w:t>
      </w:r>
      <w:r w:rsidRPr="00251E03">
        <w:rPr>
          <w:rFonts w:ascii="Calibri" w:eastAsia="Calibri" w:hAnsi="Calibri" w:cs="Calibri"/>
          <w:b/>
          <w:bCs/>
          <w:sz w:val="24"/>
          <w:szCs w:val="24"/>
        </w:rPr>
        <w:t>Intruder Detection and Audit Trail</w:t>
      </w:r>
      <w:r w:rsidRPr="00251E03">
        <w:rPr>
          <w:rFonts w:ascii="Calibri" w:eastAsia="Calibri" w:hAnsi="Calibri" w:cs="Calibri"/>
          <w:sz w:val="24"/>
          <w:szCs w:val="24"/>
        </w:rPr>
        <w:t xml:space="preserve">: Intruder detection and audit trail should be incorporated. </w:t>
      </w:r>
    </w:p>
    <w:p w:rsidR="009A54C1" w:rsidRPr="00251E03" w:rsidRDefault="009A54C1" w:rsidP="009A54C1">
      <w:pPr>
        <w:rPr>
          <w:rFonts w:ascii="Calibri" w:eastAsia="Calibri" w:hAnsi="Calibri" w:cs="Calibri"/>
          <w:sz w:val="24"/>
          <w:szCs w:val="24"/>
        </w:rPr>
      </w:pPr>
      <w:r w:rsidRPr="00251E03">
        <w:rPr>
          <w:rFonts w:ascii="Calibri" w:eastAsia="Calibri" w:hAnsi="Calibri" w:cs="Calibri"/>
          <w:sz w:val="24"/>
          <w:szCs w:val="24"/>
        </w:rPr>
        <w:t>Must generate audit log file for each transaction or login.</w:t>
      </w:r>
    </w:p>
    <w:p w:rsidR="009A54C1" w:rsidRPr="00251E03" w:rsidRDefault="009A54C1" w:rsidP="00264311">
      <w:pPr>
        <w:ind w:left="0" w:firstLine="0"/>
        <w:rPr>
          <w:rFonts w:ascii="Calibri" w:hAnsi="Calibri" w:cs="Calibri"/>
          <w:b/>
          <w:sz w:val="24"/>
          <w:szCs w:val="24"/>
        </w:rPr>
      </w:pPr>
    </w:p>
    <w:p w:rsidR="00264311" w:rsidRPr="00251E03" w:rsidRDefault="00264311" w:rsidP="00264311">
      <w:pPr>
        <w:ind w:left="0" w:firstLine="0"/>
        <w:rPr>
          <w:rFonts w:ascii="Calibri" w:hAnsi="Calibri" w:cs="Calibri"/>
          <w:b/>
          <w:sz w:val="24"/>
          <w:szCs w:val="24"/>
        </w:rPr>
      </w:pPr>
      <w:r w:rsidRPr="00251E03">
        <w:rPr>
          <w:rFonts w:ascii="Calibri" w:hAnsi="Calibri" w:cs="Calibri"/>
          <w:b/>
          <w:sz w:val="24"/>
          <w:szCs w:val="24"/>
        </w:rPr>
        <w:t>Brief Description</w:t>
      </w:r>
      <w:r w:rsidR="00C578E0" w:rsidRPr="00251E03">
        <w:rPr>
          <w:rFonts w:ascii="Calibri" w:hAnsi="Calibri" w:cs="Calibri"/>
          <w:b/>
          <w:sz w:val="24"/>
          <w:szCs w:val="24"/>
        </w:rPr>
        <w:t xml:space="preserve"> of User Management</w:t>
      </w:r>
      <w:r w:rsidRPr="00251E03">
        <w:rPr>
          <w:rFonts w:ascii="Calibri" w:hAnsi="Calibri" w:cs="Calibri"/>
          <w:b/>
          <w:sz w:val="24"/>
          <w:szCs w:val="24"/>
        </w:rPr>
        <w:t>:</w:t>
      </w:r>
    </w:p>
    <w:p w:rsidR="00264311" w:rsidRPr="00251E03" w:rsidRDefault="00264311" w:rsidP="00264311">
      <w:pPr>
        <w:ind w:left="0" w:firstLine="0"/>
        <w:jc w:val="both"/>
        <w:rPr>
          <w:rFonts w:ascii="Calibri" w:hAnsi="Calibri" w:cs="Calibri"/>
          <w:sz w:val="24"/>
          <w:szCs w:val="24"/>
        </w:rPr>
      </w:pPr>
      <w:r w:rsidRPr="00251E03">
        <w:rPr>
          <w:rFonts w:ascii="Calibri" w:hAnsi="Calibri" w:cs="Calibri"/>
          <w:sz w:val="24"/>
          <w:szCs w:val="24"/>
        </w:rPr>
        <w:t>SUPER ADMIN will be able to use the following.</w:t>
      </w:r>
    </w:p>
    <w:p w:rsidR="00264311" w:rsidRDefault="00264311" w:rsidP="006E1627">
      <w:pPr>
        <w:numPr>
          <w:ilvl w:val="0"/>
          <w:numId w:val="3"/>
        </w:numPr>
        <w:jc w:val="both"/>
        <w:rPr>
          <w:rFonts w:ascii="Calibri" w:hAnsi="Calibri" w:cs="Calibri"/>
          <w:sz w:val="24"/>
          <w:szCs w:val="24"/>
        </w:rPr>
      </w:pPr>
      <w:r w:rsidRPr="00251E03">
        <w:rPr>
          <w:rFonts w:ascii="Calibri" w:hAnsi="Calibri" w:cs="Calibri"/>
          <w:sz w:val="24"/>
          <w:szCs w:val="24"/>
        </w:rPr>
        <w:t xml:space="preserve">HRIS </w:t>
      </w:r>
      <w:r w:rsidR="009210BE">
        <w:rPr>
          <w:rFonts w:ascii="Calibri" w:hAnsi="Calibri" w:cs="Calibri"/>
          <w:sz w:val="24"/>
          <w:szCs w:val="24"/>
        </w:rPr>
        <w:t>Configuration</w:t>
      </w:r>
    </w:p>
    <w:p w:rsidR="001F6F50" w:rsidRPr="00251E03" w:rsidRDefault="001F6F50" w:rsidP="006E1627">
      <w:pPr>
        <w:numPr>
          <w:ilvl w:val="0"/>
          <w:numId w:val="3"/>
        </w:numPr>
        <w:jc w:val="both"/>
        <w:rPr>
          <w:rFonts w:ascii="Calibri" w:hAnsi="Calibri" w:cs="Calibri"/>
          <w:sz w:val="24"/>
          <w:szCs w:val="24"/>
        </w:rPr>
      </w:pPr>
      <w:r>
        <w:rPr>
          <w:rFonts w:ascii="Calibri" w:hAnsi="Calibri" w:cs="Calibri"/>
          <w:sz w:val="24"/>
          <w:szCs w:val="24"/>
        </w:rPr>
        <w:t>HRIS Operation</w:t>
      </w:r>
    </w:p>
    <w:p w:rsidR="00264311" w:rsidRPr="00251E03" w:rsidRDefault="00264311" w:rsidP="006E1627">
      <w:pPr>
        <w:numPr>
          <w:ilvl w:val="0"/>
          <w:numId w:val="3"/>
        </w:numPr>
        <w:jc w:val="both"/>
        <w:rPr>
          <w:rFonts w:ascii="Calibri" w:hAnsi="Calibri" w:cs="Calibri"/>
          <w:sz w:val="24"/>
          <w:szCs w:val="24"/>
        </w:rPr>
      </w:pPr>
      <w:r w:rsidRPr="00251E03">
        <w:rPr>
          <w:rFonts w:ascii="Calibri" w:hAnsi="Calibri" w:cs="Calibri"/>
          <w:sz w:val="24"/>
          <w:szCs w:val="24"/>
        </w:rPr>
        <w:t>Full authentication to the HRIS Application</w:t>
      </w:r>
    </w:p>
    <w:p w:rsidR="009210BE" w:rsidRDefault="009210BE" w:rsidP="006E1627">
      <w:pPr>
        <w:numPr>
          <w:ilvl w:val="0"/>
          <w:numId w:val="3"/>
        </w:numPr>
        <w:jc w:val="both"/>
        <w:rPr>
          <w:rFonts w:ascii="Calibri" w:hAnsi="Calibri" w:cs="Calibri"/>
          <w:sz w:val="24"/>
          <w:szCs w:val="24"/>
        </w:rPr>
      </w:pPr>
      <w:r>
        <w:rPr>
          <w:rFonts w:ascii="Calibri" w:hAnsi="Calibri" w:cs="Calibri"/>
          <w:sz w:val="24"/>
          <w:szCs w:val="24"/>
        </w:rPr>
        <w:t>Leave Management</w:t>
      </w:r>
    </w:p>
    <w:p w:rsidR="009210BE" w:rsidRDefault="009210BE" w:rsidP="006E1627">
      <w:pPr>
        <w:numPr>
          <w:ilvl w:val="0"/>
          <w:numId w:val="3"/>
        </w:numPr>
        <w:jc w:val="both"/>
        <w:rPr>
          <w:rFonts w:ascii="Calibri" w:hAnsi="Calibri" w:cs="Calibri"/>
          <w:sz w:val="24"/>
          <w:szCs w:val="24"/>
        </w:rPr>
      </w:pPr>
      <w:r>
        <w:rPr>
          <w:rFonts w:ascii="Calibri" w:hAnsi="Calibri" w:cs="Calibri"/>
          <w:sz w:val="24"/>
          <w:szCs w:val="24"/>
        </w:rPr>
        <w:t>Training Management</w:t>
      </w:r>
    </w:p>
    <w:p w:rsidR="005868A6" w:rsidRDefault="005868A6" w:rsidP="006E1627">
      <w:pPr>
        <w:numPr>
          <w:ilvl w:val="0"/>
          <w:numId w:val="3"/>
        </w:numPr>
        <w:jc w:val="both"/>
        <w:rPr>
          <w:rFonts w:ascii="Calibri" w:hAnsi="Calibri" w:cs="Calibri"/>
          <w:sz w:val="24"/>
          <w:szCs w:val="24"/>
        </w:rPr>
      </w:pPr>
      <w:r>
        <w:rPr>
          <w:rFonts w:ascii="Calibri" w:hAnsi="Calibri" w:cs="Calibri"/>
          <w:sz w:val="24"/>
          <w:szCs w:val="24"/>
        </w:rPr>
        <w:t>E-Recruitment Management</w:t>
      </w:r>
    </w:p>
    <w:p w:rsidR="009210BE" w:rsidRPr="00251E03" w:rsidRDefault="009210BE" w:rsidP="006E1627">
      <w:pPr>
        <w:numPr>
          <w:ilvl w:val="0"/>
          <w:numId w:val="3"/>
        </w:numPr>
        <w:jc w:val="both"/>
        <w:rPr>
          <w:rFonts w:ascii="Calibri" w:hAnsi="Calibri" w:cs="Calibri"/>
          <w:sz w:val="24"/>
          <w:szCs w:val="24"/>
        </w:rPr>
      </w:pPr>
      <w:r>
        <w:rPr>
          <w:rFonts w:ascii="Calibri" w:hAnsi="Calibri" w:cs="Calibri"/>
          <w:sz w:val="24"/>
          <w:szCs w:val="24"/>
        </w:rPr>
        <w:t>Time Sheet Management</w:t>
      </w:r>
    </w:p>
    <w:p w:rsidR="001F6F50" w:rsidRDefault="001F6F50" w:rsidP="006E1627">
      <w:pPr>
        <w:numPr>
          <w:ilvl w:val="0"/>
          <w:numId w:val="3"/>
        </w:numPr>
        <w:jc w:val="both"/>
        <w:rPr>
          <w:rFonts w:ascii="Calibri" w:hAnsi="Calibri" w:cs="Calibri"/>
          <w:sz w:val="24"/>
          <w:szCs w:val="24"/>
        </w:rPr>
      </w:pPr>
      <w:r>
        <w:rPr>
          <w:rFonts w:ascii="Calibri" w:hAnsi="Calibri" w:cs="Calibri"/>
          <w:sz w:val="24"/>
          <w:szCs w:val="24"/>
        </w:rPr>
        <w:t>PayrollConfiguration</w:t>
      </w:r>
    </w:p>
    <w:p w:rsidR="001F6F50" w:rsidRPr="00251E03" w:rsidRDefault="001F6F50" w:rsidP="006E1627">
      <w:pPr>
        <w:numPr>
          <w:ilvl w:val="0"/>
          <w:numId w:val="3"/>
        </w:numPr>
        <w:jc w:val="both"/>
        <w:rPr>
          <w:rFonts w:ascii="Calibri" w:hAnsi="Calibri" w:cs="Calibri"/>
          <w:sz w:val="24"/>
          <w:szCs w:val="24"/>
        </w:rPr>
      </w:pPr>
      <w:r>
        <w:rPr>
          <w:rFonts w:ascii="Calibri" w:hAnsi="Calibri" w:cs="Calibri"/>
          <w:sz w:val="24"/>
          <w:szCs w:val="24"/>
        </w:rPr>
        <w:t>PayrollOperation</w:t>
      </w:r>
    </w:p>
    <w:p w:rsidR="00264311" w:rsidRDefault="00264311" w:rsidP="006E1627">
      <w:pPr>
        <w:numPr>
          <w:ilvl w:val="0"/>
          <w:numId w:val="3"/>
        </w:numPr>
        <w:jc w:val="both"/>
        <w:rPr>
          <w:rFonts w:ascii="Calibri" w:hAnsi="Calibri" w:cs="Calibri"/>
          <w:sz w:val="24"/>
          <w:szCs w:val="24"/>
        </w:rPr>
      </w:pPr>
      <w:r w:rsidRPr="00251E03">
        <w:rPr>
          <w:rFonts w:ascii="Calibri" w:hAnsi="Calibri" w:cs="Calibri"/>
          <w:sz w:val="24"/>
          <w:szCs w:val="24"/>
        </w:rPr>
        <w:t>Full authentication to the Payroll Application</w:t>
      </w:r>
    </w:p>
    <w:p w:rsidR="00690227" w:rsidRDefault="00690227" w:rsidP="006E1627">
      <w:pPr>
        <w:numPr>
          <w:ilvl w:val="0"/>
          <w:numId w:val="3"/>
        </w:numPr>
        <w:jc w:val="both"/>
        <w:rPr>
          <w:rFonts w:ascii="Calibri" w:hAnsi="Calibri" w:cs="Calibri"/>
          <w:sz w:val="24"/>
          <w:szCs w:val="24"/>
        </w:rPr>
      </w:pPr>
      <w:r w:rsidRPr="00251E03">
        <w:rPr>
          <w:rFonts w:ascii="Calibri" w:hAnsi="Calibri" w:cs="Calibri"/>
          <w:sz w:val="24"/>
          <w:szCs w:val="24"/>
        </w:rPr>
        <w:t>User Management.</w:t>
      </w:r>
    </w:p>
    <w:p w:rsidR="00264311" w:rsidRPr="00251E03" w:rsidRDefault="00264311" w:rsidP="00264311">
      <w:pPr>
        <w:ind w:left="0" w:firstLine="0"/>
        <w:rPr>
          <w:rFonts w:ascii="Calibri" w:hAnsi="Calibri" w:cs="Calibri"/>
          <w:color w:val="002060"/>
          <w:sz w:val="24"/>
          <w:szCs w:val="24"/>
        </w:rPr>
      </w:pPr>
    </w:p>
    <w:p w:rsidR="00264311" w:rsidRPr="00251E03" w:rsidRDefault="00264311" w:rsidP="00264311">
      <w:pPr>
        <w:autoSpaceDE w:val="0"/>
        <w:autoSpaceDN w:val="0"/>
        <w:adjustRightInd w:val="0"/>
        <w:ind w:left="0" w:firstLine="0"/>
        <w:rPr>
          <w:rFonts w:ascii="Calibri" w:hAnsi="Calibri" w:cs="Calibri"/>
          <w:sz w:val="24"/>
          <w:szCs w:val="24"/>
        </w:rPr>
      </w:pPr>
      <w:r w:rsidRPr="00251E03">
        <w:rPr>
          <w:rFonts w:ascii="Calibri" w:hAnsi="Calibri" w:cs="Calibri"/>
          <w:b/>
          <w:bCs/>
          <w:sz w:val="24"/>
          <w:szCs w:val="24"/>
        </w:rPr>
        <w:t xml:space="preserve">Initial Step-By-Step Description </w:t>
      </w:r>
    </w:p>
    <w:p w:rsidR="00264311" w:rsidRPr="00251E03" w:rsidRDefault="00264311" w:rsidP="00264311">
      <w:pPr>
        <w:autoSpaceDE w:val="0"/>
        <w:autoSpaceDN w:val="0"/>
        <w:adjustRightInd w:val="0"/>
        <w:ind w:left="0" w:firstLine="0"/>
        <w:rPr>
          <w:rFonts w:ascii="Calibri" w:hAnsi="Calibri" w:cs="Calibri"/>
          <w:sz w:val="24"/>
          <w:szCs w:val="24"/>
        </w:rPr>
      </w:pPr>
    </w:p>
    <w:p w:rsidR="00C143B3" w:rsidRPr="00690227" w:rsidRDefault="00C143B3" w:rsidP="006E1627">
      <w:pPr>
        <w:pStyle w:val="ListParagraph"/>
        <w:numPr>
          <w:ilvl w:val="0"/>
          <w:numId w:val="75"/>
        </w:numPr>
        <w:jc w:val="both"/>
        <w:rPr>
          <w:rFonts w:ascii="Calibri" w:hAnsi="Calibri" w:cs="Calibri"/>
          <w:b/>
          <w:sz w:val="24"/>
          <w:szCs w:val="24"/>
        </w:rPr>
      </w:pPr>
      <w:r w:rsidRPr="00690227">
        <w:rPr>
          <w:rFonts w:ascii="Calibri" w:hAnsi="Calibri" w:cs="Calibri"/>
          <w:b/>
          <w:sz w:val="24"/>
          <w:szCs w:val="24"/>
        </w:rPr>
        <w:t>HRIS Configuration</w:t>
      </w:r>
    </w:p>
    <w:p w:rsidR="00C143B3" w:rsidRDefault="00C143B3" w:rsidP="006E1627">
      <w:pPr>
        <w:pStyle w:val="ListParagraph"/>
        <w:numPr>
          <w:ilvl w:val="0"/>
          <w:numId w:val="76"/>
        </w:numPr>
        <w:jc w:val="both"/>
        <w:rPr>
          <w:rFonts w:ascii="Calibri" w:hAnsi="Calibri" w:cs="Calibri"/>
          <w:sz w:val="24"/>
          <w:szCs w:val="24"/>
        </w:rPr>
      </w:pPr>
      <w:r>
        <w:rPr>
          <w:rFonts w:ascii="Calibri" w:hAnsi="Calibri" w:cs="Calibri"/>
          <w:sz w:val="24"/>
          <w:szCs w:val="24"/>
        </w:rPr>
        <w:t>SUPER ADMIN will able to configure all employment master information.</w:t>
      </w:r>
    </w:p>
    <w:p w:rsidR="00C143B3" w:rsidRPr="00690227" w:rsidRDefault="00C143B3" w:rsidP="006E1627">
      <w:pPr>
        <w:pStyle w:val="ListParagraph"/>
        <w:numPr>
          <w:ilvl w:val="0"/>
          <w:numId w:val="76"/>
        </w:numPr>
        <w:jc w:val="both"/>
        <w:rPr>
          <w:rFonts w:ascii="Calibri" w:hAnsi="Calibri" w:cs="Calibri"/>
          <w:sz w:val="24"/>
          <w:szCs w:val="24"/>
        </w:rPr>
      </w:pPr>
      <w:r w:rsidRPr="00690227">
        <w:rPr>
          <w:rFonts w:ascii="Calibri" w:hAnsi="Calibri" w:cs="Calibri"/>
          <w:sz w:val="24"/>
          <w:szCs w:val="24"/>
        </w:rPr>
        <w:t>S/he will able to set employees HR information.</w:t>
      </w:r>
    </w:p>
    <w:p w:rsidR="00C143B3" w:rsidRDefault="00C143B3" w:rsidP="00264311">
      <w:pPr>
        <w:autoSpaceDE w:val="0"/>
        <w:autoSpaceDN w:val="0"/>
        <w:adjustRightInd w:val="0"/>
        <w:ind w:left="0" w:firstLine="0"/>
        <w:rPr>
          <w:rFonts w:ascii="Calibri" w:hAnsi="Calibri" w:cs="Calibri"/>
          <w:b/>
          <w:sz w:val="24"/>
          <w:szCs w:val="24"/>
        </w:rPr>
      </w:pPr>
    </w:p>
    <w:p w:rsidR="00264311" w:rsidRPr="0055075D" w:rsidRDefault="00264311" w:rsidP="006E1627">
      <w:pPr>
        <w:pStyle w:val="ListParagraph"/>
        <w:numPr>
          <w:ilvl w:val="0"/>
          <w:numId w:val="75"/>
        </w:numPr>
        <w:autoSpaceDE w:val="0"/>
        <w:autoSpaceDN w:val="0"/>
        <w:adjustRightInd w:val="0"/>
        <w:rPr>
          <w:rFonts w:ascii="Calibri" w:hAnsi="Calibri" w:cs="Calibri"/>
          <w:b/>
          <w:sz w:val="24"/>
          <w:szCs w:val="24"/>
        </w:rPr>
      </w:pPr>
      <w:r w:rsidRPr="0055075D">
        <w:rPr>
          <w:rFonts w:ascii="Calibri" w:hAnsi="Calibri" w:cs="Calibri"/>
          <w:b/>
          <w:sz w:val="24"/>
          <w:szCs w:val="24"/>
        </w:rPr>
        <w:t xml:space="preserve">Apply for leave </w:t>
      </w:r>
    </w:p>
    <w:p w:rsidR="00264311" w:rsidRPr="00251E03" w:rsidRDefault="00264311" w:rsidP="006E1627">
      <w:pPr>
        <w:numPr>
          <w:ilvl w:val="0"/>
          <w:numId w:val="78"/>
        </w:numPr>
        <w:autoSpaceDE w:val="0"/>
        <w:autoSpaceDN w:val="0"/>
        <w:adjustRightInd w:val="0"/>
        <w:ind w:left="1080"/>
        <w:rPr>
          <w:rFonts w:ascii="Calibri" w:hAnsi="Calibri" w:cs="Calibri"/>
          <w:sz w:val="24"/>
          <w:szCs w:val="24"/>
        </w:rPr>
      </w:pPr>
      <w:r w:rsidRPr="00251E03">
        <w:rPr>
          <w:rFonts w:ascii="Calibri" w:hAnsi="Calibri" w:cs="Calibri"/>
          <w:sz w:val="24"/>
          <w:szCs w:val="24"/>
        </w:rPr>
        <w:t xml:space="preserve">The SUPER ADMIN chooses link apply for a leave. </w:t>
      </w:r>
    </w:p>
    <w:p w:rsidR="00264311" w:rsidRPr="00251E03" w:rsidRDefault="00264311" w:rsidP="006E1627">
      <w:pPr>
        <w:numPr>
          <w:ilvl w:val="0"/>
          <w:numId w:val="78"/>
        </w:numPr>
        <w:autoSpaceDE w:val="0"/>
        <w:autoSpaceDN w:val="0"/>
        <w:adjustRightInd w:val="0"/>
        <w:ind w:left="1080"/>
        <w:rPr>
          <w:rFonts w:ascii="Calibri" w:hAnsi="Calibri" w:cs="Calibri"/>
          <w:sz w:val="24"/>
          <w:szCs w:val="24"/>
        </w:rPr>
      </w:pPr>
      <w:r w:rsidRPr="00251E03">
        <w:rPr>
          <w:rFonts w:ascii="Calibri" w:hAnsi="Calibri" w:cs="Calibri"/>
          <w:sz w:val="24"/>
          <w:szCs w:val="24"/>
        </w:rPr>
        <w:t xml:space="preserve">The system displays the choices to select date and type of leave to apply. </w:t>
      </w:r>
    </w:p>
    <w:p w:rsidR="00264311" w:rsidRPr="00251E03" w:rsidRDefault="00264311" w:rsidP="006E1627">
      <w:pPr>
        <w:numPr>
          <w:ilvl w:val="0"/>
          <w:numId w:val="78"/>
        </w:numPr>
        <w:autoSpaceDE w:val="0"/>
        <w:autoSpaceDN w:val="0"/>
        <w:adjustRightInd w:val="0"/>
        <w:ind w:left="1080"/>
        <w:rPr>
          <w:rFonts w:ascii="Calibri" w:hAnsi="Calibri" w:cs="Calibri"/>
          <w:sz w:val="24"/>
          <w:szCs w:val="24"/>
        </w:rPr>
      </w:pPr>
      <w:r w:rsidRPr="00251E03">
        <w:rPr>
          <w:rFonts w:ascii="Calibri" w:hAnsi="Calibri" w:cs="Calibri"/>
          <w:sz w:val="24"/>
          <w:szCs w:val="24"/>
        </w:rPr>
        <w:t xml:space="preserve">The System also displays </w:t>
      </w:r>
      <w:r w:rsidR="00F41B0D" w:rsidRPr="00251E03">
        <w:rPr>
          <w:rFonts w:ascii="Calibri" w:hAnsi="Calibri" w:cs="Calibri"/>
          <w:sz w:val="24"/>
          <w:szCs w:val="24"/>
        </w:rPr>
        <w:t>an</w:t>
      </w:r>
      <w:r w:rsidRPr="00251E03">
        <w:rPr>
          <w:rFonts w:ascii="Calibri" w:hAnsi="Calibri" w:cs="Calibri"/>
          <w:sz w:val="24"/>
          <w:szCs w:val="24"/>
        </w:rPr>
        <w:t xml:space="preserve"> admin section to apply for on behalf of any employee.</w:t>
      </w:r>
    </w:p>
    <w:p w:rsidR="00264311" w:rsidRPr="00251E03" w:rsidRDefault="00264311" w:rsidP="006E1627">
      <w:pPr>
        <w:numPr>
          <w:ilvl w:val="0"/>
          <w:numId w:val="78"/>
        </w:numPr>
        <w:autoSpaceDE w:val="0"/>
        <w:autoSpaceDN w:val="0"/>
        <w:adjustRightInd w:val="0"/>
        <w:ind w:left="1080"/>
        <w:rPr>
          <w:rFonts w:ascii="Calibri" w:hAnsi="Calibri" w:cs="Calibri"/>
          <w:sz w:val="24"/>
          <w:szCs w:val="24"/>
        </w:rPr>
      </w:pPr>
      <w:r w:rsidRPr="00251E03">
        <w:rPr>
          <w:rFonts w:ascii="Calibri" w:hAnsi="Calibri" w:cs="Calibri"/>
          <w:sz w:val="24"/>
          <w:szCs w:val="24"/>
        </w:rPr>
        <w:t xml:space="preserve">Completes application and wait for an approval </w:t>
      </w:r>
    </w:p>
    <w:p w:rsidR="00264311" w:rsidRPr="00251E03" w:rsidRDefault="00264311" w:rsidP="006E1627">
      <w:pPr>
        <w:numPr>
          <w:ilvl w:val="0"/>
          <w:numId w:val="78"/>
        </w:numPr>
        <w:autoSpaceDE w:val="0"/>
        <w:autoSpaceDN w:val="0"/>
        <w:adjustRightInd w:val="0"/>
        <w:ind w:left="1080"/>
        <w:rPr>
          <w:rFonts w:ascii="Calibri" w:hAnsi="Calibri" w:cs="Calibri"/>
          <w:sz w:val="24"/>
          <w:szCs w:val="24"/>
        </w:rPr>
      </w:pPr>
      <w:r w:rsidRPr="00251E03">
        <w:rPr>
          <w:rFonts w:ascii="Calibri" w:hAnsi="Calibri" w:cs="Calibri"/>
          <w:sz w:val="24"/>
          <w:szCs w:val="24"/>
        </w:rPr>
        <w:t>System will generate a mail to the supervisor request for leave approval.</w:t>
      </w:r>
    </w:p>
    <w:p w:rsidR="00264311" w:rsidRPr="0055075D" w:rsidRDefault="00264311" w:rsidP="006E1627">
      <w:pPr>
        <w:pStyle w:val="ListParagraph"/>
        <w:numPr>
          <w:ilvl w:val="0"/>
          <w:numId w:val="78"/>
        </w:numPr>
        <w:ind w:left="1080"/>
        <w:rPr>
          <w:rFonts w:ascii="Calibri" w:hAnsi="Calibri" w:cs="Calibri"/>
          <w:sz w:val="24"/>
          <w:szCs w:val="24"/>
        </w:rPr>
      </w:pPr>
      <w:r w:rsidRPr="0055075D">
        <w:rPr>
          <w:rFonts w:ascii="Calibri" w:hAnsi="Calibri" w:cs="Calibri"/>
          <w:sz w:val="24"/>
          <w:szCs w:val="24"/>
        </w:rPr>
        <w:t>Actor will also have a list of pending application of his/her own as well as any employee to edit before approval.</w:t>
      </w:r>
    </w:p>
    <w:p w:rsidR="00FE6639" w:rsidRPr="0055075D" w:rsidRDefault="00FE6639" w:rsidP="006E1627">
      <w:pPr>
        <w:pStyle w:val="ListParagraph"/>
        <w:widowControl w:val="0"/>
        <w:numPr>
          <w:ilvl w:val="0"/>
          <w:numId w:val="78"/>
        </w:numPr>
        <w:autoSpaceDE w:val="0"/>
        <w:autoSpaceDN w:val="0"/>
        <w:adjustRightInd w:val="0"/>
        <w:spacing w:line="293" w:lineRule="exact"/>
        <w:ind w:left="1080"/>
        <w:rPr>
          <w:rFonts w:ascii="Calibri" w:hAnsi="Calibri" w:cs="Calibri"/>
          <w:sz w:val="24"/>
          <w:szCs w:val="24"/>
        </w:rPr>
      </w:pPr>
      <w:r w:rsidRPr="0055075D">
        <w:rPr>
          <w:rFonts w:ascii="Calibri" w:hAnsi="Calibri" w:cs="Calibri"/>
          <w:sz w:val="24"/>
          <w:szCs w:val="24"/>
        </w:rPr>
        <w:t>After approval/reject/modification system will generate a mail for both.</w:t>
      </w:r>
    </w:p>
    <w:p w:rsidR="00264311" w:rsidRPr="00251E03" w:rsidRDefault="00264311" w:rsidP="00264311">
      <w:pPr>
        <w:ind w:left="0" w:firstLine="0"/>
        <w:rPr>
          <w:rFonts w:ascii="Calibri" w:hAnsi="Calibri" w:cs="Calibri"/>
          <w:sz w:val="24"/>
          <w:szCs w:val="24"/>
        </w:rPr>
      </w:pPr>
    </w:p>
    <w:p w:rsidR="00264311" w:rsidRPr="0055075D" w:rsidRDefault="00264311" w:rsidP="006E1627">
      <w:pPr>
        <w:pStyle w:val="ListParagraph"/>
        <w:numPr>
          <w:ilvl w:val="0"/>
          <w:numId w:val="75"/>
        </w:numPr>
        <w:autoSpaceDE w:val="0"/>
        <w:autoSpaceDN w:val="0"/>
        <w:adjustRightInd w:val="0"/>
        <w:rPr>
          <w:rFonts w:ascii="Calibri" w:hAnsi="Calibri" w:cs="Calibri"/>
          <w:b/>
          <w:sz w:val="24"/>
          <w:szCs w:val="24"/>
        </w:rPr>
      </w:pPr>
      <w:r w:rsidRPr="0055075D">
        <w:rPr>
          <w:rFonts w:ascii="Calibri" w:hAnsi="Calibri" w:cs="Calibri"/>
          <w:b/>
          <w:sz w:val="24"/>
          <w:szCs w:val="24"/>
        </w:rPr>
        <w:t xml:space="preserve">View Leave Records </w:t>
      </w:r>
    </w:p>
    <w:p w:rsidR="00264311" w:rsidRPr="00251E03" w:rsidRDefault="00264311" w:rsidP="006E1627">
      <w:pPr>
        <w:numPr>
          <w:ilvl w:val="0"/>
          <w:numId w:val="79"/>
        </w:numPr>
        <w:autoSpaceDE w:val="0"/>
        <w:autoSpaceDN w:val="0"/>
        <w:adjustRightInd w:val="0"/>
        <w:ind w:left="720"/>
        <w:rPr>
          <w:rFonts w:ascii="Calibri" w:hAnsi="Calibri" w:cs="Calibri"/>
          <w:sz w:val="24"/>
          <w:szCs w:val="24"/>
        </w:rPr>
      </w:pPr>
      <w:r w:rsidRPr="00251E03">
        <w:rPr>
          <w:rFonts w:ascii="Calibri" w:hAnsi="Calibri" w:cs="Calibri"/>
          <w:sz w:val="24"/>
          <w:szCs w:val="24"/>
        </w:rPr>
        <w:t>The SUPER ADMIN chooses link to view his/her own as well as any employee leave records.</w:t>
      </w:r>
    </w:p>
    <w:p w:rsidR="00264311" w:rsidRPr="00251E03" w:rsidRDefault="00264311" w:rsidP="006E1627">
      <w:pPr>
        <w:numPr>
          <w:ilvl w:val="0"/>
          <w:numId w:val="79"/>
        </w:numPr>
        <w:autoSpaceDE w:val="0"/>
        <w:autoSpaceDN w:val="0"/>
        <w:adjustRightInd w:val="0"/>
        <w:ind w:left="720"/>
        <w:rPr>
          <w:rFonts w:ascii="Calibri" w:hAnsi="Calibri" w:cs="Calibri"/>
          <w:sz w:val="24"/>
          <w:szCs w:val="24"/>
        </w:rPr>
      </w:pPr>
      <w:r w:rsidRPr="00251E03">
        <w:rPr>
          <w:rFonts w:ascii="Calibri" w:hAnsi="Calibri" w:cs="Calibri"/>
          <w:sz w:val="24"/>
          <w:szCs w:val="24"/>
        </w:rPr>
        <w:lastRenderedPageBreak/>
        <w:t xml:space="preserve">The system presents the abstract of his/her as well as any employee under leave status. </w:t>
      </w:r>
    </w:p>
    <w:p w:rsidR="00264311" w:rsidRPr="00251E03" w:rsidRDefault="00264311" w:rsidP="00264311">
      <w:pPr>
        <w:ind w:left="0" w:firstLine="0"/>
        <w:rPr>
          <w:rFonts w:ascii="Calibri" w:hAnsi="Calibri" w:cs="Calibri"/>
          <w:sz w:val="24"/>
          <w:szCs w:val="24"/>
        </w:rPr>
      </w:pPr>
    </w:p>
    <w:p w:rsidR="00264311" w:rsidRPr="00300439" w:rsidRDefault="00264311" w:rsidP="006E1627">
      <w:pPr>
        <w:pStyle w:val="ListParagraph"/>
        <w:numPr>
          <w:ilvl w:val="0"/>
          <w:numId w:val="75"/>
        </w:numPr>
        <w:rPr>
          <w:rFonts w:ascii="Calibri" w:hAnsi="Calibri" w:cs="Calibri"/>
          <w:b/>
          <w:sz w:val="24"/>
          <w:szCs w:val="24"/>
        </w:rPr>
      </w:pPr>
      <w:r w:rsidRPr="00300439">
        <w:rPr>
          <w:rFonts w:ascii="Calibri" w:hAnsi="Calibri" w:cs="Calibri"/>
          <w:b/>
          <w:sz w:val="24"/>
          <w:szCs w:val="24"/>
        </w:rPr>
        <w:t>Leave Approval</w:t>
      </w:r>
    </w:p>
    <w:p w:rsidR="00264311" w:rsidRPr="00251E03" w:rsidRDefault="00264311" w:rsidP="006E1627">
      <w:pPr>
        <w:numPr>
          <w:ilvl w:val="0"/>
          <w:numId w:val="80"/>
        </w:numPr>
        <w:autoSpaceDE w:val="0"/>
        <w:autoSpaceDN w:val="0"/>
        <w:adjustRightInd w:val="0"/>
        <w:ind w:left="1080"/>
        <w:rPr>
          <w:rFonts w:ascii="Calibri" w:hAnsi="Calibri" w:cs="Calibri"/>
          <w:sz w:val="24"/>
          <w:szCs w:val="24"/>
        </w:rPr>
      </w:pPr>
      <w:r w:rsidRPr="00251E03">
        <w:rPr>
          <w:rFonts w:ascii="Calibri" w:hAnsi="Calibri" w:cs="Calibri"/>
          <w:sz w:val="24"/>
          <w:szCs w:val="24"/>
        </w:rPr>
        <w:t xml:space="preserve">The SUPER ADMIN chooses link to approve any employee leave application. </w:t>
      </w:r>
    </w:p>
    <w:p w:rsidR="00264311" w:rsidRPr="00251E03" w:rsidRDefault="00264311" w:rsidP="006E1627">
      <w:pPr>
        <w:numPr>
          <w:ilvl w:val="0"/>
          <w:numId w:val="80"/>
        </w:numPr>
        <w:autoSpaceDE w:val="0"/>
        <w:autoSpaceDN w:val="0"/>
        <w:adjustRightInd w:val="0"/>
        <w:ind w:left="1080"/>
        <w:rPr>
          <w:rFonts w:ascii="Calibri" w:hAnsi="Calibri" w:cs="Calibri"/>
          <w:sz w:val="24"/>
          <w:szCs w:val="24"/>
        </w:rPr>
      </w:pPr>
      <w:r w:rsidRPr="00251E03">
        <w:rPr>
          <w:rFonts w:ascii="Calibri" w:hAnsi="Calibri" w:cs="Calibri"/>
          <w:sz w:val="24"/>
          <w:szCs w:val="24"/>
        </w:rPr>
        <w:t>The actor will able to view the application before approve.</w:t>
      </w:r>
    </w:p>
    <w:p w:rsidR="00264311" w:rsidRPr="00251E03" w:rsidRDefault="00264311" w:rsidP="006E1627">
      <w:pPr>
        <w:numPr>
          <w:ilvl w:val="0"/>
          <w:numId w:val="80"/>
        </w:numPr>
        <w:autoSpaceDE w:val="0"/>
        <w:autoSpaceDN w:val="0"/>
        <w:adjustRightInd w:val="0"/>
        <w:ind w:left="1080"/>
        <w:rPr>
          <w:rFonts w:ascii="Calibri" w:hAnsi="Calibri" w:cs="Calibri"/>
          <w:sz w:val="24"/>
          <w:szCs w:val="24"/>
        </w:rPr>
      </w:pPr>
      <w:r w:rsidRPr="00251E03">
        <w:rPr>
          <w:rFonts w:ascii="Calibri" w:hAnsi="Calibri" w:cs="Calibri"/>
          <w:sz w:val="24"/>
          <w:szCs w:val="24"/>
        </w:rPr>
        <w:t>Actor can either approve a leave or regret it or can cancel it.</w:t>
      </w:r>
    </w:p>
    <w:p w:rsidR="00264311" w:rsidRDefault="00FE6639" w:rsidP="006E1627">
      <w:pPr>
        <w:pStyle w:val="ListParagraph"/>
        <w:widowControl w:val="0"/>
        <w:numPr>
          <w:ilvl w:val="0"/>
          <w:numId w:val="80"/>
        </w:numPr>
        <w:autoSpaceDE w:val="0"/>
        <w:autoSpaceDN w:val="0"/>
        <w:adjustRightInd w:val="0"/>
        <w:spacing w:line="293" w:lineRule="exact"/>
        <w:ind w:left="1080"/>
        <w:rPr>
          <w:rFonts w:ascii="Calibri" w:hAnsi="Calibri" w:cs="Calibri"/>
          <w:sz w:val="24"/>
          <w:szCs w:val="24"/>
        </w:rPr>
      </w:pPr>
      <w:r w:rsidRPr="00300439">
        <w:rPr>
          <w:rFonts w:ascii="Calibri" w:hAnsi="Calibri" w:cs="Calibri"/>
          <w:sz w:val="24"/>
          <w:szCs w:val="24"/>
        </w:rPr>
        <w:t>After the approval a mail will be generated to the applicant and supervisor notifying about the leave approval</w:t>
      </w:r>
      <w:r w:rsidR="00264311" w:rsidRPr="00300439">
        <w:rPr>
          <w:rFonts w:ascii="Calibri" w:hAnsi="Calibri" w:cs="Calibri"/>
          <w:sz w:val="24"/>
          <w:szCs w:val="24"/>
        </w:rPr>
        <w:t>.</w:t>
      </w:r>
    </w:p>
    <w:p w:rsidR="003F669A" w:rsidRDefault="003F669A" w:rsidP="003F669A">
      <w:pPr>
        <w:pStyle w:val="ListParagraph"/>
        <w:widowControl w:val="0"/>
        <w:autoSpaceDE w:val="0"/>
        <w:autoSpaceDN w:val="0"/>
        <w:adjustRightInd w:val="0"/>
        <w:spacing w:line="293" w:lineRule="exact"/>
        <w:ind w:left="1080" w:firstLine="0"/>
        <w:rPr>
          <w:rFonts w:ascii="Calibri" w:hAnsi="Calibri" w:cs="Calibri"/>
          <w:sz w:val="24"/>
          <w:szCs w:val="24"/>
        </w:rPr>
      </w:pPr>
    </w:p>
    <w:p w:rsidR="00300439" w:rsidRDefault="00300439" w:rsidP="006E1627">
      <w:pPr>
        <w:pStyle w:val="ListParagraph"/>
        <w:widowControl w:val="0"/>
        <w:numPr>
          <w:ilvl w:val="0"/>
          <w:numId w:val="75"/>
        </w:numPr>
        <w:autoSpaceDE w:val="0"/>
        <w:autoSpaceDN w:val="0"/>
        <w:adjustRightInd w:val="0"/>
        <w:spacing w:line="293" w:lineRule="exact"/>
        <w:rPr>
          <w:rFonts w:ascii="Calibri" w:hAnsi="Calibri" w:cs="Calibri"/>
          <w:b/>
          <w:sz w:val="24"/>
          <w:szCs w:val="24"/>
        </w:rPr>
      </w:pPr>
      <w:r w:rsidRPr="00300439">
        <w:rPr>
          <w:rFonts w:ascii="Calibri" w:hAnsi="Calibri" w:cs="Calibri"/>
          <w:b/>
          <w:sz w:val="24"/>
          <w:szCs w:val="24"/>
        </w:rPr>
        <w:t>Training Management</w:t>
      </w:r>
    </w:p>
    <w:p w:rsidR="00B55E6D" w:rsidRPr="00D43D00" w:rsidRDefault="00B55E6D" w:rsidP="006E1627">
      <w:pPr>
        <w:pStyle w:val="ListParagraph"/>
        <w:numPr>
          <w:ilvl w:val="0"/>
          <w:numId w:val="82"/>
        </w:numPr>
        <w:autoSpaceDE w:val="0"/>
        <w:autoSpaceDN w:val="0"/>
        <w:adjustRightInd w:val="0"/>
        <w:ind w:left="1080"/>
        <w:rPr>
          <w:rFonts w:ascii="Calibri" w:hAnsi="Calibri" w:cs="Calibri"/>
          <w:sz w:val="24"/>
          <w:szCs w:val="24"/>
        </w:rPr>
      </w:pPr>
      <w:r w:rsidRPr="00D43D00">
        <w:rPr>
          <w:rFonts w:asciiTheme="minorHAnsi" w:hAnsiTheme="minorHAnsi" w:cs="Calibri"/>
          <w:sz w:val="24"/>
          <w:szCs w:val="24"/>
        </w:rPr>
        <w:t xml:space="preserve">The </w:t>
      </w:r>
      <w:r w:rsidRPr="00251E03">
        <w:rPr>
          <w:rFonts w:ascii="Calibri" w:hAnsi="Calibri" w:cs="Calibri"/>
          <w:sz w:val="24"/>
          <w:szCs w:val="24"/>
        </w:rPr>
        <w:t xml:space="preserve">SUPER </w:t>
      </w:r>
      <w:r w:rsidRPr="00D43D00">
        <w:rPr>
          <w:rFonts w:asciiTheme="minorHAnsi" w:hAnsiTheme="minorHAnsi" w:cs="Calibri"/>
          <w:sz w:val="24"/>
          <w:szCs w:val="24"/>
        </w:rPr>
        <w:t xml:space="preserve">ADMIN will be able to submit </w:t>
      </w:r>
      <w:r w:rsidRPr="00D43D00">
        <w:rPr>
          <w:rFonts w:asciiTheme="minorHAnsi" w:hAnsiTheme="minorHAnsi" w:cstheme="minorHAnsi"/>
          <w:sz w:val="24"/>
          <w:szCs w:val="24"/>
        </w:rPr>
        <w:t>Training Requisition through using a link.</w:t>
      </w:r>
    </w:p>
    <w:p w:rsidR="00B55E6D" w:rsidRPr="00D43D00" w:rsidRDefault="00B55E6D" w:rsidP="006E1627">
      <w:pPr>
        <w:pStyle w:val="ListParagraph"/>
        <w:numPr>
          <w:ilvl w:val="0"/>
          <w:numId w:val="82"/>
        </w:numPr>
        <w:autoSpaceDE w:val="0"/>
        <w:autoSpaceDN w:val="0"/>
        <w:adjustRightInd w:val="0"/>
        <w:ind w:left="1080"/>
        <w:rPr>
          <w:rFonts w:ascii="Calibri" w:hAnsi="Calibri" w:cs="Calibri"/>
          <w:sz w:val="24"/>
          <w:szCs w:val="24"/>
        </w:rPr>
      </w:pPr>
      <w:r>
        <w:rPr>
          <w:rFonts w:ascii="Calibri" w:hAnsi="Calibri" w:cs="Calibri"/>
          <w:sz w:val="24"/>
          <w:szCs w:val="24"/>
        </w:rPr>
        <w:t xml:space="preserve">S/he can also </w:t>
      </w:r>
      <w:r w:rsidRPr="00D43D00">
        <w:rPr>
          <w:rFonts w:ascii="Calibri" w:hAnsi="Calibri" w:cs="Calibri"/>
          <w:sz w:val="24"/>
          <w:szCs w:val="24"/>
        </w:rPr>
        <w:t>set training schedule</w:t>
      </w:r>
      <w:r>
        <w:rPr>
          <w:rFonts w:ascii="Calibri" w:hAnsi="Calibri" w:cs="Calibri"/>
          <w:sz w:val="24"/>
          <w:szCs w:val="24"/>
        </w:rPr>
        <w:t>, participant list</w:t>
      </w:r>
      <w:r w:rsidRPr="00D43D00">
        <w:rPr>
          <w:rFonts w:ascii="Calibri" w:hAnsi="Calibri" w:cs="Calibri"/>
          <w:sz w:val="24"/>
          <w:szCs w:val="24"/>
        </w:rPr>
        <w:t>&amp; budget by clicking on a link</w:t>
      </w:r>
      <w:r>
        <w:rPr>
          <w:rFonts w:ascii="Calibri" w:hAnsi="Calibri" w:cs="Calibri"/>
          <w:sz w:val="24"/>
          <w:szCs w:val="24"/>
        </w:rPr>
        <w:t>.</w:t>
      </w:r>
    </w:p>
    <w:p w:rsidR="00B55E6D" w:rsidRPr="00D43D00" w:rsidRDefault="00B55E6D" w:rsidP="006E1627">
      <w:pPr>
        <w:pStyle w:val="ListParagraph"/>
        <w:numPr>
          <w:ilvl w:val="0"/>
          <w:numId w:val="82"/>
        </w:numPr>
        <w:autoSpaceDE w:val="0"/>
        <w:autoSpaceDN w:val="0"/>
        <w:adjustRightInd w:val="0"/>
        <w:ind w:left="1080"/>
        <w:rPr>
          <w:rFonts w:ascii="Calibri" w:hAnsi="Calibri" w:cs="Calibri"/>
          <w:sz w:val="24"/>
          <w:szCs w:val="24"/>
        </w:rPr>
      </w:pPr>
      <w:r>
        <w:rPr>
          <w:rFonts w:ascii="Calibri" w:hAnsi="Calibri"/>
          <w:sz w:val="24"/>
          <w:szCs w:val="24"/>
        </w:rPr>
        <w:t>The actor can also sen</w:t>
      </w:r>
      <w:r w:rsidR="00407D63">
        <w:rPr>
          <w:rFonts w:ascii="Calibri" w:hAnsi="Calibri"/>
          <w:sz w:val="24"/>
          <w:szCs w:val="24"/>
        </w:rPr>
        <w:t>d</w:t>
      </w:r>
      <w:r>
        <w:rPr>
          <w:rFonts w:ascii="Calibri" w:hAnsi="Calibri"/>
          <w:sz w:val="24"/>
          <w:szCs w:val="24"/>
        </w:rPr>
        <w:t xml:space="preserve"> Training invitation letter through email to the selected candidate with venue &amp; other details.</w:t>
      </w:r>
    </w:p>
    <w:p w:rsidR="00B55E6D" w:rsidRPr="003F669A" w:rsidRDefault="00B55E6D" w:rsidP="006E1627">
      <w:pPr>
        <w:pStyle w:val="ListParagraph"/>
        <w:numPr>
          <w:ilvl w:val="0"/>
          <w:numId w:val="82"/>
        </w:numPr>
        <w:autoSpaceDE w:val="0"/>
        <w:autoSpaceDN w:val="0"/>
        <w:adjustRightInd w:val="0"/>
        <w:ind w:left="1080"/>
        <w:rPr>
          <w:rFonts w:ascii="Calibri" w:hAnsi="Calibri" w:cs="Calibri"/>
          <w:sz w:val="24"/>
          <w:szCs w:val="24"/>
        </w:rPr>
      </w:pPr>
      <w:r w:rsidRPr="00251E03">
        <w:rPr>
          <w:rFonts w:ascii="Calibri" w:hAnsi="Calibri" w:cs="Calibri"/>
          <w:sz w:val="24"/>
          <w:szCs w:val="24"/>
        </w:rPr>
        <w:t xml:space="preserve">SUPER </w:t>
      </w:r>
      <w:r>
        <w:rPr>
          <w:rFonts w:ascii="Calibri" w:hAnsi="Calibri"/>
          <w:sz w:val="24"/>
          <w:szCs w:val="24"/>
        </w:rPr>
        <w:t>ADMIN actor will also submit t</w:t>
      </w:r>
      <w:r w:rsidRPr="00D43D00">
        <w:rPr>
          <w:rFonts w:ascii="Calibri" w:hAnsi="Calibri"/>
          <w:sz w:val="24"/>
          <w:szCs w:val="24"/>
        </w:rPr>
        <w:t>raining evaluation process</w:t>
      </w:r>
      <w:r>
        <w:rPr>
          <w:rFonts w:ascii="Calibri" w:hAnsi="Calibri"/>
          <w:sz w:val="24"/>
          <w:szCs w:val="24"/>
        </w:rPr>
        <w:t xml:space="preserve"> as well as result sheet to the system</w:t>
      </w:r>
      <w:r w:rsidR="0048018D">
        <w:rPr>
          <w:rFonts w:ascii="Calibri" w:hAnsi="Calibri"/>
          <w:sz w:val="24"/>
          <w:szCs w:val="24"/>
        </w:rPr>
        <w:t>.</w:t>
      </w:r>
    </w:p>
    <w:p w:rsidR="003F669A" w:rsidRDefault="003F669A" w:rsidP="006E1627">
      <w:pPr>
        <w:pStyle w:val="ListParagraph"/>
        <w:numPr>
          <w:ilvl w:val="0"/>
          <w:numId w:val="66"/>
        </w:numPr>
        <w:autoSpaceDE w:val="0"/>
        <w:autoSpaceDN w:val="0"/>
        <w:adjustRightInd w:val="0"/>
        <w:rPr>
          <w:rFonts w:ascii="Calibri" w:hAnsi="Calibri" w:cs="Calibri"/>
          <w:b/>
          <w:sz w:val="24"/>
          <w:szCs w:val="24"/>
        </w:rPr>
      </w:pPr>
      <w:r w:rsidRPr="003F669A">
        <w:rPr>
          <w:rFonts w:ascii="Calibri" w:hAnsi="Calibri" w:cs="Calibri"/>
          <w:b/>
          <w:sz w:val="24"/>
          <w:szCs w:val="24"/>
        </w:rPr>
        <w:t>E-recruitment Management</w:t>
      </w:r>
      <w:r w:rsidR="00C916BE">
        <w:rPr>
          <w:rFonts w:ascii="Calibri" w:hAnsi="Calibri" w:cs="Calibri"/>
          <w:b/>
          <w:sz w:val="24"/>
          <w:szCs w:val="24"/>
        </w:rPr>
        <w:t xml:space="preserve">: </w:t>
      </w:r>
      <w:r w:rsidR="00C916BE" w:rsidRPr="005C7FC2">
        <w:rPr>
          <w:rFonts w:ascii="Calibri" w:hAnsi="Calibri" w:cs="Calibri"/>
          <w:sz w:val="24"/>
          <w:szCs w:val="24"/>
        </w:rPr>
        <w:t xml:space="preserve">The </w:t>
      </w:r>
      <w:r w:rsidR="00C916BE">
        <w:rPr>
          <w:rFonts w:ascii="Calibri" w:hAnsi="Calibri" w:cs="Calibri"/>
          <w:sz w:val="24"/>
          <w:szCs w:val="24"/>
        </w:rPr>
        <w:t xml:space="preserve">SUPER </w:t>
      </w:r>
      <w:r w:rsidR="00C916BE" w:rsidRPr="005C7FC2">
        <w:rPr>
          <w:rFonts w:ascii="Calibri" w:hAnsi="Calibri" w:cs="Calibri"/>
          <w:sz w:val="24"/>
          <w:szCs w:val="24"/>
        </w:rPr>
        <w:t>ADMIN chooses</w:t>
      </w:r>
      <w:r w:rsidR="00C916BE">
        <w:rPr>
          <w:rFonts w:ascii="Calibri" w:hAnsi="Calibri" w:cs="Calibri"/>
          <w:sz w:val="24"/>
          <w:szCs w:val="24"/>
        </w:rPr>
        <w:t xml:space="preserve"> different</w:t>
      </w:r>
      <w:r w:rsidR="00C916BE" w:rsidRPr="005C7FC2">
        <w:rPr>
          <w:rFonts w:ascii="Calibri" w:hAnsi="Calibri" w:cs="Calibri"/>
          <w:sz w:val="24"/>
          <w:szCs w:val="24"/>
        </w:rPr>
        <w:t xml:space="preserve"> link </w:t>
      </w:r>
      <w:r w:rsidR="00C916BE">
        <w:rPr>
          <w:rFonts w:ascii="Calibri" w:hAnsi="Calibri" w:cs="Calibri"/>
          <w:sz w:val="24"/>
          <w:szCs w:val="24"/>
        </w:rPr>
        <w:t xml:space="preserve">in e-requirement web application </w:t>
      </w:r>
      <w:r w:rsidR="00C916BE" w:rsidRPr="005C7FC2">
        <w:rPr>
          <w:rFonts w:ascii="Calibri" w:hAnsi="Calibri" w:cs="Calibri"/>
          <w:sz w:val="24"/>
          <w:szCs w:val="24"/>
        </w:rPr>
        <w:t>to manage</w:t>
      </w:r>
      <w:r w:rsidR="00C916BE">
        <w:rPr>
          <w:rFonts w:ascii="Calibri" w:hAnsi="Calibri" w:cs="Calibri"/>
          <w:sz w:val="24"/>
          <w:szCs w:val="24"/>
        </w:rPr>
        <w:t xml:space="preserve"> below steps:</w:t>
      </w:r>
    </w:p>
    <w:p w:rsidR="000D6A9F" w:rsidRPr="000D6A9F" w:rsidRDefault="000D6A9F" w:rsidP="006E1627">
      <w:pPr>
        <w:pStyle w:val="Default"/>
        <w:numPr>
          <w:ilvl w:val="0"/>
          <w:numId w:val="85"/>
        </w:numPr>
        <w:ind w:left="1080"/>
        <w:rPr>
          <w:rFonts w:asciiTheme="minorHAnsi" w:hAnsiTheme="minorHAnsi"/>
        </w:rPr>
      </w:pPr>
      <w:r w:rsidRPr="000D6A9F">
        <w:rPr>
          <w:rFonts w:asciiTheme="minorHAnsi" w:hAnsiTheme="minorHAnsi"/>
        </w:rPr>
        <w:t>Job Posting through e-recruitment system.</w:t>
      </w:r>
    </w:p>
    <w:p w:rsidR="000D6A9F" w:rsidRPr="000D6A9F" w:rsidRDefault="000D6A9F" w:rsidP="006E1627">
      <w:pPr>
        <w:pStyle w:val="Default"/>
        <w:numPr>
          <w:ilvl w:val="0"/>
          <w:numId w:val="85"/>
        </w:numPr>
        <w:ind w:left="1080"/>
        <w:rPr>
          <w:rFonts w:asciiTheme="minorHAnsi" w:hAnsiTheme="minorHAnsi"/>
        </w:rPr>
      </w:pPr>
      <w:r w:rsidRPr="000D6A9F">
        <w:rPr>
          <w:rFonts w:asciiTheme="minorHAnsi" w:hAnsiTheme="minorHAnsi"/>
        </w:rPr>
        <w:t>Job wise board member setup.</w:t>
      </w:r>
    </w:p>
    <w:p w:rsidR="000D6A9F" w:rsidRPr="000D6A9F" w:rsidRDefault="000D6A9F" w:rsidP="006E1627">
      <w:pPr>
        <w:pStyle w:val="ListParagraph"/>
        <w:numPr>
          <w:ilvl w:val="0"/>
          <w:numId w:val="85"/>
        </w:numPr>
        <w:ind w:left="1080"/>
        <w:rPr>
          <w:rFonts w:asciiTheme="minorHAnsi" w:hAnsiTheme="minorHAnsi"/>
          <w:sz w:val="24"/>
          <w:szCs w:val="24"/>
        </w:rPr>
      </w:pPr>
      <w:r w:rsidRPr="000D6A9F">
        <w:rPr>
          <w:rFonts w:asciiTheme="minorHAnsi" w:hAnsiTheme="minorHAnsi"/>
          <w:sz w:val="24"/>
          <w:szCs w:val="24"/>
        </w:rPr>
        <w:t>CV short listing</w:t>
      </w:r>
      <w:r w:rsidR="007811C6">
        <w:rPr>
          <w:rFonts w:asciiTheme="minorHAnsi" w:hAnsiTheme="minorHAnsi"/>
          <w:sz w:val="24"/>
          <w:szCs w:val="24"/>
        </w:rPr>
        <w:t>.</w:t>
      </w:r>
    </w:p>
    <w:p w:rsidR="000D6A9F" w:rsidRPr="000D6A9F" w:rsidRDefault="000D6A9F" w:rsidP="006E1627">
      <w:pPr>
        <w:pStyle w:val="ListParagraph"/>
        <w:numPr>
          <w:ilvl w:val="0"/>
          <w:numId w:val="85"/>
        </w:numPr>
        <w:ind w:left="1080"/>
        <w:rPr>
          <w:rFonts w:asciiTheme="minorHAnsi" w:hAnsiTheme="minorHAnsi"/>
          <w:sz w:val="24"/>
          <w:szCs w:val="24"/>
        </w:rPr>
      </w:pPr>
      <w:r w:rsidRPr="000D6A9F">
        <w:rPr>
          <w:rFonts w:asciiTheme="minorHAnsi" w:hAnsiTheme="minorHAnsi"/>
          <w:sz w:val="24"/>
          <w:szCs w:val="24"/>
        </w:rPr>
        <w:t>Pre interview note generation</w:t>
      </w:r>
      <w:r w:rsidR="007811C6">
        <w:rPr>
          <w:rFonts w:asciiTheme="minorHAnsi" w:hAnsiTheme="minorHAnsi"/>
          <w:sz w:val="24"/>
          <w:szCs w:val="24"/>
        </w:rPr>
        <w:t>.</w:t>
      </w:r>
    </w:p>
    <w:p w:rsidR="000D6A9F" w:rsidRPr="000D6A9F" w:rsidRDefault="000D6A9F" w:rsidP="006E1627">
      <w:pPr>
        <w:pStyle w:val="ListParagraph"/>
        <w:numPr>
          <w:ilvl w:val="0"/>
          <w:numId w:val="85"/>
        </w:numPr>
        <w:ind w:left="1080"/>
        <w:rPr>
          <w:rFonts w:asciiTheme="minorHAnsi" w:hAnsiTheme="minorHAnsi"/>
          <w:sz w:val="24"/>
          <w:szCs w:val="24"/>
        </w:rPr>
      </w:pPr>
      <w:r w:rsidRPr="000D6A9F">
        <w:rPr>
          <w:rFonts w:asciiTheme="minorHAnsi" w:hAnsiTheme="minorHAnsi"/>
          <w:sz w:val="24"/>
          <w:szCs w:val="24"/>
        </w:rPr>
        <w:t>Selection finalization</w:t>
      </w:r>
      <w:r w:rsidR="007811C6">
        <w:rPr>
          <w:rFonts w:asciiTheme="minorHAnsi" w:hAnsiTheme="minorHAnsi"/>
          <w:sz w:val="24"/>
          <w:szCs w:val="24"/>
        </w:rPr>
        <w:t>.</w:t>
      </w:r>
    </w:p>
    <w:p w:rsidR="000D6A9F" w:rsidRPr="000D6A9F" w:rsidRDefault="000D6A9F" w:rsidP="006E1627">
      <w:pPr>
        <w:pStyle w:val="ListParagraph"/>
        <w:numPr>
          <w:ilvl w:val="0"/>
          <w:numId w:val="85"/>
        </w:numPr>
        <w:ind w:left="1080"/>
        <w:rPr>
          <w:rFonts w:asciiTheme="minorHAnsi" w:hAnsiTheme="minorHAnsi"/>
          <w:sz w:val="24"/>
          <w:szCs w:val="24"/>
        </w:rPr>
      </w:pPr>
      <w:r w:rsidRPr="000D6A9F">
        <w:rPr>
          <w:rFonts w:asciiTheme="minorHAnsi" w:hAnsiTheme="minorHAnsi"/>
          <w:sz w:val="24"/>
          <w:szCs w:val="24"/>
        </w:rPr>
        <w:t>Email notification to the candidates for interview</w:t>
      </w:r>
      <w:r w:rsidR="007811C6">
        <w:rPr>
          <w:rFonts w:asciiTheme="minorHAnsi" w:hAnsiTheme="minorHAnsi"/>
          <w:sz w:val="24"/>
          <w:szCs w:val="24"/>
        </w:rPr>
        <w:t>.</w:t>
      </w:r>
    </w:p>
    <w:p w:rsidR="000D6A9F" w:rsidRPr="000D6A9F" w:rsidRDefault="007811C6" w:rsidP="006E1627">
      <w:pPr>
        <w:pStyle w:val="ListParagraph"/>
        <w:numPr>
          <w:ilvl w:val="0"/>
          <w:numId w:val="85"/>
        </w:numPr>
        <w:ind w:left="1080"/>
        <w:rPr>
          <w:rFonts w:asciiTheme="minorHAnsi" w:hAnsiTheme="minorHAnsi"/>
          <w:sz w:val="24"/>
          <w:szCs w:val="24"/>
        </w:rPr>
      </w:pPr>
      <w:r w:rsidRPr="000D6A9F">
        <w:rPr>
          <w:rFonts w:asciiTheme="minorHAnsi" w:hAnsiTheme="minorHAnsi"/>
          <w:sz w:val="24"/>
          <w:szCs w:val="24"/>
        </w:rPr>
        <w:t>Participant’s</w:t>
      </w:r>
      <w:r w:rsidR="000D6A9F" w:rsidRPr="000D6A9F">
        <w:rPr>
          <w:rFonts w:asciiTheme="minorHAnsi" w:hAnsiTheme="minorHAnsi"/>
          <w:sz w:val="24"/>
          <w:szCs w:val="24"/>
        </w:rPr>
        <w:t xml:space="preserve"> attendance list preparation</w:t>
      </w:r>
      <w:r>
        <w:rPr>
          <w:rFonts w:asciiTheme="minorHAnsi" w:hAnsiTheme="minorHAnsi"/>
          <w:sz w:val="24"/>
          <w:szCs w:val="24"/>
        </w:rPr>
        <w:t>.</w:t>
      </w:r>
    </w:p>
    <w:p w:rsidR="000D6A9F" w:rsidRPr="000D6A9F" w:rsidRDefault="000D6A9F" w:rsidP="006E1627">
      <w:pPr>
        <w:pStyle w:val="ListParagraph"/>
        <w:numPr>
          <w:ilvl w:val="0"/>
          <w:numId w:val="85"/>
        </w:numPr>
        <w:ind w:left="1080"/>
        <w:rPr>
          <w:rFonts w:asciiTheme="minorHAnsi" w:hAnsiTheme="minorHAnsi"/>
          <w:sz w:val="24"/>
          <w:szCs w:val="24"/>
        </w:rPr>
      </w:pPr>
      <w:r w:rsidRPr="000D6A9F">
        <w:rPr>
          <w:rFonts w:asciiTheme="minorHAnsi" w:hAnsiTheme="minorHAnsi"/>
          <w:sz w:val="24"/>
          <w:szCs w:val="24"/>
        </w:rPr>
        <w:t>Interview rating sheet generation</w:t>
      </w:r>
      <w:r w:rsidR="007811C6">
        <w:rPr>
          <w:rFonts w:asciiTheme="minorHAnsi" w:hAnsiTheme="minorHAnsi"/>
          <w:sz w:val="24"/>
          <w:szCs w:val="24"/>
        </w:rPr>
        <w:t>.</w:t>
      </w:r>
    </w:p>
    <w:p w:rsidR="000D6A9F" w:rsidRPr="000D6A9F" w:rsidRDefault="000D6A9F" w:rsidP="006E1627">
      <w:pPr>
        <w:pStyle w:val="ListParagraph"/>
        <w:numPr>
          <w:ilvl w:val="0"/>
          <w:numId w:val="85"/>
        </w:numPr>
        <w:ind w:left="1080"/>
        <w:rPr>
          <w:rFonts w:asciiTheme="minorHAnsi" w:hAnsiTheme="minorHAnsi"/>
          <w:sz w:val="24"/>
          <w:szCs w:val="24"/>
        </w:rPr>
      </w:pPr>
      <w:r w:rsidRPr="000D6A9F">
        <w:rPr>
          <w:rFonts w:asciiTheme="minorHAnsi" w:hAnsiTheme="minorHAnsi"/>
          <w:sz w:val="24"/>
          <w:szCs w:val="24"/>
        </w:rPr>
        <w:t>Post interview note generation</w:t>
      </w:r>
      <w:r w:rsidR="007811C6">
        <w:rPr>
          <w:rFonts w:asciiTheme="minorHAnsi" w:hAnsiTheme="minorHAnsi"/>
          <w:sz w:val="24"/>
          <w:szCs w:val="24"/>
        </w:rPr>
        <w:t>.</w:t>
      </w:r>
    </w:p>
    <w:p w:rsidR="000D6A9F" w:rsidRPr="000D6A9F" w:rsidRDefault="000D6A9F" w:rsidP="006E1627">
      <w:pPr>
        <w:pStyle w:val="ListParagraph"/>
        <w:numPr>
          <w:ilvl w:val="0"/>
          <w:numId w:val="85"/>
        </w:numPr>
        <w:ind w:left="1080"/>
        <w:rPr>
          <w:rFonts w:asciiTheme="minorHAnsi" w:hAnsiTheme="minorHAnsi"/>
          <w:sz w:val="24"/>
          <w:szCs w:val="24"/>
        </w:rPr>
      </w:pPr>
      <w:r w:rsidRPr="000D6A9F">
        <w:rPr>
          <w:rFonts w:asciiTheme="minorHAnsi" w:hAnsiTheme="minorHAnsi"/>
          <w:sz w:val="24"/>
          <w:szCs w:val="24"/>
        </w:rPr>
        <w:t>Email notification to the successful candidate(s) as well as unsuccessful candidates</w:t>
      </w:r>
      <w:r w:rsidR="007811C6">
        <w:rPr>
          <w:rFonts w:asciiTheme="minorHAnsi" w:hAnsiTheme="minorHAnsi"/>
          <w:sz w:val="24"/>
          <w:szCs w:val="24"/>
        </w:rPr>
        <w:t>.</w:t>
      </w:r>
    </w:p>
    <w:p w:rsidR="000D6A9F" w:rsidRPr="000D6A9F" w:rsidRDefault="000D6A9F" w:rsidP="006E1627">
      <w:pPr>
        <w:pStyle w:val="ListParagraph"/>
        <w:numPr>
          <w:ilvl w:val="0"/>
          <w:numId w:val="85"/>
        </w:numPr>
        <w:ind w:left="1080"/>
        <w:rPr>
          <w:rFonts w:asciiTheme="minorHAnsi" w:hAnsiTheme="minorHAnsi"/>
          <w:sz w:val="24"/>
          <w:szCs w:val="24"/>
        </w:rPr>
      </w:pPr>
      <w:r w:rsidRPr="000D6A9F">
        <w:rPr>
          <w:rFonts w:asciiTheme="minorHAnsi" w:hAnsiTheme="minorHAnsi"/>
          <w:sz w:val="24"/>
          <w:szCs w:val="24"/>
        </w:rPr>
        <w:t>Reference Checking</w:t>
      </w:r>
      <w:r w:rsidR="007811C6">
        <w:rPr>
          <w:rFonts w:asciiTheme="minorHAnsi" w:hAnsiTheme="minorHAnsi"/>
          <w:sz w:val="24"/>
          <w:szCs w:val="24"/>
        </w:rPr>
        <w:t>.</w:t>
      </w:r>
    </w:p>
    <w:p w:rsidR="003F669A" w:rsidRPr="007811C6" w:rsidRDefault="000D6A9F" w:rsidP="006E1627">
      <w:pPr>
        <w:pStyle w:val="ListParagraph"/>
        <w:numPr>
          <w:ilvl w:val="0"/>
          <w:numId w:val="85"/>
        </w:numPr>
        <w:autoSpaceDE w:val="0"/>
        <w:autoSpaceDN w:val="0"/>
        <w:adjustRightInd w:val="0"/>
        <w:ind w:left="1080"/>
        <w:rPr>
          <w:rFonts w:ascii="Calibri" w:hAnsi="Calibri" w:cs="Calibri"/>
          <w:sz w:val="24"/>
          <w:szCs w:val="24"/>
        </w:rPr>
      </w:pPr>
      <w:r w:rsidRPr="007811C6">
        <w:rPr>
          <w:rFonts w:asciiTheme="minorHAnsi" w:hAnsiTheme="minorHAnsi"/>
          <w:sz w:val="24"/>
          <w:szCs w:val="24"/>
        </w:rPr>
        <w:t>Appointment letter generation</w:t>
      </w:r>
      <w:r w:rsidR="007811C6" w:rsidRPr="007811C6">
        <w:rPr>
          <w:rFonts w:asciiTheme="minorHAnsi" w:hAnsiTheme="minorHAnsi"/>
          <w:sz w:val="24"/>
          <w:szCs w:val="24"/>
        </w:rPr>
        <w:t>.</w:t>
      </w:r>
    </w:p>
    <w:p w:rsidR="0048018D" w:rsidRPr="0048018D" w:rsidRDefault="0048018D" w:rsidP="0048018D">
      <w:pPr>
        <w:pStyle w:val="ListParagraph"/>
        <w:autoSpaceDE w:val="0"/>
        <w:autoSpaceDN w:val="0"/>
        <w:adjustRightInd w:val="0"/>
        <w:ind w:left="1080" w:firstLine="0"/>
        <w:rPr>
          <w:rFonts w:ascii="Calibri" w:hAnsi="Calibri" w:cs="Calibri"/>
          <w:sz w:val="24"/>
          <w:szCs w:val="24"/>
        </w:rPr>
      </w:pPr>
    </w:p>
    <w:p w:rsidR="0048018D" w:rsidRPr="00537572" w:rsidRDefault="0048018D" w:rsidP="006E1627">
      <w:pPr>
        <w:pStyle w:val="ListParagraph"/>
        <w:numPr>
          <w:ilvl w:val="0"/>
          <w:numId w:val="66"/>
        </w:numPr>
        <w:autoSpaceDE w:val="0"/>
        <w:autoSpaceDN w:val="0"/>
        <w:adjustRightInd w:val="0"/>
        <w:rPr>
          <w:rFonts w:ascii="Calibri" w:hAnsi="Calibri" w:cs="Calibri"/>
          <w:b/>
          <w:sz w:val="24"/>
          <w:szCs w:val="24"/>
        </w:rPr>
      </w:pPr>
      <w:r w:rsidRPr="00537572">
        <w:rPr>
          <w:rFonts w:ascii="Calibri" w:hAnsi="Calibri" w:cs="Calibri"/>
          <w:b/>
          <w:sz w:val="24"/>
          <w:szCs w:val="24"/>
        </w:rPr>
        <w:t>Time Sheet Correction</w:t>
      </w:r>
    </w:p>
    <w:p w:rsidR="0048018D" w:rsidRPr="005C7FC2" w:rsidRDefault="0048018D" w:rsidP="006E1627">
      <w:pPr>
        <w:pStyle w:val="ListParagraph"/>
        <w:numPr>
          <w:ilvl w:val="0"/>
          <w:numId w:val="83"/>
        </w:numPr>
        <w:tabs>
          <w:tab w:val="left" w:pos="1080"/>
        </w:tabs>
        <w:autoSpaceDE w:val="0"/>
        <w:autoSpaceDN w:val="0"/>
        <w:adjustRightInd w:val="0"/>
        <w:ind w:left="1080"/>
        <w:rPr>
          <w:rFonts w:ascii="Calibri" w:hAnsi="Calibri" w:cs="Calibri"/>
          <w:sz w:val="24"/>
          <w:szCs w:val="24"/>
        </w:rPr>
      </w:pPr>
      <w:r w:rsidRPr="005C7FC2">
        <w:rPr>
          <w:rFonts w:ascii="Calibri" w:hAnsi="Calibri" w:cs="Calibri"/>
          <w:sz w:val="24"/>
          <w:szCs w:val="24"/>
        </w:rPr>
        <w:t xml:space="preserve">The </w:t>
      </w:r>
      <w:r w:rsidR="00C916BE">
        <w:rPr>
          <w:rFonts w:ascii="Calibri" w:hAnsi="Calibri" w:cs="Calibri"/>
          <w:sz w:val="24"/>
          <w:szCs w:val="24"/>
        </w:rPr>
        <w:t xml:space="preserve">SUPER </w:t>
      </w:r>
      <w:r w:rsidRPr="005C7FC2">
        <w:rPr>
          <w:rFonts w:ascii="Calibri" w:hAnsi="Calibri" w:cs="Calibri"/>
          <w:sz w:val="24"/>
          <w:szCs w:val="24"/>
        </w:rPr>
        <w:t xml:space="preserve">ADMIN chooses link to manage Time sheet for each month with OT (if applicable). </w:t>
      </w:r>
    </w:p>
    <w:p w:rsidR="0048018D" w:rsidRPr="005C7FC2" w:rsidRDefault="0048018D" w:rsidP="006E1627">
      <w:pPr>
        <w:pStyle w:val="ListParagraph"/>
        <w:numPr>
          <w:ilvl w:val="0"/>
          <w:numId w:val="83"/>
        </w:numPr>
        <w:tabs>
          <w:tab w:val="left" w:pos="1080"/>
        </w:tabs>
        <w:autoSpaceDE w:val="0"/>
        <w:autoSpaceDN w:val="0"/>
        <w:adjustRightInd w:val="0"/>
        <w:ind w:left="1080"/>
        <w:rPr>
          <w:rFonts w:ascii="Calibri" w:hAnsi="Calibri" w:cs="Calibri"/>
          <w:sz w:val="24"/>
          <w:szCs w:val="24"/>
        </w:rPr>
      </w:pPr>
      <w:r w:rsidRPr="005C7FC2">
        <w:rPr>
          <w:rFonts w:ascii="Calibri" w:eastAsia="Calibri" w:hAnsi="Calibri" w:cs="Calibri"/>
          <w:sz w:val="22"/>
          <w:szCs w:val="22"/>
        </w:rPr>
        <w:t>Time Sheet Policy has to set.</w:t>
      </w:r>
    </w:p>
    <w:p w:rsidR="0048018D" w:rsidRPr="00251E03" w:rsidRDefault="0048018D" w:rsidP="006E1627">
      <w:pPr>
        <w:numPr>
          <w:ilvl w:val="0"/>
          <w:numId w:val="83"/>
        </w:numPr>
        <w:autoSpaceDE w:val="0"/>
        <w:autoSpaceDN w:val="0"/>
        <w:adjustRightInd w:val="0"/>
        <w:ind w:left="1080"/>
        <w:rPr>
          <w:rFonts w:ascii="Calibri" w:eastAsia="Calibri" w:hAnsi="Calibri" w:cs="Calibri"/>
          <w:sz w:val="22"/>
          <w:szCs w:val="22"/>
        </w:rPr>
      </w:pPr>
      <w:r w:rsidRPr="00251E03">
        <w:rPr>
          <w:rFonts w:ascii="Calibri" w:eastAsia="Calibri" w:hAnsi="Calibri" w:cs="Calibri"/>
          <w:sz w:val="22"/>
          <w:szCs w:val="22"/>
        </w:rPr>
        <w:t xml:space="preserve">Staff Attendance information integrates with </w:t>
      </w:r>
      <w:r>
        <w:rPr>
          <w:rFonts w:ascii="Calibri" w:eastAsia="Calibri" w:hAnsi="Calibri" w:cs="Calibri"/>
          <w:sz w:val="22"/>
          <w:szCs w:val="22"/>
        </w:rPr>
        <w:t>device</w:t>
      </w:r>
      <w:r w:rsidRPr="00251E03">
        <w:rPr>
          <w:rFonts w:ascii="Calibri" w:eastAsia="Calibri" w:hAnsi="Calibri" w:cs="Calibri"/>
          <w:sz w:val="22"/>
          <w:szCs w:val="22"/>
        </w:rPr>
        <w:t xml:space="preserve"> system. </w:t>
      </w:r>
    </w:p>
    <w:p w:rsidR="0048018D" w:rsidRPr="00251E03" w:rsidRDefault="0048018D" w:rsidP="006E1627">
      <w:pPr>
        <w:numPr>
          <w:ilvl w:val="0"/>
          <w:numId w:val="83"/>
        </w:numPr>
        <w:autoSpaceDE w:val="0"/>
        <w:autoSpaceDN w:val="0"/>
        <w:adjustRightInd w:val="0"/>
        <w:ind w:left="1080"/>
        <w:rPr>
          <w:rFonts w:ascii="Calibri" w:eastAsia="Calibri" w:hAnsi="Calibri" w:cs="Calibri"/>
          <w:sz w:val="22"/>
          <w:szCs w:val="22"/>
        </w:rPr>
      </w:pPr>
      <w:r w:rsidRPr="00251E03">
        <w:rPr>
          <w:rFonts w:ascii="Calibri" w:eastAsia="Calibri" w:hAnsi="Calibri" w:cs="Calibri"/>
          <w:sz w:val="22"/>
          <w:szCs w:val="22"/>
        </w:rPr>
        <w:t xml:space="preserve">Attendance Log info for all employees. </w:t>
      </w:r>
    </w:p>
    <w:p w:rsidR="0048018D" w:rsidRPr="00251E03" w:rsidRDefault="0048018D" w:rsidP="006E1627">
      <w:pPr>
        <w:numPr>
          <w:ilvl w:val="0"/>
          <w:numId w:val="83"/>
        </w:numPr>
        <w:autoSpaceDE w:val="0"/>
        <w:autoSpaceDN w:val="0"/>
        <w:adjustRightInd w:val="0"/>
        <w:ind w:left="1080"/>
        <w:rPr>
          <w:rFonts w:ascii="Calibri" w:eastAsia="Calibri" w:hAnsi="Calibri" w:cs="Calibri"/>
          <w:sz w:val="22"/>
          <w:szCs w:val="22"/>
        </w:rPr>
      </w:pPr>
      <w:r w:rsidRPr="00251E03">
        <w:rPr>
          <w:rFonts w:ascii="Calibri" w:eastAsia="Calibri" w:hAnsi="Calibri" w:cs="Calibri"/>
          <w:sz w:val="22"/>
          <w:szCs w:val="22"/>
        </w:rPr>
        <w:t xml:space="preserve">Time Sheet Process integrates with </w:t>
      </w:r>
      <w:r>
        <w:rPr>
          <w:rFonts w:ascii="Calibri" w:eastAsia="Calibri" w:hAnsi="Calibri" w:cs="Calibri"/>
          <w:sz w:val="22"/>
          <w:szCs w:val="22"/>
        </w:rPr>
        <w:t>device</w:t>
      </w:r>
      <w:r w:rsidRPr="00251E03">
        <w:rPr>
          <w:rFonts w:ascii="Calibri" w:eastAsia="Calibri" w:hAnsi="Calibri" w:cs="Calibri"/>
          <w:sz w:val="22"/>
          <w:szCs w:val="22"/>
        </w:rPr>
        <w:t xml:space="preserve"> system and Salary Charging Details. </w:t>
      </w:r>
    </w:p>
    <w:p w:rsidR="0048018D" w:rsidRPr="00251E03" w:rsidRDefault="0048018D" w:rsidP="006E1627">
      <w:pPr>
        <w:numPr>
          <w:ilvl w:val="0"/>
          <w:numId w:val="83"/>
        </w:numPr>
        <w:autoSpaceDE w:val="0"/>
        <w:autoSpaceDN w:val="0"/>
        <w:adjustRightInd w:val="0"/>
        <w:ind w:left="1080"/>
        <w:rPr>
          <w:rFonts w:ascii="Calibri" w:eastAsia="Calibri" w:hAnsi="Calibri" w:cs="Calibri"/>
          <w:sz w:val="22"/>
          <w:szCs w:val="22"/>
        </w:rPr>
      </w:pPr>
      <w:r w:rsidRPr="00251E03">
        <w:rPr>
          <w:rFonts w:ascii="Calibri" w:hAnsi="Calibri" w:cs="Calibri"/>
          <w:sz w:val="24"/>
          <w:szCs w:val="24"/>
        </w:rPr>
        <w:t>Completes the sheet and wait for an approval.</w:t>
      </w:r>
    </w:p>
    <w:p w:rsidR="0048018D" w:rsidRDefault="0048018D" w:rsidP="0048018D">
      <w:pPr>
        <w:autoSpaceDE w:val="0"/>
        <w:autoSpaceDN w:val="0"/>
        <w:adjustRightInd w:val="0"/>
        <w:rPr>
          <w:rFonts w:ascii="Calibri" w:hAnsi="Calibri" w:cs="Calibri"/>
          <w:sz w:val="24"/>
          <w:szCs w:val="24"/>
        </w:rPr>
      </w:pPr>
    </w:p>
    <w:p w:rsidR="00264311" w:rsidRPr="00191A6A" w:rsidRDefault="00191A6A" w:rsidP="006E1627">
      <w:pPr>
        <w:pStyle w:val="ListParagraph"/>
        <w:numPr>
          <w:ilvl w:val="0"/>
          <w:numId w:val="66"/>
        </w:numPr>
        <w:autoSpaceDE w:val="0"/>
        <w:autoSpaceDN w:val="0"/>
        <w:adjustRightInd w:val="0"/>
        <w:rPr>
          <w:rFonts w:ascii="Calibri" w:hAnsi="Calibri" w:cs="Calibri"/>
          <w:b/>
          <w:sz w:val="24"/>
          <w:szCs w:val="24"/>
        </w:rPr>
      </w:pPr>
      <w:r>
        <w:rPr>
          <w:rFonts w:ascii="Calibri" w:hAnsi="Calibri" w:cs="Calibri"/>
          <w:b/>
          <w:sz w:val="24"/>
          <w:szCs w:val="24"/>
        </w:rPr>
        <w:t xml:space="preserve">Payroll </w:t>
      </w:r>
      <w:r w:rsidR="00F42E15">
        <w:rPr>
          <w:rFonts w:ascii="Calibri" w:hAnsi="Calibri" w:cs="Calibri"/>
          <w:b/>
          <w:sz w:val="24"/>
          <w:szCs w:val="24"/>
        </w:rPr>
        <w:t>Management</w:t>
      </w:r>
    </w:p>
    <w:p w:rsidR="00264311" w:rsidRPr="00191A6A" w:rsidRDefault="00F42E15" w:rsidP="006E1627">
      <w:pPr>
        <w:pStyle w:val="ListParagraph"/>
        <w:numPr>
          <w:ilvl w:val="0"/>
          <w:numId w:val="84"/>
        </w:numPr>
        <w:autoSpaceDE w:val="0"/>
        <w:autoSpaceDN w:val="0"/>
        <w:adjustRightInd w:val="0"/>
        <w:ind w:left="1080"/>
        <w:rPr>
          <w:rFonts w:ascii="Calibri" w:hAnsi="Calibri" w:cs="Calibri"/>
          <w:sz w:val="24"/>
          <w:szCs w:val="24"/>
        </w:rPr>
      </w:pPr>
      <w:r>
        <w:rPr>
          <w:rFonts w:ascii="Calibri" w:hAnsi="Calibri" w:cs="Calibri"/>
          <w:sz w:val="24"/>
          <w:szCs w:val="24"/>
        </w:rPr>
        <w:t>SUPER ADMIN will be able inputpayroll configuration information.</w:t>
      </w:r>
    </w:p>
    <w:p w:rsidR="00264311" w:rsidRDefault="00F42E15" w:rsidP="006E1627">
      <w:pPr>
        <w:pStyle w:val="ListParagraph"/>
        <w:numPr>
          <w:ilvl w:val="0"/>
          <w:numId w:val="84"/>
        </w:numPr>
        <w:autoSpaceDE w:val="0"/>
        <w:autoSpaceDN w:val="0"/>
        <w:adjustRightInd w:val="0"/>
        <w:ind w:left="1080"/>
        <w:rPr>
          <w:rFonts w:ascii="Calibri" w:hAnsi="Calibri" w:cs="Calibri"/>
          <w:sz w:val="24"/>
          <w:szCs w:val="24"/>
        </w:rPr>
      </w:pPr>
      <w:r>
        <w:rPr>
          <w:rFonts w:ascii="Calibri" w:hAnsi="Calibri" w:cs="Calibri"/>
          <w:sz w:val="24"/>
          <w:szCs w:val="24"/>
        </w:rPr>
        <w:t xml:space="preserve">S/hewill also </w:t>
      </w:r>
      <w:r w:rsidR="00264311" w:rsidRPr="00191A6A">
        <w:rPr>
          <w:rFonts w:ascii="Calibri" w:hAnsi="Calibri" w:cs="Calibri"/>
          <w:sz w:val="24"/>
          <w:szCs w:val="24"/>
        </w:rPr>
        <w:t>set any organization policy or change any exiting policy.</w:t>
      </w:r>
    </w:p>
    <w:p w:rsidR="00F42E15" w:rsidRDefault="00F42E15" w:rsidP="006E1627">
      <w:pPr>
        <w:pStyle w:val="ListParagraph"/>
        <w:numPr>
          <w:ilvl w:val="0"/>
          <w:numId w:val="84"/>
        </w:numPr>
        <w:autoSpaceDE w:val="0"/>
        <w:autoSpaceDN w:val="0"/>
        <w:adjustRightInd w:val="0"/>
        <w:ind w:left="1080"/>
        <w:rPr>
          <w:rFonts w:ascii="Calibri" w:hAnsi="Calibri" w:cs="Calibri"/>
          <w:sz w:val="24"/>
          <w:szCs w:val="24"/>
        </w:rPr>
      </w:pPr>
      <w:r>
        <w:rPr>
          <w:rFonts w:ascii="Calibri" w:hAnsi="Calibri" w:cs="Calibri"/>
          <w:sz w:val="24"/>
          <w:szCs w:val="24"/>
        </w:rPr>
        <w:lastRenderedPageBreak/>
        <w:t>Do attendance clearance at every month by mentioning every staffs present, absent, leave and LWOP information.</w:t>
      </w:r>
    </w:p>
    <w:p w:rsidR="00F42E15" w:rsidRPr="00F42E15" w:rsidRDefault="00F42E15" w:rsidP="006E1627">
      <w:pPr>
        <w:pStyle w:val="ListParagraph"/>
        <w:numPr>
          <w:ilvl w:val="0"/>
          <w:numId w:val="84"/>
        </w:numPr>
        <w:autoSpaceDE w:val="0"/>
        <w:autoSpaceDN w:val="0"/>
        <w:adjustRightInd w:val="0"/>
        <w:ind w:left="1080"/>
        <w:rPr>
          <w:rFonts w:ascii="Calibri" w:hAnsi="Calibri" w:cs="Calibri"/>
          <w:sz w:val="24"/>
          <w:szCs w:val="24"/>
        </w:rPr>
      </w:pPr>
      <w:r w:rsidRPr="00F42E15">
        <w:rPr>
          <w:rFonts w:ascii="Calibri" w:hAnsi="Calibri" w:cs="Calibri"/>
          <w:sz w:val="24"/>
          <w:szCs w:val="24"/>
        </w:rPr>
        <w:t>Prepare payroll process.</w:t>
      </w:r>
    </w:p>
    <w:p w:rsidR="00264311" w:rsidRDefault="00264311" w:rsidP="006E1627">
      <w:pPr>
        <w:pStyle w:val="ListParagraph"/>
        <w:numPr>
          <w:ilvl w:val="0"/>
          <w:numId w:val="84"/>
        </w:numPr>
        <w:autoSpaceDE w:val="0"/>
        <w:autoSpaceDN w:val="0"/>
        <w:adjustRightInd w:val="0"/>
        <w:ind w:left="1080"/>
        <w:rPr>
          <w:rFonts w:ascii="Calibri" w:hAnsi="Calibri" w:cs="Calibri"/>
          <w:sz w:val="24"/>
          <w:szCs w:val="24"/>
        </w:rPr>
      </w:pPr>
      <w:r w:rsidRPr="00191A6A">
        <w:rPr>
          <w:rFonts w:ascii="Calibri" w:hAnsi="Calibri" w:cs="Calibri"/>
          <w:sz w:val="24"/>
          <w:szCs w:val="24"/>
        </w:rPr>
        <w:t>Do the necessary changes.</w:t>
      </w:r>
    </w:p>
    <w:p w:rsidR="00EB69A1" w:rsidRDefault="00F42E15" w:rsidP="006E1627">
      <w:pPr>
        <w:pStyle w:val="ListParagraph"/>
        <w:numPr>
          <w:ilvl w:val="0"/>
          <w:numId w:val="84"/>
        </w:numPr>
        <w:autoSpaceDE w:val="0"/>
        <w:autoSpaceDN w:val="0"/>
        <w:adjustRightInd w:val="0"/>
        <w:ind w:left="1080"/>
        <w:rPr>
          <w:rFonts w:ascii="Calibri" w:hAnsi="Calibri" w:cs="Calibri"/>
          <w:sz w:val="24"/>
          <w:szCs w:val="24"/>
        </w:rPr>
      </w:pPr>
      <w:r w:rsidRPr="00EB69A1">
        <w:rPr>
          <w:rFonts w:ascii="Calibri" w:hAnsi="Calibri" w:cs="Calibri"/>
          <w:sz w:val="24"/>
          <w:szCs w:val="24"/>
        </w:rPr>
        <w:t>Payroll reviewed &amp; approved by respective supervisor.</w:t>
      </w:r>
    </w:p>
    <w:p w:rsidR="00EB69A1" w:rsidRPr="00EB69A1" w:rsidRDefault="00EB69A1" w:rsidP="006E1627">
      <w:pPr>
        <w:pStyle w:val="ListParagraph"/>
        <w:numPr>
          <w:ilvl w:val="0"/>
          <w:numId w:val="84"/>
        </w:numPr>
        <w:autoSpaceDE w:val="0"/>
        <w:autoSpaceDN w:val="0"/>
        <w:adjustRightInd w:val="0"/>
        <w:ind w:left="1080"/>
        <w:rPr>
          <w:rFonts w:ascii="Calibri" w:hAnsi="Calibri" w:cs="Calibri"/>
          <w:sz w:val="24"/>
          <w:szCs w:val="24"/>
        </w:rPr>
      </w:pPr>
      <w:r>
        <w:rPr>
          <w:rFonts w:ascii="Calibri" w:hAnsi="Calibri" w:cs="Calibri"/>
          <w:sz w:val="24"/>
          <w:szCs w:val="24"/>
        </w:rPr>
        <w:t>Submit PF loan, Gratuity, IT, Increment, Bonus &amp; other payroll related issues.</w:t>
      </w:r>
    </w:p>
    <w:p w:rsidR="00264311" w:rsidRPr="00191A6A" w:rsidRDefault="00264311" w:rsidP="006E1627">
      <w:pPr>
        <w:pStyle w:val="ListParagraph"/>
        <w:numPr>
          <w:ilvl w:val="0"/>
          <w:numId w:val="84"/>
        </w:numPr>
        <w:autoSpaceDE w:val="0"/>
        <w:autoSpaceDN w:val="0"/>
        <w:adjustRightInd w:val="0"/>
        <w:ind w:left="1080"/>
        <w:rPr>
          <w:rFonts w:ascii="Calibri" w:hAnsi="Calibri" w:cs="Calibri"/>
          <w:sz w:val="24"/>
          <w:szCs w:val="24"/>
        </w:rPr>
      </w:pPr>
      <w:r w:rsidRPr="00191A6A">
        <w:rPr>
          <w:rFonts w:ascii="Calibri" w:hAnsi="Calibri" w:cs="Calibri"/>
          <w:sz w:val="24"/>
          <w:szCs w:val="24"/>
        </w:rPr>
        <w:t>Submit the changes to incorporate with the software.</w:t>
      </w:r>
    </w:p>
    <w:p w:rsidR="00264311" w:rsidRPr="00251E03" w:rsidRDefault="00264311" w:rsidP="00264311">
      <w:pPr>
        <w:autoSpaceDE w:val="0"/>
        <w:autoSpaceDN w:val="0"/>
        <w:adjustRightInd w:val="0"/>
        <w:rPr>
          <w:rFonts w:ascii="Calibri" w:hAnsi="Calibri" w:cs="Calibri"/>
          <w:color w:val="002060"/>
          <w:sz w:val="24"/>
          <w:szCs w:val="24"/>
        </w:rPr>
      </w:pPr>
    </w:p>
    <w:p w:rsidR="00690227" w:rsidRPr="00690227" w:rsidRDefault="00690227" w:rsidP="006E1627">
      <w:pPr>
        <w:pStyle w:val="ListParagraph"/>
        <w:numPr>
          <w:ilvl w:val="0"/>
          <w:numId w:val="66"/>
        </w:numPr>
        <w:rPr>
          <w:rFonts w:ascii="Calibri" w:hAnsi="Calibri" w:cs="Calibri"/>
          <w:b/>
          <w:sz w:val="24"/>
          <w:szCs w:val="24"/>
        </w:rPr>
      </w:pPr>
      <w:r w:rsidRPr="00690227">
        <w:rPr>
          <w:rFonts w:ascii="Calibri" w:hAnsi="Calibri" w:cs="Calibri"/>
          <w:b/>
          <w:sz w:val="24"/>
          <w:szCs w:val="24"/>
        </w:rPr>
        <w:t>User Management</w:t>
      </w:r>
    </w:p>
    <w:p w:rsidR="00690227" w:rsidRPr="00C143B3" w:rsidRDefault="00690227" w:rsidP="006E1627">
      <w:pPr>
        <w:pStyle w:val="ListParagraph"/>
        <w:numPr>
          <w:ilvl w:val="0"/>
          <w:numId w:val="77"/>
        </w:numPr>
        <w:tabs>
          <w:tab w:val="left" w:pos="1080"/>
        </w:tabs>
        <w:ind w:left="1080"/>
        <w:rPr>
          <w:rFonts w:ascii="Calibri" w:hAnsi="Calibri" w:cs="Calibri"/>
          <w:sz w:val="24"/>
          <w:szCs w:val="24"/>
        </w:rPr>
      </w:pPr>
      <w:r w:rsidRPr="00C143B3">
        <w:rPr>
          <w:rFonts w:ascii="Calibri" w:hAnsi="Calibri" w:cs="Calibri"/>
          <w:sz w:val="24"/>
          <w:szCs w:val="24"/>
        </w:rPr>
        <w:t xml:space="preserve">The </w:t>
      </w:r>
      <w:r>
        <w:rPr>
          <w:rFonts w:ascii="Calibri" w:hAnsi="Calibri" w:cs="Calibri"/>
          <w:sz w:val="24"/>
          <w:szCs w:val="24"/>
        </w:rPr>
        <w:t xml:space="preserve">SUPER </w:t>
      </w:r>
      <w:r w:rsidRPr="00C143B3">
        <w:rPr>
          <w:rFonts w:ascii="Calibri" w:hAnsi="Calibri" w:cs="Calibri"/>
          <w:sz w:val="24"/>
          <w:szCs w:val="24"/>
        </w:rPr>
        <w:t>ADMI</w:t>
      </w:r>
      <w:r>
        <w:rPr>
          <w:rFonts w:ascii="Calibri" w:hAnsi="Calibri" w:cs="Calibri"/>
          <w:sz w:val="24"/>
          <w:szCs w:val="24"/>
        </w:rPr>
        <w:t>N will be able to create a user.</w:t>
      </w:r>
    </w:p>
    <w:p w:rsidR="00690227" w:rsidRPr="00C143B3" w:rsidRDefault="00690227" w:rsidP="006E1627">
      <w:pPr>
        <w:pStyle w:val="ListParagraph"/>
        <w:numPr>
          <w:ilvl w:val="0"/>
          <w:numId w:val="77"/>
        </w:numPr>
        <w:tabs>
          <w:tab w:val="left" w:pos="1080"/>
        </w:tabs>
        <w:ind w:left="1080"/>
        <w:rPr>
          <w:rFonts w:ascii="Calibri" w:hAnsi="Calibri" w:cs="Calibri"/>
          <w:sz w:val="24"/>
          <w:szCs w:val="24"/>
        </w:rPr>
      </w:pPr>
      <w:r>
        <w:rPr>
          <w:rFonts w:ascii="Calibri" w:hAnsi="Calibri" w:cs="Calibri"/>
          <w:sz w:val="24"/>
          <w:szCs w:val="24"/>
        </w:rPr>
        <w:t>S/he</w:t>
      </w:r>
      <w:r w:rsidRPr="00C143B3">
        <w:rPr>
          <w:rFonts w:ascii="Calibri" w:hAnsi="Calibri" w:cs="Calibri"/>
          <w:sz w:val="24"/>
          <w:szCs w:val="24"/>
        </w:rPr>
        <w:t xml:space="preserve"> will be also able to assign the privilege to the employee</w:t>
      </w:r>
      <w:r>
        <w:rPr>
          <w:rFonts w:ascii="Calibri" w:hAnsi="Calibri" w:cs="Calibri"/>
          <w:sz w:val="24"/>
          <w:szCs w:val="24"/>
        </w:rPr>
        <w:t>.</w:t>
      </w:r>
    </w:p>
    <w:p w:rsidR="00264311" w:rsidRPr="00251E03" w:rsidRDefault="00264311" w:rsidP="00264311">
      <w:pPr>
        <w:pStyle w:val="Heading2"/>
        <w:rPr>
          <w:rFonts w:ascii="Calibri" w:hAnsi="Calibri" w:cs="Calibri"/>
        </w:rPr>
      </w:pPr>
      <w:r w:rsidRPr="00251E03">
        <w:rPr>
          <w:rFonts w:ascii="Calibri" w:hAnsi="Calibri" w:cs="Calibri"/>
          <w:b/>
          <w:bCs/>
          <w:i/>
          <w:iCs/>
        </w:rPr>
        <w:t xml:space="preserve">2.3 User Characteristics </w:t>
      </w:r>
    </w:p>
    <w:p w:rsidR="00264311" w:rsidRPr="00251E03" w:rsidRDefault="00264311" w:rsidP="00264311">
      <w:pPr>
        <w:pStyle w:val="BodyText2"/>
        <w:spacing w:after="0" w:line="240" w:lineRule="auto"/>
        <w:ind w:left="0" w:firstLine="0"/>
        <w:jc w:val="both"/>
        <w:rPr>
          <w:rFonts w:ascii="Calibri" w:hAnsi="Calibri" w:cs="Calibri"/>
          <w:sz w:val="24"/>
          <w:szCs w:val="24"/>
        </w:rPr>
      </w:pPr>
      <w:r w:rsidRPr="00251E03">
        <w:rPr>
          <w:rFonts w:ascii="Calibri" w:hAnsi="Calibri" w:cs="Calibri"/>
          <w:sz w:val="24"/>
          <w:szCs w:val="24"/>
        </w:rPr>
        <w:t xml:space="preserve">All the EMPLOYEE actors need not be computer literate, except those who directly want to view their own attendance/leave status as well as want to apply online for a leave. </w:t>
      </w:r>
    </w:p>
    <w:p w:rsidR="00264311" w:rsidRPr="00251E03" w:rsidRDefault="00264311" w:rsidP="00264311">
      <w:pPr>
        <w:pStyle w:val="BodyText2"/>
        <w:spacing w:after="0" w:line="240" w:lineRule="auto"/>
        <w:ind w:left="0" w:firstLine="0"/>
        <w:jc w:val="both"/>
        <w:rPr>
          <w:rFonts w:ascii="Calibri" w:hAnsi="Calibri" w:cs="Calibri"/>
          <w:sz w:val="24"/>
          <w:szCs w:val="24"/>
        </w:rPr>
      </w:pPr>
    </w:p>
    <w:p w:rsidR="00264311" w:rsidRPr="00251E03" w:rsidRDefault="00264311" w:rsidP="00264311">
      <w:pPr>
        <w:ind w:left="0" w:firstLine="0"/>
        <w:rPr>
          <w:rFonts w:ascii="Calibri" w:hAnsi="Calibri" w:cs="Calibri"/>
          <w:sz w:val="24"/>
          <w:szCs w:val="24"/>
        </w:rPr>
      </w:pPr>
      <w:r w:rsidRPr="00251E03">
        <w:rPr>
          <w:rFonts w:ascii="Calibri" w:hAnsi="Calibri" w:cs="Calibri"/>
          <w:sz w:val="24"/>
          <w:szCs w:val="24"/>
        </w:rPr>
        <w:t xml:space="preserve">The SUPERVISOR </w:t>
      </w:r>
      <w:r w:rsidR="008966B1" w:rsidRPr="00251E03">
        <w:rPr>
          <w:rFonts w:ascii="Calibri" w:hAnsi="Calibri" w:cs="Calibri"/>
          <w:sz w:val="24"/>
          <w:szCs w:val="24"/>
        </w:rPr>
        <w:t>is</w:t>
      </w:r>
      <w:r w:rsidRPr="00251E03">
        <w:rPr>
          <w:rFonts w:ascii="Calibri" w:hAnsi="Calibri" w:cs="Calibri"/>
          <w:sz w:val="24"/>
          <w:szCs w:val="24"/>
        </w:rPr>
        <w:t xml:space="preserve"> expected to be Internet literate and to be able to use simple computer application. </w:t>
      </w:r>
    </w:p>
    <w:p w:rsidR="00264311" w:rsidRPr="00251E03" w:rsidRDefault="00264311" w:rsidP="00264311">
      <w:pPr>
        <w:ind w:left="0" w:firstLine="0"/>
        <w:rPr>
          <w:rFonts w:ascii="Calibri" w:hAnsi="Calibri" w:cs="Calibri"/>
          <w:sz w:val="24"/>
          <w:szCs w:val="24"/>
        </w:rPr>
      </w:pPr>
    </w:p>
    <w:p w:rsidR="00264311" w:rsidRPr="00251E03" w:rsidRDefault="00264311" w:rsidP="00264311">
      <w:pPr>
        <w:ind w:left="0" w:firstLine="0"/>
        <w:rPr>
          <w:rFonts w:ascii="Calibri" w:hAnsi="Calibri" w:cs="Calibri"/>
          <w:sz w:val="24"/>
          <w:szCs w:val="24"/>
        </w:rPr>
      </w:pPr>
      <w:r w:rsidRPr="00251E03">
        <w:rPr>
          <w:rFonts w:ascii="Calibri" w:hAnsi="Calibri" w:cs="Calibri"/>
          <w:sz w:val="24"/>
          <w:szCs w:val="24"/>
        </w:rPr>
        <w:t>The SUPER ADMIN and ADMIN user expected to be Inter</w:t>
      </w:r>
      <w:r w:rsidR="00681D4F">
        <w:rPr>
          <w:rFonts w:ascii="Calibri" w:hAnsi="Calibri" w:cs="Calibri"/>
          <w:sz w:val="24"/>
          <w:szCs w:val="24"/>
        </w:rPr>
        <w:t xml:space="preserve">net literate and understand LAN (Local Area Network) </w:t>
      </w:r>
      <w:r w:rsidRPr="00251E03">
        <w:rPr>
          <w:rFonts w:ascii="Calibri" w:hAnsi="Calibri" w:cs="Calibri"/>
          <w:sz w:val="24"/>
          <w:szCs w:val="24"/>
        </w:rPr>
        <w:t>concept and software parameters.</w:t>
      </w:r>
    </w:p>
    <w:p w:rsidR="00264311" w:rsidRPr="00251E03" w:rsidRDefault="00264311" w:rsidP="00264311">
      <w:pPr>
        <w:ind w:left="0" w:firstLine="0"/>
        <w:rPr>
          <w:rFonts w:ascii="Calibri" w:hAnsi="Calibri" w:cs="Calibri"/>
          <w:color w:val="002060"/>
          <w:sz w:val="24"/>
          <w:szCs w:val="24"/>
        </w:rPr>
      </w:pPr>
    </w:p>
    <w:p w:rsidR="00264311" w:rsidRPr="00251E03" w:rsidRDefault="00264311" w:rsidP="00264311">
      <w:pPr>
        <w:pStyle w:val="Heading2"/>
        <w:spacing w:before="0" w:after="0"/>
        <w:rPr>
          <w:rFonts w:ascii="Calibri" w:hAnsi="Calibri" w:cs="Calibri"/>
        </w:rPr>
      </w:pPr>
      <w:r w:rsidRPr="00251E03">
        <w:rPr>
          <w:rFonts w:ascii="Calibri" w:hAnsi="Calibri" w:cs="Calibri"/>
          <w:b/>
          <w:bCs/>
          <w:i/>
          <w:iCs/>
        </w:rPr>
        <w:t xml:space="preserve">2.4 Non-Functional Requirements </w:t>
      </w:r>
    </w:p>
    <w:p w:rsidR="00264311" w:rsidRPr="00251E03" w:rsidRDefault="00264311" w:rsidP="00264311">
      <w:pPr>
        <w:ind w:left="0" w:firstLine="0"/>
        <w:jc w:val="both"/>
        <w:rPr>
          <w:rFonts w:ascii="Calibri" w:hAnsi="Calibri" w:cs="Calibri"/>
          <w:sz w:val="24"/>
          <w:szCs w:val="24"/>
        </w:rPr>
      </w:pPr>
      <w:r w:rsidRPr="00251E03">
        <w:rPr>
          <w:rFonts w:ascii="Calibri" w:hAnsi="Calibri" w:cs="Calibri"/>
          <w:sz w:val="24"/>
          <w:szCs w:val="24"/>
        </w:rPr>
        <w:t xml:space="preserve">The physical machine to be used will be determined by the </w:t>
      </w:r>
      <w:r w:rsidR="000D1D16">
        <w:rPr>
          <w:rFonts w:ascii="Calibri" w:hAnsi="Calibri" w:cs="Calibri"/>
          <w:sz w:val="24"/>
          <w:szCs w:val="24"/>
        </w:rPr>
        <w:t>MS</w:t>
      </w:r>
      <w:r w:rsidR="00E64159" w:rsidRPr="00251E03">
        <w:rPr>
          <w:rFonts w:ascii="Calibri" w:hAnsi="Calibri" w:cs="Calibri"/>
          <w:sz w:val="24"/>
          <w:szCs w:val="24"/>
        </w:rPr>
        <w:t xml:space="preserve"> in Bangladesh</w:t>
      </w:r>
      <w:r w:rsidRPr="00251E03">
        <w:rPr>
          <w:rFonts w:ascii="Calibri" w:hAnsi="Calibri" w:cs="Calibri"/>
          <w:sz w:val="24"/>
          <w:szCs w:val="24"/>
        </w:rPr>
        <w:t xml:space="preserve">. The software developed here assumes the use of a tool such as IIS for connection between the Web pages and the database. The speed of the software user connection will depend on the hardware used rather than characteristics of this system. </w:t>
      </w:r>
    </w:p>
    <w:p w:rsidR="00264311" w:rsidRPr="00251E03" w:rsidRDefault="00264311" w:rsidP="00264311">
      <w:pPr>
        <w:ind w:left="0" w:firstLine="0"/>
        <w:jc w:val="both"/>
        <w:rPr>
          <w:rFonts w:ascii="Calibri" w:hAnsi="Calibri" w:cs="Calibri"/>
          <w:sz w:val="24"/>
          <w:szCs w:val="24"/>
        </w:rPr>
      </w:pPr>
    </w:p>
    <w:p w:rsidR="00264311" w:rsidRPr="00251E03" w:rsidRDefault="00264311" w:rsidP="00264311">
      <w:pPr>
        <w:pStyle w:val="BodyText"/>
        <w:rPr>
          <w:rFonts w:ascii="Calibri" w:hAnsi="Calibri" w:cs="Calibri"/>
        </w:rPr>
      </w:pPr>
      <w:r w:rsidRPr="00251E03">
        <w:rPr>
          <w:rFonts w:ascii="Calibri" w:hAnsi="Calibri" w:cs="Calibri"/>
        </w:rPr>
        <w:t xml:space="preserve">The system will support multi-user functionality. So more user will not affect the system performance. </w:t>
      </w:r>
      <w:r w:rsidR="00C515D0" w:rsidRPr="00251E03">
        <w:rPr>
          <w:rFonts w:ascii="Calibri" w:hAnsi="Calibri" w:cs="Calibri"/>
        </w:rPr>
        <w:t>It’s</w:t>
      </w:r>
      <w:r w:rsidRPr="00251E03">
        <w:rPr>
          <w:rFonts w:ascii="Calibri" w:hAnsi="Calibri" w:cs="Calibri"/>
        </w:rPr>
        <w:t xml:space="preserve"> generally depends the server configuration. The better the server the better the service. As more user will share the same server resource at the same time. </w:t>
      </w:r>
    </w:p>
    <w:p w:rsidR="00264311" w:rsidRPr="00251E03" w:rsidRDefault="00264311" w:rsidP="00264311">
      <w:pPr>
        <w:rPr>
          <w:rFonts w:ascii="Calibri" w:hAnsi="Calibri" w:cs="Calibri"/>
          <w:sz w:val="24"/>
          <w:szCs w:val="24"/>
          <w:lang w:bidi="bn-BD"/>
        </w:rPr>
      </w:pPr>
    </w:p>
    <w:p w:rsidR="00264311" w:rsidRPr="00251E03" w:rsidRDefault="00264311" w:rsidP="00264311">
      <w:pPr>
        <w:pStyle w:val="BodyText2"/>
        <w:spacing w:after="0" w:line="240" w:lineRule="auto"/>
        <w:ind w:left="0" w:firstLine="0"/>
        <w:jc w:val="both"/>
        <w:rPr>
          <w:rFonts w:ascii="Calibri" w:hAnsi="Calibri" w:cs="Calibri"/>
          <w:sz w:val="24"/>
          <w:szCs w:val="24"/>
        </w:rPr>
      </w:pPr>
      <w:r w:rsidRPr="00251E03">
        <w:rPr>
          <w:rFonts w:ascii="Calibri" w:hAnsi="Calibri" w:cs="Calibri"/>
          <w:sz w:val="24"/>
          <w:szCs w:val="24"/>
        </w:rPr>
        <w:t>HRIS and Payroll System will be developed using C#.Net. Java script will be used as scripting language, IIS application server as application server and Windows Server 200</w:t>
      </w:r>
      <w:r w:rsidR="000D1D16">
        <w:rPr>
          <w:rFonts w:ascii="Calibri" w:hAnsi="Calibri" w:cs="Calibri"/>
          <w:sz w:val="24"/>
          <w:szCs w:val="24"/>
        </w:rPr>
        <w:t xml:space="preserve">8/2012 </w:t>
      </w:r>
      <w:r w:rsidRPr="00251E03">
        <w:rPr>
          <w:rFonts w:ascii="Calibri" w:hAnsi="Calibri" w:cs="Calibri"/>
          <w:sz w:val="24"/>
          <w:szCs w:val="24"/>
        </w:rPr>
        <w:t xml:space="preserve">as OS of the server and SQL Server as Database. </w:t>
      </w:r>
      <w:r w:rsidR="000D1D16">
        <w:rPr>
          <w:rFonts w:ascii="Calibri" w:hAnsi="Calibri" w:cs="Calibri"/>
          <w:sz w:val="24"/>
          <w:szCs w:val="24"/>
        </w:rPr>
        <w:t>MS</w:t>
      </w:r>
      <w:r w:rsidR="005A0E69" w:rsidRPr="00251E03">
        <w:rPr>
          <w:rFonts w:ascii="Calibri" w:hAnsi="Calibri" w:cs="Calibri"/>
          <w:sz w:val="24"/>
          <w:szCs w:val="24"/>
        </w:rPr>
        <w:t xml:space="preserve"> in Bangladesh </w:t>
      </w:r>
      <w:r w:rsidRPr="00251E03">
        <w:rPr>
          <w:rFonts w:ascii="Calibri" w:hAnsi="Calibri" w:cs="Calibri"/>
          <w:sz w:val="24"/>
          <w:szCs w:val="24"/>
        </w:rPr>
        <w:t xml:space="preserve">will ensure the existence of database server installed in the server machine. End User must have LAN connection to connect to the server to work with this application. </w:t>
      </w:r>
    </w:p>
    <w:p w:rsidR="00264311" w:rsidRPr="00251E03" w:rsidRDefault="00264311" w:rsidP="00264311">
      <w:pPr>
        <w:pStyle w:val="BodyText2"/>
        <w:spacing w:after="0" w:line="240" w:lineRule="auto"/>
        <w:ind w:left="0" w:firstLine="0"/>
        <w:jc w:val="both"/>
        <w:rPr>
          <w:rFonts w:ascii="Calibri" w:hAnsi="Calibri" w:cs="Calibri"/>
          <w:color w:val="002060"/>
          <w:sz w:val="24"/>
          <w:szCs w:val="24"/>
        </w:rPr>
      </w:pPr>
    </w:p>
    <w:p w:rsidR="00264311" w:rsidRPr="00251E03" w:rsidRDefault="00264311" w:rsidP="00264311">
      <w:pPr>
        <w:autoSpaceDE w:val="0"/>
        <w:autoSpaceDN w:val="0"/>
        <w:adjustRightInd w:val="0"/>
        <w:ind w:left="0" w:firstLine="0"/>
        <w:rPr>
          <w:rFonts w:ascii="Calibri" w:hAnsi="Calibri" w:cs="Calibri"/>
          <w:b/>
          <w:sz w:val="28"/>
          <w:szCs w:val="28"/>
        </w:rPr>
      </w:pPr>
      <w:r w:rsidRPr="00251E03">
        <w:rPr>
          <w:rFonts w:ascii="Calibri" w:hAnsi="Calibri" w:cs="Calibri"/>
          <w:b/>
          <w:color w:val="002060"/>
          <w:sz w:val="28"/>
          <w:szCs w:val="28"/>
        </w:rPr>
        <w:br w:type="page"/>
      </w:r>
      <w:r w:rsidRPr="00251E03">
        <w:rPr>
          <w:rFonts w:ascii="Calibri" w:hAnsi="Calibri" w:cs="Calibri"/>
          <w:b/>
          <w:sz w:val="28"/>
          <w:szCs w:val="28"/>
        </w:rPr>
        <w:lastRenderedPageBreak/>
        <w:t>3.0. Requirements Specification</w:t>
      </w:r>
    </w:p>
    <w:p w:rsidR="00264311" w:rsidRPr="00251E03" w:rsidRDefault="00264311" w:rsidP="00264311">
      <w:pPr>
        <w:pStyle w:val="Default"/>
        <w:rPr>
          <w:rFonts w:ascii="Calibri" w:hAnsi="Calibri" w:cs="Calibri"/>
          <w:color w:val="auto"/>
        </w:rPr>
      </w:pPr>
    </w:p>
    <w:p w:rsidR="00264311" w:rsidRPr="00251E03" w:rsidRDefault="00264311" w:rsidP="00264311">
      <w:pPr>
        <w:autoSpaceDE w:val="0"/>
        <w:autoSpaceDN w:val="0"/>
        <w:adjustRightInd w:val="0"/>
        <w:ind w:left="0" w:firstLine="0"/>
        <w:rPr>
          <w:rFonts w:ascii="Calibri" w:hAnsi="Calibri" w:cs="Calibri"/>
          <w:sz w:val="24"/>
          <w:szCs w:val="24"/>
        </w:rPr>
      </w:pPr>
      <w:r w:rsidRPr="00251E03">
        <w:rPr>
          <w:rFonts w:ascii="Calibri" w:hAnsi="Calibri" w:cs="Calibri"/>
          <w:b/>
          <w:bCs/>
          <w:i/>
          <w:iCs/>
          <w:sz w:val="24"/>
          <w:szCs w:val="24"/>
        </w:rPr>
        <w:t>3.1 External Interface Requirements</w:t>
      </w:r>
    </w:p>
    <w:p w:rsidR="00264311" w:rsidRPr="00251E03" w:rsidRDefault="00264311" w:rsidP="00264311">
      <w:pPr>
        <w:ind w:left="0" w:firstLine="0"/>
        <w:rPr>
          <w:rFonts w:ascii="Calibri" w:hAnsi="Calibri" w:cs="Calibri"/>
          <w:sz w:val="24"/>
          <w:szCs w:val="24"/>
        </w:rPr>
      </w:pPr>
    </w:p>
    <w:p w:rsidR="00264311" w:rsidRPr="00251E03" w:rsidRDefault="00264311" w:rsidP="00264311">
      <w:pPr>
        <w:autoSpaceDE w:val="0"/>
        <w:autoSpaceDN w:val="0"/>
        <w:adjustRightInd w:val="0"/>
        <w:ind w:left="0" w:firstLine="0"/>
        <w:rPr>
          <w:rFonts w:ascii="Calibri" w:hAnsi="Calibri" w:cs="Calibri"/>
          <w:sz w:val="24"/>
          <w:szCs w:val="24"/>
        </w:rPr>
      </w:pPr>
      <w:r w:rsidRPr="00251E03">
        <w:rPr>
          <w:rFonts w:ascii="Calibri" w:hAnsi="Calibri" w:cs="Calibri"/>
          <w:sz w:val="24"/>
          <w:szCs w:val="24"/>
        </w:rPr>
        <w:t>There is no external interface required.</w:t>
      </w:r>
    </w:p>
    <w:p w:rsidR="00264311" w:rsidRPr="00251E03" w:rsidRDefault="00264311" w:rsidP="00264311">
      <w:pPr>
        <w:pStyle w:val="Heading2"/>
        <w:rPr>
          <w:rFonts w:ascii="Calibri" w:hAnsi="Calibri" w:cs="Calibri"/>
        </w:rPr>
      </w:pPr>
      <w:r w:rsidRPr="00251E03">
        <w:rPr>
          <w:rFonts w:ascii="Calibri" w:hAnsi="Calibri" w:cs="Calibri"/>
          <w:b/>
          <w:bCs/>
          <w:i/>
          <w:iCs/>
        </w:rPr>
        <w:t xml:space="preserve">3.2 Functional Requirements </w:t>
      </w:r>
    </w:p>
    <w:p w:rsidR="00264311" w:rsidRPr="00251E03" w:rsidRDefault="00264311" w:rsidP="00264311">
      <w:pPr>
        <w:ind w:left="0" w:firstLine="0"/>
        <w:jc w:val="both"/>
        <w:rPr>
          <w:rFonts w:ascii="Calibri" w:hAnsi="Calibri" w:cs="Calibri"/>
          <w:sz w:val="24"/>
          <w:szCs w:val="24"/>
        </w:rPr>
      </w:pPr>
      <w:r w:rsidRPr="00251E03">
        <w:rPr>
          <w:rFonts w:ascii="Calibri" w:hAnsi="Calibri" w:cs="Calibri"/>
          <w:sz w:val="24"/>
          <w:szCs w:val="24"/>
        </w:rPr>
        <w:t xml:space="preserve">Along with the other existing features the following functional requirements has been found during the requirement study at </w:t>
      </w:r>
      <w:r w:rsidR="000F7F31">
        <w:rPr>
          <w:rFonts w:ascii="Calibri" w:hAnsi="Calibri" w:cs="Calibri"/>
          <w:sz w:val="24"/>
          <w:szCs w:val="24"/>
        </w:rPr>
        <w:t>MS</w:t>
      </w:r>
      <w:r w:rsidR="00E64159" w:rsidRPr="00251E03">
        <w:rPr>
          <w:rFonts w:ascii="Calibri" w:hAnsi="Calibri" w:cs="Calibri"/>
          <w:sz w:val="24"/>
          <w:szCs w:val="24"/>
        </w:rPr>
        <w:t xml:space="preserve"> in Bangladesh</w:t>
      </w:r>
      <w:r w:rsidRPr="00251E03">
        <w:rPr>
          <w:rFonts w:ascii="Calibri" w:hAnsi="Calibri" w:cs="Calibri"/>
          <w:sz w:val="24"/>
          <w:szCs w:val="24"/>
        </w:rPr>
        <w:t>.</w:t>
      </w:r>
    </w:p>
    <w:p w:rsidR="00264311" w:rsidRPr="00251E03" w:rsidRDefault="00264311" w:rsidP="00264311">
      <w:pPr>
        <w:pStyle w:val="Default"/>
        <w:rPr>
          <w:rFonts w:ascii="Calibri" w:hAnsi="Calibri" w:cs="Calibri"/>
          <w:color w:val="auto"/>
        </w:rPr>
      </w:pPr>
    </w:p>
    <w:p w:rsidR="00264311" w:rsidRPr="00251E03" w:rsidRDefault="00264311" w:rsidP="00264311">
      <w:pPr>
        <w:pStyle w:val="Default"/>
        <w:rPr>
          <w:rFonts w:ascii="Calibri" w:hAnsi="Calibri" w:cs="Calibri"/>
          <w:color w:val="auto"/>
        </w:rPr>
      </w:pPr>
      <w:r w:rsidRPr="00251E03">
        <w:rPr>
          <w:rFonts w:ascii="Calibri" w:hAnsi="Calibri" w:cs="Calibri"/>
          <w:color w:val="auto"/>
        </w:rPr>
        <w:t>Below is the participant of the requirement study.</w:t>
      </w:r>
    </w:p>
    <w:p w:rsidR="00264311" w:rsidRPr="00251E03" w:rsidRDefault="00264311" w:rsidP="00264311">
      <w:pPr>
        <w:pStyle w:val="Default"/>
        <w:rPr>
          <w:rFonts w:ascii="Calibri" w:hAnsi="Calibri" w:cs="Calibri"/>
          <w:color w:val="auto"/>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488"/>
        <w:gridCol w:w="2050"/>
        <w:gridCol w:w="1890"/>
        <w:gridCol w:w="450"/>
        <w:gridCol w:w="2430"/>
        <w:gridCol w:w="2268"/>
      </w:tblGrid>
      <w:tr w:rsidR="00BA64B8" w:rsidRPr="00BA64B8" w:rsidTr="00BA64B8">
        <w:tc>
          <w:tcPr>
            <w:tcW w:w="4428" w:type="dxa"/>
            <w:gridSpan w:val="3"/>
            <w:shd w:val="clear" w:color="auto" w:fill="BDD6EE" w:themeFill="accent1" w:themeFillTint="66"/>
          </w:tcPr>
          <w:p w:rsidR="00BA64B8" w:rsidRPr="00BA64B8" w:rsidRDefault="00BA64B8" w:rsidP="00BA64B8">
            <w:pPr>
              <w:pStyle w:val="Default"/>
              <w:ind w:left="0" w:firstLine="0"/>
              <w:jc w:val="center"/>
              <w:rPr>
                <w:rFonts w:ascii="Calibri" w:hAnsi="Calibri" w:cs="Calibri"/>
                <w:b/>
                <w:color w:val="auto"/>
                <w:sz w:val="20"/>
                <w:szCs w:val="20"/>
              </w:rPr>
            </w:pPr>
            <w:r w:rsidRPr="00BA64B8">
              <w:rPr>
                <w:rFonts w:ascii="Calibri" w:hAnsi="Calibri" w:cs="Calibri"/>
                <w:b/>
                <w:color w:val="auto"/>
                <w:sz w:val="20"/>
                <w:szCs w:val="20"/>
              </w:rPr>
              <w:t>Resource From BASE</w:t>
            </w:r>
          </w:p>
        </w:tc>
        <w:tc>
          <w:tcPr>
            <w:tcW w:w="5148" w:type="dxa"/>
            <w:gridSpan w:val="3"/>
            <w:shd w:val="clear" w:color="auto" w:fill="BDD6EE" w:themeFill="accent1" w:themeFillTint="66"/>
          </w:tcPr>
          <w:p w:rsidR="00BA64B8" w:rsidRPr="00BA64B8" w:rsidRDefault="00BA64B8" w:rsidP="00BA64B8">
            <w:pPr>
              <w:pStyle w:val="Default"/>
              <w:ind w:left="0" w:firstLine="0"/>
              <w:jc w:val="center"/>
              <w:rPr>
                <w:rFonts w:ascii="Calibri" w:hAnsi="Calibri" w:cs="Calibri"/>
                <w:b/>
                <w:color w:val="auto"/>
                <w:sz w:val="20"/>
                <w:szCs w:val="20"/>
              </w:rPr>
            </w:pPr>
            <w:r w:rsidRPr="00BA64B8">
              <w:rPr>
                <w:rFonts w:ascii="Calibri" w:hAnsi="Calibri" w:cs="Calibri"/>
                <w:b/>
                <w:color w:val="auto"/>
                <w:sz w:val="20"/>
                <w:szCs w:val="20"/>
              </w:rPr>
              <w:t xml:space="preserve">Resource From </w:t>
            </w:r>
            <w:r>
              <w:rPr>
                <w:rFonts w:ascii="Calibri" w:hAnsi="Calibri" w:cs="Calibri"/>
                <w:b/>
                <w:color w:val="auto"/>
                <w:sz w:val="20"/>
                <w:szCs w:val="20"/>
              </w:rPr>
              <w:t>MSB</w:t>
            </w:r>
          </w:p>
        </w:tc>
      </w:tr>
      <w:tr w:rsidR="00BA64B8" w:rsidRPr="00BA64B8" w:rsidTr="00BA64B8">
        <w:tc>
          <w:tcPr>
            <w:tcW w:w="488" w:type="dxa"/>
            <w:shd w:val="clear" w:color="auto" w:fill="D9D9D9" w:themeFill="background1" w:themeFillShade="D9"/>
          </w:tcPr>
          <w:p w:rsidR="00BA64B8" w:rsidRPr="00BA64B8" w:rsidRDefault="00BA64B8" w:rsidP="00BA64B8">
            <w:pPr>
              <w:pStyle w:val="Default"/>
              <w:rPr>
                <w:rFonts w:asciiTheme="minorHAnsi" w:hAnsiTheme="minorHAnsi" w:cs="Calibri"/>
                <w:color w:val="auto"/>
                <w:sz w:val="20"/>
                <w:szCs w:val="20"/>
              </w:rPr>
            </w:pPr>
            <w:r w:rsidRPr="00BA64B8">
              <w:rPr>
                <w:rFonts w:ascii="Calibri" w:hAnsi="Calibri" w:cs="Calibri"/>
                <w:b/>
                <w:color w:val="auto"/>
                <w:sz w:val="20"/>
                <w:szCs w:val="20"/>
              </w:rPr>
              <w:t>SL</w:t>
            </w:r>
          </w:p>
        </w:tc>
        <w:tc>
          <w:tcPr>
            <w:tcW w:w="2050" w:type="dxa"/>
            <w:shd w:val="clear" w:color="auto" w:fill="D9D9D9" w:themeFill="background1" w:themeFillShade="D9"/>
            <w:vAlign w:val="center"/>
          </w:tcPr>
          <w:p w:rsidR="00BA64B8" w:rsidRPr="00BA64B8" w:rsidRDefault="00BA64B8" w:rsidP="00BA64B8">
            <w:pPr>
              <w:ind w:left="0" w:firstLine="0"/>
              <w:rPr>
                <w:rFonts w:asciiTheme="minorHAnsi" w:hAnsiTheme="minorHAnsi" w:cs="Calibri"/>
                <w:b/>
              </w:rPr>
            </w:pPr>
            <w:r w:rsidRPr="00BA64B8">
              <w:rPr>
                <w:rFonts w:asciiTheme="minorHAnsi" w:hAnsiTheme="minorHAnsi" w:cs="Calibri"/>
                <w:b/>
              </w:rPr>
              <w:t>Name</w:t>
            </w:r>
          </w:p>
        </w:tc>
        <w:tc>
          <w:tcPr>
            <w:tcW w:w="1890" w:type="dxa"/>
            <w:shd w:val="clear" w:color="auto" w:fill="D9D9D9" w:themeFill="background1" w:themeFillShade="D9"/>
          </w:tcPr>
          <w:p w:rsidR="00BA64B8" w:rsidRPr="00BA64B8" w:rsidRDefault="00BA64B8" w:rsidP="00BA64B8">
            <w:pPr>
              <w:rPr>
                <w:rFonts w:asciiTheme="minorHAnsi" w:hAnsiTheme="minorHAnsi" w:cs="Calibri"/>
                <w:b/>
              </w:rPr>
            </w:pPr>
            <w:r w:rsidRPr="00BA64B8">
              <w:rPr>
                <w:rFonts w:asciiTheme="minorHAnsi" w:hAnsiTheme="minorHAnsi" w:cs="Calibri"/>
                <w:b/>
              </w:rPr>
              <w:t>Designation</w:t>
            </w:r>
          </w:p>
        </w:tc>
        <w:tc>
          <w:tcPr>
            <w:tcW w:w="450" w:type="dxa"/>
            <w:shd w:val="clear" w:color="auto" w:fill="D9D9D9" w:themeFill="background1" w:themeFillShade="D9"/>
          </w:tcPr>
          <w:p w:rsidR="00BA64B8" w:rsidRPr="00BA64B8" w:rsidRDefault="00BA64B8" w:rsidP="00BA64B8">
            <w:pPr>
              <w:rPr>
                <w:rFonts w:asciiTheme="minorHAnsi" w:hAnsiTheme="minorHAnsi" w:cs="Calibri"/>
              </w:rPr>
            </w:pPr>
            <w:r>
              <w:rPr>
                <w:rFonts w:ascii="Calibri" w:hAnsi="Calibri" w:cs="Calibri"/>
                <w:b/>
              </w:rPr>
              <w:t>SL</w:t>
            </w:r>
          </w:p>
        </w:tc>
        <w:tc>
          <w:tcPr>
            <w:tcW w:w="2430" w:type="dxa"/>
            <w:shd w:val="clear" w:color="auto" w:fill="D9D9D9" w:themeFill="background1" w:themeFillShade="D9"/>
            <w:vAlign w:val="center"/>
          </w:tcPr>
          <w:p w:rsidR="00BA64B8" w:rsidRPr="00BA64B8" w:rsidRDefault="00BA64B8" w:rsidP="00BA64B8">
            <w:pPr>
              <w:rPr>
                <w:rFonts w:asciiTheme="minorHAnsi" w:hAnsiTheme="minorHAnsi" w:cs="Calibri"/>
                <w:b/>
              </w:rPr>
            </w:pPr>
            <w:r w:rsidRPr="00BA64B8">
              <w:rPr>
                <w:rFonts w:asciiTheme="minorHAnsi" w:hAnsiTheme="minorHAnsi" w:cs="Calibri"/>
                <w:b/>
              </w:rPr>
              <w:t xml:space="preserve">Name </w:t>
            </w:r>
          </w:p>
        </w:tc>
        <w:tc>
          <w:tcPr>
            <w:tcW w:w="2268" w:type="dxa"/>
            <w:shd w:val="clear" w:color="auto" w:fill="D9D9D9" w:themeFill="background1" w:themeFillShade="D9"/>
          </w:tcPr>
          <w:p w:rsidR="00BA64B8" w:rsidRPr="00BA64B8" w:rsidRDefault="00BA64B8" w:rsidP="00BA64B8">
            <w:pPr>
              <w:rPr>
                <w:rFonts w:asciiTheme="minorHAnsi" w:hAnsiTheme="minorHAnsi" w:cs="Calibri"/>
                <w:b/>
              </w:rPr>
            </w:pPr>
            <w:r w:rsidRPr="00BA64B8">
              <w:rPr>
                <w:rFonts w:asciiTheme="minorHAnsi" w:hAnsiTheme="minorHAnsi" w:cs="Calibri"/>
                <w:b/>
              </w:rPr>
              <w:t>Designation</w:t>
            </w:r>
          </w:p>
        </w:tc>
      </w:tr>
      <w:tr w:rsidR="00BA64B8" w:rsidRPr="00BA64B8" w:rsidTr="00BA64B8">
        <w:tc>
          <w:tcPr>
            <w:tcW w:w="488" w:type="dxa"/>
          </w:tcPr>
          <w:p w:rsidR="00BA64B8" w:rsidRPr="00BA64B8" w:rsidRDefault="00BA64B8" w:rsidP="00BA64B8">
            <w:pPr>
              <w:pStyle w:val="Default"/>
              <w:rPr>
                <w:rFonts w:asciiTheme="minorHAnsi" w:hAnsiTheme="minorHAnsi" w:cs="Calibri"/>
                <w:b/>
                <w:color w:val="auto"/>
                <w:sz w:val="20"/>
                <w:szCs w:val="20"/>
              </w:rPr>
            </w:pPr>
            <w:r w:rsidRPr="00BA64B8">
              <w:rPr>
                <w:rFonts w:asciiTheme="minorHAnsi" w:hAnsiTheme="minorHAnsi" w:cs="Calibri"/>
                <w:b/>
                <w:color w:val="auto"/>
                <w:sz w:val="20"/>
                <w:szCs w:val="20"/>
              </w:rPr>
              <w:t>1</w:t>
            </w:r>
          </w:p>
        </w:tc>
        <w:tc>
          <w:tcPr>
            <w:tcW w:w="2050" w:type="dxa"/>
            <w:vAlign w:val="center"/>
          </w:tcPr>
          <w:p w:rsidR="00BA64B8" w:rsidRPr="00BA64B8" w:rsidRDefault="00BA64B8" w:rsidP="00BA64B8">
            <w:pPr>
              <w:ind w:left="0" w:firstLine="0"/>
              <w:rPr>
                <w:rFonts w:asciiTheme="minorHAnsi" w:hAnsiTheme="minorHAnsi" w:cs="Calibri"/>
              </w:rPr>
            </w:pPr>
            <w:r w:rsidRPr="00BA64B8">
              <w:rPr>
                <w:rFonts w:asciiTheme="minorHAnsi" w:hAnsiTheme="minorHAnsi" w:cs="Calibri"/>
              </w:rPr>
              <w:t>Amit Biswas</w:t>
            </w:r>
          </w:p>
        </w:tc>
        <w:tc>
          <w:tcPr>
            <w:tcW w:w="1890" w:type="dxa"/>
          </w:tcPr>
          <w:p w:rsidR="00BA64B8" w:rsidRPr="00BA64B8" w:rsidRDefault="00BA64B8" w:rsidP="00BA64B8">
            <w:pPr>
              <w:ind w:left="0" w:firstLine="0"/>
              <w:rPr>
                <w:rFonts w:asciiTheme="minorHAnsi" w:hAnsiTheme="minorHAnsi" w:cs="Calibri"/>
              </w:rPr>
            </w:pPr>
            <w:r w:rsidRPr="00BA64B8">
              <w:rPr>
                <w:rFonts w:asciiTheme="minorHAnsi" w:hAnsiTheme="minorHAnsi" w:cs="Calibri"/>
              </w:rPr>
              <w:t>Project Manager</w:t>
            </w:r>
          </w:p>
        </w:tc>
        <w:tc>
          <w:tcPr>
            <w:tcW w:w="450" w:type="dxa"/>
          </w:tcPr>
          <w:p w:rsidR="00BA64B8" w:rsidRPr="00BA64B8" w:rsidRDefault="00BA64B8" w:rsidP="00BA64B8">
            <w:pPr>
              <w:ind w:left="0" w:firstLine="0"/>
              <w:rPr>
                <w:rFonts w:asciiTheme="minorHAnsi" w:hAnsiTheme="minorHAnsi" w:cs="Calibri"/>
                <w:b/>
              </w:rPr>
            </w:pPr>
            <w:r w:rsidRPr="00BA64B8">
              <w:rPr>
                <w:rFonts w:asciiTheme="minorHAnsi" w:hAnsiTheme="minorHAnsi" w:cs="Calibri"/>
                <w:b/>
              </w:rPr>
              <w:t>1</w:t>
            </w:r>
          </w:p>
        </w:tc>
        <w:tc>
          <w:tcPr>
            <w:tcW w:w="2430" w:type="dxa"/>
            <w:vAlign w:val="center"/>
          </w:tcPr>
          <w:p w:rsidR="00BA64B8" w:rsidRPr="00BA64B8" w:rsidRDefault="00BA64B8" w:rsidP="00BA64B8">
            <w:pPr>
              <w:ind w:left="0" w:firstLine="0"/>
              <w:rPr>
                <w:rFonts w:asciiTheme="minorHAnsi" w:hAnsiTheme="minorHAnsi" w:cs="Calibri"/>
              </w:rPr>
            </w:pPr>
            <w:r w:rsidRPr="00BA64B8">
              <w:rPr>
                <w:rFonts w:asciiTheme="minorHAnsi" w:hAnsiTheme="minorHAnsi" w:cs="Calibri"/>
              </w:rPr>
              <w:t xml:space="preserve">Md. Abu Sufian Sarkar </w:t>
            </w:r>
          </w:p>
        </w:tc>
        <w:tc>
          <w:tcPr>
            <w:tcW w:w="2268" w:type="dxa"/>
          </w:tcPr>
          <w:p w:rsidR="00BA64B8" w:rsidRPr="00BA64B8" w:rsidRDefault="00BA64B8" w:rsidP="00BA64B8">
            <w:pPr>
              <w:ind w:left="0" w:firstLine="0"/>
              <w:rPr>
                <w:rFonts w:asciiTheme="minorHAnsi" w:hAnsiTheme="minorHAnsi" w:cs="Calibri"/>
              </w:rPr>
            </w:pPr>
            <w:r w:rsidRPr="00BA64B8">
              <w:rPr>
                <w:rFonts w:asciiTheme="minorHAnsi" w:hAnsiTheme="minorHAnsi" w:cs="Calibri"/>
              </w:rPr>
              <w:t>Manager, HR</w:t>
            </w:r>
          </w:p>
        </w:tc>
      </w:tr>
      <w:tr w:rsidR="00BA64B8" w:rsidRPr="00BA64B8" w:rsidTr="00BA64B8">
        <w:tc>
          <w:tcPr>
            <w:tcW w:w="488" w:type="dxa"/>
          </w:tcPr>
          <w:p w:rsidR="00BA64B8" w:rsidRPr="00BA64B8" w:rsidRDefault="00BA64B8" w:rsidP="00BA64B8">
            <w:pPr>
              <w:pStyle w:val="Default"/>
              <w:rPr>
                <w:rFonts w:asciiTheme="minorHAnsi" w:hAnsiTheme="minorHAnsi" w:cs="Calibri"/>
                <w:b/>
                <w:color w:val="auto"/>
                <w:sz w:val="20"/>
                <w:szCs w:val="20"/>
              </w:rPr>
            </w:pPr>
            <w:r w:rsidRPr="00BA64B8">
              <w:rPr>
                <w:rFonts w:asciiTheme="minorHAnsi" w:hAnsiTheme="minorHAnsi" w:cs="Calibri"/>
                <w:b/>
                <w:color w:val="auto"/>
                <w:sz w:val="20"/>
                <w:szCs w:val="20"/>
              </w:rPr>
              <w:t>2</w:t>
            </w:r>
          </w:p>
        </w:tc>
        <w:tc>
          <w:tcPr>
            <w:tcW w:w="2050" w:type="dxa"/>
            <w:vAlign w:val="center"/>
          </w:tcPr>
          <w:p w:rsidR="00BA64B8" w:rsidRPr="00BA64B8" w:rsidRDefault="00BA64B8" w:rsidP="00BA64B8">
            <w:pPr>
              <w:ind w:left="0" w:firstLine="0"/>
              <w:rPr>
                <w:rFonts w:asciiTheme="minorHAnsi" w:hAnsiTheme="minorHAnsi" w:cs="Calibri"/>
              </w:rPr>
            </w:pPr>
            <w:r w:rsidRPr="00BA64B8">
              <w:rPr>
                <w:rFonts w:asciiTheme="minorHAnsi" w:hAnsiTheme="minorHAnsi" w:cs="Calibri"/>
              </w:rPr>
              <w:t>SulataSaha</w:t>
            </w:r>
          </w:p>
        </w:tc>
        <w:tc>
          <w:tcPr>
            <w:tcW w:w="1890" w:type="dxa"/>
          </w:tcPr>
          <w:p w:rsidR="00BA64B8" w:rsidRPr="00BA64B8" w:rsidRDefault="00BA64B8" w:rsidP="00BA64B8">
            <w:pPr>
              <w:rPr>
                <w:rFonts w:asciiTheme="minorHAnsi" w:hAnsiTheme="minorHAnsi"/>
              </w:rPr>
            </w:pPr>
            <w:r w:rsidRPr="00BA64B8">
              <w:rPr>
                <w:rFonts w:asciiTheme="minorHAnsi" w:hAnsiTheme="minorHAnsi"/>
              </w:rPr>
              <w:t>Team Leader</w:t>
            </w:r>
          </w:p>
        </w:tc>
        <w:tc>
          <w:tcPr>
            <w:tcW w:w="450" w:type="dxa"/>
          </w:tcPr>
          <w:p w:rsidR="00BA64B8" w:rsidRPr="00BA64B8" w:rsidRDefault="00BA64B8" w:rsidP="00BA64B8">
            <w:pPr>
              <w:rPr>
                <w:rFonts w:asciiTheme="minorHAnsi" w:hAnsiTheme="minorHAnsi"/>
                <w:b/>
              </w:rPr>
            </w:pPr>
            <w:r w:rsidRPr="00BA64B8">
              <w:rPr>
                <w:rFonts w:asciiTheme="minorHAnsi" w:hAnsiTheme="minorHAnsi"/>
                <w:b/>
              </w:rPr>
              <w:t>2</w:t>
            </w:r>
          </w:p>
        </w:tc>
        <w:tc>
          <w:tcPr>
            <w:tcW w:w="2430" w:type="dxa"/>
            <w:vAlign w:val="center"/>
          </w:tcPr>
          <w:p w:rsidR="00BA64B8" w:rsidRPr="00BA64B8" w:rsidRDefault="00BA64B8" w:rsidP="00BA64B8">
            <w:pPr>
              <w:rPr>
                <w:rFonts w:asciiTheme="minorHAnsi" w:hAnsiTheme="minorHAnsi" w:cs="Calibri"/>
              </w:rPr>
            </w:pPr>
            <w:r w:rsidRPr="00BA64B8">
              <w:rPr>
                <w:rFonts w:asciiTheme="minorHAnsi" w:hAnsiTheme="minorHAnsi"/>
              </w:rPr>
              <w:t>Ali Asgor</w:t>
            </w:r>
          </w:p>
        </w:tc>
        <w:tc>
          <w:tcPr>
            <w:tcW w:w="2268" w:type="dxa"/>
          </w:tcPr>
          <w:p w:rsidR="00BA64B8" w:rsidRPr="00BA64B8" w:rsidRDefault="00BA64B8" w:rsidP="00BA64B8">
            <w:pPr>
              <w:rPr>
                <w:rFonts w:asciiTheme="minorHAnsi" w:hAnsiTheme="minorHAnsi"/>
              </w:rPr>
            </w:pPr>
            <w:r w:rsidRPr="00BA64B8">
              <w:rPr>
                <w:rFonts w:asciiTheme="minorHAnsi" w:hAnsiTheme="minorHAnsi"/>
              </w:rPr>
              <w:t>Manager IT</w:t>
            </w:r>
          </w:p>
        </w:tc>
      </w:tr>
      <w:tr w:rsidR="00BA64B8" w:rsidRPr="00BA64B8" w:rsidTr="00BA64B8">
        <w:tc>
          <w:tcPr>
            <w:tcW w:w="488" w:type="dxa"/>
          </w:tcPr>
          <w:p w:rsidR="00BA64B8" w:rsidRPr="00BA64B8" w:rsidRDefault="00BA64B8" w:rsidP="00BA64B8">
            <w:pPr>
              <w:pStyle w:val="Default"/>
              <w:rPr>
                <w:rFonts w:asciiTheme="minorHAnsi" w:hAnsiTheme="minorHAnsi" w:cs="Calibri"/>
                <w:b/>
                <w:color w:val="auto"/>
                <w:sz w:val="20"/>
                <w:szCs w:val="20"/>
              </w:rPr>
            </w:pPr>
            <w:r w:rsidRPr="00BA64B8">
              <w:rPr>
                <w:rFonts w:asciiTheme="minorHAnsi" w:hAnsiTheme="minorHAnsi" w:cs="Calibri"/>
                <w:b/>
                <w:color w:val="auto"/>
                <w:sz w:val="20"/>
                <w:szCs w:val="20"/>
              </w:rPr>
              <w:t>3</w:t>
            </w:r>
          </w:p>
        </w:tc>
        <w:tc>
          <w:tcPr>
            <w:tcW w:w="2050" w:type="dxa"/>
            <w:vAlign w:val="center"/>
          </w:tcPr>
          <w:p w:rsidR="00BA64B8" w:rsidRPr="00BA64B8" w:rsidRDefault="00BA64B8" w:rsidP="00BA64B8">
            <w:pPr>
              <w:ind w:left="0" w:firstLine="0"/>
              <w:rPr>
                <w:rFonts w:asciiTheme="minorHAnsi" w:hAnsiTheme="minorHAnsi" w:cs="Calibri"/>
              </w:rPr>
            </w:pPr>
            <w:r w:rsidRPr="00BA64B8">
              <w:rPr>
                <w:rFonts w:asciiTheme="minorHAnsi" w:hAnsiTheme="minorHAnsi" w:cs="Calibri"/>
              </w:rPr>
              <w:t>Md. Shazadul Islam</w:t>
            </w:r>
          </w:p>
        </w:tc>
        <w:tc>
          <w:tcPr>
            <w:tcW w:w="1890" w:type="dxa"/>
          </w:tcPr>
          <w:p w:rsidR="00BA64B8" w:rsidRPr="00BA64B8" w:rsidRDefault="00BA64B8" w:rsidP="00BA64B8">
            <w:pPr>
              <w:ind w:left="0" w:firstLine="0"/>
              <w:rPr>
                <w:rFonts w:asciiTheme="minorHAnsi" w:hAnsiTheme="minorHAnsi"/>
              </w:rPr>
            </w:pPr>
            <w:r w:rsidRPr="00BA64B8">
              <w:rPr>
                <w:rFonts w:asciiTheme="minorHAnsi" w:hAnsiTheme="minorHAnsi"/>
              </w:rPr>
              <w:t>Sr. Software Engg.</w:t>
            </w:r>
          </w:p>
        </w:tc>
        <w:tc>
          <w:tcPr>
            <w:tcW w:w="450" w:type="dxa"/>
          </w:tcPr>
          <w:p w:rsidR="00BA64B8" w:rsidRPr="00BA64B8" w:rsidRDefault="00BA64B8" w:rsidP="00BA64B8">
            <w:pPr>
              <w:ind w:left="0" w:firstLine="0"/>
              <w:rPr>
                <w:rFonts w:asciiTheme="minorHAnsi" w:hAnsiTheme="minorHAnsi"/>
                <w:b/>
              </w:rPr>
            </w:pPr>
            <w:r w:rsidRPr="00BA64B8">
              <w:rPr>
                <w:rFonts w:asciiTheme="minorHAnsi" w:hAnsiTheme="minorHAnsi"/>
                <w:b/>
              </w:rPr>
              <w:t>3</w:t>
            </w:r>
          </w:p>
        </w:tc>
        <w:tc>
          <w:tcPr>
            <w:tcW w:w="2430" w:type="dxa"/>
            <w:vAlign w:val="center"/>
          </w:tcPr>
          <w:p w:rsidR="00BA64B8" w:rsidRPr="00BA64B8" w:rsidRDefault="00BA64B8" w:rsidP="00BA64B8">
            <w:pPr>
              <w:ind w:left="0" w:firstLine="0"/>
              <w:rPr>
                <w:rFonts w:asciiTheme="minorHAnsi" w:hAnsiTheme="minorHAnsi" w:cs="Calibri"/>
              </w:rPr>
            </w:pPr>
            <w:r w:rsidRPr="00BA64B8">
              <w:rPr>
                <w:rFonts w:asciiTheme="minorHAnsi" w:hAnsiTheme="minorHAnsi"/>
              </w:rPr>
              <w:t>TanginaAhammed</w:t>
            </w:r>
          </w:p>
        </w:tc>
        <w:tc>
          <w:tcPr>
            <w:tcW w:w="2268" w:type="dxa"/>
          </w:tcPr>
          <w:p w:rsidR="00BA64B8" w:rsidRPr="00BA64B8" w:rsidRDefault="00BA64B8" w:rsidP="00BA64B8">
            <w:pPr>
              <w:ind w:left="0" w:firstLine="0"/>
              <w:rPr>
                <w:rFonts w:asciiTheme="minorHAnsi" w:hAnsiTheme="minorHAnsi"/>
              </w:rPr>
            </w:pPr>
            <w:r w:rsidRPr="00BA64B8">
              <w:rPr>
                <w:rFonts w:asciiTheme="minorHAnsi" w:hAnsiTheme="minorHAnsi"/>
              </w:rPr>
              <w:t>Manager Training</w:t>
            </w:r>
          </w:p>
        </w:tc>
      </w:tr>
      <w:tr w:rsidR="00BA64B8" w:rsidRPr="00BA64B8" w:rsidTr="00BA64B8">
        <w:tc>
          <w:tcPr>
            <w:tcW w:w="4428" w:type="dxa"/>
            <w:gridSpan w:val="3"/>
            <w:vMerge w:val="restart"/>
          </w:tcPr>
          <w:p w:rsidR="00BA64B8" w:rsidRPr="00BA64B8" w:rsidRDefault="00BA64B8" w:rsidP="00BA64B8">
            <w:pPr>
              <w:ind w:left="0" w:firstLine="0"/>
              <w:rPr>
                <w:rFonts w:asciiTheme="minorHAnsi" w:hAnsiTheme="minorHAnsi"/>
              </w:rPr>
            </w:pPr>
          </w:p>
        </w:tc>
        <w:tc>
          <w:tcPr>
            <w:tcW w:w="450" w:type="dxa"/>
          </w:tcPr>
          <w:p w:rsidR="00BA64B8" w:rsidRPr="00BA64B8" w:rsidRDefault="00BA64B8" w:rsidP="00BA64B8">
            <w:pPr>
              <w:ind w:left="0" w:firstLine="0"/>
              <w:rPr>
                <w:rFonts w:asciiTheme="minorHAnsi" w:hAnsiTheme="minorHAnsi"/>
                <w:b/>
              </w:rPr>
            </w:pPr>
            <w:r w:rsidRPr="00BA64B8">
              <w:rPr>
                <w:rFonts w:asciiTheme="minorHAnsi" w:hAnsiTheme="minorHAnsi"/>
                <w:b/>
              </w:rPr>
              <w:t>4</w:t>
            </w:r>
          </w:p>
        </w:tc>
        <w:tc>
          <w:tcPr>
            <w:tcW w:w="2430" w:type="dxa"/>
            <w:vAlign w:val="center"/>
          </w:tcPr>
          <w:p w:rsidR="00BA64B8" w:rsidRPr="00BA64B8" w:rsidRDefault="00BA64B8" w:rsidP="00BA64B8">
            <w:pPr>
              <w:ind w:left="0" w:firstLine="0"/>
              <w:rPr>
                <w:rFonts w:asciiTheme="minorHAnsi" w:hAnsiTheme="minorHAnsi" w:cs="Calibri"/>
              </w:rPr>
            </w:pPr>
            <w:r w:rsidRPr="00BA64B8">
              <w:rPr>
                <w:rFonts w:asciiTheme="minorHAnsi" w:hAnsiTheme="minorHAnsi"/>
              </w:rPr>
              <w:t>Md. Tofail Hossain</w:t>
            </w:r>
          </w:p>
        </w:tc>
        <w:tc>
          <w:tcPr>
            <w:tcW w:w="2268" w:type="dxa"/>
          </w:tcPr>
          <w:p w:rsidR="00BA64B8" w:rsidRPr="00BA64B8" w:rsidRDefault="00BA64B8" w:rsidP="00BA64B8">
            <w:pPr>
              <w:ind w:left="0" w:firstLine="0"/>
              <w:rPr>
                <w:rFonts w:asciiTheme="minorHAnsi" w:hAnsiTheme="minorHAnsi"/>
              </w:rPr>
            </w:pPr>
            <w:r w:rsidRPr="00BA64B8">
              <w:rPr>
                <w:rFonts w:asciiTheme="minorHAnsi" w:hAnsiTheme="minorHAnsi"/>
              </w:rPr>
              <w:t>Manager Finance</w:t>
            </w:r>
          </w:p>
        </w:tc>
      </w:tr>
      <w:tr w:rsidR="00BA64B8" w:rsidRPr="00BA64B8" w:rsidTr="00BA64B8">
        <w:tc>
          <w:tcPr>
            <w:tcW w:w="4428" w:type="dxa"/>
            <w:gridSpan w:val="3"/>
            <w:vMerge/>
          </w:tcPr>
          <w:p w:rsidR="00BA64B8" w:rsidRPr="00BA64B8" w:rsidRDefault="00BA64B8" w:rsidP="00BA64B8">
            <w:pPr>
              <w:ind w:left="0" w:firstLine="0"/>
              <w:rPr>
                <w:rFonts w:asciiTheme="minorHAnsi" w:hAnsiTheme="minorHAnsi"/>
              </w:rPr>
            </w:pPr>
          </w:p>
        </w:tc>
        <w:tc>
          <w:tcPr>
            <w:tcW w:w="450" w:type="dxa"/>
          </w:tcPr>
          <w:p w:rsidR="00BA64B8" w:rsidRPr="00BA64B8" w:rsidRDefault="00BA64B8" w:rsidP="00BA64B8">
            <w:pPr>
              <w:ind w:left="0" w:firstLine="0"/>
              <w:rPr>
                <w:rFonts w:asciiTheme="minorHAnsi" w:hAnsiTheme="minorHAnsi"/>
                <w:b/>
              </w:rPr>
            </w:pPr>
            <w:r w:rsidRPr="00BA64B8">
              <w:rPr>
                <w:rFonts w:asciiTheme="minorHAnsi" w:hAnsiTheme="minorHAnsi"/>
                <w:b/>
              </w:rPr>
              <w:t>5</w:t>
            </w:r>
          </w:p>
        </w:tc>
        <w:tc>
          <w:tcPr>
            <w:tcW w:w="2430" w:type="dxa"/>
            <w:vAlign w:val="center"/>
          </w:tcPr>
          <w:p w:rsidR="00BA64B8" w:rsidRPr="00BA64B8" w:rsidRDefault="00BA64B8" w:rsidP="00BA64B8">
            <w:pPr>
              <w:ind w:left="0" w:firstLine="0"/>
              <w:rPr>
                <w:rFonts w:asciiTheme="minorHAnsi" w:hAnsiTheme="minorHAnsi"/>
              </w:rPr>
            </w:pPr>
            <w:r w:rsidRPr="00BA64B8">
              <w:rPr>
                <w:rFonts w:asciiTheme="minorHAnsi" w:hAnsiTheme="minorHAnsi"/>
              </w:rPr>
              <w:t>Mr. Boloram</w:t>
            </w:r>
          </w:p>
        </w:tc>
        <w:tc>
          <w:tcPr>
            <w:tcW w:w="2268" w:type="dxa"/>
          </w:tcPr>
          <w:p w:rsidR="00BA64B8" w:rsidRPr="00BA64B8" w:rsidRDefault="00BA64B8" w:rsidP="00BA64B8">
            <w:pPr>
              <w:ind w:left="0" w:firstLine="0"/>
              <w:rPr>
                <w:rFonts w:asciiTheme="minorHAnsi" w:hAnsiTheme="minorHAnsi"/>
              </w:rPr>
            </w:pPr>
            <w:r w:rsidRPr="00BA64B8">
              <w:rPr>
                <w:rFonts w:asciiTheme="minorHAnsi" w:hAnsiTheme="minorHAnsi"/>
              </w:rPr>
              <w:t>Associate Manager Finance</w:t>
            </w:r>
          </w:p>
        </w:tc>
      </w:tr>
      <w:tr w:rsidR="00BA64B8" w:rsidRPr="00BA64B8" w:rsidTr="00BA64B8">
        <w:tc>
          <w:tcPr>
            <w:tcW w:w="4428" w:type="dxa"/>
            <w:gridSpan w:val="3"/>
            <w:vMerge/>
          </w:tcPr>
          <w:p w:rsidR="00BA64B8" w:rsidRPr="00BA64B8" w:rsidRDefault="00BA64B8" w:rsidP="00BA64B8">
            <w:pPr>
              <w:ind w:left="0" w:firstLine="0"/>
              <w:rPr>
                <w:rFonts w:asciiTheme="minorHAnsi" w:hAnsiTheme="minorHAnsi"/>
              </w:rPr>
            </w:pPr>
          </w:p>
        </w:tc>
        <w:tc>
          <w:tcPr>
            <w:tcW w:w="450" w:type="dxa"/>
          </w:tcPr>
          <w:p w:rsidR="00BA64B8" w:rsidRPr="00BA64B8" w:rsidRDefault="00BA64B8" w:rsidP="00BA64B8">
            <w:pPr>
              <w:ind w:left="0" w:firstLine="0"/>
              <w:rPr>
                <w:rFonts w:asciiTheme="minorHAnsi" w:hAnsiTheme="minorHAnsi"/>
                <w:b/>
              </w:rPr>
            </w:pPr>
            <w:r w:rsidRPr="00BA64B8">
              <w:rPr>
                <w:rFonts w:asciiTheme="minorHAnsi" w:hAnsiTheme="minorHAnsi"/>
                <w:b/>
              </w:rPr>
              <w:t>6</w:t>
            </w:r>
          </w:p>
        </w:tc>
        <w:tc>
          <w:tcPr>
            <w:tcW w:w="2430" w:type="dxa"/>
            <w:vAlign w:val="center"/>
          </w:tcPr>
          <w:p w:rsidR="00BA64B8" w:rsidRPr="00BA64B8" w:rsidRDefault="00BA64B8" w:rsidP="00BA64B8">
            <w:pPr>
              <w:ind w:left="0" w:firstLine="0"/>
              <w:rPr>
                <w:rFonts w:asciiTheme="minorHAnsi" w:hAnsiTheme="minorHAnsi"/>
              </w:rPr>
            </w:pPr>
            <w:r w:rsidRPr="00BA64B8">
              <w:rPr>
                <w:rFonts w:asciiTheme="minorHAnsi" w:hAnsiTheme="minorHAnsi"/>
              </w:rPr>
              <w:t>Dr, Shompa</w:t>
            </w:r>
          </w:p>
        </w:tc>
        <w:tc>
          <w:tcPr>
            <w:tcW w:w="2268" w:type="dxa"/>
          </w:tcPr>
          <w:p w:rsidR="00BA64B8" w:rsidRPr="00BA64B8" w:rsidRDefault="00BA64B8" w:rsidP="00BA64B8">
            <w:pPr>
              <w:ind w:left="0" w:firstLine="0"/>
              <w:rPr>
                <w:rFonts w:asciiTheme="minorHAnsi" w:hAnsiTheme="minorHAnsi"/>
              </w:rPr>
            </w:pPr>
            <w:r w:rsidRPr="00BA64B8">
              <w:rPr>
                <w:rFonts w:asciiTheme="minorHAnsi" w:hAnsiTheme="minorHAnsi"/>
              </w:rPr>
              <w:t>Associate Manager Training</w:t>
            </w:r>
          </w:p>
        </w:tc>
      </w:tr>
      <w:tr w:rsidR="00BA64B8" w:rsidRPr="00BA64B8" w:rsidTr="00BA64B8">
        <w:tc>
          <w:tcPr>
            <w:tcW w:w="4428" w:type="dxa"/>
            <w:gridSpan w:val="3"/>
            <w:vMerge/>
          </w:tcPr>
          <w:p w:rsidR="00BA64B8" w:rsidRPr="00BA64B8" w:rsidRDefault="00BA64B8" w:rsidP="00BA64B8">
            <w:pPr>
              <w:ind w:left="0" w:firstLine="0"/>
              <w:rPr>
                <w:rFonts w:asciiTheme="minorHAnsi" w:hAnsiTheme="minorHAnsi"/>
              </w:rPr>
            </w:pPr>
          </w:p>
        </w:tc>
        <w:tc>
          <w:tcPr>
            <w:tcW w:w="450" w:type="dxa"/>
          </w:tcPr>
          <w:p w:rsidR="00BA64B8" w:rsidRPr="00BA64B8" w:rsidRDefault="00BA64B8" w:rsidP="00BA64B8">
            <w:pPr>
              <w:ind w:left="0" w:firstLine="0"/>
              <w:rPr>
                <w:rFonts w:asciiTheme="minorHAnsi" w:hAnsiTheme="minorHAnsi"/>
                <w:b/>
              </w:rPr>
            </w:pPr>
            <w:r w:rsidRPr="00BA64B8">
              <w:rPr>
                <w:rFonts w:asciiTheme="minorHAnsi" w:hAnsiTheme="minorHAnsi"/>
                <w:b/>
              </w:rPr>
              <w:t>7</w:t>
            </w:r>
          </w:p>
        </w:tc>
        <w:tc>
          <w:tcPr>
            <w:tcW w:w="2430" w:type="dxa"/>
            <w:vAlign w:val="center"/>
          </w:tcPr>
          <w:p w:rsidR="00BA64B8" w:rsidRPr="00BA64B8" w:rsidRDefault="00BA64B8" w:rsidP="00BA64B8">
            <w:pPr>
              <w:ind w:left="0" w:firstLine="0"/>
              <w:rPr>
                <w:rFonts w:asciiTheme="minorHAnsi" w:hAnsiTheme="minorHAnsi"/>
              </w:rPr>
            </w:pPr>
            <w:r w:rsidRPr="00BA64B8">
              <w:rPr>
                <w:rFonts w:asciiTheme="minorHAnsi" w:hAnsiTheme="minorHAnsi"/>
              </w:rPr>
              <w:t>Afrina Hasan</w:t>
            </w:r>
          </w:p>
        </w:tc>
        <w:tc>
          <w:tcPr>
            <w:tcW w:w="2268" w:type="dxa"/>
          </w:tcPr>
          <w:p w:rsidR="00BA64B8" w:rsidRPr="00BA64B8" w:rsidRDefault="00BA64B8" w:rsidP="00BA64B8">
            <w:pPr>
              <w:ind w:left="0" w:firstLine="0"/>
              <w:rPr>
                <w:rFonts w:asciiTheme="minorHAnsi" w:hAnsiTheme="minorHAnsi"/>
              </w:rPr>
            </w:pPr>
            <w:r w:rsidRPr="00BA64B8">
              <w:rPr>
                <w:rFonts w:asciiTheme="minorHAnsi" w:hAnsiTheme="minorHAnsi"/>
              </w:rPr>
              <w:t>HR Officers</w:t>
            </w:r>
          </w:p>
        </w:tc>
      </w:tr>
    </w:tbl>
    <w:p w:rsidR="00264311" w:rsidRPr="00251E03" w:rsidRDefault="00264311" w:rsidP="00264311">
      <w:pPr>
        <w:pStyle w:val="Default"/>
        <w:rPr>
          <w:rFonts w:ascii="Calibri" w:hAnsi="Calibri" w:cs="Calibri"/>
          <w:color w:val="auto"/>
        </w:rPr>
      </w:pPr>
    </w:p>
    <w:p w:rsidR="00264311" w:rsidRPr="00251E03" w:rsidRDefault="007964FE" w:rsidP="00264311">
      <w:pPr>
        <w:pStyle w:val="Default"/>
        <w:rPr>
          <w:rFonts w:ascii="Calibri" w:hAnsi="Calibri" w:cs="Calibri"/>
          <w:b/>
          <w:color w:val="auto"/>
        </w:rPr>
      </w:pPr>
      <w:r>
        <w:rPr>
          <w:rFonts w:ascii="Calibri" w:hAnsi="Calibri" w:cs="Calibri"/>
          <w:b/>
          <w:color w:val="auto"/>
        </w:rPr>
        <w:t>Functional Requirements</w:t>
      </w:r>
      <w:r w:rsidR="00264311" w:rsidRPr="00251E03">
        <w:rPr>
          <w:rFonts w:ascii="Calibri" w:hAnsi="Calibri" w:cs="Calibri"/>
          <w:b/>
          <w:color w:val="auto"/>
        </w:rPr>
        <w:t>:</w:t>
      </w:r>
    </w:p>
    <w:p w:rsidR="00264311" w:rsidRDefault="0098002E" w:rsidP="0098002E">
      <w:pPr>
        <w:pStyle w:val="Default"/>
        <w:ind w:left="0" w:firstLine="0"/>
        <w:rPr>
          <w:rFonts w:ascii="Calibri" w:hAnsi="Calibri" w:cs="Calibri"/>
          <w:color w:val="auto"/>
        </w:rPr>
      </w:pPr>
      <w:r>
        <w:rPr>
          <w:rFonts w:ascii="Calibri" w:hAnsi="Calibri" w:cs="Calibri"/>
          <w:color w:val="auto"/>
        </w:rPr>
        <w:t>Following are the summary functional requirement from MS</w:t>
      </w:r>
      <w:r w:rsidR="00C66A76">
        <w:rPr>
          <w:rFonts w:ascii="Calibri" w:hAnsi="Calibri" w:cs="Calibri"/>
          <w:color w:val="auto"/>
        </w:rPr>
        <w:t xml:space="preserve"> (as per ToR)</w:t>
      </w:r>
      <w:r>
        <w:rPr>
          <w:rFonts w:ascii="Calibri" w:hAnsi="Calibri" w:cs="Calibri"/>
          <w:color w:val="auto"/>
        </w:rPr>
        <w:t xml:space="preserve"> which is elaborated in details under Functional Requirements Details section:</w:t>
      </w:r>
    </w:p>
    <w:p w:rsidR="0098002E" w:rsidRDefault="0098002E" w:rsidP="00264311">
      <w:pPr>
        <w:pStyle w:val="Default"/>
        <w:rPr>
          <w:rFonts w:ascii="Calibri" w:hAnsi="Calibri" w:cs="Calibri"/>
          <w:color w:val="auto"/>
        </w:rPr>
      </w:pPr>
    </w:p>
    <w:tbl>
      <w:tblPr>
        <w:tblStyle w:val="TableGrid"/>
        <w:tblW w:w="5000" w:type="pct"/>
        <w:tblCellMar>
          <w:left w:w="115" w:type="dxa"/>
          <w:right w:w="115" w:type="dxa"/>
        </w:tblCellMar>
        <w:tblLook w:val="04A0"/>
      </w:tblPr>
      <w:tblGrid>
        <w:gridCol w:w="733"/>
        <w:gridCol w:w="1910"/>
        <w:gridCol w:w="2151"/>
        <w:gridCol w:w="4796"/>
      </w:tblGrid>
      <w:tr w:rsidR="00BB1068" w:rsidRPr="00BB1068" w:rsidTr="00803049">
        <w:tc>
          <w:tcPr>
            <w:tcW w:w="733" w:type="dxa"/>
            <w:shd w:val="clear" w:color="auto" w:fill="BFBFBF" w:themeFill="background1" w:themeFillShade="BF"/>
          </w:tcPr>
          <w:p w:rsidR="00BB1068" w:rsidRPr="00BB1068" w:rsidRDefault="00BB1068" w:rsidP="00E126F1">
            <w:pPr>
              <w:jc w:val="center"/>
              <w:rPr>
                <w:rFonts w:asciiTheme="minorHAnsi" w:hAnsiTheme="minorHAnsi"/>
                <w:b/>
              </w:rPr>
            </w:pPr>
            <w:r>
              <w:rPr>
                <w:rFonts w:asciiTheme="minorHAnsi" w:hAnsiTheme="minorHAnsi"/>
                <w:b/>
              </w:rPr>
              <w:t>SL</w:t>
            </w:r>
            <w:r w:rsidRPr="00BB1068">
              <w:rPr>
                <w:rFonts w:asciiTheme="minorHAnsi" w:hAnsiTheme="minorHAnsi"/>
                <w:b/>
              </w:rPr>
              <w:t>No.</w:t>
            </w:r>
          </w:p>
        </w:tc>
        <w:tc>
          <w:tcPr>
            <w:tcW w:w="1910" w:type="dxa"/>
            <w:shd w:val="clear" w:color="auto" w:fill="BFBFBF" w:themeFill="background1" w:themeFillShade="BF"/>
          </w:tcPr>
          <w:tbl>
            <w:tblPr>
              <w:tblW w:w="0" w:type="auto"/>
              <w:tblBorders>
                <w:top w:val="nil"/>
                <w:left w:val="nil"/>
                <w:bottom w:val="nil"/>
                <w:right w:val="nil"/>
              </w:tblBorders>
              <w:tblLook w:val="0000"/>
            </w:tblPr>
            <w:tblGrid>
              <w:gridCol w:w="993"/>
            </w:tblGrid>
            <w:tr w:rsidR="00BB1068" w:rsidRPr="00BB1068" w:rsidTr="00E126F1">
              <w:trPr>
                <w:trHeight w:val="158"/>
              </w:trPr>
              <w:tc>
                <w:tcPr>
                  <w:tcW w:w="993" w:type="dxa"/>
                </w:tcPr>
                <w:p w:rsidR="00BB1068" w:rsidRPr="00BB1068" w:rsidRDefault="00BB1068" w:rsidP="00E126F1">
                  <w:pPr>
                    <w:pStyle w:val="Default"/>
                    <w:jc w:val="center"/>
                    <w:rPr>
                      <w:rFonts w:asciiTheme="minorHAnsi" w:hAnsiTheme="minorHAnsi"/>
                      <w:b/>
                      <w:sz w:val="20"/>
                      <w:szCs w:val="20"/>
                    </w:rPr>
                  </w:pPr>
                  <w:r w:rsidRPr="00BB1068">
                    <w:rPr>
                      <w:rFonts w:asciiTheme="minorHAnsi" w:hAnsiTheme="minorHAnsi"/>
                      <w:b/>
                      <w:bCs/>
                      <w:sz w:val="20"/>
                      <w:szCs w:val="20"/>
                    </w:rPr>
                    <w:t>Module</w:t>
                  </w:r>
                </w:p>
              </w:tc>
            </w:tr>
          </w:tbl>
          <w:p w:rsidR="00BB1068" w:rsidRPr="00BB1068" w:rsidRDefault="00BB1068" w:rsidP="00E126F1">
            <w:pPr>
              <w:pStyle w:val="Default"/>
              <w:jc w:val="center"/>
              <w:rPr>
                <w:rFonts w:asciiTheme="minorHAnsi" w:hAnsiTheme="minorHAnsi"/>
                <w:b/>
                <w:bCs/>
                <w:sz w:val="20"/>
                <w:szCs w:val="20"/>
              </w:rPr>
            </w:pPr>
          </w:p>
        </w:tc>
        <w:tc>
          <w:tcPr>
            <w:tcW w:w="2151" w:type="dxa"/>
            <w:shd w:val="clear" w:color="auto" w:fill="BFBFBF" w:themeFill="background1" w:themeFillShade="BF"/>
          </w:tcPr>
          <w:p w:rsidR="00BB1068" w:rsidRPr="00BB1068" w:rsidRDefault="00BB1068" w:rsidP="00E126F1">
            <w:pPr>
              <w:pStyle w:val="Default"/>
              <w:jc w:val="center"/>
              <w:rPr>
                <w:rFonts w:asciiTheme="minorHAnsi" w:hAnsiTheme="minorHAnsi"/>
                <w:sz w:val="20"/>
                <w:szCs w:val="20"/>
              </w:rPr>
            </w:pPr>
            <w:r w:rsidRPr="00BB1068">
              <w:rPr>
                <w:rFonts w:asciiTheme="minorHAnsi" w:hAnsiTheme="minorHAnsi"/>
                <w:b/>
                <w:bCs/>
                <w:sz w:val="20"/>
                <w:szCs w:val="20"/>
              </w:rPr>
              <w:t>Sub Module</w:t>
            </w:r>
          </w:p>
        </w:tc>
        <w:tc>
          <w:tcPr>
            <w:tcW w:w="4796" w:type="dxa"/>
            <w:shd w:val="clear" w:color="auto" w:fill="BFBFBF" w:themeFill="background1" w:themeFillShade="BF"/>
          </w:tcPr>
          <w:tbl>
            <w:tblPr>
              <w:tblW w:w="0" w:type="auto"/>
              <w:tblBorders>
                <w:top w:val="nil"/>
                <w:left w:val="nil"/>
                <w:bottom w:val="nil"/>
                <w:right w:val="nil"/>
              </w:tblBorders>
              <w:tblLook w:val="0000"/>
            </w:tblPr>
            <w:tblGrid>
              <w:gridCol w:w="1826"/>
            </w:tblGrid>
            <w:tr w:rsidR="00BB1068" w:rsidRPr="00BB1068" w:rsidTr="00E126F1">
              <w:trPr>
                <w:trHeight w:val="158"/>
              </w:trPr>
              <w:tc>
                <w:tcPr>
                  <w:tcW w:w="1826" w:type="dxa"/>
                </w:tcPr>
                <w:p w:rsidR="00BB1068" w:rsidRPr="00BB1068" w:rsidRDefault="00BB1068" w:rsidP="00E126F1">
                  <w:pPr>
                    <w:pStyle w:val="Default"/>
                    <w:jc w:val="center"/>
                    <w:rPr>
                      <w:rFonts w:asciiTheme="minorHAnsi" w:hAnsiTheme="minorHAnsi"/>
                      <w:b/>
                      <w:sz w:val="20"/>
                      <w:szCs w:val="20"/>
                    </w:rPr>
                  </w:pPr>
                  <w:r w:rsidRPr="00BB1068">
                    <w:rPr>
                      <w:rFonts w:asciiTheme="minorHAnsi" w:hAnsiTheme="minorHAnsi"/>
                      <w:b/>
                      <w:bCs/>
                      <w:sz w:val="20"/>
                      <w:szCs w:val="20"/>
                    </w:rPr>
                    <w:t>Function Details</w:t>
                  </w:r>
                </w:p>
              </w:tc>
            </w:tr>
          </w:tbl>
          <w:p w:rsidR="00BB1068" w:rsidRPr="00BB1068" w:rsidRDefault="00BB1068" w:rsidP="00E126F1">
            <w:pPr>
              <w:pStyle w:val="Default"/>
              <w:jc w:val="center"/>
              <w:rPr>
                <w:rFonts w:asciiTheme="minorHAnsi" w:hAnsiTheme="minorHAnsi"/>
                <w:b/>
                <w:sz w:val="20"/>
                <w:szCs w:val="20"/>
              </w:rPr>
            </w:pPr>
          </w:p>
        </w:tc>
      </w:tr>
      <w:tr w:rsidR="000027F7" w:rsidRPr="00BB1068" w:rsidTr="00B72A7F">
        <w:tc>
          <w:tcPr>
            <w:tcW w:w="733" w:type="dxa"/>
          </w:tcPr>
          <w:p w:rsidR="000027F7" w:rsidRPr="00BB1068" w:rsidRDefault="000027F7" w:rsidP="00E126F1">
            <w:pPr>
              <w:jc w:val="both"/>
              <w:rPr>
                <w:rFonts w:asciiTheme="minorHAnsi" w:hAnsiTheme="minorHAnsi"/>
              </w:rPr>
            </w:pPr>
            <w:r w:rsidRPr="00BB1068">
              <w:rPr>
                <w:rFonts w:asciiTheme="minorHAnsi" w:hAnsiTheme="minorHAnsi"/>
              </w:rPr>
              <w:t>1.1</w:t>
            </w:r>
          </w:p>
        </w:tc>
        <w:tc>
          <w:tcPr>
            <w:tcW w:w="1910" w:type="dxa"/>
            <w:vMerge w:val="restart"/>
          </w:tcPr>
          <w:tbl>
            <w:tblPr>
              <w:tblW w:w="0" w:type="auto"/>
              <w:tblBorders>
                <w:top w:val="nil"/>
                <w:left w:val="nil"/>
                <w:bottom w:val="nil"/>
                <w:right w:val="nil"/>
              </w:tblBorders>
              <w:tblLook w:val="0000"/>
            </w:tblPr>
            <w:tblGrid>
              <w:gridCol w:w="1680"/>
            </w:tblGrid>
            <w:tr w:rsidR="000027F7" w:rsidRPr="00BB1068" w:rsidTr="00E126F1">
              <w:trPr>
                <w:trHeight w:val="360"/>
              </w:trPr>
              <w:tc>
                <w:tcPr>
                  <w:tcW w:w="1761" w:type="dxa"/>
                </w:tcPr>
                <w:p w:rsidR="000027F7" w:rsidRPr="00BB1068" w:rsidRDefault="000027F7" w:rsidP="00E126F1">
                  <w:pPr>
                    <w:pStyle w:val="Default"/>
                    <w:jc w:val="both"/>
                    <w:rPr>
                      <w:rFonts w:asciiTheme="minorHAnsi" w:hAnsiTheme="minorHAnsi"/>
                      <w:sz w:val="20"/>
                      <w:szCs w:val="20"/>
                    </w:rPr>
                  </w:pPr>
                  <w:r w:rsidRPr="00BB1068">
                    <w:rPr>
                      <w:rFonts w:asciiTheme="minorHAnsi" w:hAnsiTheme="minorHAnsi"/>
                      <w:b/>
                      <w:bCs/>
                      <w:sz w:val="20"/>
                      <w:szCs w:val="20"/>
                    </w:rPr>
                    <w:t>MSB Page (for all staff)</w:t>
                  </w:r>
                </w:p>
              </w:tc>
            </w:tr>
          </w:tbl>
          <w:p w:rsidR="000027F7" w:rsidRPr="00BB1068" w:rsidRDefault="000027F7" w:rsidP="00E126F1">
            <w:pPr>
              <w:jc w:val="both"/>
              <w:rPr>
                <w:rFonts w:asciiTheme="minorHAnsi" w:hAnsiTheme="minorHAnsi"/>
              </w:rPr>
            </w:pPr>
          </w:p>
        </w:tc>
        <w:tc>
          <w:tcPr>
            <w:tcW w:w="2151" w:type="dxa"/>
            <w:vMerge w:val="restart"/>
          </w:tcPr>
          <w:tbl>
            <w:tblPr>
              <w:tblW w:w="0" w:type="auto"/>
              <w:tblBorders>
                <w:top w:val="nil"/>
                <w:left w:val="nil"/>
                <w:bottom w:val="nil"/>
                <w:right w:val="nil"/>
              </w:tblBorders>
              <w:tblLook w:val="0000"/>
            </w:tblPr>
            <w:tblGrid>
              <w:gridCol w:w="1921"/>
            </w:tblGrid>
            <w:tr w:rsidR="000027F7" w:rsidRPr="00BB1068" w:rsidTr="00E126F1">
              <w:trPr>
                <w:trHeight w:val="158"/>
              </w:trPr>
              <w:tc>
                <w:tcPr>
                  <w:tcW w:w="2360" w:type="dxa"/>
                </w:tcPr>
                <w:p w:rsidR="000027F7" w:rsidRPr="00BB1068" w:rsidRDefault="000027F7" w:rsidP="00D83CDF">
                  <w:pPr>
                    <w:pStyle w:val="Default"/>
                    <w:ind w:left="0" w:firstLine="0"/>
                    <w:rPr>
                      <w:rFonts w:asciiTheme="minorHAnsi" w:hAnsiTheme="minorHAnsi"/>
                      <w:sz w:val="20"/>
                      <w:szCs w:val="20"/>
                    </w:rPr>
                  </w:pPr>
                  <w:r w:rsidRPr="00BB1068">
                    <w:rPr>
                      <w:rFonts w:asciiTheme="minorHAnsi" w:hAnsiTheme="minorHAnsi"/>
                      <w:sz w:val="20"/>
                      <w:szCs w:val="20"/>
                    </w:rPr>
                    <w:t>A common page for all</w:t>
                  </w:r>
                </w:p>
              </w:tc>
            </w:tr>
          </w:tbl>
          <w:p w:rsidR="000027F7" w:rsidRPr="00BB1068" w:rsidRDefault="000027F7" w:rsidP="00E126F1">
            <w:pPr>
              <w:jc w:val="both"/>
              <w:rPr>
                <w:rFonts w:asciiTheme="minorHAnsi" w:hAnsiTheme="minorHAnsi"/>
              </w:rPr>
            </w:pPr>
          </w:p>
        </w:tc>
        <w:tc>
          <w:tcPr>
            <w:tcW w:w="4796" w:type="dxa"/>
          </w:tcPr>
          <w:tbl>
            <w:tblPr>
              <w:tblW w:w="0" w:type="auto"/>
              <w:tblBorders>
                <w:top w:val="nil"/>
                <w:left w:val="nil"/>
                <w:bottom w:val="nil"/>
                <w:right w:val="nil"/>
              </w:tblBorders>
              <w:tblLook w:val="0000"/>
            </w:tblPr>
            <w:tblGrid>
              <w:gridCol w:w="2282"/>
            </w:tblGrid>
            <w:tr w:rsidR="000027F7" w:rsidRPr="00BB1068" w:rsidTr="00E126F1">
              <w:trPr>
                <w:trHeight w:val="158"/>
              </w:trPr>
              <w:tc>
                <w:tcPr>
                  <w:tcW w:w="2282" w:type="dxa"/>
                </w:tcPr>
                <w:p w:rsidR="000027F7" w:rsidRPr="00BB1068" w:rsidRDefault="000027F7" w:rsidP="00E126F1">
                  <w:pPr>
                    <w:pStyle w:val="Default"/>
                    <w:jc w:val="both"/>
                    <w:rPr>
                      <w:rFonts w:asciiTheme="minorHAnsi" w:hAnsiTheme="minorHAnsi"/>
                      <w:sz w:val="20"/>
                      <w:szCs w:val="20"/>
                    </w:rPr>
                  </w:pPr>
                  <w:r w:rsidRPr="00BB1068">
                    <w:rPr>
                      <w:rFonts w:asciiTheme="minorHAnsi" w:hAnsiTheme="minorHAnsi"/>
                      <w:sz w:val="20"/>
                      <w:szCs w:val="20"/>
                    </w:rPr>
                    <w:t>All policies from MSB</w:t>
                  </w:r>
                </w:p>
              </w:tc>
            </w:tr>
          </w:tbl>
          <w:p w:rsidR="000027F7" w:rsidRPr="00BB1068" w:rsidRDefault="000027F7" w:rsidP="00E126F1">
            <w:pPr>
              <w:jc w:val="both"/>
              <w:rPr>
                <w:rFonts w:asciiTheme="minorHAnsi" w:hAnsiTheme="minorHAnsi"/>
              </w:rPr>
            </w:pPr>
          </w:p>
        </w:tc>
      </w:tr>
      <w:tr w:rsidR="000027F7" w:rsidRPr="00BB1068" w:rsidTr="00B72A7F">
        <w:tc>
          <w:tcPr>
            <w:tcW w:w="733" w:type="dxa"/>
          </w:tcPr>
          <w:p w:rsidR="000027F7" w:rsidRPr="00BB1068" w:rsidRDefault="000027F7" w:rsidP="00E126F1">
            <w:pPr>
              <w:jc w:val="both"/>
              <w:rPr>
                <w:rFonts w:asciiTheme="minorHAnsi" w:hAnsiTheme="minorHAnsi"/>
              </w:rPr>
            </w:pPr>
            <w:r w:rsidRPr="00BB1068">
              <w:rPr>
                <w:rFonts w:asciiTheme="minorHAnsi" w:hAnsiTheme="minorHAnsi"/>
              </w:rPr>
              <w:t>1.2</w:t>
            </w:r>
          </w:p>
        </w:tc>
        <w:tc>
          <w:tcPr>
            <w:tcW w:w="1910" w:type="dxa"/>
            <w:vMerge/>
          </w:tcPr>
          <w:p w:rsidR="000027F7" w:rsidRPr="00BB1068" w:rsidRDefault="000027F7" w:rsidP="00E126F1">
            <w:pPr>
              <w:jc w:val="both"/>
              <w:rPr>
                <w:rFonts w:asciiTheme="minorHAnsi" w:hAnsiTheme="minorHAnsi"/>
              </w:rPr>
            </w:pPr>
          </w:p>
        </w:tc>
        <w:tc>
          <w:tcPr>
            <w:tcW w:w="2151" w:type="dxa"/>
            <w:vMerge/>
          </w:tcPr>
          <w:p w:rsidR="000027F7" w:rsidRPr="00BB1068" w:rsidRDefault="000027F7" w:rsidP="00E126F1">
            <w:pPr>
              <w:jc w:val="both"/>
              <w:rPr>
                <w:rFonts w:asciiTheme="minorHAnsi" w:hAnsiTheme="minorHAnsi"/>
              </w:rPr>
            </w:pPr>
          </w:p>
        </w:tc>
        <w:tc>
          <w:tcPr>
            <w:tcW w:w="4796" w:type="dxa"/>
          </w:tcPr>
          <w:tbl>
            <w:tblPr>
              <w:tblW w:w="0" w:type="auto"/>
              <w:tblBorders>
                <w:top w:val="nil"/>
                <w:left w:val="nil"/>
                <w:bottom w:val="nil"/>
                <w:right w:val="nil"/>
              </w:tblBorders>
              <w:tblLook w:val="0000"/>
            </w:tblPr>
            <w:tblGrid>
              <w:gridCol w:w="4566"/>
            </w:tblGrid>
            <w:tr w:rsidR="000027F7" w:rsidRPr="00BB1068" w:rsidTr="00E126F1">
              <w:trPr>
                <w:trHeight w:val="158"/>
              </w:trPr>
              <w:tc>
                <w:tcPr>
                  <w:tcW w:w="5859" w:type="dxa"/>
                </w:tcPr>
                <w:p w:rsidR="000027F7" w:rsidRPr="00BB1068" w:rsidRDefault="000027F7" w:rsidP="00D83CDF">
                  <w:pPr>
                    <w:pStyle w:val="Default"/>
                    <w:ind w:left="0" w:firstLine="0"/>
                    <w:rPr>
                      <w:rFonts w:asciiTheme="minorHAnsi" w:hAnsiTheme="minorHAnsi"/>
                      <w:sz w:val="20"/>
                      <w:szCs w:val="20"/>
                    </w:rPr>
                  </w:pPr>
                  <w:r w:rsidRPr="00BB1068">
                    <w:rPr>
                      <w:rFonts w:asciiTheme="minorHAnsi" w:hAnsiTheme="minorHAnsi"/>
                      <w:sz w:val="20"/>
                      <w:szCs w:val="20"/>
                    </w:rPr>
                    <w:t>HO staff presence status especially if someone away from his/her desk</w:t>
                  </w:r>
                </w:p>
              </w:tc>
            </w:tr>
          </w:tbl>
          <w:p w:rsidR="000027F7" w:rsidRPr="00BB1068" w:rsidRDefault="000027F7" w:rsidP="00E126F1">
            <w:pPr>
              <w:jc w:val="both"/>
              <w:rPr>
                <w:rFonts w:asciiTheme="minorHAnsi" w:hAnsiTheme="minorHAnsi"/>
              </w:rPr>
            </w:pPr>
          </w:p>
        </w:tc>
      </w:tr>
      <w:tr w:rsidR="000027F7" w:rsidRPr="00BB1068" w:rsidTr="00B72A7F">
        <w:tc>
          <w:tcPr>
            <w:tcW w:w="733" w:type="dxa"/>
          </w:tcPr>
          <w:p w:rsidR="000027F7" w:rsidRPr="00BB1068" w:rsidRDefault="000027F7" w:rsidP="00E126F1">
            <w:pPr>
              <w:jc w:val="both"/>
              <w:rPr>
                <w:rFonts w:asciiTheme="minorHAnsi" w:hAnsiTheme="minorHAnsi"/>
              </w:rPr>
            </w:pPr>
            <w:r w:rsidRPr="00BB1068">
              <w:rPr>
                <w:rFonts w:asciiTheme="minorHAnsi" w:hAnsiTheme="minorHAnsi"/>
              </w:rPr>
              <w:t>1.3</w:t>
            </w:r>
          </w:p>
        </w:tc>
        <w:tc>
          <w:tcPr>
            <w:tcW w:w="1910" w:type="dxa"/>
            <w:vMerge/>
          </w:tcPr>
          <w:p w:rsidR="000027F7" w:rsidRPr="00BB1068" w:rsidRDefault="000027F7" w:rsidP="00E126F1">
            <w:pPr>
              <w:jc w:val="both"/>
              <w:rPr>
                <w:rFonts w:asciiTheme="minorHAnsi" w:hAnsiTheme="minorHAnsi"/>
              </w:rPr>
            </w:pPr>
          </w:p>
        </w:tc>
        <w:tc>
          <w:tcPr>
            <w:tcW w:w="2151" w:type="dxa"/>
            <w:vMerge/>
          </w:tcPr>
          <w:p w:rsidR="000027F7" w:rsidRPr="00BB1068" w:rsidRDefault="000027F7" w:rsidP="00E126F1">
            <w:pPr>
              <w:jc w:val="both"/>
              <w:rPr>
                <w:rFonts w:asciiTheme="minorHAnsi" w:hAnsiTheme="minorHAnsi"/>
              </w:rPr>
            </w:pPr>
          </w:p>
        </w:tc>
        <w:tc>
          <w:tcPr>
            <w:tcW w:w="4796" w:type="dxa"/>
          </w:tcPr>
          <w:tbl>
            <w:tblPr>
              <w:tblW w:w="0" w:type="auto"/>
              <w:tblBorders>
                <w:top w:val="nil"/>
                <w:left w:val="nil"/>
                <w:bottom w:val="nil"/>
                <w:right w:val="nil"/>
              </w:tblBorders>
              <w:tblLook w:val="0000"/>
            </w:tblPr>
            <w:tblGrid>
              <w:gridCol w:w="2076"/>
            </w:tblGrid>
            <w:tr w:rsidR="000027F7" w:rsidRPr="00BB1068" w:rsidTr="00E126F1">
              <w:trPr>
                <w:trHeight w:val="158"/>
              </w:trPr>
              <w:tc>
                <w:tcPr>
                  <w:tcW w:w="2076" w:type="dxa"/>
                </w:tcPr>
                <w:p w:rsidR="000027F7" w:rsidRPr="00BB1068" w:rsidRDefault="000027F7" w:rsidP="00E126F1">
                  <w:pPr>
                    <w:pStyle w:val="Default"/>
                    <w:rPr>
                      <w:rFonts w:asciiTheme="minorHAnsi" w:hAnsiTheme="minorHAnsi"/>
                      <w:sz w:val="20"/>
                      <w:szCs w:val="20"/>
                    </w:rPr>
                  </w:pPr>
                  <w:r w:rsidRPr="00BB1068">
                    <w:rPr>
                      <w:rFonts w:asciiTheme="minorHAnsi" w:hAnsiTheme="minorHAnsi"/>
                      <w:sz w:val="20"/>
                      <w:szCs w:val="20"/>
                    </w:rPr>
                    <w:t>Intra office Memos</w:t>
                  </w:r>
                </w:p>
              </w:tc>
            </w:tr>
          </w:tbl>
          <w:p w:rsidR="000027F7" w:rsidRPr="00BB1068" w:rsidRDefault="000027F7" w:rsidP="00E126F1">
            <w:pPr>
              <w:jc w:val="both"/>
              <w:rPr>
                <w:rFonts w:asciiTheme="minorHAnsi" w:hAnsiTheme="minorHAnsi"/>
              </w:rPr>
            </w:pPr>
          </w:p>
        </w:tc>
      </w:tr>
      <w:tr w:rsidR="000027F7" w:rsidRPr="00BB1068" w:rsidTr="00B72A7F">
        <w:tc>
          <w:tcPr>
            <w:tcW w:w="733" w:type="dxa"/>
          </w:tcPr>
          <w:p w:rsidR="000027F7" w:rsidRPr="00BB1068" w:rsidRDefault="000027F7" w:rsidP="00E126F1">
            <w:pPr>
              <w:jc w:val="both"/>
              <w:rPr>
                <w:rFonts w:asciiTheme="minorHAnsi" w:hAnsiTheme="minorHAnsi"/>
              </w:rPr>
            </w:pPr>
            <w:r w:rsidRPr="00BB1068">
              <w:rPr>
                <w:rFonts w:asciiTheme="minorHAnsi" w:hAnsiTheme="minorHAnsi"/>
              </w:rPr>
              <w:t>1.4</w:t>
            </w:r>
          </w:p>
        </w:tc>
        <w:tc>
          <w:tcPr>
            <w:tcW w:w="1910" w:type="dxa"/>
            <w:vMerge/>
          </w:tcPr>
          <w:p w:rsidR="000027F7" w:rsidRPr="00BB1068" w:rsidRDefault="000027F7" w:rsidP="00E126F1">
            <w:pPr>
              <w:jc w:val="both"/>
              <w:rPr>
                <w:rFonts w:asciiTheme="minorHAnsi" w:hAnsiTheme="minorHAnsi"/>
              </w:rPr>
            </w:pPr>
          </w:p>
        </w:tc>
        <w:tc>
          <w:tcPr>
            <w:tcW w:w="2151" w:type="dxa"/>
            <w:vMerge/>
          </w:tcPr>
          <w:p w:rsidR="000027F7" w:rsidRPr="00BB1068" w:rsidRDefault="000027F7" w:rsidP="00E126F1">
            <w:pPr>
              <w:jc w:val="both"/>
              <w:rPr>
                <w:rFonts w:asciiTheme="minorHAnsi" w:hAnsiTheme="minorHAnsi"/>
              </w:rPr>
            </w:pPr>
          </w:p>
        </w:tc>
        <w:tc>
          <w:tcPr>
            <w:tcW w:w="4796" w:type="dxa"/>
          </w:tcPr>
          <w:tbl>
            <w:tblPr>
              <w:tblW w:w="0" w:type="auto"/>
              <w:tblBorders>
                <w:top w:val="nil"/>
                <w:left w:val="nil"/>
                <w:bottom w:val="nil"/>
                <w:right w:val="nil"/>
              </w:tblBorders>
              <w:tblLook w:val="0000"/>
            </w:tblPr>
            <w:tblGrid>
              <w:gridCol w:w="3531"/>
            </w:tblGrid>
            <w:tr w:rsidR="000027F7" w:rsidRPr="00BB1068" w:rsidTr="00E126F1">
              <w:trPr>
                <w:trHeight w:val="158"/>
              </w:trPr>
              <w:tc>
                <w:tcPr>
                  <w:tcW w:w="3531" w:type="dxa"/>
                </w:tcPr>
                <w:p w:rsidR="000027F7" w:rsidRPr="00BB1068" w:rsidRDefault="000027F7" w:rsidP="00E126F1">
                  <w:pPr>
                    <w:pStyle w:val="Default"/>
                    <w:rPr>
                      <w:rFonts w:asciiTheme="minorHAnsi" w:hAnsiTheme="minorHAnsi"/>
                      <w:sz w:val="20"/>
                      <w:szCs w:val="20"/>
                    </w:rPr>
                  </w:pPr>
                  <w:r w:rsidRPr="00BB1068">
                    <w:rPr>
                      <w:rFonts w:asciiTheme="minorHAnsi" w:hAnsiTheme="minorHAnsi"/>
                      <w:sz w:val="20"/>
                      <w:szCs w:val="20"/>
                    </w:rPr>
                    <w:t>MSB newsletter, training calendar</w:t>
                  </w:r>
                </w:p>
              </w:tc>
            </w:tr>
          </w:tbl>
          <w:p w:rsidR="000027F7" w:rsidRPr="00BB1068" w:rsidRDefault="000027F7" w:rsidP="00E126F1">
            <w:pPr>
              <w:jc w:val="both"/>
              <w:rPr>
                <w:rFonts w:asciiTheme="minorHAnsi" w:hAnsiTheme="minorHAnsi"/>
              </w:rPr>
            </w:pPr>
          </w:p>
        </w:tc>
      </w:tr>
      <w:tr w:rsidR="00D83CDF" w:rsidRPr="00BB1068" w:rsidTr="00B72A7F">
        <w:tc>
          <w:tcPr>
            <w:tcW w:w="733" w:type="dxa"/>
          </w:tcPr>
          <w:p w:rsidR="00D83CDF" w:rsidRPr="00BB1068" w:rsidRDefault="00D83CDF" w:rsidP="00E126F1">
            <w:pPr>
              <w:jc w:val="both"/>
              <w:rPr>
                <w:rFonts w:asciiTheme="minorHAnsi" w:hAnsiTheme="minorHAnsi"/>
              </w:rPr>
            </w:pPr>
            <w:r w:rsidRPr="00BB1068">
              <w:rPr>
                <w:rFonts w:asciiTheme="minorHAnsi" w:hAnsiTheme="minorHAnsi"/>
              </w:rPr>
              <w:t>2.1</w:t>
            </w:r>
          </w:p>
        </w:tc>
        <w:tc>
          <w:tcPr>
            <w:tcW w:w="1910" w:type="dxa"/>
            <w:vMerge w:val="restart"/>
          </w:tcPr>
          <w:tbl>
            <w:tblPr>
              <w:tblW w:w="0" w:type="auto"/>
              <w:tblBorders>
                <w:top w:val="nil"/>
                <w:left w:val="nil"/>
                <w:bottom w:val="nil"/>
                <w:right w:val="nil"/>
              </w:tblBorders>
              <w:tblLook w:val="0000"/>
            </w:tblPr>
            <w:tblGrid>
              <w:gridCol w:w="1680"/>
            </w:tblGrid>
            <w:tr w:rsidR="00D83CDF" w:rsidRPr="00BB1068" w:rsidTr="00E126F1">
              <w:trPr>
                <w:trHeight w:val="364"/>
              </w:trPr>
              <w:tc>
                <w:tcPr>
                  <w:tcW w:w="1761" w:type="dxa"/>
                </w:tcPr>
                <w:p w:rsidR="00D83CDF" w:rsidRPr="00BB1068" w:rsidRDefault="00D83CDF" w:rsidP="00BB1068">
                  <w:pPr>
                    <w:pStyle w:val="Default"/>
                    <w:ind w:left="0" w:firstLine="0"/>
                    <w:rPr>
                      <w:rFonts w:asciiTheme="minorHAnsi" w:hAnsiTheme="minorHAnsi"/>
                      <w:sz w:val="20"/>
                      <w:szCs w:val="20"/>
                    </w:rPr>
                  </w:pPr>
                  <w:r w:rsidRPr="00BB1068">
                    <w:rPr>
                      <w:rFonts w:asciiTheme="minorHAnsi" w:hAnsiTheme="minorHAnsi"/>
                      <w:b/>
                      <w:bCs/>
                      <w:sz w:val="20"/>
                      <w:szCs w:val="20"/>
                    </w:rPr>
                    <w:t>Employee Self Service (ESS) Portal</w:t>
                  </w:r>
                </w:p>
              </w:tc>
            </w:tr>
          </w:tbl>
          <w:p w:rsidR="00D83CDF" w:rsidRPr="00BB1068" w:rsidRDefault="00D83CDF" w:rsidP="00E126F1">
            <w:pPr>
              <w:jc w:val="both"/>
              <w:rPr>
                <w:rFonts w:asciiTheme="minorHAnsi" w:hAnsiTheme="minorHAnsi"/>
              </w:rPr>
            </w:pPr>
          </w:p>
          <w:p w:rsidR="00D83CDF" w:rsidRPr="00BB1068" w:rsidRDefault="00D83CDF" w:rsidP="00E126F1">
            <w:pPr>
              <w:pStyle w:val="Default"/>
              <w:rPr>
                <w:rFonts w:asciiTheme="minorHAnsi" w:hAnsiTheme="minorHAnsi"/>
                <w:sz w:val="20"/>
                <w:szCs w:val="20"/>
              </w:rPr>
            </w:pPr>
          </w:p>
          <w:p w:rsidR="00D83CDF" w:rsidRPr="00BB1068" w:rsidRDefault="00D83CDF" w:rsidP="00E126F1">
            <w:pPr>
              <w:pStyle w:val="Default"/>
              <w:rPr>
                <w:rFonts w:asciiTheme="minorHAnsi" w:hAnsiTheme="minorHAnsi"/>
                <w:sz w:val="20"/>
                <w:szCs w:val="20"/>
              </w:rPr>
            </w:pPr>
          </w:p>
        </w:tc>
        <w:tc>
          <w:tcPr>
            <w:tcW w:w="2151" w:type="dxa"/>
            <w:vMerge w:val="restart"/>
          </w:tcPr>
          <w:tbl>
            <w:tblPr>
              <w:tblW w:w="0" w:type="auto"/>
              <w:tblBorders>
                <w:top w:val="nil"/>
                <w:left w:val="nil"/>
                <w:bottom w:val="nil"/>
                <w:right w:val="nil"/>
              </w:tblBorders>
              <w:tblLook w:val="0000"/>
            </w:tblPr>
            <w:tblGrid>
              <w:gridCol w:w="1616"/>
            </w:tblGrid>
            <w:tr w:rsidR="00D83CDF" w:rsidRPr="00BB1068" w:rsidTr="00E126F1">
              <w:trPr>
                <w:trHeight w:val="158"/>
              </w:trPr>
              <w:tc>
                <w:tcPr>
                  <w:tcW w:w="1616" w:type="dxa"/>
                </w:tcPr>
                <w:p w:rsidR="00D83CDF" w:rsidRPr="00BB1068" w:rsidRDefault="00D83CDF" w:rsidP="00E126F1">
                  <w:pPr>
                    <w:pStyle w:val="Default"/>
                    <w:rPr>
                      <w:rFonts w:asciiTheme="minorHAnsi" w:hAnsiTheme="minorHAnsi"/>
                      <w:sz w:val="20"/>
                      <w:szCs w:val="20"/>
                    </w:rPr>
                  </w:pPr>
                  <w:r w:rsidRPr="00BB1068">
                    <w:rPr>
                      <w:rFonts w:asciiTheme="minorHAnsi" w:hAnsiTheme="minorHAnsi"/>
                      <w:sz w:val="20"/>
                      <w:szCs w:val="20"/>
                    </w:rPr>
                    <w:t>Employee info</w:t>
                  </w:r>
                </w:p>
              </w:tc>
            </w:tr>
          </w:tbl>
          <w:p w:rsidR="00D83CDF" w:rsidRPr="00BB1068" w:rsidRDefault="00D83CDF" w:rsidP="00E126F1">
            <w:pPr>
              <w:jc w:val="both"/>
              <w:rPr>
                <w:rFonts w:asciiTheme="minorHAnsi" w:hAnsiTheme="minorHAnsi"/>
              </w:rPr>
            </w:pPr>
          </w:p>
        </w:tc>
        <w:tc>
          <w:tcPr>
            <w:tcW w:w="4796" w:type="dxa"/>
          </w:tcPr>
          <w:p w:rsidR="00D83CDF" w:rsidRPr="00BB1068" w:rsidRDefault="00E06093" w:rsidP="00E126F1">
            <w:pPr>
              <w:pStyle w:val="Default"/>
              <w:jc w:val="both"/>
              <w:rPr>
                <w:rFonts w:asciiTheme="minorHAnsi" w:hAnsiTheme="minorHAnsi"/>
                <w:sz w:val="20"/>
                <w:szCs w:val="20"/>
              </w:rPr>
            </w:pPr>
            <w:r w:rsidRPr="00BB1068">
              <w:rPr>
                <w:rFonts w:asciiTheme="minorHAnsi" w:hAnsiTheme="minorHAnsi"/>
                <w:sz w:val="20"/>
                <w:szCs w:val="20"/>
              </w:rPr>
              <w:t>Self-information</w:t>
            </w:r>
            <w:r w:rsidR="00D83CDF" w:rsidRPr="00BB1068">
              <w:rPr>
                <w:rFonts w:asciiTheme="minorHAnsi" w:hAnsiTheme="minorHAnsi"/>
                <w:sz w:val="20"/>
                <w:szCs w:val="20"/>
              </w:rPr>
              <w:t xml:space="preserve"> with duration in MSB</w:t>
            </w:r>
          </w:p>
        </w:tc>
      </w:tr>
      <w:tr w:rsidR="00D83CDF" w:rsidRPr="00BB1068" w:rsidTr="00B72A7F">
        <w:tc>
          <w:tcPr>
            <w:tcW w:w="733" w:type="dxa"/>
          </w:tcPr>
          <w:p w:rsidR="00D83CDF" w:rsidRPr="00BB1068" w:rsidRDefault="00D83CDF" w:rsidP="00E126F1">
            <w:pPr>
              <w:jc w:val="both"/>
              <w:rPr>
                <w:rFonts w:asciiTheme="minorHAnsi" w:hAnsiTheme="minorHAnsi"/>
              </w:rPr>
            </w:pPr>
            <w:r w:rsidRPr="00BB1068">
              <w:rPr>
                <w:rFonts w:asciiTheme="minorHAnsi" w:hAnsiTheme="minorHAnsi"/>
              </w:rPr>
              <w:t>2.2</w:t>
            </w:r>
          </w:p>
        </w:tc>
        <w:tc>
          <w:tcPr>
            <w:tcW w:w="1910" w:type="dxa"/>
            <w:vMerge/>
          </w:tcPr>
          <w:p w:rsidR="00D83CDF" w:rsidRPr="00BB1068" w:rsidRDefault="00D83CDF" w:rsidP="00E126F1">
            <w:pPr>
              <w:pStyle w:val="Default"/>
              <w:rPr>
                <w:rFonts w:asciiTheme="minorHAnsi" w:hAnsiTheme="minorHAnsi"/>
                <w:b/>
                <w:bCs/>
                <w:sz w:val="20"/>
                <w:szCs w:val="20"/>
              </w:rPr>
            </w:pPr>
          </w:p>
        </w:tc>
        <w:tc>
          <w:tcPr>
            <w:tcW w:w="2151" w:type="dxa"/>
            <w:vMerge/>
          </w:tcPr>
          <w:p w:rsidR="00D83CDF" w:rsidRPr="00BB1068" w:rsidRDefault="00D83CDF" w:rsidP="00E126F1">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3039"/>
            </w:tblGrid>
            <w:tr w:rsidR="00D83CDF" w:rsidRPr="00BB1068" w:rsidTr="00E126F1">
              <w:trPr>
                <w:trHeight w:val="158"/>
              </w:trPr>
              <w:tc>
                <w:tcPr>
                  <w:tcW w:w="3039" w:type="dxa"/>
                </w:tcPr>
                <w:p w:rsidR="00D83CDF" w:rsidRPr="00BB1068" w:rsidRDefault="00D83CDF" w:rsidP="00E126F1">
                  <w:pPr>
                    <w:pStyle w:val="Default"/>
                    <w:rPr>
                      <w:rFonts w:asciiTheme="minorHAnsi" w:hAnsiTheme="minorHAnsi"/>
                      <w:sz w:val="20"/>
                      <w:szCs w:val="20"/>
                    </w:rPr>
                  </w:pPr>
                  <w:r w:rsidRPr="00BB1068">
                    <w:rPr>
                      <w:rFonts w:asciiTheme="minorHAnsi" w:hAnsiTheme="minorHAnsi"/>
                      <w:sz w:val="20"/>
                      <w:szCs w:val="20"/>
                    </w:rPr>
                    <w:t>Modification of address, NTK</w:t>
                  </w:r>
                </w:p>
              </w:tc>
            </w:tr>
          </w:tbl>
          <w:p w:rsidR="00D83CDF" w:rsidRPr="00BB1068" w:rsidRDefault="00D83CDF" w:rsidP="00E126F1">
            <w:pPr>
              <w:pStyle w:val="Default"/>
              <w:jc w:val="both"/>
              <w:rPr>
                <w:rFonts w:asciiTheme="minorHAnsi" w:hAnsiTheme="minorHAnsi"/>
                <w:sz w:val="20"/>
                <w:szCs w:val="20"/>
              </w:rPr>
            </w:pPr>
          </w:p>
        </w:tc>
      </w:tr>
      <w:tr w:rsidR="00BB1068" w:rsidRPr="00BB1068" w:rsidTr="00B72A7F">
        <w:tc>
          <w:tcPr>
            <w:tcW w:w="733" w:type="dxa"/>
          </w:tcPr>
          <w:p w:rsidR="00BB1068" w:rsidRPr="00BB1068" w:rsidRDefault="0039456B" w:rsidP="00E126F1">
            <w:pPr>
              <w:jc w:val="both"/>
              <w:rPr>
                <w:rFonts w:asciiTheme="minorHAnsi" w:hAnsiTheme="minorHAnsi"/>
              </w:rPr>
            </w:pPr>
            <w:r>
              <w:rPr>
                <w:rFonts w:asciiTheme="minorHAnsi" w:hAnsiTheme="minorHAnsi"/>
              </w:rPr>
              <w:t>2.3</w:t>
            </w:r>
          </w:p>
        </w:tc>
        <w:tc>
          <w:tcPr>
            <w:tcW w:w="1910" w:type="dxa"/>
            <w:vMerge/>
          </w:tcPr>
          <w:p w:rsidR="00BB1068" w:rsidRPr="00BB1068" w:rsidRDefault="00BB1068" w:rsidP="00E126F1">
            <w:pPr>
              <w:pStyle w:val="Default"/>
              <w:rPr>
                <w:rFonts w:asciiTheme="minorHAnsi" w:hAnsiTheme="minorHAnsi"/>
                <w:b/>
                <w:bCs/>
                <w:sz w:val="20"/>
                <w:szCs w:val="20"/>
              </w:rPr>
            </w:pPr>
          </w:p>
        </w:tc>
        <w:tc>
          <w:tcPr>
            <w:tcW w:w="2151" w:type="dxa"/>
          </w:tcPr>
          <w:tbl>
            <w:tblPr>
              <w:tblW w:w="0" w:type="auto"/>
              <w:tblBorders>
                <w:top w:val="nil"/>
                <w:left w:val="nil"/>
                <w:bottom w:val="nil"/>
                <w:right w:val="nil"/>
              </w:tblBorders>
              <w:tblLook w:val="0000"/>
            </w:tblPr>
            <w:tblGrid>
              <w:gridCol w:w="894"/>
            </w:tblGrid>
            <w:tr w:rsidR="00BB1068" w:rsidRPr="00BB1068" w:rsidTr="00E126F1">
              <w:trPr>
                <w:trHeight w:val="158"/>
              </w:trPr>
              <w:tc>
                <w:tcPr>
                  <w:tcW w:w="894" w:type="dxa"/>
                </w:tcPr>
                <w:p w:rsidR="00BB1068" w:rsidRPr="00BB1068" w:rsidRDefault="00BB1068" w:rsidP="00E126F1">
                  <w:pPr>
                    <w:pStyle w:val="Default"/>
                    <w:rPr>
                      <w:rFonts w:asciiTheme="minorHAnsi" w:hAnsiTheme="minorHAnsi"/>
                      <w:sz w:val="20"/>
                      <w:szCs w:val="20"/>
                    </w:rPr>
                  </w:pPr>
                  <w:r w:rsidRPr="00BB1068">
                    <w:rPr>
                      <w:rFonts w:asciiTheme="minorHAnsi" w:hAnsiTheme="minorHAnsi"/>
                      <w:sz w:val="20"/>
                      <w:szCs w:val="20"/>
                    </w:rPr>
                    <w:t>Payslip</w:t>
                  </w:r>
                </w:p>
              </w:tc>
            </w:tr>
          </w:tbl>
          <w:p w:rsidR="00BB1068" w:rsidRPr="00BB1068" w:rsidRDefault="00BB1068" w:rsidP="00E126F1">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1776"/>
            </w:tblGrid>
            <w:tr w:rsidR="00BB1068" w:rsidRPr="00BB1068" w:rsidTr="00E126F1">
              <w:trPr>
                <w:trHeight w:val="158"/>
              </w:trPr>
              <w:tc>
                <w:tcPr>
                  <w:tcW w:w="1776" w:type="dxa"/>
                </w:tcPr>
                <w:p w:rsidR="00BB1068" w:rsidRPr="00BB1068" w:rsidRDefault="00BB1068" w:rsidP="00E126F1">
                  <w:pPr>
                    <w:pStyle w:val="Default"/>
                    <w:rPr>
                      <w:rFonts w:asciiTheme="minorHAnsi" w:hAnsiTheme="minorHAnsi"/>
                      <w:sz w:val="20"/>
                      <w:szCs w:val="20"/>
                    </w:rPr>
                  </w:pPr>
                  <w:r w:rsidRPr="00BB1068">
                    <w:rPr>
                      <w:rFonts w:asciiTheme="minorHAnsi" w:hAnsiTheme="minorHAnsi"/>
                      <w:sz w:val="20"/>
                      <w:szCs w:val="20"/>
                    </w:rPr>
                    <w:t>Monthly Payslip</w:t>
                  </w:r>
                </w:p>
              </w:tc>
            </w:tr>
          </w:tbl>
          <w:p w:rsidR="00BB1068" w:rsidRPr="00BB1068" w:rsidRDefault="00BB1068" w:rsidP="00E126F1">
            <w:pPr>
              <w:pStyle w:val="Default"/>
              <w:jc w:val="both"/>
              <w:rPr>
                <w:rFonts w:asciiTheme="minorHAnsi" w:hAnsiTheme="minorHAnsi"/>
                <w:sz w:val="20"/>
                <w:szCs w:val="20"/>
              </w:rPr>
            </w:pPr>
          </w:p>
        </w:tc>
      </w:tr>
      <w:tr w:rsidR="00BB1068" w:rsidRPr="00BB1068" w:rsidTr="00B72A7F">
        <w:tc>
          <w:tcPr>
            <w:tcW w:w="733" w:type="dxa"/>
          </w:tcPr>
          <w:p w:rsidR="00BB1068" w:rsidRPr="00BB1068" w:rsidRDefault="00623477" w:rsidP="00E126F1">
            <w:pPr>
              <w:jc w:val="both"/>
              <w:rPr>
                <w:rFonts w:asciiTheme="minorHAnsi" w:hAnsiTheme="minorHAnsi"/>
              </w:rPr>
            </w:pPr>
            <w:r>
              <w:rPr>
                <w:rFonts w:asciiTheme="minorHAnsi" w:hAnsiTheme="minorHAnsi"/>
              </w:rPr>
              <w:t>2.4</w:t>
            </w:r>
          </w:p>
        </w:tc>
        <w:tc>
          <w:tcPr>
            <w:tcW w:w="1910" w:type="dxa"/>
            <w:vMerge/>
          </w:tcPr>
          <w:p w:rsidR="00BB1068" w:rsidRPr="00BB1068" w:rsidRDefault="00BB1068" w:rsidP="00E126F1">
            <w:pPr>
              <w:pStyle w:val="Default"/>
              <w:rPr>
                <w:rFonts w:asciiTheme="minorHAnsi" w:hAnsiTheme="minorHAnsi"/>
                <w:b/>
                <w:bCs/>
                <w:sz w:val="20"/>
                <w:szCs w:val="20"/>
              </w:rPr>
            </w:pPr>
          </w:p>
        </w:tc>
        <w:tc>
          <w:tcPr>
            <w:tcW w:w="2151" w:type="dxa"/>
          </w:tcPr>
          <w:p w:rsidR="00BB1068" w:rsidRPr="00BB1068" w:rsidRDefault="00BB1068" w:rsidP="00E126F1">
            <w:pPr>
              <w:pStyle w:val="Default"/>
              <w:rPr>
                <w:rFonts w:asciiTheme="minorHAnsi" w:hAnsiTheme="minorHAnsi"/>
                <w:sz w:val="20"/>
                <w:szCs w:val="20"/>
              </w:rPr>
            </w:pPr>
            <w:r w:rsidRPr="00BB1068">
              <w:rPr>
                <w:rFonts w:asciiTheme="minorHAnsi" w:hAnsiTheme="minorHAnsi"/>
                <w:sz w:val="20"/>
                <w:szCs w:val="20"/>
              </w:rPr>
              <w:t>Provident fund</w:t>
            </w:r>
          </w:p>
        </w:tc>
        <w:tc>
          <w:tcPr>
            <w:tcW w:w="4796" w:type="dxa"/>
          </w:tcPr>
          <w:tbl>
            <w:tblPr>
              <w:tblW w:w="0" w:type="auto"/>
              <w:tblBorders>
                <w:top w:val="nil"/>
                <w:left w:val="nil"/>
                <w:bottom w:val="nil"/>
                <w:right w:val="nil"/>
              </w:tblBorders>
              <w:tblLook w:val="0000"/>
            </w:tblPr>
            <w:tblGrid>
              <w:gridCol w:w="2923"/>
            </w:tblGrid>
            <w:tr w:rsidR="00BB1068" w:rsidRPr="00BB1068" w:rsidTr="00E126F1">
              <w:trPr>
                <w:trHeight w:val="158"/>
              </w:trPr>
              <w:tc>
                <w:tcPr>
                  <w:tcW w:w="2923" w:type="dxa"/>
                </w:tcPr>
                <w:p w:rsidR="00BB1068" w:rsidRPr="00BB1068" w:rsidRDefault="00BB1068" w:rsidP="00E126F1">
                  <w:pPr>
                    <w:pStyle w:val="Default"/>
                    <w:rPr>
                      <w:rFonts w:asciiTheme="minorHAnsi" w:hAnsiTheme="minorHAnsi"/>
                      <w:sz w:val="20"/>
                      <w:szCs w:val="20"/>
                    </w:rPr>
                  </w:pPr>
                  <w:r w:rsidRPr="00BB1068">
                    <w:rPr>
                      <w:rFonts w:asciiTheme="minorHAnsi" w:hAnsiTheme="minorHAnsi"/>
                      <w:sz w:val="20"/>
                      <w:szCs w:val="20"/>
                    </w:rPr>
                    <w:t>Provident Fund information</w:t>
                  </w:r>
                </w:p>
              </w:tc>
            </w:tr>
          </w:tbl>
          <w:p w:rsidR="00BB1068" w:rsidRPr="00BB1068" w:rsidRDefault="00BB1068" w:rsidP="00E126F1">
            <w:pPr>
              <w:pStyle w:val="Default"/>
              <w:jc w:val="both"/>
              <w:rPr>
                <w:rFonts w:asciiTheme="minorHAnsi" w:hAnsiTheme="minorHAnsi"/>
                <w:sz w:val="20"/>
                <w:szCs w:val="20"/>
              </w:rPr>
            </w:pPr>
          </w:p>
        </w:tc>
      </w:tr>
      <w:tr w:rsidR="00BB1068" w:rsidRPr="00BB1068" w:rsidTr="00B72A7F">
        <w:tc>
          <w:tcPr>
            <w:tcW w:w="733" w:type="dxa"/>
          </w:tcPr>
          <w:p w:rsidR="00BB1068" w:rsidRPr="00BB1068" w:rsidRDefault="00623477" w:rsidP="00E126F1">
            <w:pPr>
              <w:jc w:val="both"/>
              <w:rPr>
                <w:rFonts w:asciiTheme="minorHAnsi" w:hAnsiTheme="minorHAnsi"/>
              </w:rPr>
            </w:pPr>
            <w:r>
              <w:rPr>
                <w:rFonts w:asciiTheme="minorHAnsi" w:hAnsiTheme="minorHAnsi"/>
              </w:rPr>
              <w:t>2.5</w:t>
            </w:r>
          </w:p>
        </w:tc>
        <w:tc>
          <w:tcPr>
            <w:tcW w:w="1910" w:type="dxa"/>
            <w:vMerge/>
          </w:tcPr>
          <w:p w:rsidR="00BB1068" w:rsidRPr="00BB1068" w:rsidRDefault="00BB1068" w:rsidP="00E126F1">
            <w:pPr>
              <w:pStyle w:val="Default"/>
              <w:rPr>
                <w:rFonts w:asciiTheme="minorHAnsi" w:hAnsiTheme="minorHAnsi"/>
                <w:b/>
                <w:bCs/>
                <w:sz w:val="20"/>
                <w:szCs w:val="20"/>
              </w:rPr>
            </w:pPr>
          </w:p>
        </w:tc>
        <w:tc>
          <w:tcPr>
            <w:tcW w:w="2151" w:type="dxa"/>
          </w:tcPr>
          <w:p w:rsidR="00BB1068" w:rsidRPr="00BB1068" w:rsidRDefault="00BB1068" w:rsidP="00E126F1">
            <w:pPr>
              <w:pStyle w:val="Default"/>
              <w:rPr>
                <w:rFonts w:asciiTheme="minorHAnsi" w:hAnsiTheme="minorHAnsi"/>
                <w:sz w:val="20"/>
                <w:szCs w:val="20"/>
              </w:rPr>
            </w:pPr>
            <w:r w:rsidRPr="00BB1068">
              <w:rPr>
                <w:rFonts w:asciiTheme="minorHAnsi" w:hAnsiTheme="minorHAnsi"/>
                <w:sz w:val="20"/>
                <w:szCs w:val="20"/>
              </w:rPr>
              <w:t xml:space="preserve">Tax Card </w:t>
            </w:r>
          </w:p>
        </w:tc>
        <w:tc>
          <w:tcPr>
            <w:tcW w:w="4796" w:type="dxa"/>
          </w:tcPr>
          <w:p w:rsidR="00BB1068" w:rsidRPr="00BB1068" w:rsidRDefault="00BB1068" w:rsidP="00E126F1">
            <w:pPr>
              <w:pStyle w:val="Default"/>
              <w:rPr>
                <w:rFonts w:asciiTheme="minorHAnsi" w:hAnsiTheme="minorHAnsi"/>
                <w:sz w:val="20"/>
                <w:szCs w:val="20"/>
              </w:rPr>
            </w:pPr>
            <w:r w:rsidRPr="00BB1068">
              <w:rPr>
                <w:rFonts w:asciiTheme="minorHAnsi" w:hAnsiTheme="minorHAnsi"/>
                <w:sz w:val="20"/>
                <w:szCs w:val="20"/>
              </w:rPr>
              <w:t>Income Tax info.</w:t>
            </w:r>
          </w:p>
        </w:tc>
      </w:tr>
      <w:tr w:rsidR="00BB1068" w:rsidRPr="00BB1068" w:rsidTr="00B72A7F">
        <w:tc>
          <w:tcPr>
            <w:tcW w:w="733" w:type="dxa"/>
          </w:tcPr>
          <w:p w:rsidR="00BB1068" w:rsidRPr="00BB1068" w:rsidRDefault="00623477" w:rsidP="00E126F1">
            <w:pPr>
              <w:jc w:val="both"/>
              <w:rPr>
                <w:rFonts w:asciiTheme="minorHAnsi" w:hAnsiTheme="minorHAnsi"/>
              </w:rPr>
            </w:pPr>
            <w:r>
              <w:rPr>
                <w:rFonts w:asciiTheme="minorHAnsi" w:hAnsiTheme="minorHAnsi"/>
              </w:rPr>
              <w:t>2.6</w:t>
            </w:r>
          </w:p>
        </w:tc>
        <w:tc>
          <w:tcPr>
            <w:tcW w:w="1910" w:type="dxa"/>
            <w:vMerge/>
          </w:tcPr>
          <w:p w:rsidR="00BB1068" w:rsidRPr="00BB1068" w:rsidRDefault="00BB1068" w:rsidP="00E126F1">
            <w:pPr>
              <w:pStyle w:val="Default"/>
              <w:rPr>
                <w:rFonts w:asciiTheme="minorHAnsi" w:hAnsiTheme="minorHAnsi"/>
                <w:b/>
                <w:bCs/>
                <w:sz w:val="20"/>
                <w:szCs w:val="20"/>
              </w:rPr>
            </w:pPr>
          </w:p>
        </w:tc>
        <w:tc>
          <w:tcPr>
            <w:tcW w:w="2151" w:type="dxa"/>
          </w:tcPr>
          <w:tbl>
            <w:tblPr>
              <w:tblW w:w="0" w:type="auto"/>
              <w:tblBorders>
                <w:top w:val="nil"/>
                <w:left w:val="nil"/>
                <w:bottom w:val="nil"/>
                <w:right w:val="nil"/>
              </w:tblBorders>
              <w:tblLook w:val="0000"/>
            </w:tblPr>
            <w:tblGrid>
              <w:gridCol w:w="1702"/>
            </w:tblGrid>
            <w:tr w:rsidR="00BB1068" w:rsidRPr="00BB1068" w:rsidTr="00E126F1">
              <w:trPr>
                <w:trHeight w:val="158"/>
              </w:trPr>
              <w:tc>
                <w:tcPr>
                  <w:tcW w:w="1702" w:type="dxa"/>
                </w:tcPr>
                <w:p w:rsidR="00BB1068" w:rsidRPr="00BB1068" w:rsidRDefault="00BB1068" w:rsidP="000027F7">
                  <w:pPr>
                    <w:pStyle w:val="Default"/>
                    <w:ind w:left="0" w:firstLine="0"/>
                    <w:rPr>
                      <w:rFonts w:asciiTheme="minorHAnsi" w:hAnsiTheme="minorHAnsi"/>
                      <w:sz w:val="20"/>
                      <w:szCs w:val="20"/>
                    </w:rPr>
                  </w:pPr>
                  <w:r w:rsidRPr="00BB1068">
                    <w:rPr>
                      <w:rFonts w:asciiTheme="minorHAnsi" w:hAnsiTheme="minorHAnsi"/>
                      <w:sz w:val="20"/>
                      <w:szCs w:val="20"/>
                    </w:rPr>
                    <w:t>Leave Calendar</w:t>
                  </w:r>
                </w:p>
              </w:tc>
            </w:tr>
          </w:tbl>
          <w:p w:rsidR="00BB1068" w:rsidRPr="00BB1068" w:rsidRDefault="00BB1068" w:rsidP="00E126F1">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4566"/>
            </w:tblGrid>
            <w:tr w:rsidR="00BB1068" w:rsidRPr="00BB1068" w:rsidTr="00E126F1">
              <w:trPr>
                <w:trHeight w:val="158"/>
              </w:trPr>
              <w:tc>
                <w:tcPr>
                  <w:tcW w:w="5859" w:type="dxa"/>
                </w:tcPr>
                <w:p w:rsidR="00BB1068" w:rsidRPr="00BB1068" w:rsidRDefault="00BB1068" w:rsidP="00D83CDF">
                  <w:pPr>
                    <w:pStyle w:val="Default"/>
                    <w:ind w:left="0" w:firstLine="0"/>
                    <w:rPr>
                      <w:rFonts w:asciiTheme="minorHAnsi" w:hAnsiTheme="minorHAnsi"/>
                      <w:sz w:val="20"/>
                      <w:szCs w:val="20"/>
                    </w:rPr>
                  </w:pPr>
                  <w:r w:rsidRPr="00BB1068">
                    <w:rPr>
                      <w:rFonts w:asciiTheme="minorHAnsi" w:hAnsiTheme="minorHAnsi"/>
                      <w:sz w:val="20"/>
                      <w:szCs w:val="20"/>
                    </w:rPr>
                    <w:t>Various Types of Leave. Ex. Casual, Earned, Sick etc along with Leave balance status</w:t>
                  </w:r>
                </w:p>
              </w:tc>
            </w:tr>
          </w:tbl>
          <w:p w:rsidR="00BB1068" w:rsidRPr="00BB1068" w:rsidRDefault="00BB1068" w:rsidP="00E126F1">
            <w:pPr>
              <w:pStyle w:val="Default"/>
              <w:jc w:val="both"/>
              <w:rPr>
                <w:rFonts w:asciiTheme="minorHAnsi" w:hAnsiTheme="minorHAnsi"/>
                <w:sz w:val="20"/>
                <w:szCs w:val="20"/>
              </w:rPr>
            </w:pPr>
          </w:p>
        </w:tc>
      </w:tr>
      <w:tr w:rsidR="00BB1068" w:rsidRPr="00BB1068" w:rsidTr="00B72A7F">
        <w:tc>
          <w:tcPr>
            <w:tcW w:w="733" w:type="dxa"/>
          </w:tcPr>
          <w:p w:rsidR="00BB1068" w:rsidRPr="00BB1068" w:rsidRDefault="00623477" w:rsidP="00E126F1">
            <w:pPr>
              <w:jc w:val="both"/>
              <w:rPr>
                <w:rFonts w:asciiTheme="minorHAnsi" w:hAnsiTheme="minorHAnsi"/>
              </w:rPr>
            </w:pPr>
            <w:r>
              <w:rPr>
                <w:rFonts w:asciiTheme="minorHAnsi" w:hAnsiTheme="minorHAnsi"/>
              </w:rPr>
              <w:t>2.7</w:t>
            </w:r>
          </w:p>
        </w:tc>
        <w:tc>
          <w:tcPr>
            <w:tcW w:w="1910" w:type="dxa"/>
            <w:vMerge/>
          </w:tcPr>
          <w:p w:rsidR="00BB1068" w:rsidRPr="00BB1068" w:rsidRDefault="00BB1068" w:rsidP="00E126F1">
            <w:pPr>
              <w:pStyle w:val="Default"/>
              <w:rPr>
                <w:rFonts w:asciiTheme="minorHAnsi" w:hAnsiTheme="minorHAnsi"/>
                <w:b/>
                <w:bCs/>
                <w:sz w:val="20"/>
                <w:szCs w:val="20"/>
              </w:rPr>
            </w:pPr>
          </w:p>
        </w:tc>
        <w:tc>
          <w:tcPr>
            <w:tcW w:w="2151" w:type="dxa"/>
          </w:tcPr>
          <w:tbl>
            <w:tblPr>
              <w:tblW w:w="0" w:type="auto"/>
              <w:tblBorders>
                <w:top w:val="nil"/>
                <w:left w:val="nil"/>
                <w:bottom w:val="nil"/>
                <w:right w:val="nil"/>
              </w:tblBorders>
              <w:tblLook w:val="0000"/>
            </w:tblPr>
            <w:tblGrid>
              <w:gridCol w:w="780"/>
            </w:tblGrid>
            <w:tr w:rsidR="00BB1068" w:rsidRPr="00BB1068" w:rsidTr="00E126F1">
              <w:trPr>
                <w:trHeight w:val="158"/>
              </w:trPr>
              <w:tc>
                <w:tcPr>
                  <w:tcW w:w="780" w:type="dxa"/>
                </w:tcPr>
                <w:p w:rsidR="00BB1068" w:rsidRPr="00BB1068" w:rsidRDefault="00BB1068" w:rsidP="00E126F1">
                  <w:pPr>
                    <w:pStyle w:val="Default"/>
                    <w:rPr>
                      <w:rFonts w:asciiTheme="minorHAnsi" w:hAnsiTheme="minorHAnsi"/>
                      <w:sz w:val="20"/>
                      <w:szCs w:val="20"/>
                    </w:rPr>
                  </w:pPr>
                  <w:r w:rsidRPr="00BB1068">
                    <w:rPr>
                      <w:rFonts w:asciiTheme="minorHAnsi" w:hAnsiTheme="minorHAnsi"/>
                      <w:sz w:val="20"/>
                      <w:szCs w:val="20"/>
                    </w:rPr>
                    <w:t xml:space="preserve">Leave </w:t>
                  </w:r>
                </w:p>
              </w:tc>
            </w:tr>
          </w:tbl>
          <w:p w:rsidR="00BB1068" w:rsidRPr="00BB1068" w:rsidRDefault="00BB1068" w:rsidP="00E126F1">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2567"/>
            </w:tblGrid>
            <w:tr w:rsidR="00BB1068" w:rsidRPr="00BB1068" w:rsidTr="00E126F1">
              <w:trPr>
                <w:trHeight w:val="158"/>
              </w:trPr>
              <w:tc>
                <w:tcPr>
                  <w:tcW w:w="2567" w:type="dxa"/>
                </w:tcPr>
                <w:p w:rsidR="00BB1068" w:rsidRPr="00BB1068" w:rsidRDefault="00BB1068" w:rsidP="00E126F1">
                  <w:pPr>
                    <w:pStyle w:val="Default"/>
                    <w:rPr>
                      <w:rFonts w:asciiTheme="minorHAnsi" w:hAnsiTheme="minorHAnsi"/>
                      <w:sz w:val="20"/>
                      <w:szCs w:val="20"/>
                    </w:rPr>
                  </w:pPr>
                  <w:r w:rsidRPr="00BB1068">
                    <w:rPr>
                      <w:rFonts w:asciiTheme="minorHAnsi" w:hAnsiTheme="minorHAnsi"/>
                      <w:sz w:val="20"/>
                      <w:szCs w:val="20"/>
                    </w:rPr>
                    <w:t>Leave Application Form.</w:t>
                  </w:r>
                </w:p>
              </w:tc>
            </w:tr>
          </w:tbl>
          <w:p w:rsidR="00BB1068" w:rsidRPr="00BB1068" w:rsidRDefault="00BB1068" w:rsidP="00E126F1">
            <w:pPr>
              <w:pStyle w:val="Default"/>
              <w:jc w:val="both"/>
              <w:rPr>
                <w:rFonts w:asciiTheme="minorHAnsi" w:hAnsiTheme="minorHAnsi"/>
                <w:sz w:val="20"/>
                <w:szCs w:val="20"/>
              </w:rPr>
            </w:pPr>
          </w:p>
        </w:tc>
      </w:tr>
      <w:tr w:rsidR="00D83CDF" w:rsidRPr="00BB1068" w:rsidTr="00B72A7F">
        <w:tc>
          <w:tcPr>
            <w:tcW w:w="733" w:type="dxa"/>
          </w:tcPr>
          <w:p w:rsidR="00D83CDF" w:rsidRPr="00BB1068" w:rsidRDefault="00623477" w:rsidP="0039456B">
            <w:pPr>
              <w:jc w:val="both"/>
              <w:rPr>
                <w:rFonts w:asciiTheme="minorHAnsi" w:hAnsiTheme="minorHAnsi"/>
              </w:rPr>
            </w:pPr>
            <w:r>
              <w:rPr>
                <w:rFonts w:asciiTheme="minorHAnsi" w:hAnsiTheme="minorHAnsi"/>
              </w:rPr>
              <w:t>2.8</w:t>
            </w:r>
          </w:p>
        </w:tc>
        <w:tc>
          <w:tcPr>
            <w:tcW w:w="1910" w:type="dxa"/>
            <w:vMerge/>
          </w:tcPr>
          <w:p w:rsidR="00D83CDF" w:rsidRPr="00BB1068" w:rsidRDefault="00D83CDF" w:rsidP="00E126F1">
            <w:pPr>
              <w:pStyle w:val="Default"/>
              <w:rPr>
                <w:rFonts w:asciiTheme="minorHAnsi" w:hAnsiTheme="minorHAnsi"/>
                <w:b/>
                <w:bCs/>
                <w:sz w:val="20"/>
                <w:szCs w:val="20"/>
              </w:rPr>
            </w:pPr>
          </w:p>
        </w:tc>
        <w:tc>
          <w:tcPr>
            <w:tcW w:w="2151" w:type="dxa"/>
            <w:vMerge w:val="restart"/>
          </w:tcPr>
          <w:tbl>
            <w:tblPr>
              <w:tblW w:w="0" w:type="auto"/>
              <w:tblBorders>
                <w:top w:val="nil"/>
                <w:left w:val="nil"/>
                <w:bottom w:val="nil"/>
                <w:right w:val="nil"/>
              </w:tblBorders>
              <w:tblLook w:val="0000"/>
            </w:tblPr>
            <w:tblGrid>
              <w:gridCol w:w="1350"/>
            </w:tblGrid>
            <w:tr w:rsidR="00D83CDF" w:rsidRPr="00BB1068" w:rsidTr="00E126F1">
              <w:trPr>
                <w:trHeight w:val="158"/>
              </w:trPr>
              <w:tc>
                <w:tcPr>
                  <w:tcW w:w="1350" w:type="dxa"/>
                </w:tcPr>
                <w:p w:rsidR="00D83CDF" w:rsidRPr="00BB1068" w:rsidRDefault="00D83CDF" w:rsidP="00E126F1">
                  <w:pPr>
                    <w:pStyle w:val="Default"/>
                    <w:rPr>
                      <w:rFonts w:asciiTheme="minorHAnsi" w:hAnsiTheme="minorHAnsi"/>
                      <w:sz w:val="20"/>
                      <w:szCs w:val="20"/>
                    </w:rPr>
                  </w:pPr>
                  <w:r w:rsidRPr="00BB1068">
                    <w:rPr>
                      <w:rFonts w:asciiTheme="minorHAnsi" w:hAnsiTheme="minorHAnsi"/>
                      <w:sz w:val="20"/>
                      <w:szCs w:val="20"/>
                    </w:rPr>
                    <w:t>Attendance</w:t>
                  </w:r>
                </w:p>
              </w:tc>
            </w:tr>
          </w:tbl>
          <w:p w:rsidR="00D83CDF" w:rsidRPr="00BB1068" w:rsidRDefault="00D83CDF" w:rsidP="00E126F1">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2876"/>
            </w:tblGrid>
            <w:tr w:rsidR="00D83CDF" w:rsidRPr="00BB1068" w:rsidTr="00E126F1">
              <w:trPr>
                <w:trHeight w:val="158"/>
              </w:trPr>
              <w:tc>
                <w:tcPr>
                  <w:tcW w:w="2876" w:type="dxa"/>
                </w:tcPr>
                <w:p w:rsidR="00D83CDF" w:rsidRPr="00BB1068" w:rsidRDefault="00D83CDF" w:rsidP="00E126F1">
                  <w:pPr>
                    <w:pStyle w:val="Default"/>
                    <w:rPr>
                      <w:rFonts w:asciiTheme="minorHAnsi" w:hAnsiTheme="minorHAnsi"/>
                      <w:sz w:val="20"/>
                      <w:szCs w:val="20"/>
                    </w:rPr>
                  </w:pPr>
                  <w:r w:rsidRPr="00BB1068">
                    <w:rPr>
                      <w:rFonts w:asciiTheme="minorHAnsi" w:hAnsiTheme="minorHAnsi"/>
                      <w:sz w:val="20"/>
                      <w:szCs w:val="20"/>
                    </w:rPr>
                    <w:t>Monthly Attendance status</w:t>
                  </w:r>
                </w:p>
              </w:tc>
            </w:tr>
          </w:tbl>
          <w:p w:rsidR="00D83CDF" w:rsidRPr="00BB1068" w:rsidRDefault="00D83CDF" w:rsidP="00E126F1">
            <w:pPr>
              <w:pStyle w:val="Default"/>
              <w:jc w:val="both"/>
              <w:rPr>
                <w:rFonts w:asciiTheme="minorHAnsi" w:hAnsiTheme="minorHAnsi"/>
                <w:sz w:val="20"/>
                <w:szCs w:val="20"/>
              </w:rPr>
            </w:pPr>
          </w:p>
        </w:tc>
      </w:tr>
      <w:tr w:rsidR="00D83CDF" w:rsidRPr="00BB1068" w:rsidTr="00B72A7F">
        <w:tc>
          <w:tcPr>
            <w:tcW w:w="733" w:type="dxa"/>
          </w:tcPr>
          <w:p w:rsidR="00D83CDF" w:rsidRPr="00BB1068" w:rsidRDefault="00623477" w:rsidP="00623477">
            <w:pPr>
              <w:jc w:val="both"/>
              <w:rPr>
                <w:rFonts w:asciiTheme="minorHAnsi" w:hAnsiTheme="minorHAnsi"/>
              </w:rPr>
            </w:pPr>
            <w:r>
              <w:rPr>
                <w:rFonts w:asciiTheme="minorHAnsi" w:hAnsiTheme="minorHAnsi"/>
              </w:rPr>
              <w:t>2.9</w:t>
            </w:r>
          </w:p>
        </w:tc>
        <w:tc>
          <w:tcPr>
            <w:tcW w:w="1910" w:type="dxa"/>
            <w:vMerge/>
          </w:tcPr>
          <w:p w:rsidR="00D83CDF" w:rsidRPr="00BB1068" w:rsidRDefault="00D83CDF" w:rsidP="00E126F1">
            <w:pPr>
              <w:pStyle w:val="Default"/>
              <w:rPr>
                <w:rFonts w:asciiTheme="minorHAnsi" w:hAnsiTheme="minorHAnsi"/>
                <w:b/>
                <w:bCs/>
                <w:sz w:val="20"/>
                <w:szCs w:val="20"/>
              </w:rPr>
            </w:pPr>
          </w:p>
        </w:tc>
        <w:tc>
          <w:tcPr>
            <w:tcW w:w="2151" w:type="dxa"/>
            <w:vMerge/>
          </w:tcPr>
          <w:p w:rsidR="00D83CDF" w:rsidRPr="00BB1068" w:rsidRDefault="00D83CDF" w:rsidP="00E126F1">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4566"/>
            </w:tblGrid>
            <w:tr w:rsidR="00D83CDF" w:rsidRPr="00BB1068" w:rsidTr="00E126F1">
              <w:trPr>
                <w:trHeight w:val="158"/>
              </w:trPr>
              <w:tc>
                <w:tcPr>
                  <w:tcW w:w="5859" w:type="dxa"/>
                </w:tcPr>
                <w:p w:rsidR="00D83CDF" w:rsidRPr="00BB1068" w:rsidRDefault="00D83CDF" w:rsidP="00D83CDF">
                  <w:pPr>
                    <w:pStyle w:val="Default"/>
                    <w:ind w:left="0" w:firstLine="0"/>
                    <w:rPr>
                      <w:rFonts w:asciiTheme="minorHAnsi" w:hAnsiTheme="minorHAnsi"/>
                      <w:sz w:val="20"/>
                      <w:szCs w:val="20"/>
                    </w:rPr>
                  </w:pPr>
                  <w:r w:rsidRPr="00BB1068">
                    <w:rPr>
                      <w:rFonts w:asciiTheme="minorHAnsi" w:hAnsiTheme="minorHAnsi"/>
                      <w:sz w:val="20"/>
                      <w:szCs w:val="20"/>
                    </w:rPr>
                    <w:t>Daily status i.e. Out of Station Duty, in meeting, Away from desk</w:t>
                  </w:r>
                </w:p>
              </w:tc>
            </w:tr>
          </w:tbl>
          <w:p w:rsidR="00D83CDF" w:rsidRPr="00BB1068" w:rsidRDefault="00D83CDF" w:rsidP="00E126F1">
            <w:pPr>
              <w:pStyle w:val="Default"/>
              <w:jc w:val="both"/>
              <w:rPr>
                <w:rFonts w:asciiTheme="minorHAnsi" w:hAnsiTheme="minorHAnsi"/>
                <w:sz w:val="20"/>
                <w:szCs w:val="20"/>
              </w:rPr>
            </w:pPr>
          </w:p>
        </w:tc>
      </w:tr>
      <w:tr w:rsidR="00D83CDF" w:rsidRPr="00BB1068" w:rsidTr="00B72A7F">
        <w:tc>
          <w:tcPr>
            <w:tcW w:w="733" w:type="dxa"/>
          </w:tcPr>
          <w:p w:rsidR="00D83CDF" w:rsidRPr="00BB1068" w:rsidRDefault="0039456B" w:rsidP="00623477">
            <w:pPr>
              <w:jc w:val="both"/>
              <w:rPr>
                <w:rFonts w:asciiTheme="minorHAnsi" w:hAnsiTheme="minorHAnsi"/>
              </w:rPr>
            </w:pPr>
            <w:r>
              <w:rPr>
                <w:rFonts w:asciiTheme="minorHAnsi" w:hAnsiTheme="minorHAnsi"/>
              </w:rPr>
              <w:t>2.1</w:t>
            </w:r>
            <w:r w:rsidR="00623477">
              <w:rPr>
                <w:rFonts w:asciiTheme="minorHAnsi" w:hAnsiTheme="minorHAnsi"/>
              </w:rPr>
              <w:t>0</w:t>
            </w:r>
          </w:p>
        </w:tc>
        <w:tc>
          <w:tcPr>
            <w:tcW w:w="1910" w:type="dxa"/>
            <w:vMerge/>
          </w:tcPr>
          <w:p w:rsidR="00D83CDF" w:rsidRPr="00BB1068" w:rsidRDefault="00D83CDF" w:rsidP="00E126F1">
            <w:pPr>
              <w:pStyle w:val="Default"/>
              <w:rPr>
                <w:rFonts w:asciiTheme="minorHAnsi" w:hAnsiTheme="minorHAnsi"/>
                <w:b/>
                <w:bCs/>
                <w:sz w:val="20"/>
                <w:szCs w:val="20"/>
              </w:rPr>
            </w:pPr>
          </w:p>
        </w:tc>
        <w:tc>
          <w:tcPr>
            <w:tcW w:w="2151" w:type="dxa"/>
            <w:vMerge/>
          </w:tcPr>
          <w:p w:rsidR="00D83CDF" w:rsidRPr="00BB1068" w:rsidRDefault="00D83CDF" w:rsidP="00E126F1">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3747"/>
            </w:tblGrid>
            <w:tr w:rsidR="00D83CDF" w:rsidRPr="00BB1068" w:rsidTr="00E126F1">
              <w:trPr>
                <w:trHeight w:val="158"/>
              </w:trPr>
              <w:tc>
                <w:tcPr>
                  <w:tcW w:w="3747" w:type="dxa"/>
                </w:tcPr>
                <w:p w:rsidR="00D83CDF" w:rsidRPr="00BB1068" w:rsidRDefault="00D83CDF" w:rsidP="00E126F1">
                  <w:pPr>
                    <w:pStyle w:val="Default"/>
                    <w:rPr>
                      <w:rFonts w:asciiTheme="minorHAnsi" w:hAnsiTheme="minorHAnsi"/>
                      <w:sz w:val="20"/>
                      <w:szCs w:val="20"/>
                    </w:rPr>
                  </w:pPr>
                  <w:r w:rsidRPr="00BB1068">
                    <w:rPr>
                      <w:rFonts w:asciiTheme="minorHAnsi" w:hAnsiTheme="minorHAnsi"/>
                      <w:sz w:val="20"/>
                      <w:szCs w:val="20"/>
                    </w:rPr>
                    <w:t xml:space="preserve">Outstanding advance amount status </w:t>
                  </w:r>
                </w:p>
              </w:tc>
            </w:tr>
          </w:tbl>
          <w:p w:rsidR="00D83CDF" w:rsidRPr="00BB1068" w:rsidRDefault="00D83CDF" w:rsidP="00E126F1">
            <w:pPr>
              <w:pStyle w:val="Default"/>
              <w:jc w:val="both"/>
              <w:rPr>
                <w:rFonts w:asciiTheme="minorHAnsi" w:hAnsiTheme="minorHAnsi"/>
                <w:sz w:val="20"/>
                <w:szCs w:val="20"/>
              </w:rPr>
            </w:pPr>
          </w:p>
        </w:tc>
      </w:tr>
      <w:tr w:rsidR="00BB1068" w:rsidRPr="00BB1068" w:rsidTr="00B72A7F">
        <w:tc>
          <w:tcPr>
            <w:tcW w:w="733" w:type="dxa"/>
          </w:tcPr>
          <w:p w:rsidR="00BB1068" w:rsidRPr="00BB1068" w:rsidRDefault="00623477" w:rsidP="00E126F1">
            <w:pPr>
              <w:jc w:val="both"/>
              <w:rPr>
                <w:rFonts w:asciiTheme="minorHAnsi" w:hAnsiTheme="minorHAnsi"/>
              </w:rPr>
            </w:pPr>
            <w:r>
              <w:rPr>
                <w:rFonts w:asciiTheme="minorHAnsi" w:hAnsiTheme="minorHAnsi"/>
              </w:rPr>
              <w:t>2.11</w:t>
            </w:r>
          </w:p>
        </w:tc>
        <w:tc>
          <w:tcPr>
            <w:tcW w:w="1910" w:type="dxa"/>
            <w:vMerge/>
          </w:tcPr>
          <w:p w:rsidR="00BB1068" w:rsidRPr="00BB1068" w:rsidRDefault="00BB1068" w:rsidP="00E126F1">
            <w:pPr>
              <w:pStyle w:val="Default"/>
              <w:rPr>
                <w:rFonts w:asciiTheme="minorHAnsi" w:hAnsiTheme="minorHAnsi"/>
                <w:b/>
                <w:bCs/>
                <w:sz w:val="20"/>
                <w:szCs w:val="20"/>
              </w:rPr>
            </w:pPr>
          </w:p>
        </w:tc>
        <w:tc>
          <w:tcPr>
            <w:tcW w:w="2151" w:type="dxa"/>
          </w:tcPr>
          <w:p w:rsidR="00BB1068" w:rsidRPr="00BB1068" w:rsidRDefault="00BB1068" w:rsidP="00E126F1">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4308"/>
            </w:tblGrid>
            <w:tr w:rsidR="00BB1068" w:rsidRPr="00BB1068" w:rsidTr="00E126F1">
              <w:trPr>
                <w:trHeight w:val="158"/>
              </w:trPr>
              <w:tc>
                <w:tcPr>
                  <w:tcW w:w="4308" w:type="dxa"/>
                </w:tcPr>
                <w:p w:rsidR="00BB1068" w:rsidRPr="00BB1068" w:rsidRDefault="00BB1068" w:rsidP="00E126F1">
                  <w:pPr>
                    <w:pStyle w:val="Default"/>
                    <w:rPr>
                      <w:rFonts w:asciiTheme="minorHAnsi" w:hAnsiTheme="minorHAnsi"/>
                      <w:sz w:val="20"/>
                      <w:szCs w:val="20"/>
                    </w:rPr>
                  </w:pPr>
                  <w:r w:rsidRPr="00BB1068">
                    <w:rPr>
                      <w:rFonts w:asciiTheme="minorHAnsi" w:hAnsiTheme="minorHAnsi"/>
                      <w:sz w:val="20"/>
                      <w:szCs w:val="20"/>
                    </w:rPr>
                    <w:t>360 degree report, yearly appraisal report</w:t>
                  </w:r>
                </w:p>
              </w:tc>
            </w:tr>
          </w:tbl>
          <w:p w:rsidR="00BB1068" w:rsidRPr="00BB1068" w:rsidRDefault="00BB1068" w:rsidP="00E126F1">
            <w:pPr>
              <w:pStyle w:val="Default"/>
              <w:jc w:val="both"/>
              <w:rPr>
                <w:rFonts w:asciiTheme="minorHAnsi" w:hAnsiTheme="minorHAnsi"/>
                <w:sz w:val="20"/>
                <w:szCs w:val="20"/>
              </w:rPr>
            </w:pPr>
          </w:p>
        </w:tc>
      </w:tr>
      <w:tr w:rsidR="00D83CDF" w:rsidRPr="00BB1068" w:rsidTr="00B72A7F">
        <w:tc>
          <w:tcPr>
            <w:tcW w:w="733" w:type="dxa"/>
          </w:tcPr>
          <w:p w:rsidR="00D83CDF" w:rsidRPr="00BB1068" w:rsidRDefault="00D83CDF" w:rsidP="00E126F1">
            <w:pPr>
              <w:jc w:val="both"/>
              <w:rPr>
                <w:rFonts w:asciiTheme="minorHAnsi" w:hAnsiTheme="minorHAnsi"/>
              </w:rPr>
            </w:pPr>
            <w:r w:rsidRPr="00BB1068">
              <w:rPr>
                <w:rFonts w:asciiTheme="minorHAnsi" w:hAnsiTheme="minorHAnsi"/>
              </w:rPr>
              <w:t>3.1</w:t>
            </w:r>
          </w:p>
        </w:tc>
        <w:tc>
          <w:tcPr>
            <w:tcW w:w="1910" w:type="dxa"/>
            <w:vMerge w:val="restart"/>
          </w:tcPr>
          <w:tbl>
            <w:tblPr>
              <w:tblW w:w="0" w:type="auto"/>
              <w:tblBorders>
                <w:top w:val="nil"/>
                <w:left w:val="nil"/>
                <w:bottom w:val="nil"/>
                <w:right w:val="nil"/>
              </w:tblBorders>
              <w:tblLook w:val="0000"/>
            </w:tblPr>
            <w:tblGrid>
              <w:gridCol w:w="1680"/>
            </w:tblGrid>
            <w:tr w:rsidR="00D83CDF" w:rsidRPr="00BB1068" w:rsidTr="00E126F1">
              <w:trPr>
                <w:trHeight w:val="364"/>
              </w:trPr>
              <w:tc>
                <w:tcPr>
                  <w:tcW w:w="1761" w:type="dxa"/>
                </w:tcPr>
                <w:p w:rsidR="00D83CDF" w:rsidRPr="00BB1068" w:rsidRDefault="00D83CDF" w:rsidP="00BB1068">
                  <w:pPr>
                    <w:pStyle w:val="Default"/>
                    <w:ind w:left="0" w:firstLine="0"/>
                    <w:rPr>
                      <w:rFonts w:asciiTheme="minorHAnsi" w:hAnsiTheme="minorHAnsi"/>
                      <w:sz w:val="20"/>
                      <w:szCs w:val="20"/>
                    </w:rPr>
                  </w:pPr>
                  <w:r w:rsidRPr="00BB1068">
                    <w:rPr>
                      <w:rFonts w:asciiTheme="minorHAnsi" w:hAnsiTheme="minorHAnsi"/>
                      <w:b/>
                      <w:bCs/>
                      <w:sz w:val="20"/>
                      <w:szCs w:val="20"/>
                    </w:rPr>
                    <w:t xml:space="preserve">Attendance </w:t>
                  </w:r>
                  <w:r w:rsidRPr="00BB1068">
                    <w:rPr>
                      <w:rFonts w:asciiTheme="minorHAnsi" w:hAnsiTheme="minorHAnsi"/>
                      <w:b/>
                      <w:bCs/>
                      <w:sz w:val="20"/>
                      <w:szCs w:val="20"/>
                    </w:rPr>
                    <w:lastRenderedPageBreak/>
                    <w:t xml:space="preserve">management </w:t>
                  </w:r>
                </w:p>
              </w:tc>
            </w:tr>
          </w:tbl>
          <w:p w:rsidR="00D83CDF" w:rsidRPr="00BB1068" w:rsidRDefault="00D83CDF" w:rsidP="00E126F1">
            <w:pPr>
              <w:pStyle w:val="Default"/>
              <w:rPr>
                <w:rFonts w:asciiTheme="minorHAnsi" w:hAnsiTheme="minorHAnsi"/>
                <w:b/>
                <w:bCs/>
                <w:sz w:val="20"/>
                <w:szCs w:val="20"/>
              </w:rPr>
            </w:pPr>
          </w:p>
        </w:tc>
        <w:tc>
          <w:tcPr>
            <w:tcW w:w="2151" w:type="dxa"/>
            <w:vMerge w:val="restart"/>
          </w:tcPr>
          <w:tbl>
            <w:tblPr>
              <w:tblW w:w="0" w:type="auto"/>
              <w:tblBorders>
                <w:top w:val="nil"/>
                <w:left w:val="nil"/>
                <w:bottom w:val="nil"/>
                <w:right w:val="nil"/>
              </w:tblBorders>
              <w:tblLook w:val="0000"/>
            </w:tblPr>
            <w:tblGrid>
              <w:gridCol w:w="1921"/>
            </w:tblGrid>
            <w:tr w:rsidR="00D83CDF" w:rsidRPr="00BB1068" w:rsidTr="00E126F1">
              <w:trPr>
                <w:trHeight w:val="158"/>
              </w:trPr>
              <w:tc>
                <w:tcPr>
                  <w:tcW w:w="2147" w:type="dxa"/>
                </w:tcPr>
                <w:p w:rsidR="00D83CDF" w:rsidRPr="00BB1068" w:rsidRDefault="00D83CDF" w:rsidP="00E126F1">
                  <w:pPr>
                    <w:pStyle w:val="Default"/>
                    <w:rPr>
                      <w:rFonts w:asciiTheme="minorHAnsi" w:hAnsiTheme="minorHAnsi"/>
                      <w:sz w:val="20"/>
                      <w:szCs w:val="20"/>
                    </w:rPr>
                  </w:pPr>
                  <w:r w:rsidRPr="00BB1068">
                    <w:rPr>
                      <w:rFonts w:asciiTheme="minorHAnsi" w:hAnsiTheme="minorHAnsi"/>
                      <w:sz w:val="20"/>
                      <w:szCs w:val="20"/>
                    </w:rPr>
                    <w:lastRenderedPageBreak/>
                    <w:t>Attendance Process</w:t>
                  </w:r>
                </w:p>
              </w:tc>
            </w:tr>
          </w:tbl>
          <w:p w:rsidR="00D83CDF" w:rsidRPr="00BB1068" w:rsidRDefault="00D83CDF" w:rsidP="00E126F1">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3572"/>
            </w:tblGrid>
            <w:tr w:rsidR="00D83CDF" w:rsidRPr="00BB1068" w:rsidTr="00E126F1">
              <w:trPr>
                <w:trHeight w:val="158"/>
              </w:trPr>
              <w:tc>
                <w:tcPr>
                  <w:tcW w:w="3572" w:type="dxa"/>
                </w:tcPr>
                <w:p w:rsidR="00D83CDF" w:rsidRPr="00BB1068" w:rsidRDefault="00D83CDF" w:rsidP="00E126F1">
                  <w:pPr>
                    <w:pStyle w:val="Default"/>
                    <w:rPr>
                      <w:rFonts w:asciiTheme="minorHAnsi" w:hAnsiTheme="minorHAnsi"/>
                      <w:sz w:val="20"/>
                      <w:szCs w:val="20"/>
                    </w:rPr>
                  </w:pPr>
                  <w:r w:rsidRPr="00BB1068">
                    <w:rPr>
                      <w:rFonts w:asciiTheme="minorHAnsi" w:hAnsiTheme="minorHAnsi"/>
                      <w:sz w:val="20"/>
                      <w:szCs w:val="20"/>
                    </w:rPr>
                    <w:t>Online attendance for all locations</w:t>
                  </w:r>
                </w:p>
              </w:tc>
            </w:tr>
          </w:tbl>
          <w:p w:rsidR="00D83CDF" w:rsidRPr="00BB1068" w:rsidRDefault="00D83CDF" w:rsidP="00E126F1">
            <w:pPr>
              <w:pStyle w:val="Default"/>
              <w:jc w:val="both"/>
              <w:rPr>
                <w:rFonts w:asciiTheme="minorHAnsi" w:hAnsiTheme="minorHAnsi"/>
                <w:sz w:val="20"/>
                <w:szCs w:val="20"/>
              </w:rPr>
            </w:pPr>
          </w:p>
        </w:tc>
      </w:tr>
      <w:tr w:rsidR="00D83CDF" w:rsidRPr="00BB1068" w:rsidTr="00B72A7F">
        <w:tc>
          <w:tcPr>
            <w:tcW w:w="733" w:type="dxa"/>
          </w:tcPr>
          <w:p w:rsidR="00D83CDF" w:rsidRPr="00BB1068" w:rsidRDefault="00D83CDF" w:rsidP="00E126F1">
            <w:pPr>
              <w:jc w:val="both"/>
              <w:rPr>
                <w:rFonts w:asciiTheme="minorHAnsi" w:hAnsiTheme="minorHAnsi"/>
              </w:rPr>
            </w:pPr>
            <w:r w:rsidRPr="00BB1068">
              <w:rPr>
                <w:rFonts w:asciiTheme="minorHAnsi" w:hAnsiTheme="minorHAnsi"/>
              </w:rPr>
              <w:lastRenderedPageBreak/>
              <w:t>3.2</w:t>
            </w:r>
          </w:p>
        </w:tc>
        <w:tc>
          <w:tcPr>
            <w:tcW w:w="1910" w:type="dxa"/>
            <w:vMerge/>
          </w:tcPr>
          <w:p w:rsidR="00D83CDF" w:rsidRPr="00BB1068" w:rsidRDefault="00D83CDF" w:rsidP="00E126F1">
            <w:pPr>
              <w:pStyle w:val="Default"/>
              <w:rPr>
                <w:rFonts w:asciiTheme="minorHAnsi" w:hAnsiTheme="minorHAnsi"/>
                <w:b/>
                <w:bCs/>
                <w:sz w:val="20"/>
                <w:szCs w:val="20"/>
              </w:rPr>
            </w:pPr>
          </w:p>
        </w:tc>
        <w:tc>
          <w:tcPr>
            <w:tcW w:w="2151" w:type="dxa"/>
            <w:vMerge/>
          </w:tcPr>
          <w:p w:rsidR="00D83CDF" w:rsidRPr="00BB1068" w:rsidRDefault="00D83CDF" w:rsidP="00E126F1">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2149"/>
            </w:tblGrid>
            <w:tr w:rsidR="00D83CDF" w:rsidRPr="00BB1068" w:rsidTr="00E126F1">
              <w:trPr>
                <w:trHeight w:val="158"/>
              </w:trPr>
              <w:tc>
                <w:tcPr>
                  <w:tcW w:w="2149" w:type="dxa"/>
                </w:tcPr>
                <w:p w:rsidR="00D83CDF" w:rsidRPr="00BB1068" w:rsidRDefault="00D83CDF" w:rsidP="00E126F1">
                  <w:pPr>
                    <w:pStyle w:val="Default"/>
                    <w:rPr>
                      <w:rFonts w:asciiTheme="minorHAnsi" w:hAnsiTheme="minorHAnsi"/>
                      <w:sz w:val="20"/>
                      <w:szCs w:val="20"/>
                    </w:rPr>
                  </w:pPr>
                  <w:r w:rsidRPr="00BB1068">
                    <w:rPr>
                      <w:rFonts w:asciiTheme="minorHAnsi" w:hAnsiTheme="minorHAnsi"/>
                      <w:sz w:val="20"/>
                      <w:szCs w:val="20"/>
                    </w:rPr>
                    <w:t>Attendance process</w:t>
                  </w:r>
                </w:p>
              </w:tc>
            </w:tr>
          </w:tbl>
          <w:p w:rsidR="00D83CDF" w:rsidRPr="00BB1068" w:rsidRDefault="00D83CDF" w:rsidP="00E126F1">
            <w:pPr>
              <w:pStyle w:val="Default"/>
              <w:jc w:val="both"/>
              <w:rPr>
                <w:rFonts w:asciiTheme="minorHAnsi" w:hAnsiTheme="minorHAnsi"/>
                <w:sz w:val="20"/>
                <w:szCs w:val="20"/>
              </w:rPr>
            </w:pPr>
          </w:p>
        </w:tc>
      </w:tr>
      <w:tr w:rsidR="00D83CDF" w:rsidRPr="00BB1068" w:rsidTr="00B72A7F">
        <w:tc>
          <w:tcPr>
            <w:tcW w:w="733" w:type="dxa"/>
          </w:tcPr>
          <w:p w:rsidR="00D83CDF" w:rsidRPr="00BB1068" w:rsidRDefault="00D83CDF" w:rsidP="00E126F1">
            <w:pPr>
              <w:jc w:val="both"/>
              <w:rPr>
                <w:rFonts w:asciiTheme="minorHAnsi" w:hAnsiTheme="minorHAnsi"/>
              </w:rPr>
            </w:pPr>
            <w:r w:rsidRPr="00BB1068">
              <w:rPr>
                <w:rFonts w:asciiTheme="minorHAnsi" w:hAnsiTheme="minorHAnsi"/>
              </w:rPr>
              <w:lastRenderedPageBreak/>
              <w:t>3.3</w:t>
            </w:r>
          </w:p>
        </w:tc>
        <w:tc>
          <w:tcPr>
            <w:tcW w:w="1910" w:type="dxa"/>
            <w:vMerge/>
          </w:tcPr>
          <w:p w:rsidR="00D83CDF" w:rsidRPr="00BB1068" w:rsidRDefault="00D83CDF" w:rsidP="00E126F1">
            <w:pPr>
              <w:pStyle w:val="Default"/>
              <w:rPr>
                <w:rFonts w:asciiTheme="minorHAnsi" w:hAnsiTheme="minorHAnsi"/>
                <w:b/>
                <w:bCs/>
                <w:sz w:val="20"/>
                <w:szCs w:val="20"/>
              </w:rPr>
            </w:pPr>
          </w:p>
        </w:tc>
        <w:tc>
          <w:tcPr>
            <w:tcW w:w="2151" w:type="dxa"/>
            <w:vMerge/>
          </w:tcPr>
          <w:p w:rsidR="00D83CDF" w:rsidRPr="00BB1068" w:rsidRDefault="00D83CDF" w:rsidP="00E126F1">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4566"/>
            </w:tblGrid>
            <w:tr w:rsidR="00D83CDF" w:rsidRPr="00BB1068" w:rsidTr="00E126F1">
              <w:trPr>
                <w:trHeight w:val="158"/>
              </w:trPr>
              <w:tc>
                <w:tcPr>
                  <w:tcW w:w="4691" w:type="dxa"/>
                </w:tcPr>
                <w:p w:rsidR="00D83CDF" w:rsidRPr="00BB1068" w:rsidRDefault="00D83CDF" w:rsidP="00E126F1">
                  <w:pPr>
                    <w:pStyle w:val="Default"/>
                    <w:rPr>
                      <w:rFonts w:asciiTheme="minorHAnsi" w:hAnsiTheme="minorHAnsi"/>
                      <w:sz w:val="20"/>
                      <w:szCs w:val="20"/>
                    </w:rPr>
                  </w:pPr>
                  <w:r w:rsidRPr="00BB1068">
                    <w:rPr>
                      <w:rFonts w:asciiTheme="minorHAnsi" w:hAnsiTheme="minorHAnsi"/>
                      <w:sz w:val="20"/>
                      <w:szCs w:val="20"/>
                    </w:rPr>
                    <w:t>HO staff movement records, analysis &amp; report</w:t>
                  </w:r>
                </w:p>
              </w:tc>
            </w:tr>
          </w:tbl>
          <w:p w:rsidR="00D83CDF" w:rsidRPr="00BB1068" w:rsidRDefault="00D83CDF" w:rsidP="00E126F1">
            <w:pPr>
              <w:pStyle w:val="Default"/>
              <w:jc w:val="both"/>
              <w:rPr>
                <w:rFonts w:asciiTheme="minorHAnsi" w:hAnsiTheme="minorHAnsi"/>
                <w:sz w:val="20"/>
                <w:szCs w:val="20"/>
              </w:rPr>
            </w:pPr>
          </w:p>
        </w:tc>
      </w:tr>
      <w:tr w:rsidR="00D83CDF" w:rsidRPr="00BB1068" w:rsidTr="00B72A7F">
        <w:tc>
          <w:tcPr>
            <w:tcW w:w="733" w:type="dxa"/>
          </w:tcPr>
          <w:p w:rsidR="00D83CDF" w:rsidRPr="00BB1068" w:rsidRDefault="00D83CDF" w:rsidP="00E126F1">
            <w:pPr>
              <w:jc w:val="both"/>
              <w:rPr>
                <w:rFonts w:asciiTheme="minorHAnsi" w:hAnsiTheme="minorHAnsi"/>
              </w:rPr>
            </w:pPr>
            <w:r w:rsidRPr="00BB1068">
              <w:rPr>
                <w:rFonts w:asciiTheme="minorHAnsi" w:hAnsiTheme="minorHAnsi"/>
              </w:rPr>
              <w:t>3.4</w:t>
            </w:r>
          </w:p>
        </w:tc>
        <w:tc>
          <w:tcPr>
            <w:tcW w:w="1910" w:type="dxa"/>
            <w:vMerge/>
          </w:tcPr>
          <w:p w:rsidR="00D83CDF" w:rsidRPr="00BB1068" w:rsidRDefault="00D83CDF" w:rsidP="00E126F1">
            <w:pPr>
              <w:pStyle w:val="Default"/>
              <w:rPr>
                <w:rFonts w:asciiTheme="minorHAnsi" w:hAnsiTheme="minorHAnsi"/>
                <w:b/>
                <w:bCs/>
                <w:sz w:val="20"/>
                <w:szCs w:val="20"/>
              </w:rPr>
            </w:pPr>
          </w:p>
        </w:tc>
        <w:tc>
          <w:tcPr>
            <w:tcW w:w="2151" w:type="dxa"/>
            <w:vMerge/>
          </w:tcPr>
          <w:p w:rsidR="00D83CDF" w:rsidRPr="00BB1068" w:rsidRDefault="00D83CDF" w:rsidP="00E126F1">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4360"/>
            </w:tblGrid>
            <w:tr w:rsidR="00D83CDF" w:rsidRPr="00BB1068" w:rsidTr="00E126F1">
              <w:trPr>
                <w:trHeight w:val="158"/>
              </w:trPr>
              <w:tc>
                <w:tcPr>
                  <w:tcW w:w="4360" w:type="dxa"/>
                </w:tcPr>
                <w:p w:rsidR="00D83CDF" w:rsidRPr="00BB1068" w:rsidRDefault="00D83CDF" w:rsidP="00E126F1">
                  <w:pPr>
                    <w:pStyle w:val="Default"/>
                    <w:rPr>
                      <w:rFonts w:asciiTheme="minorHAnsi" w:hAnsiTheme="minorHAnsi"/>
                      <w:sz w:val="20"/>
                      <w:szCs w:val="20"/>
                    </w:rPr>
                  </w:pPr>
                  <w:r w:rsidRPr="00BB1068">
                    <w:rPr>
                      <w:rFonts w:asciiTheme="minorHAnsi" w:hAnsiTheme="minorHAnsi"/>
                      <w:sz w:val="20"/>
                      <w:szCs w:val="20"/>
                    </w:rPr>
                    <w:t>Editing attendance by respective authority</w:t>
                  </w:r>
                </w:p>
              </w:tc>
            </w:tr>
          </w:tbl>
          <w:p w:rsidR="00D83CDF" w:rsidRPr="00BB1068" w:rsidRDefault="00D83CDF" w:rsidP="00E126F1">
            <w:pPr>
              <w:pStyle w:val="Default"/>
              <w:jc w:val="both"/>
              <w:rPr>
                <w:rFonts w:asciiTheme="minorHAnsi" w:hAnsiTheme="minorHAnsi"/>
                <w:sz w:val="20"/>
                <w:szCs w:val="20"/>
              </w:rPr>
            </w:pPr>
          </w:p>
        </w:tc>
      </w:tr>
      <w:tr w:rsidR="00D83CDF" w:rsidRPr="00BB1068" w:rsidTr="00B72A7F">
        <w:tc>
          <w:tcPr>
            <w:tcW w:w="733" w:type="dxa"/>
          </w:tcPr>
          <w:p w:rsidR="00D83CDF" w:rsidRPr="00BB1068" w:rsidRDefault="00D83CDF" w:rsidP="00E126F1">
            <w:pPr>
              <w:jc w:val="both"/>
              <w:rPr>
                <w:rFonts w:asciiTheme="minorHAnsi" w:hAnsiTheme="minorHAnsi"/>
              </w:rPr>
            </w:pPr>
            <w:r w:rsidRPr="00BB1068">
              <w:rPr>
                <w:rFonts w:asciiTheme="minorHAnsi" w:hAnsiTheme="minorHAnsi"/>
              </w:rPr>
              <w:t>3.5</w:t>
            </w:r>
          </w:p>
        </w:tc>
        <w:tc>
          <w:tcPr>
            <w:tcW w:w="1910" w:type="dxa"/>
            <w:vMerge/>
          </w:tcPr>
          <w:p w:rsidR="00D83CDF" w:rsidRPr="00BB1068" w:rsidRDefault="00D83CDF" w:rsidP="00E126F1">
            <w:pPr>
              <w:pStyle w:val="Default"/>
              <w:rPr>
                <w:rFonts w:asciiTheme="minorHAnsi" w:hAnsiTheme="minorHAnsi"/>
                <w:b/>
                <w:bCs/>
                <w:sz w:val="20"/>
                <w:szCs w:val="20"/>
              </w:rPr>
            </w:pPr>
          </w:p>
        </w:tc>
        <w:tc>
          <w:tcPr>
            <w:tcW w:w="2151" w:type="dxa"/>
            <w:vMerge/>
          </w:tcPr>
          <w:p w:rsidR="00D83CDF" w:rsidRPr="00BB1068" w:rsidRDefault="00D83CDF" w:rsidP="00E126F1">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2838"/>
            </w:tblGrid>
            <w:tr w:rsidR="00D83CDF" w:rsidRPr="00BB1068" w:rsidTr="00E126F1">
              <w:trPr>
                <w:trHeight w:val="158"/>
              </w:trPr>
              <w:tc>
                <w:tcPr>
                  <w:tcW w:w="2838" w:type="dxa"/>
                </w:tcPr>
                <w:p w:rsidR="00D83CDF" w:rsidRPr="00BB1068" w:rsidRDefault="00D83CDF" w:rsidP="00E126F1">
                  <w:pPr>
                    <w:pStyle w:val="Default"/>
                    <w:rPr>
                      <w:rFonts w:asciiTheme="minorHAnsi" w:hAnsiTheme="minorHAnsi"/>
                      <w:sz w:val="20"/>
                      <w:szCs w:val="20"/>
                    </w:rPr>
                  </w:pPr>
                  <w:r w:rsidRPr="00BB1068">
                    <w:rPr>
                      <w:rFonts w:asciiTheme="minorHAnsi" w:hAnsiTheme="minorHAnsi"/>
                      <w:sz w:val="20"/>
                      <w:szCs w:val="20"/>
                    </w:rPr>
                    <w:t>Monthly report generation</w:t>
                  </w:r>
                </w:p>
              </w:tc>
            </w:tr>
          </w:tbl>
          <w:p w:rsidR="00D83CDF" w:rsidRPr="00BB1068" w:rsidRDefault="00D83CDF" w:rsidP="00E126F1">
            <w:pPr>
              <w:pStyle w:val="Default"/>
              <w:jc w:val="both"/>
              <w:rPr>
                <w:rFonts w:asciiTheme="minorHAnsi" w:hAnsiTheme="minorHAnsi"/>
                <w:sz w:val="20"/>
                <w:szCs w:val="20"/>
              </w:rPr>
            </w:pPr>
          </w:p>
        </w:tc>
      </w:tr>
      <w:tr w:rsidR="00D83CDF" w:rsidRPr="00BB1068" w:rsidTr="00B72A7F">
        <w:tc>
          <w:tcPr>
            <w:tcW w:w="733" w:type="dxa"/>
          </w:tcPr>
          <w:p w:rsidR="00D83CDF" w:rsidRPr="00BB1068" w:rsidRDefault="00D83CDF" w:rsidP="00E126F1">
            <w:pPr>
              <w:jc w:val="both"/>
              <w:rPr>
                <w:rFonts w:asciiTheme="minorHAnsi" w:hAnsiTheme="minorHAnsi"/>
              </w:rPr>
            </w:pPr>
            <w:r w:rsidRPr="00BB1068">
              <w:rPr>
                <w:rFonts w:asciiTheme="minorHAnsi" w:hAnsiTheme="minorHAnsi"/>
              </w:rPr>
              <w:t>3.6</w:t>
            </w:r>
          </w:p>
        </w:tc>
        <w:tc>
          <w:tcPr>
            <w:tcW w:w="1910" w:type="dxa"/>
            <w:vMerge/>
          </w:tcPr>
          <w:p w:rsidR="00D83CDF" w:rsidRPr="00BB1068" w:rsidRDefault="00D83CDF" w:rsidP="00E126F1">
            <w:pPr>
              <w:pStyle w:val="Default"/>
              <w:rPr>
                <w:rFonts w:asciiTheme="minorHAnsi" w:hAnsiTheme="minorHAnsi"/>
                <w:b/>
                <w:bCs/>
                <w:sz w:val="20"/>
                <w:szCs w:val="20"/>
              </w:rPr>
            </w:pPr>
          </w:p>
        </w:tc>
        <w:tc>
          <w:tcPr>
            <w:tcW w:w="2151" w:type="dxa"/>
            <w:vMerge/>
          </w:tcPr>
          <w:p w:rsidR="00D83CDF" w:rsidRPr="00BB1068" w:rsidRDefault="00D83CDF" w:rsidP="00E126F1">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4566"/>
            </w:tblGrid>
            <w:tr w:rsidR="00D83CDF" w:rsidRPr="00BB1068" w:rsidTr="00E126F1">
              <w:trPr>
                <w:trHeight w:val="80"/>
              </w:trPr>
              <w:tc>
                <w:tcPr>
                  <w:tcW w:w="5313" w:type="dxa"/>
                </w:tcPr>
                <w:p w:rsidR="00D83CDF" w:rsidRPr="00BB1068" w:rsidRDefault="00D83CDF" w:rsidP="00D83CDF">
                  <w:pPr>
                    <w:pStyle w:val="Default"/>
                    <w:ind w:left="0" w:firstLine="0"/>
                    <w:rPr>
                      <w:rFonts w:asciiTheme="minorHAnsi" w:hAnsiTheme="minorHAnsi"/>
                      <w:sz w:val="20"/>
                      <w:szCs w:val="20"/>
                    </w:rPr>
                  </w:pPr>
                  <w:r w:rsidRPr="00BB1068">
                    <w:rPr>
                      <w:rFonts w:asciiTheme="minorHAnsi" w:hAnsiTheme="minorHAnsi"/>
                      <w:sz w:val="20"/>
                      <w:szCs w:val="20"/>
                    </w:rPr>
                    <w:t>Salary linked with attendance, deduction calculation</w:t>
                  </w:r>
                </w:p>
              </w:tc>
            </w:tr>
          </w:tbl>
          <w:p w:rsidR="00D83CDF" w:rsidRPr="00BB1068" w:rsidRDefault="00D83CDF" w:rsidP="00E126F1">
            <w:pPr>
              <w:pStyle w:val="Default"/>
              <w:jc w:val="both"/>
              <w:rPr>
                <w:rFonts w:asciiTheme="minorHAnsi" w:hAnsiTheme="minorHAnsi"/>
                <w:sz w:val="20"/>
                <w:szCs w:val="20"/>
              </w:rPr>
            </w:pPr>
          </w:p>
        </w:tc>
      </w:tr>
      <w:tr w:rsidR="00D83CDF" w:rsidRPr="00BB1068" w:rsidTr="00B72A7F">
        <w:tc>
          <w:tcPr>
            <w:tcW w:w="733" w:type="dxa"/>
          </w:tcPr>
          <w:p w:rsidR="00D83CDF" w:rsidRPr="00BB1068" w:rsidRDefault="00D83CDF" w:rsidP="00E126F1">
            <w:pPr>
              <w:jc w:val="both"/>
              <w:rPr>
                <w:rFonts w:asciiTheme="minorHAnsi" w:hAnsiTheme="minorHAnsi"/>
              </w:rPr>
            </w:pPr>
            <w:r w:rsidRPr="00BB1068">
              <w:rPr>
                <w:rFonts w:asciiTheme="minorHAnsi" w:hAnsiTheme="minorHAnsi"/>
              </w:rPr>
              <w:t>4.1</w:t>
            </w:r>
          </w:p>
        </w:tc>
        <w:tc>
          <w:tcPr>
            <w:tcW w:w="1910" w:type="dxa"/>
            <w:vMerge w:val="restart"/>
          </w:tcPr>
          <w:tbl>
            <w:tblPr>
              <w:tblW w:w="0" w:type="auto"/>
              <w:tblBorders>
                <w:top w:val="nil"/>
                <w:left w:val="nil"/>
                <w:bottom w:val="nil"/>
                <w:right w:val="nil"/>
              </w:tblBorders>
              <w:tblLook w:val="0000"/>
            </w:tblPr>
            <w:tblGrid>
              <w:gridCol w:w="1680"/>
            </w:tblGrid>
            <w:tr w:rsidR="00D83CDF" w:rsidRPr="00BB1068" w:rsidTr="00E126F1">
              <w:trPr>
                <w:trHeight w:val="158"/>
              </w:trPr>
              <w:tc>
                <w:tcPr>
                  <w:tcW w:w="1761" w:type="dxa"/>
                </w:tcPr>
                <w:p w:rsidR="00D83CDF" w:rsidRPr="00BB1068" w:rsidRDefault="00D83CDF" w:rsidP="00BB1068">
                  <w:pPr>
                    <w:pStyle w:val="Default"/>
                    <w:ind w:left="0" w:firstLine="0"/>
                    <w:rPr>
                      <w:rFonts w:asciiTheme="minorHAnsi" w:hAnsiTheme="minorHAnsi"/>
                      <w:sz w:val="20"/>
                      <w:szCs w:val="20"/>
                    </w:rPr>
                  </w:pPr>
                  <w:r w:rsidRPr="00BB1068">
                    <w:rPr>
                      <w:rFonts w:asciiTheme="minorHAnsi" w:hAnsiTheme="minorHAnsi"/>
                      <w:b/>
                      <w:bCs/>
                      <w:sz w:val="20"/>
                      <w:szCs w:val="20"/>
                    </w:rPr>
                    <w:t>Leave management</w:t>
                  </w:r>
                </w:p>
              </w:tc>
            </w:tr>
          </w:tbl>
          <w:p w:rsidR="00D83CDF" w:rsidRPr="00BB1068" w:rsidRDefault="00D83CDF" w:rsidP="00E126F1">
            <w:pPr>
              <w:pStyle w:val="Default"/>
              <w:rPr>
                <w:rFonts w:asciiTheme="minorHAnsi" w:hAnsiTheme="minorHAnsi"/>
                <w:b/>
                <w:bCs/>
                <w:sz w:val="20"/>
                <w:szCs w:val="20"/>
              </w:rPr>
            </w:pPr>
          </w:p>
        </w:tc>
        <w:tc>
          <w:tcPr>
            <w:tcW w:w="2151" w:type="dxa"/>
            <w:vMerge w:val="restart"/>
          </w:tcPr>
          <w:tbl>
            <w:tblPr>
              <w:tblW w:w="0" w:type="auto"/>
              <w:tblBorders>
                <w:top w:val="nil"/>
                <w:left w:val="nil"/>
                <w:bottom w:val="nil"/>
                <w:right w:val="nil"/>
              </w:tblBorders>
              <w:tblLook w:val="0000"/>
            </w:tblPr>
            <w:tblGrid>
              <w:gridCol w:w="1633"/>
            </w:tblGrid>
            <w:tr w:rsidR="00D83CDF" w:rsidRPr="00BB1068" w:rsidTr="00E126F1">
              <w:trPr>
                <w:trHeight w:val="158"/>
              </w:trPr>
              <w:tc>
                <w:tcPr>
                  <w:tcW w:w="1633" w:type="dxa"/>
                </w:tcPr>
                <w:p w:rsidR="00D83CDF" w:rsidRPr="00BB1068" w:rsidRDefault="00D83CDF" w:rsidP="00E126F1">
                  <w:pPr>
                    <w:pStyle w:val="Default"/>
                    <w:rPr>
                      <w:rFonts w:asciiTheme="minorHAnsi" w:hAnsiTheme="minorHAnsi"/>
                      <w:sz w:val="20"/>
                      <w:szCs w:val="20"/>
                    </w:rPr>
                  </w:pPr>
                  <w:r w:rsidRPr="00BB1068">
                    <w:rPr>
                      <w:rFonts w:asciiTheme="minorHAnsi" w:hAnsiTheme="minorHAnsi"/>
                      <w:sz w:val="20"/>
                      <w:szCs w:val="20"/>
                    </w:rPr>
                    <w:t>Leave package</w:t>
                  </w:r>
                </w:p>
              </w:tc>
            </w:tr>
          </w:tbl>
          <w:p w:rsidR="00D83CDF" w:rsidRPr="00BB1068" w:rsidRDefault="00D83CDF" w:rsidP="00E126F1">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4566"/>
            </w:tblGrid>
            <w:tr w:rsidR="00D83CDF" w:rsidRPr="00BB1068" w:rsidTr="00E126F1">
              <w:trPr>
                <w:trHeight w:val="158"/>
              </w:trPr>
              <w:tc>
                <w:tcPr>
                  <w:tcW w:w="5859" w:type="dxa"/>
                </w:tcPr>
                <w:p w:rsidR="00D83CDF" w:rsidRPr="00BB1068" w:rsidRDefault="00D83CDF" w:rsidP="00D83CDF">
                  <w:pPr>
                    <w:pStyle w:val="Default"/>
                    <w:ind w:left="0" w:firstLine="0"/>
                    <w:rPr>
                      <w:rFonts w:asciiTheme="minorHAnsi" w:hAnsiTheme="minorHAnsi"/>
                      <w:sz w:val="20"/>
                      <w:szCs w:val="20"/>
                    </w:rPr>
                  </w:pPr>
                  <w:r w:rsidRPr="00BB1068">
                    <w:rPr>
                      <w:rFonts w:asciiTheme="minorHAnsi" w:hAnsiTheme="minorHAnsi"/>
                      <w:sz w:val="20"/>
                      <w:szCs w:val="20"/>
                    </w:rPr>
                    <w:t>Setting up leave calendar according to joining status with different types of leave</w:t>
                  </w:r>
                </w:p>
              </w:tc>
            </w:tr>
          </w:tbl>
          <w:p w:rsidR="00D83CDF" w:rsidRPr="00BB1068" w:rsidRDefault="00D83CDF" w:rsidP="00E126F1">
            <w:pPr>
              <w:pStyle w:val="Default"/>
              <w:jc w:val="both"/>
              <w:rPr>
                <w:rFonts w:asciiTheme="minorHAnsi" w:hAnsiTheme="minorHAnsi"/>
                <w:sz w:val="20"/>
                <w:szCs w:val="20"/>
              </w:rPr>
            </w:pPr>
          </w:p>
        </w:tc>
      </w:tr>
      <w:tr w:rsidR="00D83CDF" w:rsidRPr="00BB1068" w:rsidTr="00B72A7F">
        <w:tc>
          <w:tcPr>
            <w:tcW w:w="733" w:type="dxa"/>
          </w:tcPr>
          <w:p w:rsidR="00D83CDF" w:rsidRPr="00BB1068" w:rsidRDefault="00D83CDF" w:rsidP="00E126F1">
            <w:pPr>
              <w:jc w:val="both"/>
              <w:rPr>
                <w:rFonts w:asciiTheme="minorHAnsi" w:hAnsiTheme="minorHAnsi"/>
              </w:rPr>
            </w:pPr>
            <w:r w:rsidRPr="00BB1068">
              <w:rPr>
                <w:rFonts w:asciiTheme="minorHAnsi" w:hAnsiTheme="minorHAnsi"/>
              </w:rPr>
              <w:t>4.2</w:t>
            </w:r>
          </w:p>
        </w:tc>
        <w:tc>
          <w:tcPr>
            <w:tcW w:w="1910" w:type="dxa"/>
            <w:vMerge/>
          </w:tcPr>
          <w:p w:rsidR="00D83CDF" w:rsidRPr="00BB1068" w:rsidRDefault="00D83CDF" w:rsidP="00E126F1">
            <w:pPr>
              <w:pStyle w:val="Default"/>
              <w:rPr>
                <w:rFonts w:asciiTheme="minorHAnsi" w:hAnsiTheme="minorHAnsi"/>
                <w:b/>
                <w:bCs/>
                <w:sz w:val="20"/>
                <w:szCs w:val="20"/>
              </w:rPr>
            </w:pPr>
          </w:p>
        </w:tc>
        <w:tc>
          <w:tcPr>
            <w:tcW w:w="2151" w:type="dxa"/>
            <w:vMerge/>
          </w:tcPr>
          <w:p w:rsidR="00D83CDF" w:rsidRPr="00BB1068" w:rsidRDefault="00D83CDF" w:rsidP="00E126F1">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3391"/>
            </w:tblGrid>
            <w:tr w:rsidR="00D83CDF" w:rsidRPr="00BB1068" w:rsidTr="00E126F1">
              <w:trPr>
                <w:trHeight w:val="158"/>
              </w:trPr>
              <w:tc>
                <w:tcPr>
                  <w:tcW w:w="3391" w:type="dxa"/>
                </w:tcPr>
                <w:p w:rsidR="00D83CDF" w:rsidRPr="00BB1068" w:rsidRDefault="00D83CDF" w:rsidP="00E126F1">
                  <w:pPr>
                    <w:pStyle w:val="Default"/>
                    <w:rPr>
                      <w:rFonts w:asciiTheme="minorHAnsi" w:hAnsiTheme="minorHAnsi"/>
                      <w:sz w:val="20"/>
                      <w:szCs w:val="20"/>
                    </w:rPr>
                  </w:pPr>
                  <w:r w:rsidRPr="00BB1068">
                    <w:rPr>
                      <w:rFonts w:asciiTheme="minorHAnsi" w:hAnsiTheme="minorHAnsi"/>
                      <w:sz w:val="20"/>
                      <w:szCs w:val="20"/>
                    </w:rPr>
                    <w:t xml:space="preserve">Setting up for different locations </w:t>
                  </w:r>
                </w:p>
              </w:tc>
            </w:tr>
          </w:tbl>
          <w:p w:rsidR="00D83CDF" w:rsidRPr="00BB1068" w:rsidRDefault="00D83CDF" w:rsidP="00E126F1">
            <w:pPr>
              <w:pStyle w:val="Default"/>
              <w:jc w:val="both"/>
              <w:rPr>
                <w:rFonts w:asciiTheme="minorHAnsi" w:hAnsiTheme="minorHAnsi"/>
                <w:sz w:val="20"/>
                <w:szCs w:val="20"/>
              </w:rPr>
            </w:pPr>
          </w:p>
        </w:tc>
      </w:tr>
      <w:tr w:rsidR="00D83CDF" w:rsidRPr="00BB1068" w:rsidTr="00B72A7F">
        <w:tc>
          <w:tcPr>
            <w:tcW w:w="733" w:type="dxa"/>
          </w:tcPr>
          <w:p w:rsidR="00D83CDF" w:rsidRPr="00BB1068" w:rsidRDefault="00D83CDF" w:rsidP="00E126F1">
            <w:pPr>
              <w:jc w:val="both"/>
              <w:rPr>
                <w:rFonts w:asciiTheme="minorHAnsi" w:hAnsiTheme="minorHAnsi"/>
              </w:rPr>
            </w:pPr>
            <w:r w:rsidRPr="00BB1068">
              <w:rPr>
                <w:rFonts w:asciiTheme="minorHAnsi" w:hAnsiTheme="minorHAnsi"/>
              </w:rPr>
              <w:t>4.3</w:t>
            </w:r>
          </w:p>
        </w:tc>
        <w:tc>
          <w:tcPr>
            <w:tcW w:w="1910" w:type="dxa"/>
            <w:vMerge/>
          </w:tcPr>
          <w:p w:rsidR="00D83CDF" w:rsidRPr="00BB1068" w:rsidRDefault="00D83CDF" w:rsidP="00E126F1">
            <w:pPr>
              <w:pStyle w:val="Default"/>
              <w:rPr>
                <w:rFonts w:asciiTheme="minorHAnsi" w:hAnsiTheme="minorHAnsi"/>
                <w:b/>
                <w:bCs/>
                <w:sz w:val="20"/>
                <w:szCs w:val="20"/>
              </w:rPr>
            </w:pPr>
          </w:p>
        </w:tc>
        <w:tc>
          <w:tcPr>
            <w:tcW w:w="2151" w:type="dxa"/>
            <w:vMerge/>
          </w:tcPr>
          <w:p w:rsidR="00D83CDF" w:rsidRPr="00BB1068" w:rsidRDefault="00D83CDF" w:rsidP="00E126F1">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2855"/>
            </w:tblGrid>
            <w:tr w:rsidR="00D83CDF" w:rsidRPr="00BB1068" w:rsidTr="00E126F1">
              <w:trPr>
                <w:trHeight w:val="158"/>
              </w:trPr>
              <w:tc>
                <w:tcPr>
                  <w:tcW w:w="2855" w:type="dxa"/>
                </w:tcPr>
                <w:p w:rsidR="00D83CDF" w:rsidRPr="00BB1068" w:rsidRDefault="00D83CDF" w:rsidP="00E126F1">
                  <w:pPr>
                    <w:pStyle w:val="Default"/>
                    <w:rPr>
                      <w:rFonts w:asciiTheme="minorHAnsi" w:hAnsiTheme="minorHAnsi"/>
                      <w:sz w:val="20"/>
                      <w:szCs w:val="20"/>
                    </w:rPr>
                  </w:pPr>
                  <w:r w:rsidRPr="00BB1068">
                    <w:rPr>
                      <w:rFonts w:asciiTheme="minorHAnsi" w:hAnsiTheme="minorHAnsi"/>
                      <w:sz w:val="20"/>
                      <w:szCs w:val="20"/>
                    </w:rPr>
                    <w:t>Leave carry forward option</w:t>
                  </w:r>
                </w:p>
              </w:tc>
            </w:tr>
          </w:tbl>
          <w:p w:rsidR="00D83CDF" w:rsidRPr="00BB1068" w:rsidRDefault="00D83CDF" w:rsidP="00E126F1">
            <w:pPr>
              <w:pStyle w:val="Default"/>
              <w:jc w:val="both"/>
              <w:rPr>
                <w:rFonts w:asciiTheme="minorHAnsi" w:hAnsiTheme="minorHAnsi"/>
                <w:sz w:val="20"/>
                <w:szCs w:val="20"/>
              </w:rPr>
            </w:pPr>
          </w:p>
        </w:tc>
      </w:tr>
      <w:tr w:rsidR="00D83CDF" w:rsidRPr="00BB1068" w:rsidTr="00B72A7F">
        <w:tc>
          <w:tcPr>
            <w:tcW w:w="733" w:type="dxa"/>
          </w:tcPr>
          <w:p w:rsidR="00D83CDF" w:rsidRPr="00BB1068" w:rsidRDefault="00D83CDF" w:rsidP="00E126F1">
            <w:pPr>
              <w:jc w:val="both"/>
              <w:rPr>
                <w:rFonts w:asciiTheme="minorHAnsi" w:hAnsiTheme="minorHAnsi"/>
              </w:rPr>
            </w:pPr>
            <w:r w:rsidRPr="00BB1068">
              <w:rPr>
                <w:rFonts w:asciiTheme="minorHAnsi" w:hAnsiTheme="minorHAnsi"/>
              </w:rPr>
              <w:t>4.4</w:t>
            </w:r>
          </w:p>
        </w:tc>
        <w:tc>
          <w:tcPr>
            <w:tcW w:w="1910" w:type="dxa"/>
            <w:vMerge/>
          </w:tcPr>
          <w:p w:rsidR="00D83CDF" w:rsidRPr="00BB1068" w:rsidRDefault="00D83CDF" w:rsidP="00E126F1">
            <w:pPr>
              <w:pStyle w:val="Default"/>
              <w:rPr>
                <w:rFonts w:asciiTheme="minorHAnsi" w:hAnsiTheme="minorHAnsi"/>
                <w:b/>
                <w:bCs/>
                <w:sz w:val="20"/>
                <w:szCs w:val="20"/>
              </w:rPr>
            </w:pPr>
          </w:p>
        </w:tc>
        <w:tc>
          <w:tcPr>
            <w:tcW w:w="2151" w:type="dxa"/>
            <w:vMerge w:val="restart"/>
          </w:tcPr>
          <w:tbl>
            <w:tblPr>
              <w:tblW w:w="0" w:type="auto"/>
              <w:tblBorders>
                <w:top w:val="nil"/>
                <w:left w:val="nil"/>
                <w:bottom w:val="nil"/>
                <w:right w:val="nil"/>
              </w:tblBorders>
              <w:tblLook w:val="0000"/>
            </w:tblPr>
            <w:tblGrid>
              <w:gridCol w:w="1690"/>
            </w:tblGrid>
            <w:tr w:rsidR="00D83CDF" w:rsidRPr="00BB1068" w:rsidTr="00E126F1">
              <w:trPr>
                <w:trHeight w:val="158"/>
              </w:trPr>
              <w:tc>
                <w:tcPr>
                  <w:tcW w:w="1690" w:type="dxa"/>
                </w:tcPr>
                <w:p w:rsidR="00D83CDF" w:rsidRPr="00BB1068" w:rsidRDefault="00D83CDF" w:rsidP="00E126F1">
                  <w:pPr>
                    <w:pStyle w:val="Default"/>
                    <w:rPr>
                      <w:rFonts w:asciiTheme="minorHAnsi" w:hAnsiTheme="minorHAnsi"/>
                      <w:sz w:val="20"/>
                      <w:szCs w:val="20"/>
                    </w:rPr>
                  </w:pPr>
                  <w:r w:rsidRPr="00BB1068">
                    <w:rPr>
                      <w:rFonts w:asciiTheme="minorHAnsi" w:hAnsiTheme="minorHAnsi"/>
                      <w:sz w:val="20"/>
                      <w:szCs w:val="20"/>
                    </w:rPr>
                    <w:t>Leave approval</w:t>
                  </w:r>
                </w:p>
              </w:tc>
            </w:tr>
          </w:tbl>
          <w:p w:rsidR="00D83CDF" w:rsidRPr="00BB1068" w:rsidRDefault="00D83CDF" w:rsidP="00E126F1">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4566"/>
            </w:tblGrid>
            <w:tr w:rsidR="00D83CDF" w:rsidRPr="00BB1068" w:rsidTr="00E126F1">
              <w:trPr>
                <w:trHeight w:val="158"/>
              </w:trPr>
              <w:tc>
                <w:tcPr>
                  <w:tcW w:w="5859" w:type="dxa"/>
                </w:tcPr>
                <w:p w:rsidR="00D83CDF" w:rsidRPr="00BB1068" w:rsidRDefault="00D83CDF" w:rsidP="00D83CDF">
                  <w:pPr>
                    <w:pStyle w:val="Default"/>
                    <w:ind w:left="0" w:firstLine="0"/>
                    <w:rPr>
                      <w:rFonts w:asciiTheme="minorHAnsi" w:hAnsiTheme="minorHAnsi"/>
                      <w:sz w:val="20"/>
                      <w:szCs w:val="20"/>
                    </w:rPr>
                  </w:pPr>
                  <w:r w:rsidRPr="00BB1068">
                    <w:rPr>
                      <w:rFonts w:asciiTheme="minorHAnsi" w:hAnsiTheme="minorHAnsi"/>
                      <w:sz w:val="20"/>
                      <w:szCs w:val="20"/>
                    </w:rPr>
                    <w:t>Confirmation of Leave application from respective authority.</w:t>
                  </w:r>
                </w:p>
              </w:tc>
            </w:tr>
          </w:tbl>
          <w:p w:rsidR="00D83CDF" w:rsidRPr="00BB1068" w:rsidRDefault="00D83CDF" w:rsidP="00E126F1">
            <w:pPr>
              <w:pStyle w:val="Default"/>
              <w:jc w:val="both"/>
              <w:rPr>
                <w:rFonts w:asciiTheme="minorHAnsi" w:hAnsiTheme="minorHAnsi"/>
                <w:sz w:val="20"/>
                <w:szCs w:val="20"/>
              </w:rPr>
            </w:pPr>
          </w:p>
        </w:tc>
      </w:tr>
      <w:tr w:rsidR="00D83CDF" w:rsidRPr="00BB1068" w:rsidTr="00B72A7F">
        <w:tc>
          <w:tcPr>
            <w:tcW w:w="733" w:type="dxa"/>
          </w:tcPr>
          <w:p w:rsidR="00D83CDF" w:rsidRPr="00BB1068" w:rsidRDefault="00D83CDF" w:rsidP="00E126F1">
            <w:pPr>
              <w:jc w:val="both"/>
              <w:rPr>
                <w:rFonts w:asciiTheme="minorHAnsi" w:hAnsiTheme="minorHAnsi"/>
              </w:rPr>
            </w:pPr>
            <w:r w:rsidRPr="00BB1068">
              <w:rPr>
                <w:rFonts w:asciiTheme="minorHAnsi" w:hAnsiTheme="minorHAnsi"/>
              </w:rPr>
              <w:t>4.5</w:t>
            </w:r>
          </w:p>
        </w:tc>
        <w:tc>
          <w:tcPr>
            <w:tcW w:w="1910" w:type="dxa"/>
            <w:vMerge/>
          </w:tcPr>
          <w:p w:rsidR="00D83CDF" w:rsidRPr="00BB1068" w:rsidRDefault="00D83CDF" w:rsidP="00E126F1">
            <w:pPr>
              <w:pStyle w:val="Default"/>
              <w:rPr>
                <w:rFonts w:asciiTheme="minorHAnsi" w:hAnsiTheme="minorHAnsi"/>
                <w:b/>
                <w:bCs/>
                <w:sz w:val="20"/>
                <w:szCs w:val="20"/>
              </w:rPr>
            </w:pPr>
          </w:p>
        </w:tc>
        <w:tc>
          <w:tcPr>
            <w:tcW w:w="2151" w:type="dxa"/>
            <w:vMerge/>
          </w:tcPr>
          <w:p w:rsidR="00D83CDF" w:rsidRPr="00BB1068" w:rsidRDefault="00D83CDF" w:rsidP="00E126F1">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3362"/>
            </w:tblGrid>
            <w:tr w:rsidR="00D83CDF" w:rsidRPr="00BB1068" w:rsidTr="00E126F1">
              <w:trPr>
                <w:trHeight w:val="158"/>
              </w:trPr>
              <w:tc>
                <w:tcPr>
                  <w:tcW w:w="3362" w:type="dxa"/>
                </w:tcPr>
                <w:p w:rsidR="00D83CDF" w:rsidRPr="00BB1068" w:rsidRDefault="00D83CDF" w:rsidP="00E126F1">
                  <w:pPr>
                    <w:pStyle w:val="Default"/>
                    <w:rPr>
                      <w:rFonts w:asciiTheme="minorHAnsi" w:hAnsiTheme="minorHAnsi"/>
                      <w:sz w:val="20"/>
                      <w:szCs w:val="20"/>
                    </w:rPr>
                  </w:pPr>
                  <w:r w:rsidRPr="00BB1068">
                    <w:rPr>
                      <w:rFonts w:asciiTheme="minorHAnsi" w:hAnsiTheme="minorHAnsi"/>
                      <w:sz w:val="20"/>
                      <w:szCs w:val="20"/>
                    </w:rPr>
                    <w:t>Linked with salary disbursement</w:t>
                  </w:r>
                </w:p>
              </w:tc>
            </w:tr>
          </w:tbl>
          <w:p w:rsidR="00D83CDF" w:rsidRPr="00BB1068" w:rsidRDefault="00D83CDF" w:rsidP="00E126F1">
            <w:pPr>
              <w:pStyle w:val="Default"/>
              <w:jc w:val="both"/>
              <w:rPr>
                <w:rFonts w:asciiTheme="minorHAnsi" w:hAnsiTheme="minorHAnsi"/>
                <w:sz w:val="20"/>
                <w:szCs w:val="20"/>
              </w:rPr>
            </w:pPr>
          </w:p>
        </w:tc>
      </w:tr>
      <w:tr w:rsidR="00D83CDF" w:rsidRPr="00BB1068" w:rsidTr="00B72A7F">
        <w:tc>
          <w:tcPr>
            <w:tcW w:w="733" w:type="dxa"/>
          </w:tcPr>
          <w:p w:rsidR="00D83CDF" w:rsidRPr="00BB1068" w:rsidRDefault="00D83CDF" w:rsidP="00E126F1">
            <w:pPr>
              <w:jc w:val="both"/>
              <w:rPr>
                <w:rFonts w:asciiTheme="minorHAnsi" w:hAnsiTheme="minorHAnsi"/>
              </w:rPr>
            </w:pPr>
            <w:r w:rsidRPr="00BB1068">
              <w:rPr>
                <w:rFonts w:asciiTheme="minorHAnsi" w:hAnsiTheme="minorHAnsi"/>
              </w:rPr>
              <w:t>4.6</w:t>
            </w:r>
          </w:p>
        </w:tc>
        <w:tc>
          <w:tcPr>
            <w:tcW w:w="1910" w:type="dxa"/>
            <w:vMerge/>
          </w:tcPr>
          <w:p w:rsidR="00D83CDF" w:rsidRPr="00BB1068" w:rsidRDefault="00D83CDF" w:rsidP="00E126F1">
            <w:pPr>
              <w:pStyle w:val="Default"/>
              <w:rPr>
                <w:rFonts w:asciiTheme="minorHAnsi" w:hAnsiTheme="minorHAnsi"/>
                <w:b/>
                <w:bCs/>
                <w:sz w:val="20"/>
                <w:szCs w:val="20"/>
              </w:rPr>
            </w:pPr>
          </w:p>
        </w:tc>
        <w:tc>
          <w:tcPr>
            <w:tcW w:w="2151" w:type="dxa"/>
            <w:vMerge w:val="restart"/>
          </w:tcPr>
          <w:tbl>
            <w:tblPr>
              <w:tblW w:w="0" w:type="auto"/>
              <w:tblBorders>
                <w:top w:val="nil"/>
                <w:left w:val="nil"/>
                <w:bottom w:val="nil"/>
                <w:right w:val="nil"/>
              </w:tblBorders>
              <w:tblLook w:val="0000"/>
            </w:tblPr>
            <w:tblGrid>
              <w:gridCol w:w="1596"/>
            </w:tblGrid>
            <w:tr w:rsidR="00D83CDF" w:rsidRPr="00BB1068" w:rsidTr="00E126F1">
              <w:trPr>
                <w:trHeight w:val="158"/>
              </w:trPr>
              <w:tc>
                <w:tcPr>
                  <w:tcW w:w="1596" w:type="dxa"/>
                </w:tcPr>
                <w:p w:rsidR="00D83CDF" w:rsidRPr="00BB1068" w:rsidRDefault="00D83CDF" w:rsidP="00E126F1">
                  <w:pPr>
                    <w:pStyle w:val="Default"/>
                    <w:rPr>
                      <w:rFonts w:asciiTheme="minorHAnsi" w:hAnsiTheme="minorHAnsi"/>
                      <w:sz w:val="20"/>
                      <w:szCs w:val="20"/>
                    </w:rPr>
                  </w:pPr>
                  <w:r w:rsidRPr="00BB1068">
                    <w:rPr>
                      <w:rFonts w:asciiTheme="minorHAnsi" w:hAnsiTheme="minorHAnsi"/>
                      <w:sz w:val="20"/>
                      <w:szCs w:val="20"/>
                    </w:rPr>
                    <w:t>Leave analysis</w:t>
                  </w:r>
                </w:p>
              </w:tc>
            </w:tr>
          </w:tbl>
          <w:p w:rsidR="00D83CDF" w:rsidRPr="00BB1068" w:rsidRDefault="00D83CDF" w:rsidP="00E126F1">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3617"/>
            </w:tblGrid>
            <w:tr w:rsidR="00D83CDF" w:rsidRPr="00BB1068" w:rsidTr="00E126F1">
              <w:trPr>
                <w:trHeight w:val="158"/>
              </w:trPr>
              <w:tc>
                <w:tcPr>
                  <w:tcW w:w="3617" w:type="dxa"/>
                </w:tcPr>
                <w:p w:rsidR="00D83CDF" w:rsidRPr="00BB1068" w:rsidRDefault="00D83CDF" w:rsidP="00E126F1">
                  <w:pPr>
                    <w:pStyle w:val="Default"/>
                    <w:rPr>
                      <w:rFonts w:asciiTheme="minorHAnsi" w:hAnsiTheme="minorHAnsi"/>
                      <w:sz w:val="20"/>
                      <w:szCs w:val="20"/>
                    </w:rPr>
                  </w:pPr>
                  <w:r w:rsidRPr="00BB1068">
                    <w:rPr>
                      <w:rFonts w:asciiTheme="minorHAnsi" w:hAnsiTheme="minorHAnsi"/>
                      <w:sz w:val="20"/>
                      <w:szCs w:val="20"/>
                    </w:rPr>
                    <w:t>On types, profession, location wise</w:t>
                  </w:r>
                </w:p>
              </w:tc>
            </w:tr>
          </w:tbl>
          <w:p w:rsidR="00D83CDF" w:rsidRPr="00BB1068" w:rsidRDefault="00D83CDF" w:rsidP="00E126F1">
            <w:pPr>
              <w:pStyle w:val="Default"/>
              <w:jc w:val="both"/>
              <w:rPr>
                <w:rFonts w:asciiTheme="minorHAnsi" w:hAnsiTheme="minorHAnsi"/>
                <w:sz w:val="20"/>
                <w:szCs w:val="20"/>
              </w:rPr>
            </w:pPr>
          </w:p>
        </w:tc>
      </w:tr>
      <w:tr w:rsidR="00D83CDF" w:rsidRPr="00BB1068" w:rsidTr="00B72A7F">
        <w:tc>
          <w:tcPr>
            <w:tcW w:w="733" w:type="dxa"/>
          </w:tcPr>
          <w:p w:rsidR="00D83CDF" w:rsidRPr="00BB1068" w:rsidRDefault="00D83CDF" w:rsidP="00E126F1">
            <w:pPr>
              <w:jc w:val="both"/>
              <w:rPr>
                <w:rFonts w:asciiTheme="minorHAnsi" w:hAnsiTheme="minorHAnsi"/>
              </w:rPr>
            </w:pPr>
            <w:r w:rsidRPr="00BB1068">
              <w:rPr>
                <w:rFonts w:asciiTheme="minorHAnsi" w:hAnsiTheme="minorHAnsi"/>
              </w:rPr>
              <w:t>4.7</w:t>
            </w:r>
          </w:p>
        </w:tc>
        <w:tc>
          <w:tcPr>
            <w:tcW w:w="1910" w:type="dxa"/>
            <w:vMerge/>
          </w:tcPr>
          <w:p w:rsidR="00D83CDF" w:rsidRPr="00BB1068" w:rsidRDefault="00D83CDF" w:rsidP="00E126F1">
            <w:pPr>
              <w:pStyle w:val="Default"/>
              <w:rPr>
                <w:rFonts w:asciiTheme="minorHAnsi" w:hAnsiTheme="minorHAnsi"/>
                <w:b/>
                <w:bCs/>
                <w:sz w:val="20"/>
                <w:szCs w:val="20"/>
              </w:rPr>
            </w:pPr>
          </w:p>
        </w:tc>
        <w:tc>
          <w:tcPr>
            <w:tcW w:w="2151" w:type="dxa"/>
            <w:vMerge/>
          </w:tcPr>
          <w:p w:rsidR="00D83CDF" w:rsidRPr="00BB1068" w:rsidRDefault="00D83CDF" w:rsidP="00E126F1">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3699"/>
            </w:tblGrid>
            <w:tr w:rsidR="00D83CDF" w:rsidRPr="00BB1068" w:rsidTr="00E126F1">
              <w:trPr>
                <w:trHeight w:val="158"/>
              </w:trPr>
              <w:tc>
                <w:tcPr>
                  <w:tcW w:w="3699" w:type="dxa"/>
                </w:tcPr>
                <w:p w:rsidR="00D83CDF" w:rsidRPr="00BB1068" w:rsidRDefault="00D83CDF" w:rsidP="00E126F1">
                  <w:pPr>
                    <w:pStyle w:val="Default"/>
                    <w:rPr>
                      <w:rFonts w:asciiTheme="minorHAnsi" w:hAnsiTheme="minorHAnsi"/>
                      <w:sz w:val="20"/>
                      <w:szCs w:val="20"/>
                    </w:rPr>
                  </w:pPr>
                  <w:r w:rsidRPr="00BB1068">
                    <w:rPr>
                      <w:rFonts w:asciiTheme="minorHAnsi" w:hAnsiTheme="minorHAnsi"/>
                      <w:sz w:val="20"/>
                      <w:szCs w:val="20"/>
                    </w:rPr>
                    <w:t>Leave balance report for separation</w:t>
                  </w:r>
                </w:p>
              </w:tc>
            </w:tr>
          </w:tbl>
          <w:p w:rsidR="00D83CDF" w:rsidRPr="00BB1068" w:rsidRDefault="00D83CDF" w:rsidP="00E126F1">
            <w:pPr>
              <w:pStyle w:val="Default"/>
              <w:rPr>
                <w:rFonts w:asciiTheme="minorHAnsi" w:hAnsiTheme="minorHAnsi"/>
                <w:sz w:val="20"/>
                <w:szCs w:val="20"/>
              </w:rPr>
            </w:pPr>
          </w:p>
        </w:tc>
      </w:tr>
      <w:tr w:rsidR="00B72A7F" w:rsidRPr="00BB1068" w:rsidTr="00B72A7F">
        <w:tc>
          <w:tcPr>
            <w:tcW w:w="733" w:type="dxa"/>
          </w:tcPr>
          <w:p w:rsidR="00B72A7F" w:rsidRPr="00BB1068" w:rsidRDefault="00B72A7F" w:rsidP="00E126F1">
            <w:pPr>
              <w:jc w:val="both"/>
              <w:rPr>
                <w:rFonts w:asciiTheme="minorHAnsi" w:hAnsiTheme="minorHAnsi"/>
              </w:rPr>
            </w:pPr>
            <w:r w:rsidRPr="00BB1068">
              <w:rPr>
                <w:rFonts w:asciiTheme="minorHAnsi" w:hAnsiTheme="minorHAnsi"/>
              </w:rPr>
              <w:t>5.1</w:t>
            </w:r>
          </w:p>
        </w:tc>
        <w:tc>
          <w:tcPr>
            <w:tcW w:w="1910" w:type="dxa"/>
            <w:vMerge w:val="restart"/>
          </w:tcPr>
          <w:tbl>
            <w:tblPr>
              <w:tblW w:w="0" w:type="auto"/>
              <w:tblBorders>
                <w:top w:val="nil"/>
                <w:left w:val="nil"/>
                <w:bottom w:val="nil"/>
                <w:right w:val="nil"/>
              </w:tblBorders>
              <w:tblLook w:val="0000"/>
            </w:tblPr>
            <w:tblGrid>
              <w:gridCol w:w="1642"/>
            </w:tblGrid>
            <w:tr w:rsidR="00B72A7F" w:rsidRPr="00BB1068" w:rsidTr="00E126F1">
              <w:trPr>
                <w:trHeight w:val="158"/>
              </w:trPr>
              <w:tc>
                <w:tcPr>
                  <w:tcW w:w="1642" w:type="dxa"/>
                </w:tcPr>
                <w:p w:rsidR="00B72A7F" w:rsidRPr="00BB1068" w:rsidRDefault="00B72A7F" w:rsidP="00E126F1">
                  <w:pPr>
                    <w:pStyle w:val="Default"/>
                    <w:rPr>
                      <w:rFonts w:asciiTheme="minorHAnsi" w:hAnsiTheme="minorHAnsi"/>
                      <w:sz w:val="20"/>
                      <w:szCs w:val="20"/>
                    </w:rPr>
                  </w:pPr>
                  <w:r w:rsidRPr="00BB1068">
                    <w:rPr>
                      <w:rFonts w:asciiTheme="minorHAnsi" w:hAnsiTheme="minorHAnsi"/>
                      <w:b/>
                      <w:bCs/>
                      <w:sz w:val="20"/>
                      <w:szCs w:val="20"/>
                    </w:rPr>
                    <w:t>HR Dashboard</w:t>
                  </w:r>
                </w:p>
              </w:tc>
            </w:tr>
          </w:tbl>
          <w:p w:rsidR="00B72A7F" w:rsidRPr="00BB1068" w:rsidRDefault="00B72A7F" w:rsidP="00E126F1">
            <w:pPr>
              <w:pStyle w:val="Default"/>
              <w:rPr>
                <w:rFonts w:asciiTheme="minorHAnsi" w:hAnsiTheme="minorHAnsi"/>
                <w:b/>
                <w:bCs/>
                <w:sz w:val="20"/>
                <w:szCs w:val="20"/>
              </w:rPr>
            </w:pPr>
          </w:p>
        </w:tc>
        <w:tc>
          <w:tcPr>
            <w:tcW w:w="2151" w:type="dxa"/>
            <w:vMerge w:val="restart"/>
          </w:tcPr>
          <w:tbl>
            <w:tblPr>
              <w:tblW w:w="5000" w:type="pct"/>
              <w:tblBorders>
                <w:top w:val="nil"/>
                <w:left w:val="nil"/>
                <w:bottom w:val="nil"/>
                <w:right w:val="nil"/>
              </w:tblBorders>
              <w:tblLook w:val="0000"/>
            </w:tblPr>
            <w:tblGrid>
              <w:gridCol w:w="1921"/>
            </w:tblGrid>
            <w:tr w:rsidR="00B72A7F" w:rsidRPr="00BB1068" w:rsidTr="00D83CDF">
              <w:trPr>
                <w:trHeight w:val="158"/>
              </w:trPr>
              <w:tc>
                <w:tcPr>
                  <w:tcW w:w="2360" w:type="dxa"/>
                </w:tcPr>
                <w:p w:rsidR="00B72A7F" w:rsidRPr="00BB1068" w:rsidRDefault="00B72A7F" w:rsidP="00D83CDF">
                  <w:pPr>
                    <w:pStyle w:val="Default"/>
                    <w:ind w:left="0" w:firstLine="0"/>
                    <w:rPr>
                      <w:rFonts w:asciiTheme="minorHAnsi" w:hAnsiTheme="minorHAnsi"/>
                      <w:sz w:val="20"/>
                      <w:szCs w:val="20"/>
                    </w:rPr>
                  </w:pPr>
                  <w:r w:rsidRPr="00BB1068">
                    <w:rPr>
                      <w:rFonts w:asciiTheme="minorHAnsi" w:hAnsiTheme="minorHAnsi"/>
                      <w:sz w:val="20"/>
                      <w:szCs w:val="20"/>
                    </w:rPr>
                    <w:t>A statistical current view</w:t>
                  </w:r>
                </w:p>
              </w:tc>
            </w:tr>
            <w:tr w:rsidR="00B72A7F" w:rsidRPr="00BB1068" w:rsidTr="00D83CDF">
              <w:trPr>
                <w:trHeight w:val="158"/>
              </w:trPr>
              <w:tc>
                <w:tcPr>
                  <w:tcW w:w="2360" w:type="dxa"/>
                </w:tcPr>
                <w:p w:rsidR="00B72A7F" w:rsidRPr="00BB1068" w:rsidRDefault="00B72A7F" w:rsidP="00E126F1">
                  <w:pPr>
                    <w:pStyle w:val="Default"/>
                    <w:rPr>
                      <w:rFonts w:asciiTheme="minorHAnsi" w:hAnsiTheme="minorHAnsi"/>
                      <w:sz w:val="20"/>
                      <w:szCs w:val="20"/>
                    </w:rPr>
                  </w:pPr>
                  <w:r w:rsidRPr="00BB1068">
                    <w:rPr>
                      <w:rFonts w:asciiTheme="minorHAnsi" w:hAnsiTheme="minorHAnsi"/>
                      <w:sz w:val="20"/>
                      <w:szCs w:val="20"/>
                    </w:rPr>
                    <w:t>of the organization</w:t>
                  </w:r>
                </w:p>
              </w:tc>
            </w:tr>
          </w:tbl>
          <w:p w:rsidR="00B72A7F" w:rsidRPr="00BB1068" w:rsidRDefault="00B72A7F" w:rsidP="00E126F1">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4566"/>
            </w:tblGrid>
            <w:tr w:rsidR="00B72A7F" w:rsidRPr="00BB1068" w:rsidTr="00E126F1">
              <w:trPr>
                <w:trHeight w:val="158"/>
              </w:trPr>
              <w:tc>
                <w:tcPr>
                  <w:tcW w:w="5859" w:type="dxa"/>
                </w:tcPr>
                <w:p w:rsidR="00B72A7F" w:rsidRPr="00BB1068" w:rsidRDefault="00B72A7F" w:rsidP="00D83CDF">
                  <w:pPr>
                    <w:pStyle w:val="Default"/>
                    <w:ind w:left="0" w:firstLine="0"/>
                    <w:rPr>
                      <w:rFonts w:asciiTheme="minorHAnsi" w:hAnsiTheme="minorHAnsi"/>
                      <w:sz w:val="20"/>
                      <w:szCs w:val="20"/>
                    </w:rPr>
                  </w:pPr>
                  <w:r w:rsidRPr="00BB1068">
                    <w:rPr>
                      <w:rFonts w:asciiTheme="minorHAnsi" w:hAnsiTheme="minorHAnsi"/>
                      <w:sz w:val="20"/>
                      <w:szCs w:val="20"/>
                    </w:rPr>
                    <w:t xml:space="preserve">Manpower project/location wise, male-female segmentation, technical &amp; non </w:t>
                  </w:r>
                </w:p>
              </w:tc>
            </w:tr>
          </w:tbl>
          <w:p w:rsidR="00B72A7F" w:rsidRPr="00BB1068" w:rsidRDefault="00B72A7F" w:rsidP="00E126F1">
            <w:pPr>
              <w:pStyle w:val="Default"/>
              <w:rPr>
                <w:rFonts w:asciiTheme="minorHAnsi" w:hAnsiTheme="minorHAnsi"/>
                <w:sz w:val="20"/>
                <w:szCs w:val="20"/>
              </w:rPr>
            </w:pPr>
          </w:p>
        </w:tc>
      </w:tr>
      <w:tr w:rsidR="00B72A7F" w:rsidRPr="00BB1068" w:rsidTr="00B72A7F">
        <w:tc>
          <w:tcPr>
            <w:tcW w:w="733" w:type="dxa"/>
          </w:tcPr>
          <w:p w:rsidR="00B72A7F" w:rsidRPr="00BB1068" w:rsidRDefault="00B72A7F" w:rsidP="00E126F1">
            <w:pPr>
              <w:jc w:val="both"/>
              <w:rPr>
                <w:rFonts w:asciiTheme="minorHAnsi" w:hAnsiTheme="minorHAnsi"/>
              </w:rPr>
            </w:pPr>
            <w:r w:rsidRPr="00BB1068">
              <w:rPr>
                <w:rFonts w:asciiTheme="minorHAnsi" w:hAnsiTheme="minorHAnsi"/>
              </w:rPr>
              <w:t>5.2</w:t>
            </w:r>
          </w:p>
        </w:tc>
        <w:tc>
          <w:tcPr>
            <w:tcW w:w="1910" w:type="dxa"/>
            <w:vMerge/>
          </w:tcPr>
          <w:p w:rsidR="00B72A7F" w:rsidRPr="00BB1068" w:rsidRDefault="00B72A7F" w:rsidP="00E126F1">
            <w:pPr>
              <w:pStyle w:val="Default"/>
              <w:rPr>
                <w:rFonts w:asciiTheme="minorHAnsi" w:hAnsiTheme="minorHAnsi"/>
                <w:b/>
                <w:bCs/>
                <w:sz w:val="20"/>
                <w:szCs w:val="20"/>
              </w:rPr>
            </w:pPr>
          </w:p>
        </w:tc>
        <w:tc>
          <w:tcPr>
            <w:tcW w:w="2151" w:type="dxa"/>
            <w:vMerge/>
          </w:tcPr>
          <w:p w:rsidR="00B72A7F" w:rsidRPr="00BB1068" w:rsidRDefault="00B72A7F" w:rsidP="00E126F1">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4566"/>
            </w:tblGrid>
            <w:tr w:rsidR="00B72A7F" w:rsidRPr="00BB1068" w:rsidTr="00E126F1">
              <w:trPr>
                <w:trHeight w:val="158"/>
              </w:trPr>
              <w:tc>
                <w:tcPr>
                  <w:tcW w:w="5859" w:type="dxa"/>
                </w:tcPr>
                <w:p w:rsidR="00B72A7F" w:rsidRPr="00BB1068" w:rsidRDefault="00B72A7F" w:rsidP="00D83CDF">
                  <w:pPr>
                    <w:pStyle w:val="Default"/>
                    <w:ind w:left="0" w:firstLine="0"/>
                    <w:rPr>
                      <w:rFonts w:asciiTheme="minorHAnsi" w:hAnsiTheme="minorHAnsi"/>
                      <w:sz w:val="20"/>
                      <w:szCs w:val="20"/>
                    </w:rPr>
                  </w:pPr>
                  <w:r w:rsidRPr="00BB1068">
                    <w:rPr>
                      <w:rFonts w:asciiTheme="minorHAnsi" w:hAnsiTheme="minorHAnsi"/>
                      <w:sz w:val="20"/>
                      <w:szCs w:val="20"/>
                    </w:rPr>
                    <w:t xml:space="preserve">technical segmentation, manpower trend month wise, regular &amp; contractual </w:t>
                  </w:r>
                </w:p>
              </w:tc>
            </w:tr>
          </w:tbl>
          <w:p w:rsidR="00B72A7F" w:rsidRPr="00BB1068" w:rsidRDefault="00B72A7F" w:rsidP="00E126F1">
            <w:pPr>
              <w:pStyle w:val="Default"/>
              <w:rPr>
                <w:rFonts w:asciiTheme="minorHAnsi" w:hAnsiTheme="minorHAnsi"/>
                <w:sz w:val="20"/>
                <w:szCs w:val="20"/>
              </w:rPr>
            </w:pPr>
          </w:p>
        </w:tc>
      </w:tr>
      <w:tr w:rsidR="00B72A7F" w:rsidRPr="00BB1068" w:rsidTr="00B72A7F">
        <w:tc>
          <w:tcPr>
            <w:tcW w:w="733" w:type="dxa"/>
          </w:tcPr>
          <w:p w:rsidR="00B72A7F" w:rsidRPr="00BB1068" w:rsidRDefault="00B72A7F" w:rsidP="00E126F1">
            <w:pPr>
              <w:jc w:val="both"/>
              <w:rPr>
                <w:rFonts w:asciiTheme="minorHAnsi" w:hAnsiTheme="minorHAnsi"/>
              </w:rPr>
            </w:pPr>
            <w:r w:rsidRPr="00BB1068">
              <w:rPr>
                <w:rFonts w:asciiTheme="minorHAnsi" w:hAnsiTheme="minorHAnsi"/>
              </w:rPr>
              <w:t>5.3</w:t>
            </w:r>
          </w:p>
        </w:tc>
        <w:tc>
          <w:tcPr>
            <w:tcW w:w="1910" w:type="dxa"/>
            <w:vMerge/>
          </w:tcPr>
          <w:p w:rsidR="00B72A7F" w:rsidRPr="00BB1068" w:rsidRDefault="00B72A7F" w:rsidP="00E126F1">
            <w:pPr>
              <w:pStyle w:val="Default"/>
              <w:rPr>
                <w:rFonts w:asciiTheme="minorHAnsi" w:hAnsiTheme="minorHAnsi"/>
                <w:b/>
                <w:bCs/>
                <w:sz w:val="20"/>
                <w:szCs w:val="20"/>
              </w:rPr>
            </w:pPr>
          </w:p>
        </w:tc>
        <w:tc>
          <w:tcPr>
            <w:tcW w:w="2151" w:type="dxa"/>
            <w:vMerge/>
          </w:tcPr>
          <w:p w:rsidR="00B72A7F" w:rsidRPr="00BB1068" w:rsidRDefault="00B72A7F" w:rsidP="00E126F1">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4566"/>
            </w:tblGrid>
            <w:tr w:rsidR="00B72A7F" w:rsidRPr="00BB1068" w:rsidTr="00E126F1">
              <w:trPr>
                <w:trHeight w:val="158"/>
              </w:trPr>
              <w:tc>
                <w:tcPr>
                  <w:tcW w:w="5859" w:type="dxa"/>
                </w:tcPr>
                <w:p w:rsidR="00B72A7F" w:rsidRPr="00BB1068" w:rsidRDefault="00B72A7F" w:rsidP="00D83CDF">
                  <w:pPr>
                    <w:pStyle w:val="Default"/>
                    <w:ind w:left="0" w:firstLine="0"/>
                    <w:rPr>
                      <w:rFonts w:asciiTheme="minorHAnsi" w:hAnsiTheme="minorHAnsi"/>
                      <w:sz w:val="20"/>
                      <w:szCs w:val="20"/>
                    </w:rPr>
                  </w:pPr>
                  <w:r w:rsidRPr="00BB1068">
                    <w:rPr>
                      <w:rFonts w:asciiTheme="minorHAnsi" w:hAnsiTheme="minorHAnsi"/>
                      <w:sz w:val="20"/>
                      <w:szCs w:val="20"/>
                    </w:rPr>
                    <w:t>wise, turnover rate, employee age range wise, recruitment status, separation status</w:t>
                  </w:r>
                </w:p>
              </w:tc>
            </w:tr>
          </w:tbl>
          <w:p w:rsidR="00B72A7F" w:rsidRPr="00BB1068" w:rsidRDefault="00B72A7F" w:rsidP="00E126F1">
            <w:pPr>
              <w:pStyle w:val="Default"/>
              <w:rPr>
                <w:rFonts w:asciiTheme="minorHAnsi" w:hAnsiTheme="minorHAnsi"/>
                <w:sz w:val="20"/>
                <w:szCs w:val="20"/>
              </w:rPr>
            </w:pPr>
          </w:p>
        </w:tc>
      </w:tr>
      <w:tr w:rsidR="00B72A7F" w:rsidRPr="00BB1068" w:rsidTr="00B72A7F">
        <w:tc>
          <w:tcPr>
            <w:tcW w:w="733" w:type="dxa"/>
          </w:tcPr>
          <w:p w:rsidR="00B72A7F" w:rsidRPr="00BB1068" w:rsidRDefault="00B72A7F" w:rsidP="00E126F1">
            <w:pPr>
              <w:jc w:val="both"/>
              <w:rPr>
                <w:rFonts w:asciiTheme="minorHAnsi" w:hAnsiTheme="minorHAnsi"/>
              </w:rPr>
            </w:pPr>
            <w:r w:rsidRPr="00BB1068">
              <w:rPr>
                <w:rFonts w:asciiTheme="minorHAnsi" w:hAnsiTheme="minorHAnsi"/>
              </w:rPr>
              <w:t>5.4</w:t>
            </w:r>
          </w:p>
        </w:tc>
        <w:tc>
          <w:tcPr>
            <w:tcW w:w="1910" w:type="dxa"/>
            <w:vMerge/>
          </w:tcPr>
          <w:p w:rsidR="00B72A7F" w:rsidRPr="00BB1068" w:rsidRDefault="00B72A7F" w:rsidP="00E126F1">
            <w:pPr>
              <w:pStyle w:val="Default"/>
              <w:rPr>
                <w:rFonts w:asciiTheme="minorHAnsi" w:hAnsiTheme="minorHAnsi"/>
                <w:b/>
                <w:bCs/>
                <w:sz w:val="20"/>
                <w:szCs w:val="20"/>
              </w:rPr>
            </w:pPr>
          </w:p>
        </w:tc>
        <w:tc>
          <w:tcPr>
            <w:tcW w:w="2151" w:type="dxa"/>
            <w:vMerge/>
          </w:tcPr>
          <w:p w:rsidR="00B72A7F" w:rsidRPr="00BB1068" w:rsidRDefault="00B72A7F" w:rsidP="00E126F1">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2270"/>
            </w:tblGrid>
            <w:tr w:rsidR="00B72A7F" w:rsidRPr="00BB1068" w:rsidTr="00E126F1">
              <w:trPr>
                <w:trHeight w:val="158"/>
              </w:trPr>
              <w:tc>
                <w:tcPr>
                  <w:tcW w:w="2270" w:type="dxa"/>
                </w:tcPr>
                <w:p w:rsidR="00B72A7F" w:rsidRPr="00BB1068" w:rsidRDefault="00B72A7F" w:rsidP="00E126F1">
                  <w:pPr>
                    <w:pStyle w:val="Default"/>
                    <w:rPr>
                      <w:rFonts w:asciiTheme="minorHAnsi" w:hAnsiTheme="minorHAnsi"/>
                      <w:sz w:val="20"/>
                      <w:szCs w:val="20"/>
                    </w:rPr>
                  </w:pPr>
                  <w:r w:rsidRPr="00BB1068">
                    <w:rPr>
                      <w:rFonts w:asciiTheme="minorHAnsi" w:hAnsiTheme="minorHAnsi"/>
                      <w:sz w:val="20"/>
                      <w:szCs w:val="20"/>
                    </w:rPr>
                    <w:t>Leave analysis report</w:t>
                  </w:r>
                </w:p>
              </w:tc>
            </w:tr>
          </w:tbl>
          <w:p w:rsidR="00B72A7F" w:rsidRPr="00BB1068" w:rsidRDefault="00B72A7F" w:rsidP="00E126F1">
            <w:pPr>
              <w:pStyle w:val="Default"/>
              <w:rPr>
                <w:rFonts w:asciiTheme="minorHAnsi" w:hAnsiTheme="minorHAnsi"/>
                <w:sz w:val="20"/>
                <w:szCs w:val="20"/>
              </w:rPr>
            </w:pPr>
          </w:p>
        </w:tc>
      </w:tr>
      <w:tr w:rsidR="00B72A7F" w:rsidRPr="00BB1068" w:rsidTr="00B72A7F">
        <w:tc>
          <w:tcPr>
            <w:tcW w:w="733" w:type="dxa"/>
          </w:tcPr>
          <w:p w:rsidR="00B72A7F" w:rsidRPr="00BB1068" w:rsidRDefault="00B72A7F" w:rsidP="00E126F1">
            <w:pPr>
              <w:jc w:val="both"/>
              <w:rPr>
                <w:rFonts w:asciiTheme="minorHAnsi" w:hAnsiTheme="minorHAnsi"/>
              </w:rPr>
            </w:pPr>
            <w:r>
              <w:rPr>
                <w:rFonts w:asciiTheme="minorHAnsi" w:hAnsiTheme="minorHAnsi"/>
              </w:rPr>
              <w:t>5.5</w:t>
            </w:r>
          </w:p>
        </w:tc>
        <w:tc>
          <w:tcPr>
            <w:tcW w:w="1910" w:type="dxa"/>
            <w:vMerge/>
          </w:tcPr>
          <w:p w:rsidR="00B72A7F" w:rsidRPr="00BB1068" w:rsidRDefault="00B72A7F" w:rsidP="00E126F1">
            <w:pPr>
              <w:pStyle w:val="Default"/>
              <w:rPr>
                <w:rFonts w:asciiTheme="minorHAnsi" w:hAnsiTheme="minorHAnsi"/>
                <w:b/>
                <w:bCs/>
                <w:sz w:val="20"/>
                <w:szCs w:val="20"/>
              </w:rPr>
            </w:pPr>
          </w:p>
        </w:tc>
        <w:tc>
          <w:tcPr>
            <w:tcW w:w="2151" w:type="dxa"/>
            <w:vMerge/>
          </w:tcPr>
          <w:p w:rsidR="00B72A7F" w:rsidRPr="00BB1068" w:rsidRDefault="00B72A7F" w:rsidP="00E126F1">
            <w:pPr>
              <w:pStyle w:val="Default"/>
              <w:rPr>
                <w:rFonts w:asciiTheme="minorHAnsi" w:hAnsiTheme="minorHAnsi"/>
                <w:sz w:val="20"/>
                <w:szCs w:val="20"/>
              </w:rPr>
            </w:pPr>
          </w:p>
        </w:tc>
        <w:tc>
          <w:tcPr>
            <w:tcW w:w="4796" w:type="dxa"/>
          </w:tcPr>
          <w:p w:rsidR="00B72A7F" w:rsidRPr="00BB1068" w:rsidRDefault="00B72A7F" w:rsidP="00E126F1">
            <w:pPr>
              <w:pStyle w:val="Default"/>
              <w:rPr>
                <w:rFonts w:asciiTheme="minorHAnsi" w:hAnsiTheme="minorHAnsi"/>
                <w:sz w:val="20"/>
                <w:szCs w:val="20"/>
              </w:rPr>
            </w:pPr>
            <w:r>
              <w:rPr>
                <w:rFonts w:asciiTheme="minorHAnsi" w:hAnsiTheme="minorHAnsi"/>
                <w:sz w:val="20"/>
                <w:szCs w:val="20"/>
              </w:rPr>
              <w:t xml:space="preserve">   Probation Period Expire</w:t>
            </w:r>
          </w:p>
        </w:tc>
      </w:tr>
      <w:tr w:rsidR="00464853" w:rsidRPr="00BB1068" w:rsidTr="00B72A7F">
        <w:tc>
          <w:tcPr>
            <w:tcW w:w="733" w:type="dxa"/>
          </w:tcPr>
          <w:p w:rsidR="00464853" w:rsidRPr="00BB1068" w:rsidRDefault="00464853" w:rsidP="00E126F1">
            <w:pPr>
              <w:jc w:val="both"/>
              <w:rPr>
                <w:rFonts w:asciiTheme="minorHAnsi" w:hAnsiTheme="minorHAnsi"/>
              </w:rPr>
            </w:pPr>
            <w:r w:rsidRPr="00BB1068">
              <w:rPr>
                <w:rFonts w:asciiTheme="minorHAnsi" w:hAnsiTheme="minorHAnsi"/>
              </w:rPr>
              <w:t>6.1</w:t>
            </w:r>
          </w:p>
        </w:tc>
        <w:tc>
          <w:tcPr>
            <w:tcW w:w="1910" w:type="dxa"/>
            <w:vMerge w:val="restart"/>
          </w:tcPr>
          <w:tbl>
            <w:tblPr>
              <w:tblW w:w="1632" w:type="dxa"/>
              <w:tblBorders>
                <w:top w:val="nil"/>
                <w:left w:val="nil"/>
                <w:bottom w:val="nil"/>
                <w:right w:val="nil"/>
              </w:tblBorders>
              <w:tblLook w:val="0000"/>
            </w:tblPr>
            <w:tblGrid>
              <w:gridCol w:w="1632"/>
            </w:tblGrid>
            <w:tr w:rsidR="00464853" w:rsidRPr="00BB1068" w:rsidTr="00BB1068">
              <w:trPr>
                <w:trHeight w:val="158"/>
              </w:trPr>
              <w:tc>
                <w:tcPr>
                  <w:tcW w:w="1632" w:type="dxa"/>
                </w:tcPr>
                <w:p w:rsidR="00464853" w:rsidRPr="00BB1068" w:rsidRDefault="00464853" w:rsidP="00BB1068">
                  <w:pPr>
                    <w:pStyle w:val="Default"/>
                    <w:ind w:left="0" w:firstLine="0"/>
                    <w:rPr>
                      <w:rFonts w:asciiTheme="minorHAnsi" w:hAnsiTheme="minorHAnsi"/>
                      <w:sz w:val="20"/>
                      <w:szCs w:val="20"/>
                    </w:rPr>
                  </w:pPr>
                  <w:r w:rsidRPr="00BB1068">
                    <w:rPr>
                      <w:rFonts w:asciiTheme="minorHAnsi" w:hAnsiTheme="minorHAnsi"/>
                      <w:b/>
                      <w:bCs/>
                      <w:sz w:val="20"/>
                      <w:szCs w:val="20"/>
                    </w:rPr>
                    <w:t>e Recruitment</w:t>
                  </w:r>
                </w:p>
              </w:tc>
            </w:tr>
          </w:tbl>
          <w:p w:rsidR="00464853" w:rsidRPr="00BB1068" w:rsidRDefault="00464853" w:rsidP="00E126F1">
            <w:pPr>
              <w:pStyle w:val="Default"/>
              <w:rPr>
                <w:rFonts w:asciiTheme="minorHAnsi" w:hAnsiTheme="minorHAnsi"/>
                <w:b/>
                <w:bCs/>
                <w:sz w:val="20"/>
                <w:szCs w:val="20"/>
              </w:rPr>
            </w:pPr>
          </w:p>
        </w:tc>
        <w:tc>
          <w:tcPr>
            <w:tcW w:w="2151" w:type="dxa"/>
            <w:vMerge w:val="restart"/>
          </w:tcPr>
          <w:tbl>
            <w:tblPr>
              <w:tblW w:w="0" w:type="auto"/>
              <w:tblBorders>
                <w:top w:val="nil"/>
                <w:left w:val="nil"/>
                <w:bottom w:val="nil"/>
                <w:right w:val="nil"/>
              </w:tblBorders>
              <w:tblLook w:val="0000"/>
            </w:tblPr>
            <w:tblGrid>
              <w:gridCol w:w="1921"/>
            </w:tblGrid>
            <w:tr w:rsidR="00464853" w:rsidRPr="00BB1068" w:rsidTr="00E126F1">
              <w:trPr>
                <w:trHeight w:val="158"/>
              </w:trPr>
              <w:tc>
                <w:tcPr>
                  <w:tcW w:w="2360" w:type="dxa"/>
                </w:tcPr>
                <w:p w:rsidR="00464853" w:rsidRPr="00BB1068" w:rsidRDefault="00464853" w:rsidP="000F3A3B">
                  <w:pPr>
                    <w:pStyle w:val="Default"/>
                    <w:ind w:left="0" w:firstLine="0"/>
                    <w:rPr>
                      <w:rFonts w:asciiTheme="minorHAnsi" w:hAnsiTheme="minorHAnsi"/>
                      <w:sz w:val="20"/>
                      <w:szCs w:val="20"/>
                    </w:rPr>
                  </w:pPr>
                  <w:r w:rsidRPr="00BB1068">
                    <w:rPr>
                      <w:rFonts w:asciiTheme="minorHAnsi" w:hAnsiTheme="minorHAnsi"/>
                      <w:sz w:val="20"/>
                      <w:szCs w:val="20"/>
                    </w:rPr>
                    <w:t xml:space="preserve">Employee application to </w:t>
                  </w:r>
                </w:p>
              </w:tc>
            </w:tr>
            <w:tr w:rsidR="00464853" w:rsidRPr="00BB1068" w:rsidTr="00E126F1">
              <w:trPr>
                <w:trHeight w:val="158"/>
              </w:trPr>
              <w:tc>
                <w:tcPr>
                  <w:tcW w:w="2360" w:type="dxa"/>
                </w:tcPr>
                <w:p w:rsidR="00464853" w:rsidRPr="00BB1068" w:rsidRDefault="00464853" w:rsidP="00E126F1">
                  <w:pPr>
                    <w:pStyle w:val="Default"/>
                    <w:rPr>
                      <w:rFonts w:asciiTheme="minorHAnsi" w:hAnsiTheme="minorHAnsi"/>
                      <w:sz w:val="20"/>
                      <w:szCs w:val="20"/>
                    </w:rPr>
                  </w:pPr>
                  <w:r w:rsidRPr="00BB1068">
                    <w:rPr>
                      <w:rFonts w:asciiTheme="minorHAnsi" w:hAnsiTheme="minorHAnsi"/>
                      <w:sz w:val="20"/>
                      <w:szCs w:val="20"/>
                    </w:rPr>
                    <w:t>on boarding</w:t>
                  </w:r>
                </w:p>
              </w:tc>
            </w:tr>
          </w:tbl>
          <w:p w:rsidR="00464853" w:rsidRPr="00BB1068" w:rsidRDefault="00464853" w:rsidP="00E126F1">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3603"/>
            </w:tblGrid>
            <w:tr w:rsidR="00464853" w:rsidRPr="00BB1068" w:rsidTr="00E126F1">
              <w:trPr>
                <w:trHeight w:val="158"/>
              </w:trPr>
              <w:tc>
                <w:tcPr>
                  <w:tcW w:w="3603" w:type="dxa"/>
                </w:tcPr>
                <w:p w:rsidR="00464853" w:rsidRPr="00BB1068" w:rsidRDefault="00464853" w:rsidP="00E126F1">
                  <w:pPr>
                    <w:pStyle w:val="Default"/>
                    <w:rPr>
                      <w:rFonts w:asciiTheme="minorHAnsi" w:hAnsiTheme="minorHAnsi"/>
                      <w:sz w:val="20"/>
                      <w:szCs w:val="20"/>
                    </w:rPr>
                  </w:pPr>
                  <w:r w:rsidRPr="00BB1068">
                    <w:rPr>
                      <w:rFonts w:asciiTheme="minorHAnsi" w:hAnsiTheme="minorHAnsi"/>
                      <w:sz w:val="20"/>
                      <w:szCs w:val="20"/>
                    </w:rPr>
                    <w:t>On line application for all positions</w:t>
                  </w:r>
                </w:p>
              </w:tc>
            </w:tr>
          </w:tbl>
          <w:p w:rsidR="00464853" w:rsidRPr="00BB1068" w:rsidRDefault="00464853" w:rsidP="00E126F1">
            <w:pPr>
              <w:pStyle w:val="Default"/>
              <w:rPr>
                <w:rFonts w:asciiTheme="minorHAnsi" w:hAnsiTheme="minorHAnsi"/>
                <w:sz w:val="20"/>
                <w:szCs w:val="20"/>
              </w:rPr>
            </w:pPr>
          </w:p>
        </w:tc>
      </w:tr>
      <w:tr w:rsidR="00464853" w:rsidRPr="00BB1068" w:rsidTr="00B72A7F">
        <w:tc>
          <w:tcPr>
            <w:tcW w:w="733" w:type="dxa"/>
          </w:tcPr>
          <w:p w:rsidR="00464853" w:rsidRPr="00BB1068" w:rsidRDefault="00464853" w:rsidP="00E126F1">
            <w:pPr>
              <w:jc w:val="both"/>
              <w:rPr>
                <w:rFonts w:asciiTheme="minorHAnsi" w:hAnsiTheme="minorHAnsi"/>
              </w:rPr>
            </w:pPr>
            <w:r w:rsidRPr="00BB1068">
              <w:rPr>
                <w:rFonts w:asciiTheme="minorHAnsi" w:hAnsiTheme="minorHAnsi"/>
              </w:rPr>
              <w:t>6.2</w:t>
            </w:r>
          </w:p>
        </w:tc>
        <w:tc>
          <w:tcPr>
            <w:tcW w:w="1910" w:type="dxa"/>
            <w:vMerge/>
          </w:tcPr>
          <w:p w:rsidR="00464853" w:rsidRPr="00BB1068" w:rsidRDefault="00464853" w:rsidP="00E126F1">
            <w:pPr>
              <w:pStyle w:val="Default"/>
              <w:rPr>
                <w:rFonts w:asciiTheme="minorHAnsi" w:hAnsiTheme="minorHAnsi"/>
                <w:b/>
                <w:bCs/>
                <w:sz w:val="20"/>
                <w:szCs w:val="20"/>
              </w:rPr>
            </w:pPr>
          </w:p>
        </w:tc>
        <w:tc>
          <w:tcPr>
            <w:tcW w:w="2151" w:type="dxa"/>
            <w:vMerge/>
          </w:tcPr>
          <w:p w:rsidR="00464853" w:rsidRPr="00BB1068" w:rsidRDefault="00464853" w:rsidP="00E126F1">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1678"/>
            </w:tblGrid>
            <w:tr w:rsidR="00464853" w:rsidRPr="00BB1068" w:rsidTr="00E126F1">
              <w:trPr>
                <w:trHeight w:val="158"/>
              </w:trPr>
              <w:tc>
                <w:tcPr>
                  <w:tcW w:w="1678" w:type="dxa"/>
                </w:tcPr>
                <w:p w:rsidR="00464853" w:rsidRPr="00BB1068" w:rsidRDefault="00464853" w:rsidP="00E126F1">
                  <w:pPr>
                    <w:pStyle w:val="Default"/>
                    <w:rPr>
                      <w:rFonts w:asciiTheme="minorHAnsi" w:hAnsiTheme="minorHAnsi"/>
                      <w:sz w:val="20"/>
                      <w:szCs w:val="20"/>
                    </w:rPr>
                  </w:pPr>
                  <w:r w:rsidRPr="00BB1068">
                    <w:rPr>
                      <w:rFonts w:asciiTheme="minorHAnsi" w:hAnsiTheme="minorHAnsi"/>
                      <w:sz w:val="20"/>
                      <w:szCs w:val="20"/>
                    </w:rPr>
                    <w:t>CV short listing</w:t>
                  </w:r>
                </w:p>
              </w:tc>
            </w:tr>
          </w:tbl>
          <w:p w:rsidR="00464853" w:rsidRPr="00BB1068" w:rsidRDefault="00464853" w:rsidP="00E126F1">
            <w:pPr>
              <w:pStyle w:val="Default"/>
              <w:rPr>
                <w:rFonts w:asciiTheme="minorHAnsi" w:hAnsiTheme="minorHAnsi"/>
                <w:sz w:val="20"/>
                <w:szCs w:val="20"/>
              </w:rPr>
            </w:pPr>
          </w:p>
        </w:tc>
      </w:tr>
      <w:tr w:rsidR="00464853" w:rsidRPr="00BB1068" w:rsidTr="00B72A7F">
        <w:tc>
          <w:tcPr>
            <w:tcW w:w="733" w:type="dxa"/>
          </w:tcPr>
          <w:p w:rsidR="00464853" w:rsidRPr="00BB1068" w:rsidRDefault="00464853" w:rsidP="00E126F1">
            <w:pPr>
              <w:jc w:val="both"/>
              <w:rPr>
                <w:rFonts w:asciiTheme="minorHAnsi" w:hAnsiTheme="minorHAnsi"/>
              </w:rPr>
            </w:pPr>
            <w:r w:rsidRPr="00BB1068">
              <w:rPr>
                <w:rFonts w:asciiTheme="minorHAnsi" w:hAnsiTheme="minorHAnsi"/>
              </w:rPr>
              <w:t>6.3</w:t>
            </w:r>
          </w:p>
        </w:tc>
        <w:tc>
          <w:tcPr>
            <w:tcW w:w="1910" w:type="dxa"/>
            <w:vMerge/>
          </w:tcPr>
          <w:p w:rsidR="00464853" w:rsidRPr="00BB1068" w:rsidRDefault="00464853" w:rsidP="00E126F1">
            <w:pPr>
              <w:pStyle w:val="Default"/>
              <w:rPr>
                <w:rFonts w:asciiTheme="minorHAnsi" w:hAnsiTheme="minorHAnsi"/>
                <w:b/>
                <w:bCs/>
                <w:sz w:val="20"/>
                <w:szCs w:val="20"/>
              </w:rPr>
            </w:pPr>
          </w:p>
        </w:tc>
        <w:tc>
          <w:tcPr>
            <w:tcW w:w="2151" w:type="dxa"/>
            <w:vMerge/>
          </w:tcPr>
          <w:p w:rsidR="00464853" w:rsidRPr="00BB1068" w:rsidRDefault="00464853" w:rsidP="00E126F1">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1873"/>
            </w:tblGrid>
            <w:tr w:rsidR="00464853" w:rsidRPr="00BB1068" w:rsidTr="00E126F1">
              <w:trPr>
                <w:trHeight w:val="158"/>
              </w:trPr>
              <w:tc>
                <w:tcPr>
                  <w:tcW w:w="1873" w:type="dxa"/>
                </w:tcPr>
                <w:p w:rsidR="00464853" w:rsidRPr="00BB1068" w:rsidRDefault="00464853" w:rsidP="00E126F1">
                  <w:pPr>
                    <w:pStyle w:val="Default"/>
                    <w:rPr>
                      <w:rFonts w:asciiTheme="minorHAnsi" w:hAnsiTheme="minorHAnsi"/>
                      <w:sz w:val="20"/>
                      <w:szCs w:val="20"/>
                    </w:rPr>
                  </w:pPr>
                  <w:r w:rsidRPr="00BB1068">
                    <w:rPr>
                      <w:rFonts w:asciiTheme="minorHAnsi" w:hAnsiTheme="minorHAnsi"/>
                      <w:sz w:val="20"/>
                      <w:szCs w:val="20"/>
                    </w:rPr>
                    <w:t>CV bank creation</w:t>
                  </w:r>
                </w:p>
              </w:tc>
            </w:tr>
          </w:tbl>
          <w:p w:rsidR="00464853" w:rsidRPr="00BB1068" w:rsidRDefault="00464853" w:rsidP="00E126F1">
            <w:pPr>
              <w:pStyle w:val="Default"/>
              <w:rPr>
                <w:rFonts w:asciiTheme="minorHAnsi" w:hAnsiTheme="minorHAnsi"/>
                <w:sz w:val="20"/>
                <w:szCs w:val="20"/>
              </w:rPr>
            </w:pPr>
          </w:p>
        </w:tc>
      </w:tr>
      <w:tr w:rsidR="00464853" w:rsidRPr="00BB1068" w:rsidTr="00B72A7F">
        <w:tc>
          <w:tcPr>
            <w:tcW w:w="733" w:type="dxa"/>
          </w:tcPr>
          <w:p w:rsidR="00464853" w:rsidRPr="00BB1068" w:rsidRDefault="00464853" w:rsidP="00E126F1">
            <w:pPr>
              <w:jc w:val="both"/>
              <w:rPr>
                <w:rFonts w:asciiTheme="minorHAnsi" w:hAnsiTheme="minorHAnsi"/>
              </w:rPr>
            </w:pPr>
            <w:r w:rsidRPr="00BB1068">
              <w:rPr>
                <w:rFonts w:asciiTheme="minorHAnsi" w:hAnsiTheme="minorHAnsi"/>
              </w:rPr>
              <w:t>6.4</w:t>
            </w:r>
          </w:p>
        </w:tc>
        <w:tc>
          <w:tcPr>
            <w:tcW w:w="1910" w:type="dxa"/>
            <w:vMerge/>
          </w:tcPr>
          <w:p w:rsidR="00464853" w:rsidRPr="00BB1068" w:rsidRDefault="00464853" w:rsidP="00E126F1">
            <w:pPr>
              <w:pStyle w:val="Default"/>
              <w:rPr>
                <w:rFonts w:asciiTheme="minorHAnsi" w:hAnsiTheme="minorHAnsi"/>
                <w:b/>
                <w:bCs/>
                <w:sz w:val="20"/>
                <w:szCs w:val="20"/>
              </w:rPr>
            </w:pPr>
          </w:p>
        </w:tc>
        <w:tc>
          <w:tcPr>
            <w:tcW w:w="2151" w:type="dxa"/>
            <w:vMerge/>
          </w:tcPr>
          <w:p w:rsidR="00464853" w:rsidRPr="00BB1068" w:rsidRDefault="00464853" w:rsidP="00E126F1">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3143"/>
            </w:tblGrid>
            <w:tr w:rsidR="00464853" w:rsidRPr="00BB1068" w:rsidTr="00E126F1">
              <w:trPr>
                <w:trHeight w:val="158"/>
              </w:trPr>
              <w:tc>
                <w:tcPr>
                  <w:tcW w:w="3143" w:type="dxa"/>
                </w:tcPr>
                <w:p w:rsidR="00464853" w:rsidRPr="00BB1068" w:rsidRDefault="00464853" w:rsidP="00E126F1">
                  <w:pPr>
                    <w:pStyle w:val="Default"/>
                    <w:rPr>
                      <w:rFonts w:asciiTheme="minorHAnsi" w:hAnsiTheme="minorHAnsi"/>
                      <w:sz w:val="20"/>
                      <w:szCs w:val="20"/>
                    </w:rPr>
                  </w:pPr>
                  <w:r w:rsidRPr="00BB1068">
                    <w:rPr>
                      <w:rFonts w:asciiTheme="minorHAnsi" w:hAnsiTheme="minorHAnsi"/>
                      <w:sz w:val="20"/>
                      <w:szCs w:val="20"/>
                    </w:rPr>
                    <w:t>Pre interview note generation</w:t>
                  </w:r>
                </w:p>
              </w:tc>
            </w:tr>
            <w:tr w:rsidR="00464853" w:rsidRPr="00BB1068" w:rsidTr="00E126F1">
              <w:trPr>
                <w:trHeight w:val="158"/>
              </w:trPr>
              <w:tc>
                <w:tcPr>
                  <w:tcW w:w="3143" w:type="dxa"/>
                </w:tcPr>
                <w:p w:rsidR="00464853" w:rsidRPr="00BB1068" w:rsidRDefault="00464853" w:rsidP="00E126F1">
                  <w:pPr>
                    <w:pStyle w:val="Default"/>
                    <w:rPr>
                      <w:rFonts w:asciiTheme="minorHAnsi" w:hAnsiTheme="minorHAnsi"/>
                      <w:sz w:val="20"/>
                      <w:szCs w:val="20"/>
                    </w:rPr>
                  </w:pPr>
                </w:p>
              </w:tc>
            </w:tr>
          </w:tbl>
          <w:p w:rsidR="00464853" w:rsidRPr="00BB1068" w:rsidRDefault="00464853" w:rsidP="00E126F1">
            <w:pPr>
              <w:pStyle w:val="Default"/>
              <w:rPr>
                <w:rFonts w:asciiTheme="minorHAnsi" w:hAnsiTheme="minorHAnsi"/>
                <w:sz w:val="20"/>
                <w:szCs w:val="20"/>
              </w:rPr>
            </w:pPr>
          </w:p>
        </w:tc>
      </w:tr>
      <w:tr w:rsidR="00464853" w:rsidRPr="00BB1068" w:rsidTr="00B72A7F">
        <w:tc>
          <w:tcPr>
            <w:tcW w:w="733" w:type="dxa"/>
          </w:tcPr>
          <w:p w:rsidR="00464853" w:rsidRPr="00BB1068" w:rsidRDefault="00464853" w:rsidP="00E126F1">
            <w:pPr>
              <w:jc w:val="both"/>
              <w:rPr>
                <w:rFonts w:asciiTheme="minorHAnsi" w:hAnsiTheme="minorHAnsi"/>
              </w:rPr>
            </w:pPr>
            <w:r w:rsidRPr="00BB1068">
              <w:rPr>
                <w:rFonts w:asciiTheme="minorHAnsi" w:hAnsiTheme="minorHAnsi"/>
              </w:rPr>
              <w:t>6.5</w:t>
            </w:r>
          </w:p>
        </w:tc>
        <w:tc>
          <w:tcPr>
            <w:tcW w:w="1910" w:type="dxa"/>
            <w:vMerge/>
          </w:tcPr>
          <w:p w:rsidR="00464853" w:rsidRPr="00BB1068" w:rsidRDefault="00464853" w:rsidP="00E126F1">
            <w:pPr>
              <w:pStyle w:val="Default"/>
              <w:rPr>
                <w:rFonts w:asciiTheme="minorHAnsi" w:hAnsiTheme="minorHAnsi"/>
                <w:b/>
                <w:bCs/>
                <w:sz w:val="20"/>
                <w:szCs w:val="20"/>
              </w:rPr>
            </w:pPr>
          </w:p>
        </w:tc>
        <w:tc>
          <w:tcPr>
            <w:tcW w:w="2151" w:type="dxa"/>
            <w:vMerge/>
          </w:tcPr>
          <w:p w:rsidR="00464853" w:rsidRPr="00BB1068" w:rsidRDefault="00464853" w:rsidP="00E126F1">
            <w:pPr>
              <w:pStyle w:val="Default"/>
              <w:rPr>
                <w:rFonts w:asciiTheme="minorHAnsi" w:hAnsiTheme="minorHAnsi"/>
                <w:sz w:val="20"/>
                <w:szCs w:val="20"/>
              </w:rPr>
            </w:pPr>
          </w:p>
        </w:tc>
        <w:tc>
          <w:tcPr>
            <w:tcW w:w="4796" w:type="dxa"/>
          </w:tcPr>
          <w:p w:rsidR="00464853" w:rsidRPr="00BB1068" w:rsidRDefault="00464853" w:rsidP="00E126F1">
            <w:pPr>
              <w:pStyle w:val="Default"/>
              <w:rPr>
                <w:rFonts w:asciiTheme="minorHAnsi" w:hAnsiTheme="minorHAnsi"/>
                <w:sz w:val="20"/>
                <w:szCs w:val="20"/>
              </w:rPr>
            </w:pPr>
            <w:r w:rsidRPr="00BB1068">
              <w:rPr>
                <w:rFonts w:asciiTheme="minorHAnsi" w:hAnsiTheme="minorHAnsi"/>
                <w:sz w:val="20"/>
                <w:szCs w:val="20"/>
              </w:rPr>
              <w:t>Email notification to the candidates for interview</w:t>
            </w:r>
          </w:p>
        </w:tc>
      </w:tr>
      <w:tr w:rsidR="00464853" w:rsidRPr="00BB1068" w:rsidTr="00B72A7F">
        <w:tc>
          <w:tcPr>
            <w:tcW w:w="733" w:type="dxa"/>
          </w:tcPr>
          <w:p w:rsidR="00464853" w:rsidRPr="00BB1068" w:rsidRDefault="00464853" w:rsidP="00E126F1">
            <w:pPr>
              <w:jc w:val="both"/>
              <w:rPr>
                <w:rFonts w:asciiTheme="minorHAnsi" w:hAnsiTheme="minorHAnsi"/>
              </w:rPr>
            </w:pPr>
            <w:r w:rsidRPr="00BB1068">
              <w:rPr>
                <w:rFonts w:asciiTheme="minorHAnsi" w:hAnsiTheme="minorHAnsi"/>
              </w:rPr>
              <w:t>6.6</w:t>
            </w:r>
          </w:p>
        </w:tc>
        <w:tc>
          <w:tcPr>
            <w:tcW w:w="1910" w:type="dxa"/>
            <w:vMerge/>
          </w:tcPr>
          <w:p w:rsidR="00464853" w:rsidRPr="00BB1068" w:rsidRDefault="00464853" w:rsidP="00E126F1">
            <w:pPr>
              <w:pStyle w:val="Default"/>
              <w:rPr>
                <w:rFonts w:asciiTheme="minorHAnsi" w:hAnsiTheme="minorHAnsi"/>
                <w:b/>
                <w:bCs/>
                <w:sz w:val="20"/>
                <w:szCs w:val="20"/>
              </w:rPr>
            </w:pPr>
          </w:p>
        </w:tc>
        <w:tc>
          <w:tcPr>
            <w:tcW w:w="2151" w:type="dxa"/>
            <w:vMerge/>
          </w:tcPr>
          <w:p w:rsidR="00464853" w:rsidRPr="00BB1068" w:rsidRDefault="00464853" w:rsidP="00E126F1">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4086"/>
            </w:tblGrid>
            <w:tr w:rsidR="00464853" w:rsidRPr="00BB1068" w:rsidTr="00E126F1">
              <w:trPr>
                <w:trHeight w:val="158"/>
              </w:trPr>
              <w:tc>
                <w:tcPr>
                  <w:tcW w:w="4086" w:type="dxa"/>
                </w:tcPr>
                <w:p w:rsidR="00464853" w:rsidRPr="00BB1068" w:rsidRDefault="00464853" w:rsidP="00E126F1">
                  <w:pPr>
                    <w:pStyle w:val="Default"/>
                    <w:rPr>
                      <w:rFonts w:asciiTheme="minorHAnsi" w:hAnsiTheme="minorHAnsi"/>
                      <w:sz w:val="20"/>
                      <w:szCs w:val="20"/>
                    </w:rPr>
                  </w:pPr>
                  <w:r w:rsidRPr="00BB1068">
                    <w:rPr>
                      <w:rFonts w:asciiTheme="minorHAnsi" w:hAnsiTheme="minorHAnsi"/>
                      <w:sz w:val="20"/>
                      <w:szCs w:val="20"/>
                    </w:rPr>
                    <w:t>Participants attendance list preparation</w:t>
                  </w:r>
                </w:p>
              </w:tc>
            </w:tr>
          </w:tbl>
          <w:p w:rsidR="00464853" w:rsidRPr="00BB1068" w:rsidRDefault="00464853" w:rsidP="00E126F1">
            <w:pPr>
              <w:pStyle w:val="Default"/>
              <w:rPr>
                <w:rFonts w:asciiTheme="minorHAnsi" w:hAnsiTheme="minorHAnsi"/>
                <w:sz w:val="20"/>
                <w:szCs w:val="20"/>
              </w:rPr>
            </w:pPr>
          </w:p>
        </w:tc>
      </w:tr>
      <w:tr w:rsidR="00464853" w:rsidRPr="00BB1068" w:rsidTr="00B72A7F">
        <w:tc>
          <w:tcPr>
            <w:tcW w:w="733" w:type="dxa"/>
          </w:tcPr>
          <w:p w:rsidR="00464853" w:rsidRPr="00BB1068" w:rsidRDefault="00464853" w:rsidP="00E126F1">
            <w:pPr>
              <w:jc w:val="both"/>
              <w:rPr>
                <w:rFonts w:asciiTheme="minorHAnsi" w:hAnsiTheme="minorHAnsi"/>
              </w:rPr>
            </w:pPr>
            <w:r w:rsidRPr="00BB1068">
              <w:rPr>
                <w:rFonts w:asciiTheme="minorHAnsi" w:hAnsiTheme="minorHAnsi"/>
              </w:rPr>
              <w:t>6.7</w:t>
            </w:r>
          </w:p>
        </w:tc>
        <w:tc>
          <w:tcPr>
            <w:tcW w:w="1910" w:type="dxa"/>
            <w:vMerge/>
          </w:tcPr>
          <w:p w:rsidR="00464853" w:rsidRPr="00BB1068" w:rsidRDefault="00464853" w:rsidP="00E126F1">
            <w:pPr>
              <w:pStyle w:val="Default"/>
              <w:rPr>
                <w:rFonts w:asciiTheme="minorHAnsi" w:hAnsiTheme="minorHAnsi"/>
                <w:b/>
                <w:bCs/>
                <w:sz w:val="20"/>
                <w:szCs w:val="20"/>
              </w:rPr>
            </w:pPr>
          </w:p>
        </w:tc>
        <w:tc>
          <w:tcPr>
            <w:tcW w:w="2151" w:type="dxa"/>
            <w:vMerge/>
          </w:tcPr>
          <w:p w:rsidR="00464853" w:rsidRPr="00BB1068" w:rsidRDefault="00464853" w:rsidP="00E126F1">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3481"/>
            </w:tblGrid>
            <w:tr w:rsidR="00464853" w:rsidRPr="00BB1068" w:rsidTr="00E126F1">
              <w:trPr>
                <w:trHeight w:val="158"/>
              </w:trPr>
              <w:tc>
                <w:tcPr>
                  <w:tcW w:w="3481" w:type="dxa"/>
                </w:tcPr>
                <w:p w:rsidR="00464853" w:rsidRPr="00BB1068" w:rsidRDefault="00464853" w:rsidP="00E126F1">
                  <w:pPr>
                    <w:pStyle w:val="Default"/>
                    <w:rPr>
                      <w:rFonts w:asciiTheme="minorHAnsi" w:hAnsiTheme="minorHAnsi"/>
                      <w:sz w:val="20"/>
                      <w:szCs w:val="20"/>
                    </w:rPr>
                  </w:pPr>
                  <w:r w:rsidRPr="00BB1068">
                    <w:rPr>
                      <w:rFonts w:asciiTheme="minorHAnsi" w:hAnsiTheme="minorHAnsi"/>
                      <w:sz w:val="20"/>
                      <w:szCs w:val="20"/>
                    </w:rPr>
                    <w:t>Interview rating sheet generation</w:t>
                  </w:r>
                </w:p>
              </w:tc>
            </w:tr>
          </w:tbl>
          <w:p w:rsidR="00464853" w:rsidRPr="00BB1068" w:rsidRDefault="00464853" w:rsidP="00E126F1">
            <w:pPr>
              <w:pStyle w:val="Default"/>
              <w:rPr>
                <w:rFonts w:asciiTheme="minorHAnsi" w:hAnsiTheme="minorHAnsi"/>
                <w:sz w:val="20"/>
                <w:szCs w:val="20"/>
              </w:rPr>
            </w:pPr>
          </w:p>
        </w:tc>
      </w:tr>
      <w:tr w:rsidR="00464853" w:rsidRPr="00BB1068" w:rsidTr="00B72A7F">
        <w:tc>
          <w:tcPr>
            <w:tcW w:w="733" w:type="dxa"/>
          </w:tcPr>
          <w:p w:rsidR="00464853" w:rsidRPr="00BB1068" w:rsidRDefault="00464853" w:rsidP="00E126F1">
            <w:pPr>
              <w:jc w:val="both"/>
              <w:rPr>
                <w:rFonts w:asciiTheme="minorHAnsi" w:hAnsiTheme="minorHAnsi"/>
              </w:rPr>
            </w:pPr>
            <w:r w:rsidRPr="00BB1068">
              <w:rPr>
                <w:rFonts w:asciiTheme="minorHAnsi" w:hAnsiTheme="minorHAnsi"/>
              </w:rPr>
              <w:t>6.8</w:t>
            </w:r>
          </w:p>
        </w:tc>
        <w:tc>
          <w:tcPr>
            <w:tcW w:w="1910" w:type="dxa"/>
            <w:vMerge/>
          </w:tcPr>
          <w:p w:rsidR="00464853" w:rsidRPr="00BB1068" w:rsidRDefault="00464853" w:rsidP="00E126F1">
            <w:pPr>
              <w:pStyle w:val="Default"/>
              <w:rPr>
                <w:rFonts w:asciiTheme="minorHAnsi" w:hAnsiTheme="minorHAnsi"/>
                <w:b/>
                <w:bCs/>
                <w:sz w:val="20"/>
                <w:szCs w:val="20"/>
              </w:rPr>
            </w:pPr>
          </w:p>
        </w:tc>
        <w:tc>
          <w:tcPr>
            <w:tcW w:w="2151" w:type="dxa"/>
            <w:vMerge/>
          </w:tcPr>
          <w:p w:rsidR="00464853" w:rsidRPr="00BB1068" w:rsidRDefault="00464853" w:rsidP="00E126F1">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3483"/>
            </w:tblGrid>
            <w:tr w:rsidR="00464853" w:rsidRPr="00BB1068" w:rsidTr="00E126F1">
              <w:trPr>
                <w:trHeight w:val="158"/>
              </w:trPr>
              <w:tc>
                <w:tcPr>
                  <w:tcW w:w="3483" w:type="dxa"/>
                </w:tcPr>
                <w:p w:rsidR="00464853" w:rsidRPr="00BB1068" w:rsidRDefault="00464853" w:rsidP="00E126F1">
                  <w:pPr>
                    <w:pStyle w:val="Default"/>
                    <w:rPr>
                      <w:rFonts w:asciiTheme="minorHAnsi" w:hAnsiTheme="minorHAnsi"/>
                      <w:sz w:val="20"/>
                      <w:szCs w:val="20"/>
                    </w:rPr>
                  </w:pPr>
                  <w:r w:rsidRPr="00BB1068">
                    <w:rPr>
                      <w:rFonts w:asciiTheme="minorHAnsi" w:hAnsiTheme="minorHAnsi"/>
                      <w:sz w:val="20"/>
                      <w:szCs w:val="20"/>
                    </w:rPr>
                    <w:t>selection finalization with waiting</w:t>
                  </w:r>
                </w:p>
              </w:tc>
            </w:tr>
          </w:tbl>
          <w:p w:rsidR="00464853" w:rsidRPr="00BB1068" w:rsidRDefault="00464853" w:rsidP="00E126F1">
            <w:pPr>
              <w:pStyle w:val="Default"/>
              <w:rPr>
                <w:rFonts w:asciiTheme="minorHAnsi" w:hAnsiTheme="minorHAnsi"/>
                <w:sz w:val="20"/>
                <w:szCs w:val="20"/>
              </w:rPr>
            </w:pPr>
          </w:p>
        </w:tc>
      </w:tr>
      <w:tr w:rsidR="00464853" w:rsidRPr="00BB1068" w:rsidTr="00B72A7F">
        <w:tc>
          <w:tcPr>
            <w:tcW w:w="733" w:type="dxa"/>
          </w:tcPr>
          <w:p w:rsidR="00464853" w:rsidRPr="00BB1068" w:rsidRDefault="00464853" w:rsidP="00E126F1">
            <w:pPr>
              <w:jc w:val="both"/>
              <w:rPr>
                <w:rFonts w:asciiTheme="minorHAnsi" w:hAnsiTheme="minorHAnsi"/>
              </w:rPr>
            </w:pPr>
            <w:r w:rsidRPr="00BB1068">
              <w:rPr>
                <w:rFonts w:asciiTheme="minorHAnsi" w:hAnsiTheme="minorHAnsi"/>
              </w:rPr>
              <w:t>6.9</w:t>
            </w:r>
          </w:p>
        </w:tc>
        <w:tc>
          <w:tcPr>
            <w:tcW w:w="1910" w:type="dxa"/>
            <w:vMerge/>
          </w:tcPr>
          <w:p w:rsidR="00464853" w:rsidRPr="00BB1068" w:rsidRDefault="00464853" w:rsidP="00E126F1">
            <w:pPr>
              <w:pStyle w:val="Default"/>
              <w:rPr>
                <w:rFonts w:asciiTheme="minorHAnsi" w:hAnsiTheme="minorHAnsi"/>
                <w:b/>
                <w:bCs/>
                <w:sz w:val="20"/>
                <w:szCs w:val="20"/>
              </w:rPr>
            </w:pPr>
          </w:p>
        </w:tc>
        <w:tc>
          <w:tcPr>
            <w:tcW w:w="2151" w:type="dxa"/>
            <w:vMerge/>
          </w:tcPr>
          <w:p w:rsidR="00464853" w:rsidRPr="00BB1068" w:rsidRDefault="00464853" w:rsidP="00E126F1">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3240"/>
            </w:tblGrid>
            <w:tr w:rsidR="00464853" w:rsidRPr="00BB1068" w:rsidTr="00E126F1">
              <w:trPr>
                <w:trHeight w:val="158"/>
              </w:trPr>
              <w:tc>
                <w:tcPr>
                  <w:tcW w:w="3240" w:type="dxa"/>
                </w:tcPr>
                <w:p w:rsidR="00464853" w:rsidRPr="00BB1068" w:rsidRDefault="00464853" w:rsidP="00E126F1">
                  <w:pPr>
                    <w:pStyle w:val="Default"/>
                    <w:rPr>
                      <w:rFonts w:asciiTheme="minorHAnsi" w:hAnsiTheme="minorHAnsi"/>
                      <w:sz w:val="20"/>
                      <w:szCs w:val="20"/>
                    </w:rPr>
                  </w:pPr>
                  <w:r w:rsidRPr="00BB1068">
                    <w:rPr>
                      <w:rFonts w:asciiTheme="minorHAnsi" w:hAnsiTheme="minorHAnsi"/>
                      <w:sz w:val="20"/>
                      <w:szCs w:val="20"/>
                    </w:rPr>
                    <w:t>Post interview note generation</w:t>
                  </w:r>
                </w:p>
              </w:tc>
            </w:tr>
          </w:tbl>
          <w:p w:rsidR="00464853" w:rsidRPr="00BB1068" w:rsidRDefault="00464853" w:rsidP="00E126F1">
            <w:pPr>
              <w:pStyle w:val="Default"/>
              <w:rPr>
                <w:rFonts w:asciiTheme="minorHAnsi" w:hAnsiTheme="minorHAnsi"/>
                <w:sz w:val="20"/>
                <w:szCs w:val="20"/>
              </w:rPr>
            </w:pPr>
          </w:p>
        </w:tc>
      </w:tr>
      <w:tr w:rsidR="00464853" w:rsidRPr="00BB1068" w:rsidTr="00B72A7F">
        <w:tc>
          <w:tcPr>
            <w:tcW w:w="733" w:type="dxa"/>
          </w:tcPr>
          <w:p w:rsidR="00464853" w:rsidRPr="00BB1068" w:rsidRDefault="00464853" w:rsidP="00E126F1">
            <w:pPr>
              <w:jc w:val="both"/>
              <w:rPr>
                <w:rFonts w:asciiTheme="minorHAnsi" w:hAnsiTheme="minorHAnsi"/>
              </w:rPr>
            </w:pPr>
            <w:r w:rsidRPr="00BB1068">
              <w:rPr>
                <w:rFonts w:asciiTheme="minorHAnsi" w:hAnsiTheme="minorHAnsi"/>
              </w:rPr>
              <w:t>6.10</w:t>
            </w:r>
          </w:p>
        </w:tc>
        <w:tc>
          <w:tcPr>
            <w:tcW w:w="1910" w:type="dxa"/>
            <w:vMerge/>
          </w:tcPr>
          <w:p w:rsidR="00464853" w:rsidRPr="00BB1068" w:rsidRDefault="00464853" w:rsidP="00E126F1">
            <w:pPr>
              <w:pStyle w:val="Default"/>
              <w:rPr>
                <w:rFonts w:asciiTheme="minorHAnsi" w:hAnsiTheme="minorHAnsi"/>
                <w:b/>
                <w:bCs/>
                <w:sz w:val="20"/>
                <w:szCs w:val="20"/>
              </w:rPr>
            </w:pPr>
          </w:p>
        </w:tc>
        <w:tc>
          <w:tcPr>
            <w:tcW w:w="2151" w:type="dxa"/>
            <w:vMerge/>
          </w:tcPr>
          <w:p w:rsidR="00464853" w:rsidRPr="00BB1068" w:rsidRDefault="00464853" w:rsidP="00E126F1">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4566"/>
            </w:tblGrid>
            <w:tr w:rsidR="00464853" w:rsidRPr="00BB1068" w:rsidTr="00E126F1">
              <w:trPr>
                <w:trHeight w:val="158"/>
              </w:trPr>
              <w:tc>
                <w:tcPr>
                  <w:tcW w:w="5859" w:type="dxa"/>
                </w:tcPr>
                <w:p w:rsidR="00464853" w:rsidRPr="00BB1068" w:rsidRDefault="00464853" w:rsidP="00B8694E">
                  <w:pPr>
                    <w:pStyle w:val="Default"/>
                    <w:ind w:left="0" w:firstLine="0"/>
                    <w:rPr>
                      <w:rFonts w:asciiTheme="minorHAnsi" w:hAnsiTheme="minorHAnsi"/>
                      <w:sz w:val="20"/>
                      <w:szCs w:val="20"/>
                    </w:rPr>
                  </w:pPr>
                  <w:r w:rsidRPr="00BB1068">
                    <w:rPr>
                      <w:rFonts w:asciiTheme="minorHAnsi" w:hAnsiTheme="minorHAnsi"/>
                      <w:sz w:val="20"/>
                      <w:szCs w:val="20"/>
                    </w:rPr>
                    <w:t>Email notification to the successful candidate(s) as well as unsuccessful candidates</w:t>
                  </w:r>
                </w:p>
              </w:tc>
            </w:tr>
          </w:tbl>
          <w:p w:rsidR="00464853" w:rsidRPr="00BB1068" w:rsidRDefault="00464853" w:rsidP="00E126F1">
            <w:pPr>
              <w:pStyle w:val="Default"/>
              <w:rPr>
                <w:rFonts w:asciiTheme="minorHAnsi" w:hAnsiTheme="minorHAnsi"/>
                <w:sz w:val="20"/>
                <w:szCs w:val="20"/>
              </w:rPr>
            </w:pPr>
          </w:p>
        </w:tc>
      </w:tr>
      <w:tr w:rsidR="00B72A7F" w:rsidRPr="00BB1068" w:rsidTr="00B72A7F">
        <w:tc>
          <w:tcPr>
            <w:tcW w:w="733" w:type="dxa"/>
          </w:tcPr>
          <w:p w:rsidR="00B72A7F" w:rsidRPr="00BB1068" w:rsidRDefault="00B72A7F" w:rsidP="00E126F1">
            <w:pPr>
              <w:jc w:val="both"/>
              <w:rPr>
                <w:rFonts w:asciiTheme="minorHAnsi" w:hAnsiTheme="minorHAnsi"/>
              </w:rPr>
            </w:pPr>
            <w:r>
              <w:rPr>
                <w:rFonts w:asciiTheme="minorHAnsi" w:hAnsiTheme="minorHAnsi"/>
              </w:rPr>
              <w:t>6.11</w:t>
            </w:r>
          </w:p>
        </w:tc>
        <w:tc>
          <w:tcPr>
            <w:tcW w:w="1910" w:type="dxa"/>
            <w:vMerge/>
          </w:tcPr>
          <w:p w:rsidR="00B72A7F" w:rsidRPr="00BB1068" w:rsidRDefault="00B72A7F" w:rsidP="00E126F1">
            <w:pPr>
              <w:pStyle w:val="Default"/>
              <w:rPr>
                <w:rFonts w:asciiTheme="minorHAnsi" w:hAnsiTheme="minorHAnsi"/>
                <w:b/>
                <w:bCs/>
                <w:sz w:val="20"/>
                <w:szCs w:val="20"/>
              </w:rPr>
            </w:pPr>
          </w:p>
        </w:tc>
        <w:tc>
          <w:tcPr>
            <w:tcW w:w="2151" w:type="dxa"/>
            <w:vMerge/>
          </w:tcPr>
          <w:p w:rsidR="00B72A7F" w:rsidRPr="00BB1068" w:rsidRDefault="00B72A7F" w:rsidP="00E126F1">
            <w:pPr>
              <w:pStyle w:val="Default"/>
              <w:rPr>
                <w:rFonts w:asciiTheme="minorHAnsi" w:hAnsiTheme="minorHAnsi"/>
                <w:sz w:val="20"/>
                <w:szCs w:val="20"/>
              </w:rPr>
            </w:pPr>
          </w:p>
        </w:tc>
        <w:tc>
          <w:tcPr>
            <w:tcW w:w="4796" w:type="dxa"/>
          </w:tcPr>
          <w:p w:rsidR="00B72A7F" w:rsidRPr="00BB1068" w:rsidRDefault="00B72A7F" w:rsidP="00B8694E">
            <w:pPr>
              <w:pStyle w:val="Default"/>
              <w:ind w:left="0" w:firstLine="0"/>
              <w:rPr>
                <w:rFonts w:asciiTheme="minorHAnsi" w:hAnsiTheme="minorHAnsi"/>
                <w:sz w:val="20"/>
                <w:szCs w:val="20"/>
              </w:rPr>
            </w:pPr>
            <w:r>
              <w:rPr>
                <w:rFonts w:asciiTheme="minorHAnsi" w:hAnsiTheme="minorHAnsi"/>
                <w:sz w:val="20"/>
                <w:szCs w:val="20"/>
              </w:rPr>
              <w:t xml:space="preserve">   Reference Checking:</w:t>
            </w:r>
          </w:p>
        </w:tc>
      </w:tr>
      <w:tr w:rsidR="00464853" w:rsidRPr="00BB1068" w:rsidTr="00B72A7F">
        <w:tc>
          <w:tcPr>
            <w:tcW w:w="733" w:type="dxa"/>
          </w:tcPr>
          <w:p w:rsidR="00464853" w:rsidRPr="00BB1068" w:rsidRDefault="00B72A7F" w:rsidP="00E126F1">
            <w:pPr>
              <w:jc w:val="both"/>
              <w:rPr>
                <w:rFonts w:asciiTheme="minorHAnsi" w:hAnsiTheme="minorHAnsi"/>
              </w:rPr>
            </w:pPr>
            <w:r>
              <w:rPr>
                <w:rFonts w:asciiTheme="minorHAnsi" w:hAnsiTheme="minorHAnsi"/>
              </w:rPr>
              <w:t>6.12</w:t>
            </w:r>
          </w:p>
        </w:tc>
        <w:tc>
          <w:tcPr>
            <w:tcW w:w="1910" w:type="dxa"/>
            <w:vMerge/>
          </w:tcPr>
          <w:p w:rsidR="00464853" w:rsidRPr="00BB1068" w:rsidRDefault="00464853" w:rsidP="00E126F1">
            <w:pPr>
              <w:pStyle w:val="Default"/>
              <w:rPr>
                <w:rFonts w:asciiTheme="minorHAnsi" w:hAnsiTheme="minorHAnsi"/>
                <w:b/>
                <w:bCs/>
                <w:sz w:val="20"/>
                <w:szCs w:val="20"/>
              </w:rPr>
            </w:pPr>
          </w:p>
        </w:tc>
        <w:tc>
          <w:tcPr>
            <w:tcW w:w="2151" w:type="dxa"/>
            <w:vMerge/>
          </w:tcPr>
          <w:p w:rsidR="00464853" w:rsidRPr="00BB1068" w:rsidRDefault="00464853" w:rsidP="00E126F1">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3225"/>
            </w:tblGrid>
            <w:tr w:rsidR="00464853" w:rsidRPr="00BB1068" w:rsidTr="00E126F1">
              <w:trPr>
                <w:trHeight w:val="158"/>
              </w:trPr>
              <w:tc>
                <w:tcPr>
                  <w:tcW w:w="3225" w:type="dxa"/>
                </w:tcPr>
                <w:p w:rsidR="00464853" w:rsidRPr="00BB1068" w:rsidRDefault="00464853" w:rsidP="00E126F1">
                  <w:pPr>
                    <w:pStyle w:val="Default"/>
                    <w:rPr>
                      <w:rFonts w:asciiTheme="minorHAnsi" w:hAnsiTheme="minorHAnsi"/>
                      <w:sz w:val="20"/>
                      <w:szCs w:val="20"/>
                    </w:rPr>
                  </w:pPr>
                  <w:r w:rsidRPr="00BB1068">
                    <w:rPr>
                      <w:rFonts w:asciiTheme="minorHAnsi" w:hAnsiTheme="minorHAnsi"/>
                      <w:sz w:val="20"/>
                      <w:szCs w:val="20"/>
                    </w:rPr>
                    <w:t xml:space="preserve">Appointment letter generation </w:t>
                  </w:r>
                </w:p>
              </w:tc>
            </w:tr>
          </w:tbl>
          <w:p w:rsidR="00464853" w:rsidRPr="00BB1068" w:rsidRDefault="00464853" w:rsidP="00E126F1">
            <w:pPr>
              <w:pStyle w:val="Default"/>
              <w:rPr>
                <w:rFonts w:asciiTheme="minorHAnsi" w:hAnsiTheme="minorHAnsi"/>
                <w:sz w:val="20"/>
                <w:szCs w:val="20"/>
              </w:rPr>
            </w:pPr>
          </w:p>
        </w:tc>
      </w:tr>
      <w:tr w:rsidR="00464853" w:rsidRPr="00BB1068" w:rsidTr="00B72A7F">
        <w:tc>
          <w:tcPr>
            <w:tcW w:w="733" w:type="dxa"/>
          </w:tcPr>
          <w:p w:rsidR="00464853" w:rsidRPr="00BB1068" w:rsidRDefault="00B72A7F" w:rsidP="00E126F1">
            <w:pPr>
              <w:jc w:val="both"/>
              <w:rPr>
                <w:rFonts w:asciiTheme="minorHAnsi" w:hAnsiTheme="minorHAnsi"/>
              </w:rPr>
            </w:pPr>
            <w:r>
              <w:rPr>
                <w:rFonts w:asciiTheme="minorHAnsi" w:hAnsiTheme="minorHAnsi"/>
              </w:rPr>
              <w:t>6.13</w:t>
            </w:r>
          </w:p>
        </w:tc>
        <w:tc>
          <w:tcPr>
            <w:tcW w:w="1910" w:type="dxa"/>
            <w:vMerge/>
          </w:tcPr>
          <w:p w:rsidR="00464853" w:rsidRPr="00BB1068" w:rsidRDefault="00464853" w:rsidP="00E126F1">
            <w:pPr>
              <w:pStyle w:val="Default"/>
              <w:rPr>
                <w:rFonts w:asciiTheme="minorHAnsi" w:hAnsiTheme="minorHAnsi"/>
                <w:b/>
                <w:bCs/>
                <w:sz w:val="20"/>
                <w:szCs w:val="20"/>
              </w:rPr>
            </w:pPr>
          </w:p>
        </w:tc>
        <w:tc>
          <w:tcPr>
            <w:tcW w:w="2151" w:type="dxa"/>
            <w:vMerge/>
          </w:tcPr>
          <w:p w:rsidR="00464853" w:rsidRPr="00BB1068" w:rsidRDefault="00464853" w:rsidP="00E126F1">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4566"/>
            </w:tblGrid>
            <w:tr w:rsidR="00464853" w:rsidRPr="00BB1068" w:rsidTr="00E126F1">
              <w:trPr>
                <w:trHeight w:val="158"/>
              </w:trPr>
              <w:tc>
                <w:tcPr>
                  <w:tcW w:w="5859" w:type="dxa"/>
                </w:tcPr>
                <w:p w:rsidR="00464853" w:rsidRPr="00BB1068" w:rsidRDefault="00464853" w:rsidP="00B8694E">
                  <w:pPr>
                    <w:pStyle w:val="Default"/>
                    <w:ind w:left="0" w:firstLine="0"/>
                    <w:rPr>
                      <w:rFonts w:asciiTheme="minorHAnsi" w:hAnsiTheme="minorHAnsi"/>
                      <w:sz w:val="20"/>
                      <w:szCs w:val="20"/>
                    </w:rPr>
                  </w:pPr>
                  <w:r w:rsidRPr="00BB1068">
                    <w:rPr>
                      <w:rFonts w:asciiTheme="minorHAnsi" w:hAnsiTheme="minorHAnsi"/>
                      <w:sz w:val="20"/>
                      <w:szCs w:val="20"/>
                    </w:rPr>
                    <w:t>Orientation communication with Line manager &amp; candidates (HO level)</w:t>
                  </w:r>
                </w:p>
              </w:tc>
            </w:tr>
          </w:tbl>
          <w:p w:rsidR="00464853" w:rsidRPr="00BB1068" w:rsidRDefault="00464853" w:rsidP="00E126F1">
            <w:pPr>
              <w:pStyle w:val="Default"/>
              <w:rPr>
                <w:rFonts w:asciiTheme="minorHAnsi" w:hAnsiTheme="minorHAnsi"/>
                <w:sz w:val="20"/>
                <w:szCs w:val="20"/>
              </w:rPr>
            </w:pPr>
          </w:p>
        </w:tc>
      </w:tr>
      <w:tr w:rsidR="00464853" w:rsidRPr="00BB1068" w:rsidTr="00B72A7F">
        <w:tc>
          <w:tcPr>
            <w:tcW w:w="733" w:type="dxa"/>
          </w:tcPr>
          <w:p w:rsidR="00464853" w:rsidRPr="00BB1068" w:rsidRDefault="00B72A7F" w:rsidP="00E126F1">
            <w:pPr>
              <w:jc w:val="both"/>
              <w:rPr>
                <w:rFonts w:asciiTheme="minorHAnsi" w:hAnsiTheme="minorHAnsi"/>
              </w:rPr>
            </w:pPr>
            <w:r>
              <w:rPr>
                <w:rFonts w:asciiTheme="minorHAnsi" w:hAnsiTheme="minorHAnsi"/>
              </w:rPr>
              <w:t>6.14</w:t>
            </w:r>
          </w:p>
        </w:tc>
        <w:tc>
          <w:tcPr>
            <w:tcW w:w="1910" w:type="dxa"/>
            <w:vMerge/>
          </w:tcPr>
          <w:p w:rsidR="00464853" w:rsidRPr="00BB1068" w:rsidRDefault="00464853" w:rsidP="00E126F1">
            <w:pPr>
              <w:pStyle w:val="Default"/>
              <w:rPr>
                <w:rFonts w:asciiTheme="minorHAnsi" w:hAnsiTheme="minorHAnsi"/>
                <w:b/>
                <w:bCs/>
                <w:sz w:val="20"/>
                <w:szCs w:val="20"/>
              </w:rPr>
            </w:pPr>
          </w:p>
        </w:tc>
        <w:tc>
          <w:tcPr>
            <w:tcW w:w="2151" w:type="dxa"/>
            <w:vMerge/>
          </w:tcPr>
          <w:p w:rsidR="00464853" w:rsidRPr="00BB1068" w:rsidRDefault="00464853" w:rsidP="00E126F1">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4566"/>
            </w:tblGrid>
            <w:tr w:rsidR="00464853" w:rsidRPr="00BB1068" w:rsidTr="00E126F1">
              <w:trPr>
                <w:trHeight w:val="158"/>
              </w:trPr>
              <w:tc>
                <w:tcPr>
                  <w:tcW w:w="5859" w:type="dxa"/>
                </w:tcPr>
                <w:p w:rsidR="00464853" w:rsidRPr="00BB1068" w:rsidRDefault="00464853" w:rsidP="00B8694E">
                  <w:pPr>
                    <w:pStyle w:val="Default"/>
                    <w:ind w:left="0" w:firstLine="0"/>
                    <w:rPr>
                      <w:rFonts w:asciiTheme="minorHAnsi" w:hAnsiTheme="minorHAnsi"/>
                      <w:sz w:val="20"/>
                      <w:szCs w:val="20"/>
                    </w:rPr>
                  </w:pPr>
                  <w:r w:rsidRPr="00BB1068">
                    <w:rPr>
                      <w:rFonts w:asciiTheme="minorHAnsi" w:hAnsiTheme="minorHAnsi"/>
                      <w:sz w:val="20"/>
                      <w:szCs w:val="20"/>
                    </w:rPr>
                    <w:t>Use of CV pool for future recruitment following procedures mentioned above</w:t>
                  </w:r>
                </w:p>
              </w:tc>
            </w:tr>
          </w:tbl>
          <w:p w:rsidR="00464853" w:rsidRPr="00BB1068" w:rsidRDefault="00464853" w:rsidP="00E126F1">
            <w:pPr>
              <w:pStyle w:val="Default"/>
              <w:rPr>
                <w:rFonts w:asciiTheme="minorHAnsi" w:hAnsiTheme="minorHAnsi"/>
                <w:sz w:val="20"/>
                <w:szCs w:val="20"/>
              </w:rPr>
            </w:pPr>
          </w:p>
        </w:tc>
      </w:tr>
      <w:tr w:rsidR="00464853" w:rsidRPr="00BB1068" w:rsidTr="00B72A7F">
        <w:tc>
          <w:tcPr>
            <w:tcW w:w="733" w:type="dxa"/>
          </w:tcPr>
          <w:p w:rsidR="00464853" w:rsidRPr="00BB1068" w:rsidRDefault="004B37CF" w:rsidP="00E126F1">
            <w:pPr>
              <w:jc w:val="both"/>
              <w:rPr>
                <w:rFonts w:asciiTheme="minorHAnsi" w:hAnsiTheme="minorHAnsi"/>
              </w:rPr>
            </w:pPr>
            <w:r>
              <w:rPr>
                <w:rFonts w:asciiTheme="minorHAnsi" w:hAnsiTheme="minorHAnsi"/>
              </w:rPr>
              <w:t>6.15</w:t>
            </w:r>
          </w:p>
        </w:tc>
        <w:tc>
          <w:tcPr>
            <w:tcW w:w="1910" w:type="dxa"/>
            <w:vMerge/>
          </w:tcPr>
          <w:p w:rsidR="00464853" w:rsidRPr="00BB1068" w:rsidRDefault="00464853" w:rsidP="00E126F1">
            <w:pPr>
              <w:pStyle w:val="Default"/>
              <w:rPr>
                <w:rFonts w:asciiTheme="minorHAnsi" w:hAnsiTheme="minorHAnsi"/>
                <w:b/>
                <w:bCs/>
                <w:sz w:val="20"/>
                <w:szCs w:val="20"/>
              </w:rPr>
            </w:pPr>
          </w:p>
        </w:tc>
        <w:tc>
          <w:tcPr>
            <w:tcW w:w="2151" w:type="dxa"/>
            <w:vMerge/>
          </w:tcPr>
          <w:p w:rsidR="00464853" w:rsidRPr="00BB1068" w:rsidRDefault="00464853" w:rsidP="00E126F1">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3975"/>
            </w:tblGrid>
            <w:tr w:rsidR="00464853" w:rsidRPr="00BB1068" w:rsidTr="00E126F1">
              <w:trPr>
                <w:trHeight w:val="158"/>
              </w:trPr>
              <w:tc>
                <w:tcPr>
                  <w:tcW w:w="3975" w:type="dxa"/>
                </w:tcPr>
                <w:p w:rsidR="00464853" w:rsidRPr="00BB1068" w:rsidRDefault="00464853" w:rsidP="00E126F1">
                  <w:pPr>
                    <w:pStyle w:val="Default"/>
                    <w:rPr>
                      <w:rFonts w:asciiTheme="minorHAnsi" w:hAnsiTheme="minorHAnsi"/>
                      <w:sz w:val="20"/>
                      <w:szCs w:val="20"/>
                    </w:rPr>
                  </w:pPr>
                  <w:r w:rsidRPr="00BB1068">
                    <w:rPr>
                      <w:rFonts w:asciiTheme="minorHAnsi" w:hAnsiTheme="minorHAnsi"/>
                      <w:sz w:val="20"/>
                      <w:szCs w:val="20"/>
                    </w:rPr>
                    <w:t>Monthly recruitment analysis &amp; report</w:t>
                  </w:r>
                </w:p>
              </w:tc>
            </w:tr>
          </w:tbl>
          <w:p w:rsidR="00464853" w:rsidRPr="00BB1068" w:rsidRDefault="00464853" w:rsidP="00E126F1">
            <w:pPr>
              <w:pStyle w:val="Default"/>
              <w:rPr>
                <w:rFonts w:asciiTheme="minorHAnsi" w:hAnsiTheme="minorHAnsi"/>
                <w:sz w:val="20"/>
                <w:szCs w:val="20"/>
              </w:rPr>
            </w:pPr>
          </w:p>
        </w:tc>
      </w:tr>
      <w:tr w:rsidR="003920AE" w:rsidRPr="00BB1068" w:rsidTr="00B72A7F">
        <w:tc>
          <w:tcPr>
            <w:tcW w:w="733" w:type="dxa"/>
          </w:tcPr>
          <w:p w:rsidR="003920AE" w:rsidRPr="00BB1068" w:rsidRDefault="003920AE" w:rsidP="00E126F1">
            <w:pPr>
              <w:pStyle w:val="Default"/>
              <w:rPr>
                <w:rFonts w:asciiTheme="minorHAnsi" w:hAnsiTheme="minorHAnsi"/>
                <w:sz w:val="20"/>
                <w:szCs w:val="20"/>
              </w:rPr>
            </w:pPr>
            <w:r w:rsidRPr="00BB1068">
              <w:rPr>
                <w:rFonts w:asciiTheme="minorHAnsi" w:hAnsiTheme="minorHAnsi"/>
                <w:sz w:val="20"/>
                <w:szCs w:val="20"/>
              </w:rPr>
              <w:t>7.1</w:t>
            </w:r>
          </w:p>
          <w:tbl>
            <w:tblPr>
              <w:tblW w:w="0" w:type="auto"/>
              <w:tblBorders>
                <w:top w:val="nil"/>
                <w:left w:val="nil"/>
                <w:bottom w:val="nil"/>
                <w:right w:val="nil"/>
              </w:tblBorders>
              <w:tblLook w:val="0000"/>
            </w:tblPr>
            <w:tblGrid>
              <w:gridCol w:w="222"/>
            </w:tblGrid>
            <w:tr w:rsidR="003920AE" w:rsidRPr="00BB1068" w:rsidTr="00E126F1">
              <w:trPr>
                <w:trHeight w:val="158"/>
              </w:trPr>
              <w:tc>
                <w:tcPr>
                  <w:tcW w:w="222" w:type="dxa"/>
                </w:tcPr>
                <w:p w:rsidR="003920AE" w:rsidRPr="00BB1068" w:rsidRDefault="003920AE" w:rsidP="00E126F1">
                  <w:pPr>
                    <w:pStyle w:val="Default"/>
                    <w:rPr>
                      <w:rFonts w:asciiTheme="minorHAnsi" w:hAnsiTheme="minorHAnsi"/>
                      <w:sz w:val="20"/>
                      <w:szCs w:val="20"/>
                    </w:rPr>
                  </w:pPr>
                </w:p>
              </w:tc>
            </w:tr>
          </w:tbl>
          <w:p w:rsidR="003920AE" w:rsidRPr="00BB1068" w:rsidRDefault="003920AE" w:rsidP="00E126F1">
            <w:pPr>
              <w:jc w:val="both"/>
              <w:rPr>
                <w:rFonts w:asciiTheme="minorHAnsi" w:hAnsiTheme="minorHAnsi"/>
              </w:rPr>
            </w:pPr>
          </w:p>
        </w:tc>
        <w:tc>
          <w:tcPr>
            <w:tcW w:w="1910" w:type="dxa"/>
            <w:vMerge w:val="restart"/>
          </w:tcPr>
          <w:p w:rsidR="003920AE" w:rsidRPr="00BB1068" w:rsidRDefault="003920AE" w:rsidP="00E126F1">
            <w:pPr>
              <w:pStyle w:val="Default"/>
              <w:rPr>
                <w:rFonts w:asciiTheme="minorHAnsi" w:hAnsiTheme="minorHAnsi"/>
                <w:sz w:val="20"/>
                <w:szCs w:val="20"/>
              </w:rPr>
            </w:pPr>
            <w:r w:rsidRPr="00BB1068">
              <w:rPr>
                <w:rFonts w:asciiTheme="minorHAnsi" w:hAnsiTheme="minorHAnsi"/>
                <w:b/>
                <w:bCs/>
                <w:sz w:val="20"/>
                <w:szCs w:val="20"/>
              </w:rPr>
              <w:t>HR Information</w:t>
            </w:r>
          </w:p>
          <w:p w:rsidR="003920AE" w:rsidRPr="00BB1068" w:rsidRDefault="003920AE" w:rsidP="00E126F1">
            <w:pPr>
              <w:pStyle w:val="Default"/>
              <w:rPr>
                <w:rFonts w:asciiTheme="minorHAnsi" w:hAnsiTheme="minorHAnsi"/>
                <w:b/>
                <w:bCs/>
                <w:sz w:val="20"/>
                <w:szCs w:val="20"/>
              </w:rPr>
            </w:pPr>
          </w:p>
        </w:tc>
        <w:tc>
          <w:tcPr>
            <w:tcW w:w="2151" w:type="dxa"/>
            <w:vMerge w:val="restart"/>
          </w:tcPr>
          <w:p w:rsidR="003920AE" w:rsidRPr="00BB1068" w:rsidRDefault="003920AE" w:rsidP="00E126F1">
            <w:pPr>
              <w:pStyle w:val="Default"/>
              <w:rPr>
                <w:rFonts w:asciiTheme="minorHAnsi" w:hAnsiTheme="minorHAnsi"/>
                <w:sz w:val="20"/>
                <w:szCs w:val="20"/>
              </w:rPr>
            </w:pPr>
            <w:r w:rsidRPr="00BB1068">
              <w:rPr>
                <w:rFonts w:asciiTheme="minorHAnsi" w:hAnsiTheme="minorHAnsi"/>
                <w:sz w:val="20"/>
                <w:szCs w:val="20"/>
              </w:rPr>
              <w:t xml:space="preserve">Employee setup </w:t>
            </w:r>
          </w:p>
          <w:p w:rsidR="003920AE" w:rsidRPr="00BB1068" w:rsidRDefault="003920AE" w:rsidP="00E126F1">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4566"/>
            </w:tblGrid>
            <w:tr w:rsidR="003920AE" w:rsidRPr="00BB1068" w:rsidTr="00E126F1">
              <w:trPr>
                <w:trHeight w:val="158"/>
              </w:trPr>
              <w:tc>
                <w:tcPr>
                  <w:tcW w:w="5859" w:type="dxa"/>
                </w:tcPr>
                <w:p w:rsidR="003920AE" w:rsidRPr="00BB1068" w:rsidRDefault="003920AE" w:rsidP="00956464">
                  <w:pPr>
                    <w:pStyle w:val="Default"/>
                    <w:ind w:left="0" w:firstLine="0"/>
                    <w:rPr>
                      <w:rFonts w:asciiTheme="minorHAnsi" w:hAnsiTheme="minorHAnsi"/>
                      <w:sz w:val="20"/>
                      <w:szCs w:val="20"/>
                    </w:rPr>
                  </w:pPr>
                  <w:r w:rsidRPr="00BB1068">
                    <w:rPr>
                      <w:rFonts w:asciiTheme="minorHAnsi" w:hAnsiTheme="minorHAnsi"/>
                      <w:sz w:val="20"/>
                      <w:szCs w:val="20"/>
                    </w:rPr>
                    <w:t>Create/pull employee's personal information with photograph</w:t>
                  </w:r>
                </w:p>
              </w:tc>
            </w:tr>
          </w:tbl>
          <w:p w:rsidR="003920AE" w:rsidRPr="00BB1068" w:rsidRDefault="003920AE" w:rsidP="00E126F1">
            <w:pPr>
              <w:pStyle w:val="Default"/>
              <w:rPr>
                <w:rFonts w:asciiTheme="minorHAnsi" w:hAnsiTheme="minorHAnsi"/>
                <w:sz w:val="20"/>
                <w:szCs w:val="20"/>
              </w:rPr>
            </w:pPr>
          </w:p>
        </w:tc>
      </w:tr>
      <w:tr w:rsidR="003920AE" w:rsidRPr="00BB1068" w:rsidTr="00B72A7F">
        <w:tc>
          <w:tcPr>
            <w:tcW w:w="733" w:type="dxa"/>
          </w:tcPr>
          <w:p w:rsidR="003920AE" w:rsidRPr="00BB1068" w:rsidRDefault="003920AE" w:rsidP="00E126F1">
            <w:pPr>
              <w:jc w:val="both"/>
              <w:rPr>
                <w:rFonts w:asciiTheme="minorHAnsi" w:hAnsiTheme="minorHAnsi"/>
              </w:rPr>
            </w:pPr>
            <w:r w:rsidRPr="00BB1068">
              <w:rPr>
                <w:rFonts w:asciiTheme="minorHAnsi" w:hAnsiTheme="minorHAnsi"/>
              </w:rPr>
              <w:t>7.2</w:t>
            </w:r>
          </w:p>
        </w:tc>
        <w:tc>
          <w:tcPr>
            <w:tcW w:w="1910" w:type="dxa"/>
            <w:vMerge/>
          </w:tcPr>
          <w:p w:rsidR="003920AE" w:rsidRPr="00BB1068" w:rsidRDefault="003920AE" w:rsidP="00E126F1">
            <w:pPr>
              <w:pStyle w:val="Default"/>
              <w:rPr>
                <w:rFonts w:asciiTheme="minorHAnsi" w:hAnsiTheme="minorHAnsi"/>
                <w:b/>
                <w:bCs/>
                <w:sz w:val="20"/>
                <w:szCs w:val="20"/>
              </w:rPr>
            </w:pPr>
          </w:p>
        </w:tc>
        <w:tc>
          <w:tcPr>
            <w:tcW w:w="2151" w:type="dxa"/>
            <w:vMerge/>
          </w:tcPr>
          <w:p w:rsidR="003920AE" w:rsidRPr="00BB1068" w:rsidRDefault="003920AE" w:rsidP="00E126F1">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4566"/>
            </w:tblGrid>
            <w:tr w:rsidR="003920AE" w:rsidRPr="00BB1068" w:rsidTr="00E126F1">
              <w:trPr>
                <w:trHeight w:val="158"/>
              </w:trPr>
              <w:tc>
                <w:tcPr>
                  <w:tcW w:w="5859" w:type="dxa"/>
                </w:tcPr>
                <w:p w:rsidR="003920AE" w:rsidRPr="00BB1068" w:rsidRDefault="003920AE" w:rsidP="00956464">
                  <w:pPr>
                    <w:pStyle w:val="Default"/>
                    <w:ind w:left="0" w:firstLine="0"/>
                    <w:rPr>
                      <w:rFonts w:asciiTheme="minorHAnsi" w:hAnsiTheme="minorHAnsi"/>
                      <w:sz w:val="20"/>
                      <w:szCs w:val="20"/>
                    </w:rPr>
                  </w:pPr>
                  <w:r w:rsidRPr="00BB1068">
                    <w:rPr>
                      <w:rFonts w:asciiTheme="minorHAnsi" w:hAnsiTheme="minorHAnsi"/>
                      <w:sz w:val="20"/>
                      <w:szCs w:val="20"/>
                    </w:rPr>
                    <w:t>CV, Educational/professional certificates, NID/Passport, driving license uploading</w:t>
                  </w:r>
                </w:p>
              </w:tc>
            </w:tr>
          </w:tbl>
          <w:p w:rsidR="003920AE" w:rsidRPr="00BB1068" w:rsidRDefault="003920AE" w:rsidP="00E126F1">
            <w:pPr>
              <w:pStyle w:val="Default"/>
              <w:rPr>
                <w:rFonts w:asciiTheme="minorHAnsi" w:hAnsiTheme="minorHAnsi"/>
                <w:sz w:val="20"/>
                <w:szCs w:val="20"/>
              </w:rPr>
            </w:pPr>
          </w:p>
        </w:tc>
      </w:tr>
      <w:tr w:rsidR="003920AE" w:rsidRPr="00BB1068" w:rsidTr="00B72A7F">
        <w:tc>
          <w:tcPr>
            <w:tcW w:w="733" w:type="dxa"/>
          </w:tcPr>
          <w:p w:rsidR="003920AE" w:rsidRPr="00BB1068" w:rsidRDefault="003920AE" w:rsidP="00E126F1">
            <w:pPr>
              <w:jc w:val="both"/>
              <w:rPr>
                <w:rFonts w:asciiTheme="minorHAnsi" w:hAnsiTheme="minorHAnsi"/>
              </w:rPr>
            </w:pPr>
            <w:r w:rsidRPr="00BB1068">
              <w:rPr>
                <w:rFonts w:asciiTheme="minorHAnsi" w:hAnsiTheme="minorHAnsi"/>
              </w:rPr>
              <w:t>7.3</w:t>
            </w:r>
          </w:p>
        </w:tc>
        <w:tc>
          <w:tcPr>
            <w:tcW w:w="1910" w:type="dxa"/>
            <w:vMerge/>
          </w:tcPr>
          <w:p w:rsidR="003920AE" w:rsidRPr="00BB1068" w:rsidRDefault="003920AE" w:rsidP="00E126F1">
            <w:pPr>
              <w:pStyle w:val="Default"/>
              <w:rPr>
                <w:rFonts w:asciiTheme="minorHAnsi" w:hAnsiTheme="minorHAnsi"/>
                <w:b/>
                <w:bCs/>
                <w:sz w:val="20"/>
                <w:szCs w:val="20"/>
              </w:rPr>
            </w:pPr>
          </w:p>
        </w:tc>
        <w:tc>
          <w:tcPr>
            <w:tcW w:w="2151" w:type="dxa"/>
            <w:vMerge/>
          </w:tcPr>
          <w:p w:rsidR="003920AE" w:rsidRPr="00BB1068" w:rsidRDefault="003920AE" w:rsidP="00E126F1">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4566"/>
            </w:tblGrid>
            <w:tr w:rsidR="003920AE" w:rsidRPr="00BB1068" w:rsidTr="00E126F1">
              <w:trPr>
                <w:trHeight w:val="333"/>
              </w:trPr>
              <w:tc>
                <w:tcPr>
                  <w:tcW w:w="5859" w:type="dxa"/>
                </w:tcPr>
                <w:p w:rsidR="003920AE" w:rsidRPr="00BB1068" w:rsidRDefault="003920AE" w:rsidP="00956464">
                  <w:pPr>
                    <w:pStyle w:val="Default"/>
                    <w:ind w:left="0" w:firstLine="0"/>
                    <w:rPr>
                      <w:rFonts w:asciiTheme="minorHAnsi" w:hAnsiTheme="minorHAnsi"/>
                      <w:sz w:val="20"/>
                      <w:szCs w:val="20"/>
                    </w:rPr>
                  </w:pPr>
                  <w:r w:rsidRPr="00BB1068">
                    <w:rPr>
                      <w:rFonts w:asciiTheme="minorHAnsi" w:hAnsiTheme="minorHAnsi"/>
                      <w:sz w:val="20"/>
                      <w:szCs w:val="20"/>
                    </w:rPr>
                    <w:t>Technical staff's professional certification renewal notification</w:t>
                  </w:r>
                </w:p>
              </w:tc>
            </w:tr>
          </w:tbl>
          <w:p w:rsidR="003920AE" w:rsidRPr="00BB1068" w:rsidRDefault="003920AE" w:rsidP="00E126F1">
            <w:pPr>
              <w:pStyle w:val="Default"/>
              <w:rPr>
                <w:rFonts w:asciiTheme="minorHAnsi" w:hAnsiTheme="minorHAnsi"/>
                <w:sz w:val="20"/>
                <w:szCs w:val="20"/>
              </w:rPr>
            </w:pPr>
          </w:p>
        </w:tc>
      </w:tr>
      <w:tr w:rsidR="003920AE" w:rsidRPr="00BB1068" w:rsidTr="00B72A7F">
        <w:tc>
          <w:tcPr>
            <w:tcW w:w="733" w:type="dxa"/>
          </w:tcPr>
          <w:p w:rsidR="003920AE" w:rsidRPr="00BB1068" w:rsidRDefault="003920AE" w:rsidP="00E126F1">
            <w:pPr>
              <w:jc w:val="both"/>
              <w:rPr>
                <w:rFonts w:asciiTheme="minorHAnsi" w:hAnsiTheme="minorHAnsi"/>
              </w:rPr>
            </w:pPr>
            <w:r w:rsidRPr="00BB1068">
              <w:rPr>
                <w:rFonts w:asciiTheme="minorHAnsi" w:hAnsiTheme="minorHAnsi"/>
              </w:rPr>
              <w:t>7.4</w:t>
            </w:r>
          </w:p>
        </w:tc>
        <w:tc>
          <w:tcPr>
            <w:tcW w:w="1910" w:type="dxa"/>
            <w:vMerge/>
          </w:tcPr>
          <w:p w:rsidR="003920AE" w:rsidRPr="00BB1068" w:rsidRDefault="003920AE" w:rsidP="00E126F1">
            <w:pPr>
              <w:pStyle w:val="Default"/>
              <w:rPr>
                <w:rFonts w:asciiTheme="minorHAnsi" w:hAnsiTheme="minorHAnsi"/>
                <w:b/>
                <w:bCs/>
                <w:sz w:val="20"/>
                <w:szCs w:val="20"/>
              </w:rPr>
            </w:pPr>
          </w:p>
        </w:tc>
        <w:tc>
          <w:tcPr>
            <w:tcW w:w="2151" w:type="dxa"/>
            <w:vMerge/>
          </w:tcPr>
          <w:p w:rsidR="003920AE" w:rsidRPr="00BB1068" w:rsidRDefault="003920AE" w:rsidP="00E126F1">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3650"/>
            </w:tblGrid>
            <w:tr w:rsidR="003920AE" w:rsidRPr="00BB1068" w:rsidTr="00E126F1">
              <w:trPr>
                <w:trHeight w:val="158"/>
              </w:trPr>
              <w:tc>
                <w:tcPr>
                  <w:tcW w:w="3650" w:type="dxa"/>
                </w:tcPr>
                <w:p w:rsidR="003920AE" w:rsidRPr="00BB1068" w:rsidRDefault="003920AE" w:rsidP="00E126F1">
                  <w:pPr>
                    <w:pStyle w:val="Default"/>
                    <w:rPr>
                      <w:rFonts w:asciiTheme="minorHAnsi" w:hAnsiTheme="minorHAnsi"/>
                      <w:sz w:val="20"/>
                      <w:szCs w:val="20"/>
                    </w:rPr>
                  </w:pPr>
                  <w:r w:rsidRPr="00BB1068">
                    <w:rPr>
                      <w:rFonts w:asciiTheme="minorHAnsi" w:hAnsiTheme="minorHAnsi"/>
                      <w:sz w:val="20"/>
                      <w:szCs w:val="20"/>
                    </w:rPr>
                    <w:t>Driving license renewal notification</w:t>
                  </w:r>
                </w:p>
              </w:tc>
            </w:tr>
          </w:tbl>
          <w:p w:rsidR="003920AE" w:rsidRPr="00BB1068" w:rsidRDefault="003920AE" w:rsidP="00E126F1">
            <w:pPr>
              <w:pStyle w:val="Default"/>
              <w:rPr>
                <w:rFonts w:asciiTheme="minorHAnsi" w:hAnsiTheme="minorHAnsi"/>
                <w:sz w:val="20"/>
                <w:szCs w:val="20"/>
              </w:rPr>
            </w:pPr>
          </w:p>
        </w:tc>
      </w:tr>
      <w:tr w:rsidR="003920AE" w:rsidRPr="00BB1068" w:rsidTr="00B72A7F">
        <w:tc>
          <w:tcPr>
            <w:tcW w:w="733" w:type="dxa"/>
          </w:tcPr>
          <w:p w:rsidR="003920AE" w:rsidRPr="00BB1068" w:rsidRDefault="003920AE" w:rsidP="00E126F1">
            <w:pPr>
              <w:jc w:val="both"/>
              <w:rPr>
                <w:rFonts w:asciiTheme="minorHAnsi" w:hAnsiTheme="minorHAnsi"/>
              </w:rPr>
            </w:pPr>
            <w:r w:rsidRPr="00BB1068">
              <w:rPr>
                <w:rFonts w:asciiTheme="minorHAnsi" w:hAnsiTheme="minorHAnsi"/>
              </w:rPr>
              <w:t>7.5</w:t>
            </w:r>
          </w:p>
        </w:tc>
        <w:tc>
          <w:tcPr>
            <w:tcW w:w="1910" w:type="dxa"/>
            <w:vMerge/>
          </w:tcPr>
          <w:p w:rsidR="003920AE" w:rsidRPr="00BB1068" w:rsidRDefault="003920AE" w:rsidP="00E126F1">
            <w:pPr>
              <w:pStyle w:val="Default"/>
              <w:rPr>
                <w:rFonts w:asciiTheme="minorHAnsi" w:hAnsiTheme="minorHAnsi"/>
                <w:b/>
                <w:bCs/>
                <w:sz w:val="20"/>
                <w:szCs w:val="20"/>
              </w:rPr>
            </w:pPr>
          </w:p>
        </w:tc>
        <w:tc>
          <w:tcPr>
            <w:tcW w:w="2151" w:type="dxa"/>
            <w:vMerge/>
          </w:tcPr>
          <w:p w:rsidR="003920AE" w:rsidRPr="00BB1068" w:rsidRDefault="003920AE" w:rsidP="00E126F1">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4566"/>
            </w:tblGrid>
            <w:tr w:rsidR="003920AE" w:rsidRPr="00BB1068" w:rsidTr="00E126F1">
              <w:trPr>
                <w:trHeight w:val="158"/>
              </w:trPr>
              <w:tc>
                <w:tcPr>
                  <w:tcW w:w="5333" w:type="dxa"/>
                </w:tcPr>
                <w:p w:rsidR="003920AE" w:rsidRPr="00BB1068" w:rsidRDefault="003920AE" w:rsidP="00956464">
                  <w:pPr>
                    <w:pStyle w:val="Default"/>
                    <w:ind w:left="0" w:firstLine="0"/>
                    <w:rPr>
                      <w:rFonts w:asciiTheme="minorHAnsi" w:hAnsiTheme="minorHAnsi"/>
                      <w:sz w:val="20"/>
                      <w:szCs w:val="20"/>
                    </w:rPr>
                  </w:pPr>
                  <w:r w:rsidRPr="00BB1068">
                    <w:rPr>
                      <w:rFonts w:asciiTheme="minorHAnsi" w:hAnsiTheme="minorHAnsi"/>
                      <w:sz w:val="20"/>
                      <w:szCs w:val="20"/>
                    </w:rPr>
                    <w:t>employment status, Bank account, cost centre setup</w:t>
                  </w:r>
                </w:p>
              </w:tc>
            </w:tr>
          </w:tbl>
          <w:p w:rsidR="003920AE" w:rsidRPr="00BB1068" w:rsidRDefault="003920AE" w:rsidP="00E126F1">
            <w:pPr>
              <w:pStyle w:val="Default"/>
              <w:rPr>
                <w:rFonts w:asciiTheme="minorHAnsi" w:hAnsiTheme="minorHAnsi"/>
                <w:sz w:val="20"/>
                <w:szCs w:val="20"/>
              </w:rPr>
            </w:pPr>
          </w:p>
        </w:tc>
      </w:tr>
      <w:tr w:rsidR="003920AE" w:rsidRPr="00BB1068" w:rsidTr="00B72A7F">
        <w:tc>
          <w:tcPr>
            <w:tcW w:w="733" w:type="dxa"/>
          </w:tcPr>
          <w:p w:rsidR="003920AE" w:rsidRPr="00BB1068" w:rsidRDefault="003920AE" w:rsidP="00E126F1">
            <w:pPr>
              <w:jc w:val="both"/>
              <w:rPr>
                <w:rFonts w:asciiTheme="minorHAnsi" w:hAnsiTheme="minorHAnsi"/>
              </w:rPr>
            </w:pPr>
            <w:r w:rsidRPr="00BB1068">
              <w:rPr>
                <w:rFonts w:asciiTheme="minorHAnsi" w:hAnsiTheme="minorHAnsi"/>
              </w:rPr>
              <w:t>7.6</w:t>
            </w:r>
          </w:p>
        </w:tc>
        <w:tc>
          <w:tcPr>
            <w:tcW w:w="1910" w:type="dxa"/>
            <w:vMerge/>
          </w:tcPr>
          <w:p w:rsidR="003920AE" w:rsidRPr="00BB1068" w:rsidRDefault="003920AE" w:rsidP="00E126F1">
            <w:pPr>
              <w:pStyle w:val="Default"/>
              <w:rPr>
                <w:rFonts w:asciiTheme="minorHAnsi" w:hAnsiTheme="minorHAnsi"/>
                <w:b/>
                <w:bCs/>
                <w:sz w:val="20"/>
                <w:szCs w:val="20"/>
              </w:rPr>
            </w:pPr>
          </w:p>
        </w:tc>
        <w:tc>
          <w:tcPr>
            <w:tcW w:w="2151" w:type="dxa"/>
            <w:vMerge/>
          </w:tcPr>
          <w:p w:rsidR="003920AE" w:rsidRPr="00BB1068" w:rsidRDefault="003920AE" w:rsidP="00E126F1">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4566"/>
            </w:tblGrid>
            <w:tr w:rsidR="003920AE" w:rsidRPr="00BB1068" w:rsidTr="00E126F1">
              <w:trPr>
                <w:trHeight w:val="158"/>
              </w:trPr>
              <w:tc>
                <w:tcPr>
                  <w:tcW w:w="5859" w:type="dxa"/>
                </w:tcPr>
                <w:p w:rsidR="003920AE" w:rsidRPr="00BB1068" w:rsidRDefault="003920AE" w:rsidP="00956464">
                  <w:pPr>
                    <w:pStyle w:val="Default"/>
                    <w:ind w:left="0" w:firstLine="0"/>
                    <w:rPr>
                      <w:rFonts w:asciiTheme="minorHAnsi" w:hAnsiTheme="minorHAnsi"/>
                      <w:sz w:val="20"/>
                      <w:szCs w:val="20"/>
                    </w:rPr>
                  </w:pPr>
                  <w:r w:rsidRPr="00BB1068">
                    <w:rPr>
                      <w:rFonts w:asciiTheme="minorHAnsi" w:hAnsiTheme="minorHAnsi"/>
                      <w:sz w:val="20"/>
                      <w:szCs w:val="20"/>
                    </w:rPr>
                    <w:t>Family/next to keen (NTK)/nominee/relatives in MSB information</w:t>
                  </w:r>
                </w:p>
              </w:tc>
            </w:tr>
          </w:tbl>
          <w:p w:rsidR="003920AE" w:rsidRPr="00BB1068" w:rsidRDefault="003920AE" w:rsidP="00E126F1">
            <w:pPr>
              <w:pStyle w:val="Default"/>
              <w:rPr>
                <w:rFonts w:asciiTheme="minorHAnsi" w:hAnsiTheme="minorHAnsi"/>
                <w:sz w:val="20"/>
                <w:szCs w:val="20"/>
              </w:rPr>
            </w:pPr>
          </w:p>
        </w:tc>
      </w:tr>
      <w:tr w:rsidR="003920AE" w:rsidRPr="00BB1068" w:rsidTr="00B72A7F">
        <w:tc>
          <w:tcPr>
            <w:tcW w:w="733" w:type="dxa"/>
          </w:tcPr>
          <w:p w:rsidR="003920AE" w:rsidRPr="00BB1068" w:rsidRDefault="003920AE" w:rsidP="00E126F1">
            <w:pPr>
              <w:jc w:val="both"/>
              <w:rPr>
                <w:rFonts w:asciiTheme="minorHAnsi" w:hAnsiTheme="minorHAnsi"/>
              </w:rPr>
            </w:pPr>
            <w:r w:rsidRPr="00BB1068">
              <w:rPr>
                <w:rFonts w:asciiTheme="minorHAnsi" w:hAnsiTheme="minorHAnsi"/>
              </w:rPr>
              <w:lastRenderedPageBreak/>
              <w:t>7.7</w:t>
            </w:r>
          </w:p>
        </w:tc>
        <w:tc>
          <w:tcPr>
            <w:tcW w:w="1910" w:type="dxa"/>
            <w:vMerge/>
          </w:tcPr>
          <w:p w:rsidR="003920AE" w:rsidRPr="00BB1068" w:rsidRDefault="003920AE" w:rsidP="00E126F1">
            <w:pPr>
              <w:pStyle w:val="Default"/>
              <w:rPr>
                <w:rFonts w:asciiTheme="minorHAnsi" w:hAnsiTheme="minorHAnsi"/>
                <w:b/>
                <w:bCs/>
                <w:sz w:val="20"/>
                <w:szCs w:val="20"/>
              </w:rPr>
            </w:pPr>
          </w:p>
        </w:tc>
        <w:tc>
          <w:tcPr>
            <w:tcW w:w="2151" w:type="dxa"/>
            <w:vMerge/>
          </w:tcPr>
          <w:p w:rsidR="003920AE" w:rsidRPr="00BB1068" w:rsidRDefault="003920AE" w:rsidP="00E126F1">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1645"/>
            </w:tblGrid>
            <w:tr w:rsidR="003920AE" w:rsidRPr="00BB1068" w:rsidTr="00E126F1">
              <w:trPr>
                <w:trHeight w:val="158"/>
              </w:trPr>
              <w:tc>
                <w:tcPr>
                  <w:tcW w:w="1645" w:type="dxa"/>
                </w:tcPr>
                <w:p w:rsidR="003920AE" w:rsidRPr="00BB1068" w:rsidRDefault="003920AE" w:rsidP="00E126F1">
                  <w:pPr>
                    <w:pStyle w:val="Default"/>
                    <w:rPr>
                      <w:rFonts w:asciiTheme="minorHAnsi" w:hAnsiTheme="minorHAnsi"/>
                      <w:sz w:val="20"/>
                      <w:szCs w:val="20"/>
                    </w:rPr>
                  </w:pPr>
                  <w:r w:rsidRPr="00BB1068">
                    <w:rPr>
                      <w:rFonts w:asciiTheme="minorHAnsi" w:hAnsiTheme="minorHAnsi"/>
                      <w:sz w:val="20"/>
                      <w:szCs w:val="20"/>
                    </w:rPr>
                    <w:t>Joining at MSB</w:t>
                  </w:r>
                </w:p>
              </w:tc>
            </w:tr>
          </w:tbl>
          <w:p w:rsidR="003920AE" w:rsidRPr="00BB1068" w:rsidRDefault="003920AE" w:rsidP="00E126F1">
            <w:pPr>
              <w:pStyle w:val="Default"/>
              <w:rPr>
                <w:rFonts w:asciiTheme="minorHAnsi" w:hAnsiTheme="minorHAnsi"/>
                <w:sz w:val="20"/>
                <w:szCs w:val="20"/>
              </w:rPr>
            </w:pPr>
          </w:p>
        </w:tc>
      </w:tr>
      <w:tr w:rsidR="003920AE" w:rsidRPr="00BB1068" w:rsidTr="00B72A7F">
        <w:tc>
          <w:tcPr>
            <w:tcW w:w="733" w:type="dxa"/>
          </w:tcPr>
          <w:p w:rsidR="003920AE" w:rsidRPr="00BB1068" w:rsidRDefault="003920AE" w:rsidP="00E126F1">
            <w:pPr>
              <w:jc w:val="both"/>
              <w:rPr>
                <w:rFonts w:asciiTheme="minorHAnsi" w:hAnsiTheme="minorHAnsi"/>
              </w:rPr>
            </w:pPr>
            <w:r w:rsidRPr="00BB1068">
              <w:rPr>
                <w:rFonts w:asciiTheme="minorHAnsi" w:hAnsiTheme="minorHAnsi"/>
              </w:rPr>
              <w:t>7.8</w:t>
            </w:r>
          </w:p>
        </w:tc>
        <w:tc>
          <w:tcPr>
            <w:tcW w:w="1910" w:type="dxa"/>
            <w:vMerge/>
          </w:tcPr>
          <w:p w:rsidR="003920AE" w:rsidRPr="00BB1068" w:rsidRDefault="003920AE" w:rsidP="00E126F1">
            <w:pPr>
              <w:pStyle w:val="Default"/>
              <w:rPr>
                <w:rFonts w:asciiTheme="minorHAnsi" w:hAnsiTheme="minorHAnsi"/>
                <w:b/>
                <w:bCs/>
                <w:sz w:val="20"/>
                <w:szCs w:val="20"/>
              </w:rPr>
            </w:pPr>
          </w:p>
        </w:tc>
        <w:tc>
          <w:tcPr>
            <w:tcW w:w="2151" w:type="dxa"/>
            <w:vMerge/>
          </w:tcPr>
          <w:p w:rsidR="003920AE" w:rsidRPr="00BB1068" w:rsidRDefault="003920AE" w:rsidP="00E126F1">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2188"/>
            </w:tblGrid>
            <w:tr w:rsidR="003920AE" w:rsidRPr="00BB1068" w:rsidTr="00E126F1">
              <w:trPr>
                <w:trHeight w:val="158"/>
              </w:trPr>
              <w:tc>
                <w:tcPr>
                  <w:tcW w:w="2188" w:type="dxa"/>
                </w:tcPr>
                <w:p w:rsidR="003920AE" w:rsidRPr="00BB1068" w:rsidRDefault="003920AE" w:rsidP="00E126F1">
                  <w:pPr>
                    <w:pStyle w:val="Default"/>
                    <w:rPr>
                      <w:rFonts w:asciiTheme="minorHAnsi" w:hAnsiTheme="minorHAnsi"/>
                      <w:sz w:val="20"/>
                      <w:szCs w:val="20"/>
                    </w:rPr>
                  </w:pPr>
                  <w:r w:rsidRPr="00BB1068">
                    <w:rPr>
                      <w:rFonts w:asciiTheme="minorHAnsi" w:hAnsiTheme="minorHAnsi"/>
                      <w:sz w:val="20"/>
                      <w:szCs w:val="20"/>
                    </w:rPr>
                    <w:t xml:space="preserve">Employment history </w:t>
                  </w:r>
                </w:p>
              </w:tc>
            </w:tr>
          </w:tbl>
          <w:p w:rsidR="003920AE" w:rsidRPr="00BB1068" w:rsidRDefault="003920AE" w:rsidP="00E126F1">
            <w:pPr>
              <w:pStyle w:val="Default"/>
              <w:rPr>
                <w:rFonts w:asciiTheme="minorHAnsi" w:hAnsiTheme="minorHAnsi"/>
                <w:sz w:val="20"/>
                <w:szCs w:val="20"/>
              </w:rPr>
            </w:pPr>
          </w:p>
        </w:tc>
      </w:tr>
      <w:tr w:rsidR="003920AE" w:rsidRPr="00BB1068" w:rsidTr="00B72A7F">
        <w:tc>
          <w:tcPr>
            <w:tcW w:w="733" w:type="dxa"/>
          </w:tcPr>
          <w:p w:rsidR="003920AE" w:rsidRPr="00AF6BA8" w:rsidRDefault="003920AE" w:rsidP="003920AE">
            <w:pPr>
              <w:jc w:val="both"/>
              <w:rPr>
                <w:rFonts w:asciiTheme="minorHAnsi" w:hAnsiTheme="minorHAnsi"/>
              </w:rPr>
            </w:pPr>
            <w:r>
              <w:rPr>
                <w:rFonts w:asciiTheme="minorHAnsi" w:hAnsiTheme="minorHAnsi"/>
              </w:rPr>
              <w:t>7.9</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vMerge/>
          </w:tcPr>
          <w:p w:rsidR="003920AE" w:rsidRPr="00AF6BA8" w:rsidRDefault="003920AE" w:rsidP="003920AE">
            <w:pPr>
              <w:pStyle w:val="Default"/>
              <w:rPr>
                <w:rFonts w:asciiTheme="minorHAnsi" w:hAnsiTheme="minorHAnsi"/>
                <w:sz w:val="20"/>
                <w:szCs w:val="20"/>
              </w:rPr>
            </w:pPr>
          </w:p>
        </w:tc>
        <w:tc>
          <w:tcPr>
            <w:tcW w:w="4796" w:type="dxa"/>
          </w:tcPr>
          <w:p w:rsidR="003920AE" w:rsidRPr="00AF6BA8" w:rsidRDefault="003920AE" w:rsidP="003920AE">
            <w:pPr>
              <w:pStyle w:val="Default"/>
              <w:rPr>
                <w:rFonts w:asciiTheme="minorHAnsi" w:hAnsiTheme="minorHAnsi"/>
                <w:sz w:val="20"/>
                <w:szCs w:val="20"/>
              </w:rPr>
            </w:pPr>
            <w:r w:rsidRPr="00461BA6">
              <w:rPr>
                <w:rFonts w:asciiTheme="minorHAnsi" w:hAnsiTheme="minorHAnsi"/>
                <w:sz w:val="20"/>
                <w:szCs w:val="20"/>
              </w:rPr>
              <w:t>Employee Education</w:t>
            </w:r>
          </w:p>
        </w:tc>
      </w:tr>
      <w:tr w:rsidR="003920AE" w:rsidRPr="00BB1068" w:rsidTr="00B72A7F">
        <w:tc>
          <w:tcPr>
            <w:tcW w:w="733" w:type="dxa"/>
          </w:tcPr>
          <w:p w:rsidR="003920AE" w:rsidRPr="00AF6BA8" w:rsidRDefault="003920AE" w:rsidP="003920AE">
            <w:pPr>
              <w:jc w:val="both"/>
              <w:rPr>
                <w:rFonts w:asciiTheme="minorHAnsi" w:hAnsiTheme="minorHAnsi"/>
              </w:rPr>
            </w:pPr>
            <w:r>
              <w:rPr>
                <w:rFonts w:asciiTheme="minorHAnsi" w:hAnsiTheme="minorHAnsi"/>
              </w:rPr>
              <w:t>7.10</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vMerge/>
          </w:tcPr>
          <w:p w:rsidR="003920AE" w:rsidRPr="00461BA6" w:rsidRDefault="003920AE" w:rsidP="003920AE">
            <w:pPr>
              <w:pStyle w:val="Default"/>
              <w:rPr>
                <w:rFonts w:asciiTheme="minorHAnsi" w:hAnsiTheme="minorHAnsi"/>
                <w:sz w:val="20"/>
                <w:szCs w:val="20"/>
              </w:rPr>
            </w:pPr>
          </w:p>
        </w:tc>
        <w:tc>
          <w:tcPr>
            <w:tcW w:w="4796" w:type="dxa"/>
          </w:tcPr>
          <w:p w:rsidR="003920AE" w:rsidRPr="00461BA6" w:rsidRDefault="003920AE" w:rsidP="003920AE">
            <w:pPr>
              <w:pStyle w:val="Default"/>
              <w:rPr>
                <w:rFonts w:asciiTheme="minorHAnsi" w:hAnsiTheme="minorHAnsi"/>
                <w:sz w:val="20"/>
                <w:szCs w:val="20"/>
              </w:rPr>
            </w:pPr>
            <w:r w:rsidRPr="00461BA6">
              <w:rPr>
                <w:rFonts w:asciiTheme="minorHAnsi" w:hAnsiTheme="minorHAnsi"/>
                <w:sz w:val="20"/>
                <w:szCs w:val="20"/>
              </w:rPr>
              <w:t>Experience</w:t>
            </w:r>
          </w:p>
        </w:tc>
      </w:tr>
      <w:tr w:rsidR="003920AE" w:rsidRPr="00BB1068" w:rsidTr="00B72A7F">
        <w:tc>
          <w:tcPr>
            <w:tcW w:w="733" w:type="dxa"/>
          </w:tcPr>
          <w:p w:rsidR="003920AE" w:rsidRPr="00AF6BA8" w:rsidRDefault="003920AE" w:rsidP="003920AE">
            <w:pPr>
              <w:jc w:val="both"/>
              <w:rPr>
                <w:rFonts w:asciiTheme="minorHAnsi" w:hAnsiTheme="minorHAnsi"/>
              </w:rPr>
            </w:pPr>
            <w:r>
              <w:rPr>
                <w:rFonts w:asciiTheme="minorHAnsi" w:hAnsiTheme="minorHAnsi"/>
              </w:rPr>
              <w:t>7.11</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vMerge/>
          </w:tcPr>
          <w:p w:rsidR="003920AE" w:rsidRPr="00461BA6" w:rsidRDefault="003920AE" w:rsidP="003920AE">
            <w:pPr>
              <w:pStyle w:val="Default"/>
              <w:rPr>
                <w:rFonts w:asciiTheme="minorHAnsi" w:hAnsiTheme="minorHAnsi"/>
                <w:sz w:val="20"/>
                <w:szCs w:val="20"/>
              </w:rPr>
            </w:pPr>
          </w:p>
        </w:tc>
        <w:tc>
          <w:tcPr>
            <w:tcW w:w="4796" w:type="dxa"/>
          </w:tcPr>
          <w:p w:rsidR="003920AE" w:rsidRPr="00461BA6" w:rsidRDefault="003920AE" w:rsidP="003920AE">
            <w:pPr>
              <w:pStyle w:val="Default"/>
              <w:rPr>
                <w:rFonts w:asciiTheme="minorHAnsi" w:hAnsiTheme="minorHAnsi"/>
                <w:sz w:val="20"/>
                <w:szCs w:val="20"/>
              </w:rPr>
            </w:pPr>
            <w:r w:rsidRPr="00461BA6">
              <w:rPr>
                <w:rFonts w:asciiTheme="minorHAnsi" w:hAnsiTheme="minorHAnsi"/>
                <w:sz w:val="20"/>
                <w:szCs w:val="20"/>
              </w:rPr>
              <w:t>Emergency Contract</w:t>
            </w:r>
          </w:p>
        </w:tc>
      </w:tr>
      <w:tr w:rsidR="003920AE" w:rsidRPr="00BB1068" w:rsidTr="00B72A7F">
        <w:tc>
          <w:tcPr>
            <w:tcW w:w="733" w:type="dxa"/>
          </w:tcPr>
          <w:p w:rsidR="003920AE" w:rsidRPr="00AF6BA8" w:rsidRDefault="003920AE" w:rsidP="003920AE">
            <w:pPr>
              <w:jc w:val="both"/>
              <w:rPr>
                <w:rFonts w:asciiTheme="minorHAnsi" w:hAnsiTheme="minorHAnsi"/>
              </w:rPr>
            </w:pPr>
            <w:r>
              <w:rPr>
                <w:rFonts w:asciiTheme="minorHAnsi" w:hAnsiTheme="minorHAnsi"/>
              </w:rPr>
              <w:t>7.12</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vMerge/>
          </w:tcPr>
          <w:p w:rsidR="003920AE" w:rsidRPr="00461BA6" w:rsidRDefault="003920AE" w:rsidP="003920AE">
            <w:pPr>
              <w:pStyle w:val="Default"/>
              <w:rPr>
                <w:rFonts w:asciiTheme="minorHAnsi" w:hAnsiTheme="minorHAnsi"/>
                <w:sz w:val="20"/>
                <w:szCs w:val="20"/>
              </w:rPr>
            </w:pPr>
          </w:p>
        </w:tc>
        <w:tc>
          <w:tcPr>
            <w:tcW w:w="4796" w:type="dxa"/>
          </w:tcPr>
          <w:p w:rsidR="003920AE" w:rsidRPr="00461BA6" w:rsidRDefault="003920AE" w:rsidP="003920AE">
            <w:pPr>
              <w:pStyle w:val="Default"/>
              <w:rPr>
                <w:rFonts w:asciiTheme="minorHAnsi" w:hAnsiTheme="minorHAnsi"/>
                <w:sz w:val="20"/>
                <w:szCs w:val="20"/>
              </w:rPr>
            </w:pPr>
            <w:r w:rsidRPr="00B52C46">
              <w:rPr>
                <w:rFonts w:asciiTheme="minorHAnsi" w:hAnsiTheme="minorHAnsi"/>
                <w:sz w:val="20"/>
                <w:szCs w:val="20"/>
              </w:rPr>
              <w:t>References/Witness</w:t>
            </w:r>
          </w:p>
        </w:tc>
      </w:tr>
      <w:tr w:rsidR="003920AE" w:rsidRPr="00BB1068" w:rsidTr="00B72A7F">
        <w:tc>
          <w:tcPr>
            <w:tcW w:w="733" w:type="dxa"/>
          </w:tcPr>
          <w:p w:rsidR="003920AE" w:rsidRPr="00AF6BA8" w:rsidRDefault="003920AE" w:rsidP="003920AE">
            <w:pPr>
              <w:jc w:val="both"/>
              <w:rPr>
                <w:rFonts w:asciiTheme="minorHAnsi" w:hAnsiTheme="minorHAnsi"/>
              </w:rPr>
            </w:pPr>
            <w:r>
              <w:rPr>
                <w:rFonts w:asciiTheme="minorHAnsi" w:hAnsiTheme="minorHAnsi"/>
              </w:rPr>
              <w:t>7.13</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vMerge/>
          </w:tcPr>
          <w:p w:rsidR="003920AE" w:rsidRPr="00B52C46" w:rsidRDefault="003920AE" w:rsidP="003920AE">
            <w:pPr>
              <w:pStyle w:val="Default"/>
              <w:ind w:left="0" w:firstLine="0"/>
              <w:rPr>
                <w:rFonts w:asciiTheme="minorHAnsi" w:hAnsiTheme="minorHAnsi"/>
                <w:sz w:val="20"/>
                <w:szCs w:val="20"/>
              </w:rPr>
            </w:pPr>
          </w:p>
        </w:tc>
        <w:tc>
          <w:tcPr>
            <w:tcW w:w="4796" w:type="dxa"/>
          </w:tcPr>
          <w:p w:rsidR="003920AE" w:rsidRPr="00B52C46" w:rsidRDefault="003920AE" w:rsidP="003920AE">
            <w:pPr>
              <w:pStyle w:val="Default"/>
              <w:ind w:left="0" w:firstLine="0"/>
              <w:rPr>
                <w:rFonts w:asciiTheme="minorHAnsi" w:hAnsiTheme="minorHAnsi"/>
                <w:sz w:val="20"/>
                <w:szCs w:val="20"/>
              </w:rPr>
            </w:pPr>
            <w:r w:rsidRPr="00941B4C">
              <w:rPr>
                <w:rFonts w:asciiTheme="minorHAnsi" w:hAnsiTheme="minorHAnsi"/>
                <w:sz w:val="20"/>
                <w:szCs w:val="20"/>
              </w:rPr>
              <w:t>Long Term Service Award</w:t>
            </w:r>
          </w:p>
        </w:tc>
      </w:tr>
      <w:tr w:rsidR="003D6906" w:rsidRPr="00BB1068" w:rsidTr="00B72A7F">
        <w:tc>
          <w:tcPr>
            <w:tcW w:w="733" w:type="dxa"/>
          </w:tcPr>
          <w:p w:rsidR="003D6906" w:rsidRPr="00BB1068" w:rsidRDefault="003D6906" w:rsidP="003920AE">
            <w:pPr>
              <w:jc w:val="both"/>
              <w:rPr>
                <w:rFonts w:asciiTheme="minorHAnsi" w:hAnsiTheme="minorHAnsi"/>
              </w:rPr>
            </w:pPr>
            <w:r>
              <w:rPr>
                <w:rFonts w:asciiTheme="minorHAnsi" w:hAnsiTheme="minorHAnsi"/>
              </w:rPr>
              <w:t>7.14</w:t>
            </w:r>
          </w:p>
        </w:tc>
        <w:tc>
          <w:tcPr>
            <w:tcW w:w="1910" w:type="dxa"/>
            <w:vMerge/>
          </w:tcPr>
          <w:p w:rsidR="003D6906" w:rsidRPr="00BB1068" w:rsidRDefault="003D6906" w:rsidP="003920AE">
            <w:pPr>
              <w:pStyle w:val="Default"/>
              <w:rPr>
                <w:rFonts w:asciiTheme="minorHAnsi" w:hAnsiTheme="minorHAnsi"/>
                <w:b/>
                <w:bCs/>
                <w:sz w:val="20"/>
                <w:szCs w:val="20"/>
              </w:rPr>
            </w:pPr>
          </w:p>
        </w:tc>
        <w:tc>
          <w:tcPr>
            <w:tcW w:w="2151" w:type="dxa"/>
            <w:vMerge w:val="restart"/>
          </w:tcPr>
          <w:tbl>
            <w:tblPr>
              <w:tblW w:w="0" w:type="auto"/>
              <w:tblBorders>
                <w:top w:val="nil"/>
                <w:left w:val="nil"/>
                <w:bottom w:val="nil"/>
                <w:right w:val="nil"/>
              </w:tblBorders>
              <w:tblLook w:val="0000"/>
            </w:tblPr>
            <w:tblGrid>
              <w:gridCol w:w="1921"/>
            </w:tblGrid>
            <w:tr w:rsidR="003D6906" w:rsidRPr="00BB1068" w:rsidTr="003920AE">
              <w:trPr>
                <w:trHeight w:val="158"/>
              </w:trPr>
              <w:tc>
                <w:tcPr>
                  <w:tcW w:w="1921" w:type="dxa"/>
                </w:tcPr>
                <w:p w:rsidR="003D6906" w:rsidRPr="00BB1068" w:rsidRDefault="003D6906" w:rsidP="003920AE">
                  <w:pPr>
                    <w:pStyle w:val="Default"/>
                    <w:rPr>
                      <w:rFonts w:asciiTheme="minorHAnsi" w:hAnsiTheme="minorHAnsi"/>
                      <w:sz w:val="20"/>
                      <w:szCs w:val="20"/>
                    </w:rPr>
                  </w:pPr>
                  <w:r w:rsidRPr="00BB1068">
                    <w:rPr>
                      <w:rFonts w:asciiTheme="minorHAnsi" w:hAnsiTheme="minorHAnsi"/>
                      <w:sz w:val="20"/>
                      <w:szCs w:val="20"/>
                    </w:rPr>
                    <w:t>Employee life cycle</w:t>
                  </w:r>
                </w:p>
              </w:tc>
            </w:tr>
          </w:tbl>
          <w:p w:rsidR="003D6906" w:rsidRPr="00BB1068" w:rsidRDefault="003D6906" w:rsidP="003920AE">
            <w:pPr>
              <w:pStyle w:val="Default"/>
              <w:rPr>
                <w:rFonts w:asciiTheme="minorHAnsi" w:hAnsiTheme="minorHAnsi"/>
                <w:sz w:val="20"/>
                <w:szCs w:val="20"/>
              </w:rPr>
            </w:pPr>
          </w:p>
        </w:tc>
        <w:tc>
          <w:tcPr>
            <w:tcW w:w="4796" w:type="dxa"/>
          </w:tcPr>
          <w:p w:rsidR="003D6906" w:rsidRPr="00BB1068" w:rsidRDefault="003D6906" w:rsidP="000F259C">
            <w:pPr>
              <w:pStyle w:val="Default"/>
              <w:rPr>
                <w:rFonts w:asciiTheme="minorHAnsi" w:hAnsiTheme="minorHAnsi"/>
                <w:sz w:val="20"/>
                <w:szCs w:val="20"/>
              </w:rPr>
            </w:pPr>
            <w:r w:rsidRPr="00BB1068">
              <w:rPr>
                <w:rFonts w:asciiTheme="minorHAnsi" w:hAnsiTheme="minorHAnsi"/>
                <w:sz w:val="20"/>
                <w:szCs w:val="20"/>
              </w:rPr>
              <w:t xml:space="preserve">Promotion </w:t>
            </w:r>
            <w:r>
              <w:rPr>
                <w:rFonts w:asciiTheme="minorHAnsi" w:hAnsiTheme="minorHAnsi"/>
                <w:sz w:val="20"/>
                <w:szCs w:val="20"/>
              </w:rPr>
              <w:t>/ Increment</w:t>
            </w:r>
          </w:p>
        </w:tc>
      </w:tr>
      <w:tr w:rsidR="003D6906" w:rsidRPr="00BB1068" w:rsidTr="00B72A7F">
        <w:tc>
          <w:tcPr>
            <w:tcW w:w="733" w:type="dxa"/>
          </w:tcPr>
          <w:p w:rsidR="003D6906" w:rsidRPr="00BB1068" w:rsidRDefault="003D6906" w:rsidP="003920AE">
            <w:pPr>
              <w:jc w:val="both"/>
              <w:rPr>
                <w:rFonts w:asciiTheme="minorHAnsi" w:hAnsiTheme="minorHAnsi"/>
              </w:rPr>
            </w:pPr>
            <w:r>
              <w:rPr>
                <w:rFonts w:asciiTheme="minorHAnsi" w:hAnsiTheme="minorHAnsi"/>
              </w:rPr>
              <w:t>7.15</w:t>
            </w:r>
          </w:p>
        </w:tc>
        <w:tc>
          <w:tcPr>
            <w:tcW w:w="1910" w:type="dxa"/>
            <w:vMerge/>
          </w:tcPr>
          <w:p w:rsidR="003D6906" w:rsidRPr="00BB1068" w:rsidRDefault="003D6906" w:rsidP="003920AE">
            <w:pPr>
              <w:pStyle w:val="Default"/>
              <w:rPr>
                <w:rFonts w:asciiTheme="minorHAnsi" w:hAnsiTheme="minorHAnsi"/>
                <w:b/>
                <w:bCs/>
                <w:sz w:val="20"/>
                <w:szCs w:val="20"/>
              </w:rPr>
            </w:pPr>
          </w:p>
        </w:tc>
        <w:tc>
          <w:tcPr>
            <w:tcW w:w="2151" w:type="dxa"/>
            <w:vMerge/>
          </w:tcPr>
          <w:p w:rsidR="003D6906" w:rsidRPr="00BB1068" w:rsidRDefault="003D6906"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2116"/>
            </w:tblGrid>
            <w:tr w:rsidR="003D6906" w:rsidRPr="00BB1068" w:rsidTr="00E126F1">
              <w:trPr>
                <w:trHeight w:val="158"/>
              </w:trPr>
              <w:tc>
                <w:tcPr>
                  <w:tcW w:w="2116" w:type="dxa"/>
                </w:tcPr>
                <w:p w:rsidR="003D6906" w:rsidRPr="00BB1068" w:rsidRDefault="003D6906" w:rsidP="003920AE">
                  <w:pPr>
                    <w:pStyle w:val="Default"/>
                    <w:rPr>
                      <w:rFonts w:asciiTheme="minorHAnsi" w:hAnsiTheme="minorHAnsi"/>
                      <w:sz w:val="20"/>
                      <w:szCs w:val="20"/>
                    </w:rPr>
                  </w:pPr>
                  <w:r w:rsidRPr="00BB1068">
                    <w:rPr>
                      <w:rFonts w:asciiTheme="minorHAnsi" w:hAnsiTheme="minorHAnsi"/>
                      <w:sz w:val="20"/>
                      <w:szCs w:val="20"/>
                    </w:rPr>
                    <w:t>Disciplinary Actions</w:t>
                  </w:r>
                </w:p>
              </w:tc>
            </w:tr>
          </w:tbl>
          <w:p w:rsidR="003D6906" w:rsidRPr="00BB1068" w:rsidRDefault="003D6906" w:rsidP="003920AE">
            <w:pPr>
              <w:pStyle w:val="Default"/>
              <w:rPr>
                <w:rFonts w:asciiTheme="minorHAnsi" w:hAnsiTheme="minorHAnsi"/>
                <w:sz w:val="20"/>
                <w:szCs w:val="20"/>
              </w:rPr>
            </w:pPr>
          </w:p>
        </w:tc>
      </w:tr>
      <w:tr w:rsidR="003D6906" w:rsidRPr="00BB1068" w:rsidTr="00B72A7F">
        <w:tc>
          <w:tcPr>
            <w:tcW w:w="733" w:type="dxa"/>
          </w:tcPr>
          <w:p w:rsidR="003D6906" w:rsidRPr="00BB1068" w:rsidRDefault="003D6906" w:rsidP="003920AE">
            <w:pPr>
              <w:jc w:val="both"/>
              <w:rPr>
                <w:rFonts w:asciiTheme="minorHAnsi" w:hAnsiTheme="minorHAnsi"/>
              </w:rPr>
            </w:pPr>
            <w:r>
              <w:rPr>
                <w:rFonts w:asciiTheme="minorHAnsi" w:hAnsiTheme="minorHAnsi"/>
              </w:rPr>
              <w:t>7.16</w:t>
            </w:r>
          </w:p>
        </w:tc>
        <w:tc>
          <w:tcPr>
            <w:tcW w:w="1910" w:type="dxa"/>
            <w:vMerge/>
          </w:tcPr>
          <w:p w:rsidR="003D6906" w:rsidRPr="00BB1068" w:rsidRDefault="003D6906" w:rsidP="003920AE">
            <w:pPr>
              <w:pStyle w:val="Default"/>
              <w:rPr>
                <w:rFonts w:asciiTheme="minorHAnsi" w:hAnsiTheme="minorHAnsi"/>
                <w:b/>
                <w:bCs/>
                <w:sz w:val="20"/>
                <w:szCs w:val="20"/>
              </w:rPr>
            </w:pPr>
          </w:p>
        </w:tc>
        <w:tc>
          <w:tcPr>
            <w:tcW w:w="2151" w:type="dxa"/>
            <w:vMerge/>
          </w:tcPr>
          <w:p w:rsidR="003D6906" w:rsidRPr="00BB1068" w:rsidRDefault="003D6906"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1028"/>
            </w:tblGrid>
            <w:tr w:rsidR="003D6906" w:rsidRPr="00BB1068" w:rsidTr="00E126F1">
              <w:trPr>
                <w:trHeight w:val="158"/>
              </w:trPr>
              <w:tc>
                <w:tcPr>
                  <w:tcW w:w="1028" w:type="dxa"/>
                </w:tcPr>
                <w:p w:rsidR="003D6906" w:rsidRPr="00BB1068" w:rsidRDefault="003D6906" w:rsidP="003920AE">
                  <w:pPr>
                    <w:pStyle w:val="Default"/>
                    <w:rPr>
                      <w:rFonts w:asciiTheme="minorHAnsi" w:hAnsiTheme="minorHAnsi"/>
                      <w:sz w:val="20"/>
                      <w:szCs w:val="20"/>
                    </w:rPr>
                  </w:pPr>
                  <w:r w:rsidRPr="00BB1068">
                    <w:rPr>
                      <w:rFonts w:asciiTheme="minorHAnsi" w:hAnsiTheme="minorHAnsi"/>
                      <w:sz w:val="20"/>
                      <w:szCs w:val="20"/>
                    </w:rPr>
                    <w:t xml:space="preserve">Transfer </w:t>
                  </w:r>
                </w:p>
              </w:tc>
            </w:tr>
          </w:tbl>
          <w:p w:rsidR="003D6906" w:rsidRPr="00BB1068" w:rsidRDefault="003D6906" w:rsidP="003920AE">
            <w:pPr>
              <w:pStyle w:val="Default"/>
              <w:rPr>
                <w:rFonts w:asciiTheme="minorHAnsi" w:hAnsiTheme="minorHAnsi"/>
                <w:sz w:val="20"/>
                <w:szCs w:val="20"/>
              </w:rPr>
            </w:pPr>
          </w:p>
        </w:tc>
      </w:tr>
      <w:tr w:rsidR="003D6906" w:rsidRPr="00BB1068" w:rsidTr="00B72A7F">
        <w:tc>
          <w:tcPr>
            <w:tcW w:w="733" w:type="dxa"/>
          </w:tcPr>
          <w:p w:rsidR="003D6906" w:rsidRPr="00BB1068" w:rsidRDefault="003D6906" w:rsidP="003920AE">
            <w:pPr>
              <w:jc w:val="both"/>
              <w:rPr>
                <w:rFonts w:asciiTheme="minorHAnsi" w:hAnsiTheme="minorHAnsi"/>
              </w:rPr>
            </w:pPr>
            <w:r>
              <w:rPr>
                <w:rFonts w:asciiTheme="minorHAnsi" w:hAnsiTheme="minorHAnsi"/>
              </w:rPr>
              <w:t>7.17</w:t>
            </w:r>
          </w:p>
        </w:tc>
        <w:tc>
          <w:tcPr>
            <w:tcW w:w="1910" w:type="dxa"/>
            <w:vMerge/>
          </w:tcPr>
          <w:p w:rsidR="003D6906" w:rsidRPr="00BB1068" w:rsidRDefault="003D6906" w:rsidP="003920AE">
            <w:pPr>
              <w:pStyle w:val="Default"/>
              <w:rPr>
                <w:rFonts w:asciiTheme="minorHAnsi" w:hAnsiTheme="minorHAnsi"/>
                <w:b/>
                <w:bCs/>
                <w:sz w:val="20"/>
                <w:szCs w:val="20"/>
              </w:rPr>
            </w:pPr>
          </w:p>
        </w:tc>
        <w:tc>
          <w:tcPr>
            <w:tcW w:w="2151" w:type="dxa"/>
            <w:vMerge/>
          </w:tcPr>
          <w:p w:rsidR="003D6906" w:rsidRPr="00BB1068" w:rsidRDefault="003D6906"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1274"/>
            </w:tblGrid>
            <w:tr w:rsidR="003D6906" w:rsidRPr="00BB1068" w:rsidTr="00E126F1">
              <w:trPr>
                <w:trHeight w:val="158"/>
              </w:trPr>
              <w:tc>
                <w:tcPr>
                  <w:tcW w:w="1274" w:type="dxa"/>
                </w:tcPr>
                <w:p w:rsidR="003D6906" w:rsidRPr="00BB1068" w:rsidRDefault="003D6906" w:rsidP="003920AE">
                  <w:pPr>
                    <w:pStyle w:val="Default"/>
                    <w:rPr>
                      <w:rFonts w:asciiTheme="minorHAnsi" w:hAnsiTheme="minorHAnsi"/>
                      <w:sz w:val="20"/>
                      <w:szCs w:val="20"/>
                    </w:rPr>
                  </w:pPr>
                  <w:r w:rsidRPr="00BB1068">
                    <w:rPr>
                      <w:rFonts w:asciiTheme="minorHAnsi" w:hAnsiTheme="minorHAnsi"/>
                      <w:sz w:val="20"/>
                      <w:szCs w:val="20"/>
                    </w:rPr>
                    <w:t>Separation</w:t>
                  </w:r>
                </w:p>
              </w:tc>
            </w:tr>
          </w:tbl>
          <w:p w:rsidR="003D6906" w:rsidRPr="00BB1068" w:rsidRDefault="003D6906" w:rsidP="003920AE">
            <w:pPr>
              <w:pStyle w:val="Default"/>
              <w:rPr>
                <w:rFonts w:asciiTheme="minorHAnsi" w:hAnsiTheme="minorHAnsi"/>
                <w:sz w:val="20"/>
                <w:szCs w:val="20"/>
              </w:rPr>
            </w:pPr>
          </w:p>
        </w:tc>
      </w:tr>
      <w:tr w:rsidR="003D6906" w:rsidRPr="00BB1068" w:rsidTr="00B72A7F">
        <w:tc>
          <w:tcPr>
            <w:tcW w:w="733" w:type="dxa"/>
          </w:tcPr>
          <w:p w:rsidR="003D6906" w:rsidRDefault="003D6906" w:rsidP="003920AE">
            <w:pPr>
              <w:jc w:val="both"/>
              <w:rPr>
                <w:rFonts w:asciiTheme="minorHAnsi" w:hAnsiTheme="minorHAnsi"/>
              </w:rPr>
            </w:pPr>
            <w:r>
              <w:rPr>
                <w:rFonts w:asciiTheme="minorHAnsi" w:hAnsiTheme="minorHAnsi"/>
              </w:rPr>
              <w:t>7.18</w:t>
            </w:r>
          </w:p>
        </w:tc>
        <w:tc>
          <w:tcPr>
            <w:tcW w:w="1910" w:type="dxa"/>
            <w:vMerge/>
          </w:tcPr>
          <w:p w:rsidR="003D6906" w:rsidRPr="00BB1068" w:rsidRDefault="003D6906" w:rsidP="003920AE">
            <w:pPr>
              <w:pStyle w:val="Default"/>
              <w:rPr>
                <w:rFonts w:asciiTheme="minorHAnsi" w:hAnsiTheme="minorHAnsi"/>
                <w:b/>
                <w:bCs/>
                <w:sz w:val="20"/>
                <w:szCs w:val="20"/>
              </w:rPr>
            </w:pPr>
          </w:p>
        </w:tc>
        <w:tc>
          <w:tcPr>
            <w:tcW w:w="2151" w:type="dxa"/>
            <w:vMerge/>
          </w:tcPr>
          <w:p w:rsidR="003D6906" w:rsidRPr="00BB1068" w:rsidRDefault="003D6906" w:rsidP="003920AE">
            <w:pPr>
              <w:pStyle w:val="Default"/>
              <w:rPr>
                <w:rFonts w:asciiTheme="minorHAnsi" w:hAnsiTheme="minorHAnsi"/>
                <w:sz w:val="20"/>
                <w:szCs w:val="20"/>
              </w:rPr>
            </w:pPr>
          </w:p>
        </w:tc>
        <w:tc>
          <w:tcPr>
            <w:tcW w:w="4796" w:type="dxa"/>
          </w:tcPr>
          <w:p w:rsidR="003D6906" w:rsidRPr="00E73C0A" w:rsidRDefault="003D6906" w:rsidP="00E73C0A">
            <w:pPr>
              <w:pStyle w:val="Default"/>
              <w:rPr>
                <w:rFonts w:asciiTheme="minorHAnsi" w:hAnsiTheme="minorHAnsi"/>
                <w:sz w:val="20"/>
                <w:szCs w:val="20"/>
              </w:rPr>
            </w:pPr>
            <w:r w:rsidRPr="00E73C0A">
              <w:rPr>
                <w:rFonts w:asciiTheme="minorHAnsi" w:hAnsiTheme="minorHAnsi"/>
                <w:sz w:val="20"/>
                <w:szCs w:val="20"/>
              </w:rPr>
              <w:t>Additional Responsibility</w:t>
            </w:r>
          </w:p>
        </w:tc>
      </w:tr>
      <w:tr w:rsidR="003D6906" w:rsidRPr="00BB1068" w:rsidTr="00B72A7F">
        <w:tc>
          <w:tcPr>
            <w:tcW w:w="733" w:type="dxa"/>
          </w:tcPr>
          <w:p w:rsidR="003D6906" w:rsidRDefault="003D6906" w:rsidP="003920AE">
            <w:pPr>
              <w:jc w:val="both"/>
              <w:rPr>
                <w:rFonts w:asciiTheme="minorHAnsi" w:hAnsiTheme="minorHAnsi"/>
              </w:rPr>
            </w:pPr>
            <w:r>
              <w:rPr>
                <w:rFonts w:asciiTheme="minorHAnsi" w:hAnsiTheme="minorHAnsi"/>
              </w:rPr>
              <w:t>7.19</w:t>
            </w:r>
          </w:p>
        </w:tc>
        <w:tc>
          <w:tcPr>
            <w:tcW w:w="1910" w:type="dxa"/>
            <w:vMerge/>
          </w:tcPr>
          <w:p w:rsidR="003D6906" w:rsidRPr="00BB1068" w:rsidRDefault="003D6906" w:rsidP="003920AE">
            <w:pPr>
              <w:pStyle w:val="Default"/>
              <w:rPr>
                <w:rFonts w:asciiTheme="minorHAnsi" w:hAnsiTheme="minorHAnsi"/>
                <w:b/>
                <w:bCs/>
                <w:sz w:val="20"/>
                <w:szCs w:val="20"/>
              </w:rPr>
            </w:pPr>
          </w:p>
        </w:tc>
        <w:tc>
          <w:tcPr>
            <w:tcW w:w="2151" w:type="dxa"/>
            <w:vMerge/>
          </w:tcPr>
          <w:p w:rsidR="003D6906" w:rsidRPr="00BB1068" w:rsidRDefault="003D6906" w:rsidP="003920AE">
            <w:pPr>
              <w:pStyle w:val="Default"/>
              <w:rPr>
                <w:rFonts w:asciiTheme="minorHAnsi" w:hAnsiTheme="minorHAnsi"/>
                <w:sz w:val="20"/>
                <w:szCs w:val="20"/>
              </w:rPr>
            </w:pPr>
          </w:p>
        </w:tc>
        <w:tc>
          <w:tcPr>
            <w:tcW w:w="4796" w:type="dxa"/>
          </w:tcPr>
          <w:p w:rsidR="003D6906" w:rsidRPr="00E73C0A" w:rsidRDefault="003D6906" w:rsidP="00E73C0A">
            <w:pPr>
              <w:pStyle w:val="Default"/>
              <w:rPr>
                <w:rFonts w:asciiTheme="minorHAnsi" w:hAnsiTheme="minorHAnsi"/>
                <w:sz w:val="20"/>
                <w:szCs w:val="20"/>
              </w:rPr>
            </w:pPr>
            <w:r w:rsidRPr="00E73C0A">
              <w:rPr>
                <w:rFonts w:asciiTheme="minorHAnsi" w:hAnsiTheme="minorHAnsi"/>
                <w:sz w:val="20"/>
                <w:szCs w:val="20"/>
              </w:rPr>
              <w:t xml:space="preserve">  Confirmation</w:t>
            </w:r>
          </w:p>
        </w:tc>
      </w:tr>
      <w:tr w:rsidR="003D6906" w:rsidRPr="00BB1068" w:rsidTr="00B72A7F">
        <w:tc>
          <w:tcPr>
            <w:tcW w:w="733" w:type="dxa"/>
          </w:tcPr>
          <w:p w:rsidR="003D6906" w:rsidRDefault="003D6906" w:rsidP="003920AE">
            <w:pPr>
              <w:jc w:val="both"/>
              <w:rPr>
                <w:rFonts w:asciiTheme="minorHAnsi" w:hAnsiTheme="minorHAnsi"/>
              </w:rPr>
            </w:pPr>
            <w:r>
              <w:rPr>
                <w:rFonts w:asciiTheme="minorHAnsi" w:hAnsiTheme="minorHAnsi"/>
              </w:rPr>
              <w:t>7.20</w:t>
            </w:r>
          </w:p>
        </w:tc>
        <w:tc>
          <w:tcPr>
            <w:tcW w:w="1910" w:type="dxa"/>
            <w:vMerge/>
          </w:tcPr>
          <w:p w:rsidR="003D6906" w:rsidRPr="00BB1068" w:rsidRDefault="003D6906" w:rsidP="003920AE">
            <w:pPr>
              <w:pStyle w:val="Default"/>
              <w:rPr>
                <w:rFonts w:asciiTheme="minorHAnsi" w:hAnsiTheme="minorHAnsi"/>
                <w:b/>
                <w:bCs/>
                <w:sz w:val="20"/>
                <w:szCs w:val="20"/>
              </w:rPr>
            </w:pPr>
          </w:p>
        </w:tc>
        <w:tc>
          <w:tcPr>
            <w:tcW w:w="2151" w:type="dxa"/>
            <w:vMerge/>
          </w:tcPr>
          <w:p w:rsidR="003D6906" w:rsidRPr="00BB1068" w:rsidRDefault="003D6906" w:rsidP="003920AE">
            <w:pPr>
              <w:pStyle w:val="Default"/>
              <w:rPr>
                <w:rFonts w:asciiTheme="minorHAnsi" w:hAnsiTheme="minorHAnsi"/>
                <w:sz w:val="20"/>
                <w:szCs w:val="20"/>
              </w:rPr>
            </w:pPr>
          </w:p>
        </w:tc>
        <w:tc>
          <w:tcPr>
            <w:tcW w:w="4796" w:type="dxa"/>
          </w:tcPr>
          <w:p w:rsidR="003D6906" w:rsidRPr="00E73C0A" w:rsidRDefault="003D6906" w:rsidP="00E73C0A">
            <w:pPr>
              <w:pStyle w:val="Default"/>
              <w:rPr>
                <w:rFonts w:asciiTheme="minorHAnsi" w:hAnsiTheme="minorHAnsi"/>
                <w:sz w:val="20"/>
                <w:szCs w:val="20"/>
              </w:rPr>
            </w:pPr>
            <w:r w:rsidRPr="00E73C0A">
              <w:rPr>
                <w:rFonts w:asciiTheme="minorHAnsi" w:hAnsiTheme="minorHAnsi"/>
                <w:sz w:val="20"/>
                <w:szCs w:val="20"/>
              </w:rPr>
              <w:t xml:space="preserve">  Temporary Duty Assign</w:t>
            </w:r>
          </w:p>
        </w:tc>
      </w:tr>
      <w:tr w:rsidR="003D6906" w:rsidRPr="00BB1068" w:rsidTr="00B72A7F">
        <w:tc>
          <w:tcPr>
            <w:tcW w:w="733" w:type="dxa"/>
          </w:tcPr>
          <w:p w:rsidR="003D6906" w:rsidRDefault="003D6906" w:rsidP="003920AE">
            <w:pPr>
              <w:jc w:val="both"/>
              <w:rPr>
                <w:rFonts w:asciiTheme="minorHAnsi" w:hAnsiTheme="minorHAnsi"/>
              </w:rPr>
            </w:pPr>
            <w:r>
              <w:rPr>
                <w:rFonts w:asciiTheme="minorHAnsi" w:hAnsiTheme="minorHAnsi"/>
              </w:rPr>
              <w:t>7.21</w:t>
            </w:r>
          </w:p>
        </w:tc>
        <w:tc>
          <w:tcPr>
            <w:tcW w:w="1910" w:type="dxa"/>
            <w:vMerge/>
          </w:tcPr>
          <w:p w:rsidR="003D6906" w:rsidRPr="00BB1068" w:rsidRDefault="003D6906" w:rsidP="003920AE">
            <w:pPr>
              <w:pStyle w:val="Default"/>
              <w:rPr>
                <w:rFonts w:asciiTheme="minorHAnsi" w:hAnsiTheme="minorHAnsi"/>
                <w:b/>
                <w:bCs/>
                <w:sz w:val="20"/>
                <w:szCs w:val="20"/>
              </w:rPr>
            </w:pPr>
          </w:p>
        </w:tc>
        <w:tc>
          <w:tcPr>
            <w:tcW w:w="2151" w:type="dxa"/>
            <w:vMerge/>
          </w:tcPr>
          <w:p w:rsidR="003D6906" w:rsidRPr="00BB1068" w:rsidRDefault="003D6906" w:rsidP="003920AE">
            <w:pPr>
              <w:pStyle w:val="Default"/>
              <w:rPr>
                <w:rFonts w:asciiTheme="minorHAnsi" w:hAnsiTheme="minorHAnsi"/>
                <w:sz w:val="20"/>
                <w:szCs w:val="20"/>
              </w:rPr>
            </w:pPr>
          </w:p>
        </w:tc>
        <w:tc>
          <w:tcPr>
            <w:tcW w:w="4796" w:type="dxa"/>
          </w:tcPr>
          <w:p w:rsidR="003D6906" w:rsidRPr="00E73C0A" w:rsidRDefault="003D6906" w:rsidP="00E73C0A">
            <w:pPr>
              <w:pStyle w:val="Default"/>
              <w:rPr>
                <w:rFonts w:asciiTheme="minorHAnsi" w:hAnsiTheme="minorHAnsi"/>
                <w:sz w:val="20"/>
                <w:szCs w:val="20"/>
              </w:rPr>
            </w:pPr>
            <w:r w:rsidRPr="00E73C0A">
              <w:rPr>
                <w:rFonts w:asciiTheme="minorHAnsi" w:hAnsiTheme="minorHAnsi"/>
                <w:sz w:val="20"/>
                <w:szCs w:val="20"/>
              </w:rPr>
              <w:t xml:space="preserve">  Contract Extension</w:t>
            </w:r>
          </w:p>
        </w:tc>
      </w:tr>
      <w:tr w:rsidR="003D6906" w:rsidRPr="00BB1068" w:rsidTr="00B72A7F">
        <w:tc>
          <w:tcPr>
            <w:tcW w:w="733" w:type="dxa"/>
          </w:tcPr>
          <w:p w:rsidR="003D6906" w:rsidRDefault="003D6906" w:rsidP="003920AE">
            <w:pPr>
              <w:jc w:val="both"/>
              <w:rPr>
                <w:rFonts w:asciiTheme="minorHAnsi" w:hAnsiTheme="minorHAnsi"/>
              </w:rPr>
            </w:pPr>
            <w:r>
              <w:rPr>
                <w:rFonts w:asciiTheme="minorHAnsi" w:hAnsiTheme="minorHAnsi"/>
              </w:rPr>
              <w:t>7.22</w:t>
            </w:r>
          </w:p>
        </w:tc>
        <w:tc>
          <w:tcPr>
            <w:tcW w:w="1910" w:type="dxa"/>
            <w:vMerge/>
          </w:tcPr>
          <w:p w:rsidR="003D6906" w:rsidRPr="00BB1068" w:rsidRDefault="003D6906" w:rsidP="003920AE">
            <w:pPr>
              <w:pStyle w:val="Default"/>
              <w:rPr>
                <w:rFonts w:asciiTheme="minorHAnsi" w:hAnsiTheme="minorHAnsi"/>
                <w:b/>
                <w:bCs/>
                <w:sz w:val="20"/>
                <w:szCs w:val="20"/>
              </w:rPr>
            </w:pPr>
          </w:p>
        </w:tc>
        <w:tc>
          <w:tcPr>
            <w:tcW w:w="2151" w:type="dxa"/>
            <w:vMerge/>
          </w:tcPr>
          <w:p w:rsidR="003D6906" w:rsidRPr="00BB1068" w:rsidRDefault="003D6906" w:rsidP="003920AE">
            <w:pPr>
              <w:pStyle w:val="Default"/>
              <w:rPr>
                <w:rFonts w:asciiTheme="minorHAnsi" w:hAnsiTheme="minorHAnsi"/>
                <w:sz w:val="20"/>
                <w:szCs w:val="20"/>
              </w:rPr>
            </w:pPr>
          </w:p>
        </w:tc>
        <w:tc>
          <w:tcPr>
            <w:tcW w:w="4796" w:type="dxa"/>
          </w:tcPr>
          <w:p w:rsidR="003D6906" w:rsidRPr="00E73C0A" w:rsidRDefault="003D6906" w:rsidP="00E73C0A">
            <w:pPr>
              <w:pStyle w:val="Default"/>
              <w:rPr>
                <w:rFonts w:asciiTheme="minorHAnsi" w:hAnsiTheme="minorHAnsi"/>
                <w:sz w:val="20"/>
                <w:szCs w:val="20"/>
              </w:rPr>
            </w:pPr>
            <w:r w:rsidRPr="00E73C0A">
              <w:rPr>
                <w:rFonts w:asciiTheme="minorHAnsi" w:hAnsiTheme="minorHAnsi"/>
                <w:sz w:val="20"/>
                <w:szCs w:val="20"/>
              </w:rPr>
              <w:t>Salary Amendment</w:t>
            </w:r>
          </w:p>
        </w:tc>
      </w:tr>
      <w:tr w:rsidR="003D6906" w:rsidRPr="00BB1068" w:rsidTr="00B72A7F">
        <w:tc>
          <w:tcPr>
            <w:tcW w:w="733" w:type="dxa"/>
          </w:tcPr>
          <w:p w:rsidR="003D6906" w:rsidRDefault="003D6906" w:rsidP="003920AE">
            <w:pPr>
              <w:jc w:val="both"/>
              <w:rPr>
                <w:rFonts w:asciiTheme="minorHAnsi" w:hAnsiTheme="minorHAnsi"/>
              </w:rPr>
            </w:pPr>
            <w:r>
              <w:rPr>
                <w:rFonts w:asciiTheme="minorHAnsi" w:hAnsiTheme="minorHAnsi"/>
              </w:rPr>
              <w:t>7.23</w:t>
            </w:r>
          </w:p>
        </w:tc>
        <w:tc>
          <w:tcPr>
            <w:tcW w:w="1910" w:type="dxa"/>
            <w:vMerge/>
          </w:tcPr>
          <w:p w:rsidR="003D6906" w:rsidRPr="00BB1068" w:rsidRDefault="003D6906" w:rsidP="003920AE">
            <w:pPr>
              <w:pStyle w:val="Default"/>
              <w:rPr>
                <w:rFonts w:asciiTheme="minorHAnsi" w:hAnsiTheme="minorHAnsi"/>
                <w:b/>
                <w:bCs/>
                <w:sz w:val="20"/>
                <w:szCs w:val="20"/>
              </w:rPr>
            </w:pPr>
          </w:p>
        </w:tc>
        <w:tc>
          <w:tcPr>
            <w:tcW w:w="2151" w:type="dxa"/>
            <w:vMerge/>
          </w:tcPr>
          <w:p w:rsidR="003D6906" w:rsidRPr="00BB1068" w:rsidRDefault="003D6906" w:rsidP="003920AE">
            <w:pPr>
              <w:pStyle w:val="Default"/>
              <w:rPr>
                <w:rFonts w:asciiTheme="minorHAnsi" w:hAnsiTheme="minorHAnsi"/>
                <w:sz w:val="20"/>
                <w:szCs w:val="20"/>
              </w:rPr>
            </w:pPr>
          </w:p>
        </w:tc>
        <w:tc>
          <w:tcPr>
            <w:tcW w:w="4796" w:type="dxa"/>
          </w:tcPr>
          <w:p w:rsidR="003D6906" w:rsidRDefault="003D6906" w:rsidP="00E73C0A">
            <w:pPr>
              <w:pStyle w:val="Default"/>
              <w:rPr>
                <w:rFonts w:asciiTheme="minorHAnsi" w:hAnsiTheme="minorHAnsi"/>
                <w:sz w:val="20"/>
                <w:szCs w:val="20"/>
              </w:rPr>
            </w:pPr>
            <w:r>
              <w:rPr>
                <w:rFonts w:asciiTheme="minorHAnsi" w:hAnsiTheme="minorHAnsi"/>
                <w:sz w:val="20"/>
                <w:szCs w:val="20"/>
              </w:rPr>
              <w:t xml:space="preserve"> Performance Appraisal</w:t>
            </w:r>
          </w:p>
        </w:tc>
      </w:tr>
      <w:tr w:rsidR="003920AE" w:rsidRPr="00BB1068" w:rsidTr="00B72A7F">
        <w:tc>
          <w:tcPr>
            <w:tcW w:w="733" w:type="dxa"/>
          </w:tcPr>
          <w:p w:rsidR="003920AE" w:rsidRPr="00BB1068" w:rsidRDefault="003D6906" w:rsidP="003920AE">
            <w:pPr>
              <w:jc w:val="both"/>
              <w:rPr>
                <w:rFonts w:asciiTheme="minorHAnsi" w:hAnsiTheme="minorHAnsi"/>
              </w:rPr>
            </w:pPr>
            <w:r>
              <w:rPr>
                <w:rFonts w:asciiTheme="minorHAnsi" w:hAnsiTheme="minorHAnsi"/>
              </w:rPr>
              <w:t>7.24</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vMerge w:val="restart"/>
          </w:tcPr>
          <w:tbl>
            <w:tblPr>
              <w:tblW w:w="0" w:type="auto"/>
              <w:tblBorders>
                <w:top w:val="nil"/>
                <w:left w:val="nil"/>
                <w:bottom w:val="nil"/>
                <w:right w:val="nil"/>
              </w:tblBorders>
              <w:tblLook w:val="0000"/>
            </w:tblPr>
            <w:tblGrid>
              <w:gridCol w:w="1511"/>
            </w:tblGrid>
            <w:tr w:rsidR="003920AE" w:rsidRPr="00BB1068" w:rsidTr="00E126F1">
              <w:trPr>
                <w:trHeight w:val="158"/>
              </w:trPr>
              <w:tc>
                <w:tcPr>
                  <w:tcW w:w="1511"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HR Reporting</w:t>
                  </w:r>
                </w:p>
              </w:tc>
            </w:tr>
          </w:tbl>
          <w:p w:rsidR="003920AE" w:rsidRPr="00BB1068" w:rsidRDefault="003920AE"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2809"/>
            </w:tblGrid>
            <w:tr w:rsidR="003920AE" w:rsidRPr="00BB1068" w:rsidTr="00E126F1">
              <w:trPr>
                <w:trHeight w:val="158"/>
              </w:trPr>
              <w:tc>
                <w:tcPr>
                  <w:tcW w:w="2809"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Customized detail Staff list</w:t>
                  </w:r>
                </w:p>
              </w:tc>
            </w:tr>
          </w:tbl>
          <w:p w:rsidR="003920AE" w:rsidRPr="00BB1068" w:rsidRDefault="003920AE" w:rsidP="003920AE">
            <w:pPr>
              <w:pStyle w:val="Default"/>
              <w:rPr>
                <w:rFonts w:asciiTheme="minorHAnsi" w:hAnsiTheme="minorHAnsi"/>
                <w:sz w:val="20"/>
                <w:szCs w:val="20"/>
              </w:rPr>
            </w:pPr>
          </w:p>
        </w:tc>
      </w:tr>
      <w:tr w:rsidR="003920AE" w:rsidRPr="00BB1068" w:rsidTr="00B72A7F">
        <w:tc>
          <w:tcPr>
            <w:tcW w:w="733" w:type="dxa"/>
          </w:tcPr>
          <w:p w:rsidR="003920AE" w:rsidRPr="00BB1068" w:rsidRDefault="003D6906" w:rsidP="003920AE">
            <w:pPr>
              <w:jc w:val="both"/>
              <w:rPr>
                <w:rFonts w:asciiTheme="minorHAnsi" w:hAnsiTheme="minorHAnsi"/>
              </w:rPr>
            </w:pPr>
            <w:r>
              <w:rPr>
                <w:rFonts w:asciiTheme="minorHAnsi" w:hAnsiTheme="minorHAnsi"/>
              </w:rPr>
              <w:t>7.25</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vMerge/>
          </w:tcPr>
          <w:p w:rsidR="003920AE" w:rsidRPr="00BB1068" w:rsidRDefault="003920AE"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4293"/>
            </w:tblGrid>
            <w:tr w:rsidR="003920AE" w:rsidRPr="00BB1068" w:rsidTr="00E126F1">
              <w:trPr>
                <w:trHeight w:val="158"/>
              </w:trPr>
              <w:tc>
                <w:tcPr>
                  <w:tcW w:w="4293"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Contract/Probationary list with expiration</w:t>
                  </w:r>
                </w:p>
              </w:tc>
            </w:tr>
          </w:tbl>
          <w:p w:rsidR="003920AE" w:rsidRPr="00BB1068" w:rsidRDefault="003920AE" w:rsidP="003920AE">
            <w:pPr>
              <w:pStyle w:val="Default"/>
              <w:rPr>
                <w:rFonts w:asciiTheme="minorHAnsi" w:hAnsiTheme="minorHAnsi"/>
                <w:sz w:val="20"/>
                <w:szCs w:val="20"/>
              </w:rPr>
            </w:pPr>
          </w:p>
        </w:tc>
      </w:tr>
      <w:tr w:rsidR="003920AE" w:rsidRPr="00BB1068" w:rsidTr="00B72A7F">
        <w:tc>
          <w:tcPr>
            <w:tcW w:w="733" w:type="dxa"/>
          </w:tcPr>
          <w:p w:rsidR="003920AE" w:rsidRPr="00BB1068" w:rsidRDefault="003D6906" w:rsidP="003920AE">
            <w:pPr>
              <w:jc w:val="both"/>
              <w:rPr>
                <w:rFonts w:asciiTheme="minorHAnsi" w:hAnsiTheme="minorHAnsi"/>
              </w:rPr>
            </w:pPr>
            <w:r>
              <w:rPr>
                <w:rFonts w:asciiTheme="minorHAnsi" w:hAnsiTheme="minorHAnsi"/>
              </w:rPr>
              <w:t>7.26</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vMerge/>
          </w:tcPr>
          <w:p w:rsidR="003920AE" w:rsidRPr="00BB1068" w:rsidRDefault="003920AE"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3525"/>
            </w:tblGrid>
            <w:tr w:rsidR="003920AE" w:rsidRPr="00BB1068" w:rsidTr="00E126F1">
              <w:trPr>
                <w:trHeight w:val="158"/>
              </w:trPr>
              <w:tc>
                <w:tcPr>
                  <w:tcW w:w="3525"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Demographic analysis &amp; reporting</w:t>
                  </w:r>
                </w:p>
              </w:tc>
            </w:tr>
          </w:tbl>
          <w:p w:rsidR="003920AE" w:rsidRPr="00BB1068" w:rsidRDefault="003920AE" w:rsidP="003920AE">
            <w:pPr>
              <w:pStyle w:val="Default"/>
              <w:rPr>
                <w:rFonts w:asciiTheme="minorHAnsi" w:hAnsiTheme="minorHAnsi"/>
                <w:sz w:val="20"/>
                <w:szCs w:val="20"/>
              </w:rPr>
            </w:pPr>
          </w:p>
        </w:tc>
      </w:tr>
      <w:tr w:rsidR="003920AE" w:rsidRPr="00BB1068" w:rsidTr="00B72A7F">
        <w:tc>
          <w:tcPr>
            <w:tcW w:w="733" w:type="dxa"/>
          </w:tcPr>
          <w:p w:rsidR="003920AE" w:rsidRPr="00BB1068" w:rsidRDefault="003D6906" w:rsidP="003920AE">
            <w:pPr>
              <w:jc w:val="both"/>
              <w:rPr>
                <w:rFonts w:asciiTheme="minorHAnsi" w:hAnsiTheme="minorHAnsi"/>
              </w:rPr>
            </w:pPr>
            <w:r>
              <w:rPr>
                <w:rFonts w:asciiTheme="minorHAnsi" w:hAnsiTheme="minorHAnsi"/>
              </w:rPr>
              <w:t>7.27</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vMerge/>
          </w:tcPr>
          <w:p w:rsidR="003920AE" w:rsidRPr="00BB1068" w:rsidRDefault="003920AE"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3110"/>
            </w:tblGrid>
            <w:tr w:rsidR="003920AE" w:rsidRPr="00BB1068" w:rsidTr="00E126F1">
              <w:trPr>
                <w:trHeight w:val="158"/>
              </w:trPr>
              <w:tc>
                <w:tcPr>
                  <w:tcW w:w="3110"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Turnover analysis &amp; reporting</w:t>
                  </w:r>
                </w:p>
              </w:tc>
            </w:tr>
          </w:tbl>
          <w:p w:rsidR="003920AE" w:rsidRPr="00BB1068" w:rsidRDefault="003920AE" w:rsidP="003920AE">
            <w:pPr>
              <w:pStyle w:val="Default"/>
              <w:rPr>
                <w:rFonts w:asciiTheme="minorHAnsi" w:hAnsiTheme="minorHAnsi"/>
                <w:sz w:val="20"/>
                <w:szCs w:val="20"/>
              </w:rPr>
            </w:pPr>
          </w:p>
        </w:tc>
      </w:tr>
      <w:tr w:rsidR="003920AE" w:rsidRPr="00BB1068" w:rsidTr="00B72A7F">
        <w:tc>
          <w:tcPr>
            <w:tcW w:w="733" w:type="dxa"/>
          </w:tcPr>
          <w:p w:rsidR="003920AE" w:rsidRPr="00BB1068" w:rsidRDefault="003D6906" w:rsidP="003920AE">
            <w:pPr>
              <w:jc w:val="both"/>
              <w:rPr>
                <w:rFonts w:asciiTheme="minorHAnsi" w:hAnsiTheme="minorHAnsi"/>
              </w:rPr>
            </w:pPr>
            <w:r>
              <w:rPr>
                <w:rFonts w:asciiTheme="minorHAnsi" w:hAnsiTheme="minorHAnsi"/>
              </w:rPr>
              <w:t>7.28</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vMerge/>
          </w:tcPr>
          <w:p w:rsidR="003920AE" w:rsidRPr="00BB1068" w:rsidRDefault="003920AE"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3590"/>
            </w:tblGrid>
            <w:tr w:rsidR="003920AE" w:rsidRPr="00BB1068" w:rsidTr="00E126F1">
              <w:trPr>
                <w:trHeight w:val="158"/>
              </w:trPr>
              <w:tc>
                <w:tcPr>
                  <w:tcW w:w="3590"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Periodic report generation options</w:t>
                  </w:r>
                </w:p>
              </w:tc>
            </w:tr>
          </w:tbl>
          <w:p w:rsidR="003920AE" w:rsidRPr="00BB1068" w:rsidRDefault="003920AE" w:rsidP="003920AE">
            <w:pPr>
              <w:pStyle w:val="Default"/>
              <w:rPr>
                <w:rFonts w:asciiTheme="minorHAnsi" w:hAnsiTheme="minorHAnsi"/>
                <w:sz w:val="20"/>
                <w:szCs w:val="20"/>
              </w:rPr>
            </w:pPr>
          </w:p>
        </w:tc>
      </w:tr>
      <w:tr w:rsidR="003920AE" w:rsidRPr="00BB1068" w:rsidTr="00B72A7F">
        <w:tc>
          <w:tcPr>
            <w:tcW w:w="733" w:type="dxa"/>
          </w:tcPr>
          <w:p w:rsidR="003920AE" w:rsidRPr="00BB1068" w:rsidRDefault="003D6906" w:rsidP="003920AE">
            <w:pPr>
              <w:jc w:val="both"/>
              <w:rPr>
                <w:rFonts w:asciiTheme="minorHAnsi" w:hAnsiTheme="minorHAnsi"/>
              </w:rPr>
            </w:pPr>
            <w:r>
              <w:rPr>
                <w:rFonts w:asciiTheme="minorHAnsi" w:hAnsiTheme="minorHAnsi"/>
              </w:rPr>
              <w:t>7.29</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vMerge/>
          </w:tcPr>
          <w:p w:rsidR="003920AE" w:rsidRPr="00BB1068" w:rsidRDefault="003920AE"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3521"/>
            </w:tblGrid>
            <w:tr w:rsidR="003920AE" w:rsidRPr="00BB1068" w:rsidTr="00E126F1">
              <w:trPr>
                <w:trHeight w:val="158"/>
              </w:trPr>
              <w:tc>
                <w:tcPr>
                  <w:tcW w:w="3521"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USAID compliance related reports</w:t>
                  </w:r>
                </w:p>
              </w:tc>
            </w:tr>
          </w:tbl>
          <w:p w:rsidR="003920AE" w:rsidRPr="00BB1068" w:rsidRDefault="003920AE" w:rsidP="003920AE">
            <w:pPr>
              <w:pStyle w:val="Default"/>
              <w:rPr>
                <w:rFonts w:asciiTheme="minorHAnsi" w:hAnsiTheme="minorHAnsi"/>
                <w:sz w:val="20"/>
                <w:szCs w:val="20"/>
              </w:rPr>
            </w:pPr>
          </w:p>
        </w:tc>
      </w:tr>
      <w:tr w:rsidR="003920AE" w:rsidRPr="00BB1068" w:rsidTr="00B72A7F">
        <w:tc>
          <w:tcPr>
            <w:tcW w:w="733" w:type="dxa"/>
          </w:tcPr>
          <w:p w:rsidR="003920AE" w:rsidRPr="00BB1068" w:rsidRDefault="003D6906" w:rsidP="003D6906">
            <w:pPr>
              <w:jc w:val="both"/>
              <w:rPr>
                <w:rFonts w:asciiTheme="minorHAnsi" w:hAnsiTheme="minorHAnsi"/>
              </w:rPr>
            </w:pPr>
            <w:r>
              <w:rPr>
                <w:rFonts w:asciiTheme="minorHAnsi" w:hAnsiTheme="minorHAnsi"/>
              </w:rPr>
              <w:t>7.30</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vMerge/>
          </w:tcPr>
          <w:p w:rsidR="003920AE" w:rsidRPr="00BB1068" w:rsidRDefault="003920AE"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4566"/>
            </w:tblGrid>
            <w:tr w:rsidR="003920AE" w:rsidRPr="00BB1068" w:rsidTr="00E126F1">
              <w:trPr>
                <w:trHeight w:val="158"/>
              </w:trPr>
              <w:tc>
                <w:tcPr>
                  <w:tcW w:w="5096"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Time sheet calculation &amp; uploading from MS Excel</w:t>
                  </w:r>
                </w:p>
              </w:tc>
            </w:tr>
          </w:tbl>
          <w:p w:rsidR="003920AE" w:rsidRPr="00BB1068" w:rsidRDefault="003920AE" w:rsidP="003920AE">
            <w:pPr>
              <w:pStyle w:val="Default"/>
              <w:rPr>
                <w:rFonts w:asciiTheme="minorHAnsi" w:hAnsiTheme="minorHAnsi"/>
                <w:sz w:val="20"/>
                <w:szCs w:val="20"/>
              </w:rPr>
            </w:pPr>
          </w:p>
        </w:tc>
      </w:tr>
      <w:tr w:rsidR="003920AE" w:rsidRPr="00BB1068" w:rsidTr="00B72A7F">
        <w:tc>
          <w:tcPr>
            <w:tcW w:w="733" w:type="dxa"/>
          </w:tcPr>
          <w:p w:rsidR="003920AE" w:rsidRPr="00BB1068" w:rsidRDefault="003D6906" w:rsidP="003D6906">
            <w:pPr>
              <w:jc w:val="both"/>
              <w:rPr>
                <w:rFonts w:asciiTheme="minorHAnsi" w:hAnsiTheme="minorHAnsi"/>
              </w:rPr>
            </w:pPr>
            <w:r>
              <w:rPr>
                <w:rFonts w:asciiTheme="minorHAnsi" w:hAnsiTheme="minorHAnsi"/>
              </w:rPr>
              <w:t>7.31</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vMerge/>
          </w:tcPr>
          <w:p w:rsidR="003920AE" w:rsidRPr="00BB1068" w:rsidRDefault="003920AE"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3639"/>
            </w:tblGrid>
            <w:tr w:rsidR="003920AE" w:rsidRPr="00BB1068" w:rsidTr="00E126F1">
              <w:trPr>
                <w:trHeight w:val="158"/>
              </w:trPr>
              <w:tc>
                <w:tcPr>
                  <w:tcW w:w="3639"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b/>
                      <w:bCs/>
                      <w:sz w:val="20"/>
                      <w:szCs w:val="20"/>
                    </w:rPr>
                    <w:t>Reports mentioned on earlier tabs</w:t>
                  </w:r>
                </w:p>
              </w:tc>
            </w:tr>
          </w:tbl>
          <w:p w:rsidR="003920AE" w:rsidRPr="00BB1068" w:rsidRDefault="003920AE" w:rsidP="003920AE">
            <w:pPr>
              <w:pStyle w:val="Default"/>
              <w:rPr>
                <w:rFonts w:asciiTheme="minorHAnsi" w:hAnsiTheme="minorHAnsi"/>
                <w:sz w:val="20"/>
                <w:szCs w:val="20"/>
              </w:rPr>
            </w:pPr>
          </w:p>
        </w:tc>
      </w:tr>
      <w:tr w:rsidR="003920AE" w:rsidRPr="00BB1068" w:rsidTr="00B72A7F">
        <w:tc>
          <w:tcPr>
            <w:tcW w:w="733" w:type="dxa"/>
          </w:tcPr>
          <w:p w:rsidR="003920AE" w:rsidRPr="00BB1068" w:rsidRDefault="003D6906" w:rsidP="003920AE">
            <w:pPr>
              <w:jc w:val="both"/>
              <w:rPr>
                <w:rFonts w:asciiTheme="minorHAnsi" w:hAnsiTheme="minorHAnsi"/>
              </w:rPr>
            </w:pPr>
            <w:r>
              <w:rPr>
                <w:rFonts w:asciiTheme="minorHAnsi" w:hAnsiTheme="minorHAnsi"/>
              </w:rPr>
              <w:t>7.32</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vMerge/>
          </w:tcPr>
          <w:p w:rsidR="003920AE" w:rsidRPr="00BB1068" w:rsidRDefault="003920AE"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3885"/>
            </w:tblGrid>
            <w:tr w:rsidR="003920AE" w:rsidRPr="00BB1068" w:rsidTr="00E126F1">
              <w:trPr>
                <w:trHeight w:val="158"/>
              </w:trPr>
              <w:tc>
                <w:tcPr>
                  <w:tcW w:w="3885"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b/>
                      <w:bCs/>
                      <w:sz w:val="20"/>
                      <w:szCs w:val="20"/>
                    </w:rPr>
                    <w:t>Tick box option on report generation</w:t>
                  </w:r>
                </w:p>
              </w:tc>
            </w:tr>
          </w:tbl>
          <w:p w:rsidR="003920AE" w:rsidRPr="00BB1068" w:rsidRDefault="003920AE" w:rsidP="003920AE">
            <w:pPr>
              <w:pStyle w:val="Default"/>
              <w:rPr>
                <w:rFonts w:asciiTheme="minorHAnsi" w:hAnsiTheme="minorHAnsi"/>
                <w:sz w:val="20"/>
                <w:szCs w:val="20"/>
              </w:rPr>
            </w:pPr>
          </w:p>
        </w:tc>
      </w:tr>
      <w:tr w:rsidR="003920AE" w:rsidRPr="00BB1068" w:rsidTr="00B72A7F">
        <w:tc>
          <w:tcPr>
            <w:tcW w:w="733" w:type="dxa"/>
          </w:tcPr>
          <w:p w:rsidR="003920AE" w:rsidRPr="00BB1068" w:rsidRDefault="003920AE" w:rsidP="003920AE">
            <w:pPr>
              <w:jc w:val="both"/>
              <w:rPr>
                <w:rFonts w:asciiTheme="minorHAnsi" w:hAnsiTheme="minorHAnsi"/>
              </w:rPr>
            </w:pPr>
            <w:r>
              <w:rPr>
                <w:rFonts w:asciiTheme="minorHAnsi" w:hAnsiTheme="minorHAnsi"/>
              </w:rPr>
              <w:t>8</w:t>
            </w:r>
            <w:r w:rsidRPr="00BB1068">
              <w:rPr>
                <w:rFonts w:asciiTheme="minorHAnsi" w:hAnsiTheme="minorHAnsi"/>
              </w:rPr>
              <w:t>.1</w:t>
            </w:r>
          </w:p>
        </w:tc>
        <w:tc>
          <w:tcPr>
            <w:tcW w:w="1910" w:type="dxa"/>
            <w:vMerge w:val="restart"/>
          </w:tcPr>
          <w:p w:rsidR="003920AE" w:rsidRPr="00BB1068" w:rsidRDefault="003920AE" w:rsidP="003920AE">
            <w:pPr>
              <w:pStyle w:val="Default"/>
              <w:rPr>
                <w:rFonts w:asciiTheme="minorHAnsi" w:hAnsiTheme="minorHAnsi"/>
                <w:sz w:val="20"/>
                <w:szCs w:val="20"/>
              </w:rPr>
            </w:pPr>
          </w:p>
          <w:tbl>
            <w:tblPr>
              <w:tblW w:w="0" w:type="auto"/>
              <w:tblBorders>
                <w:top w:val="nil"/>
                <w:left w:val="nil"/>
                <w:bottom w:val="nil"/>
                <w:right w:val="nil"/>
              </w:tblBorders>
              <w:tblLook w:val="0000"/>
            </w:tblPr>
            <w:tblGrid>
              <w:gridCol w:w="909"/>
            </w:tblGrid>
            <w:tr w:rsidR="003920AE" w:rsidRPr="00BB1068" w:rsidTr="00E126F1">
              <w:trPr>
                <w:trHeight w:val="158"/>
              </w:trPr>
              <w:tc>
                <w:tcPr>
                  <w:tcW w:w="909"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b/>
                      <w:bCs/>
                      <w:sz w:val="20"/>
                      <w:szCs w:val="20"/>
                    </w:rPr>
                    <w:t>Payroll</w:t>
                  </w:r>
                </w:p>
              </w:tc>
            </w:tr>
          </w:tbl>
          <w:p w:rsidR="003920AE" w:rsidRPr="00BB1068" w:rsidRDefault="003920AE" w:rsidP="003920AE">
            <w:pPr>
              <w:pStyle w:val="Default"/>
              <w:rPr>
                <w:rFonts w:asciiTheme="minorHAnsi" w:hAnsiTheme="minorHAnsi"/>
                <w:b/>
                <w:bCs/>
                <w:sz w:val="20"/>
                <w:szCs w:val="20"/>
              </w:rPr>
            </w:pPr>
          </w:p>
        </w:tc>
        <w:tc>
          <w:tcPr>
            <w:tcW w:w="2151" w:type="dxa"/>
            <w:vMerge w:val="restart"/>
          </w:tcPr>
          <w:tbl>
            <w:tblPr>
              <w:tblW w:w="0" w:type="auto"/>
              <w:tblBorders>
                <w:top w:val="nil"/>
                <w:left w:val="nil"/>
                <w:bottom w:val="nil"/>
                <w:right w:val="nil"/>
              </w:tblBorders>
              <w:tblLook w:val="0000"/>
            </w:tblPr>
            <w:tblGrid>
              <w:gridCol w:w="1853"/>
            </w:tblGrid>
            <w:tr w:rsidR="003920AE" w:rsidRPr="00BB1068" w:rsidTr="00E126F1">
              <w:trPr>
                <w:trHeight w:val="158"/>
              </w:trPr>
              <w:tc>
                <w:tcPr>
                  <w:tcW w:w="1853"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salary &amp; benefits</w:t>
                  </w:r>
                </w:p>
              </w:tc>
            </w:tr>
          </w:tbl>
          <w:p w:rsidR="003920AE" w:rsidRPr="00BB1068" w:rsidRDefault="003920AE"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1718"/>
            </w:tblGrid>
            <w:tr w:rsidR="003920AE" w:rsidRPr="00BB1068" w:rsidTr="00E126F1">
              <w:trPr>
                <w:trHeight w:val="158"/>
              </w:trPr>
              <w:tc>
                <w:tcPr>
                  <w:tcW w:w="1718"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Salary break up</w:t>
                  </w:r>
                </w:p>
              </w:tc>
            </w:tr>
          </w:tbl>
          <w:p w:rsidR="003920AE" w:rsidRPr="00BB1068" w:rsidRDefault="003920AE" w:rsidP="003920AE">
            <w:pPr>
              <w:pStyle w:val="Default"/>
              <w:rPr>
                <w:rFonts w:asciiTheme="minorHAnsi" w:hAnsiTheme="minorHAnsi"/>
                <w:sz w:val="20"/>
                <w:szCs w:val="20"/>
              </w:rPr>
            </w:pPr>
          </w:p>
        </w:tc>
      </w:tr>
      <w:tr w:rsidR="003920AE" w:rsidRPr="00BB1068" w:rsidTr="00B72A7F">
        <w:tc>
          <w:tcPr>
            <w:tcW w:w="733" w:type="dxa"/>
          </w:tcPr>
          <w:p w:rsidR="003920AE" w:rsidRPr="00BB1068" w:rsidRDefault="003920AE" w:rsidP="003920AE">
            <w:pPr>
              <w:jc w:val="both"/>
              <w:rPr>
                <w:rFonts w:asciiTheme="minorHAnsi" w:hAnsiTheme="minorHAnsi"/>
              </w:rPr>
            </w:pPr>
            <w:r>
              <w:rPr>
                <w:rFonts w:asciiTheme="minorHAnsi" w:hAnsiTheme="minorHAnsi"/>
              </w:rPr>
              <w:t>8</w:t>
            </w:r>
            <w:r w:rsidRPr="00BB1068">
              <w:rPr>
                <w:rFonts w:asciiTheme="minorHAnsi" w:hAnsiTheme="minorHAnsi"/>
              </w:rPr>
              <w:t>.2</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vMerge/>
          </w:tcPr>
          <w:p w:rsidR="003920AE" w:rsidRPr="00BB1068" w:rsidRDefault="003920AE"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1767"/>
            </w:tblGrid>
            <w:tr w:rsidR="003920AE" w:rsidRPr="00BB1068" w:rsidTr="00E126F1">
              <w:trPr>
                <w:trHeight w:val="158"/>
              </w:trPr>
              <w:tc>
                <w:tcPr>
                  <w:tcW w:w="1767"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Bonus packages</w:t>
                  </w:r>
                </w:p>
              </w:tc>
            </w:tr>
          </w:tbl>
          <w:p w:rsidR="003920AE" w:rsidRPr="00BB1068" w:rsidRDefault="003920AE" w:rsidP="003920AE">
            <w:pPr>
              <w:pStyle w:val="Default"/>
              <w:rPr>
                <w:rFonts w:asciiTheme="minorHAnsi" w:hAnsiTheme="minorHAnsi"/>
                <w:sz w:val="20"/>
                <w:szCs w:val="20"/>
              </w:rPr>
            </w:pPr>
          </w:p>
        </w:tc>
      </w:tr>
      <w:tr w:rsidR="003920AE" w:rsidRPr="00BB1068" w:rsidTr="00B72A7F">
        <w:tc>
          <w:tcPr>
            <w:tcW w:w="733" w:type="dxa"/>
          </w:tcPr>
          <w:p w:rsidR="003920AE" w:rsidRPr="00BB1068" w:rsidRDefault="003920AE" w:rsidP="003920AE">
            <w:pPr>
              <w:jc w:val="both"/>
              <w:rPr>
                <w:rFonts w:asciiTheme="minorHAnsi" w:hAnsiTheme="minorHAnsi"/>
              </w:rPr>
            </w:pPr>
            <w:r>
              <w:rPr>
                <w:rFonts w:asciiTheme="minorHAnsi" w:hAnsiTheme="minorHAnsi"/>
              </w:rPr>
              <w:t>8</w:t>
            </w:r>
            <w:r w:rsidRPr="00BB1068">
              <w:rPr>
                <w:rFonts w:asciiTheme="minorHAnsi" w:hAnsiTheme="minorHAnsi"/>
              </w:rPr>
              <w:t>.3</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vMerge/>
          </w:tcPr>
          <w:p w:rsidR="003920AE" w:rsidRPr="00BB1068" w:rsidRDefault="003920AE"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1414"/>
            </w:tblGrid>
            <w:tr w:rsidR="003920AE" w:rsidRPr="00BB1068" w:rsidTr="00E126F1">
              <w:trPr>
                <w:trHeight w:val="158"/>
              </w:trPr>
              <w:tc>
                <w:tcPr>
                  <w:tcW w:w="1414"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LWOP setup</w:t>
                  </w:r>
                </w:p>
              </w:tc>
            </w:tr>
          </w:tbl>
          <w:p w:rsidR="003920AE" w:rsidRPr="00BB1068" w:rsidRDefault="003920AE" w:rsidP="003920AE">
            <w:pPr>
              <w:pStyle w:val="Default"/>
              <w:rPr>
                <w:rFonts w:asciiTheme="minorHAnsi" w:hAnsiTheme="minorHAnsi"/>
                <w:sz w:val="20"/>
                <w:szCs w:val="20"/>
              </w:rPr>
            </w:pPr>
          </w:p>
        </w:tc>
      </w:tr>
      <w:tr w:rsidR="003920AE" w:rsidRPr="00BB1068" w:rsidTr="00B72A7F">
        <w:tc>
          <w:tcPr>
            <w:tcW w:w="733" w:type="dxa"/>
          </w:tcPr>
          <w:p w:rsidR="003920AE" w:rsidRPr="00BB1068" w:rsidRDefault="003920AE" w:rsidP="003920AE">
            <w:pPr>
              <w:jc w:val="both"/>
              <w:rPr>
                <w:rFonts w:asciiTheme="minorHAnsi" w:hAnsiTheme="minorHAnsi"/>
              </w:rPr>
            </w:pPr>
            <w:r>
              <w:rPr>
                <w:rFonts w:asciiTheme="minorHAnsi" w:hAnsiTheme="minorHAnsi"/>
              </w:rPr>
              <w:t>8</w:t>
            </w:r>
            <w:r w:rsidRPr="00BB1068">
              <w:rPr>
                <w:rFonts w:asciiTheme="minorHAnsi" w:hAnsiTheme="minorHAnsi"/>
              </w:rPr>
              <w:t>.4</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vMerge/>
          </w:tcPr>
          <w:p w:rsidR="003920AE" w:rsidRPr="00BB1068" w:rsidRDefault="003920AE"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3295"/>
            </w:tblGrid>
            <w:tr w:rsidR="003920AE" w:rsidRPr="00BB1068" w:rsidTr="00E126F1">
              <w:trPr>
                <w:trHeight w:val="158"/>
              </w:trPr>
              <w:tc>
                <w:tcPr>
                  <w:tcW w:w="3295"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Increment setup (auto/manual)</w:t>
                  </w:r>
                </w:p>
              </w:tc>
            </w:tr>
          </w:tbl>
          <w:p w:rsidR="003920AE" w:rsidRPr="00BB1068" w:rsidRDefault="003920AE" w:rsidP="003920AE">
            <w:pPr>
              <w:pStyle w:val="Default"/>
              <w:rPr>
                <w:rFonts w:asciiTheme="minorHAnsi" w:hAnsiTheme="minorHAnsi"/>
                <w:sz w:val="20"/>
                <w:szCs w:val="20"/>
              </w:rPr>
            </w:pPr>
          </w:p>
        </w:tc>
      </w:tr>
      <w:tr w:rsidR="003920AE" w:rsidRPr="00BB1068" w:rsidTr="00B72A7F">
        <w:tc>
          <w:tcPr>
            <w:tcW w:w="733" w:type="dxa"/>
          </w:tcPr>
          <w:p w:rsidR="003920AE" w:rsidRPr="00BB1068" w:rsidRDefault="003920AE" w:rsidP="003920AE">
            <w:pPr>
              <w:jc w:val="both"/>
              <w:rPr>
                <w:rFonts w:asciiTheme="minorHAnsi" w:hAnsiTheme="minorHAnsi"/>
              </w:rPr>
            </w:pPr>
            <w:r>
              <w:rPr>
                <w:rFonts w:asciiTheme="minorHAnsi" w:hAnsiTheme="minorHAnsi"/>
              </w:rPr>
              <w:t>8</w:t>
            </w:r>
            <w:r w:rsidRPr="00BB1068">
              <w:rPr>
                <w:rFonts w:asciiTheme="minorHAnsi" w:hAnsiTheme="minorHAnsi"/>
              </w:rPr>
              <w:t>.5</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vMerge/>
          </w:tcPr>
          <w:p w:rsidR="003920AE" w:rsidRPr="00BB1068" w:rsidRDefault="003920AE"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2662"/>
            </w:tblGrid>
            <w:tr w:rsidR="003920AE" w:rsidRPr="00BB1068" w:rsidTr="00E126F1">
              <w:trPr>
                <w:trHeight w:val="158"/>
              </w:trPr>
              <w:tc>
                <w:tcPr>
                  <w:tcW w:w="2662"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Cost center setup/linking</w:t>
                  </w:r>
                </w:p>
              </w:tc>
            </w:tr>
          </w:tbl>
          <w:p w:rsidR="003920AE" w:rsidRPr="00BB1068" w:rsidRDefault="003920AE" w:rsidP="003920AE">
            <w:pPr>
              <w:pStyle w:val="Default"/>
              <w:rPr>
                <w:rFonts w:asciiTheme="minorHAnsi" w:hAnsiTheme="minorHAnsi"/>
                <w:sz w:val="20"/>
                <w:szCs w:val="20"/>
              </w:rPr>
            </w:pPr>
          </w:p>
        </w:tc>
      </w:tr>
      <w:tr w:rsidR="003920AE" w:rsidRPr="00BB1068" w:rsidTr="00B72A7F">
        <w:tc>
          <w:tcPr>
            <w:tcW w:w="733" w:type="dxa"/>
          </w:tcPr>
          <w:p w:rsidR="003920AE" w:rsidRPr="00BB1068" w:rsidRDefault="003920AE" w:rsidP="003920AE">
            <w:pPr>
              <w:jc w:val="both"/>
              <w:rPr>
                <w:rFonts w:asciiTheme="minorHAnsi" w:hAnsiTheme="minorHAnsi"/>
              </w:rPr>
            </w:pPr>
            <w:r>
              <w:rPr>
                <w:rFonts w:asciiTheme="minorHAnsi" w:hAnsiTheme="minorHAnsi"/>
              </w:rPr>
              <w:t>8</w:t>
            </w:r>
            <w:r w:rsidRPr="00BB1068">
              <w:rPr>
                <w:rFonts w:asciiTheme="minorHAnsi" w:hAnsiTheme="minorHAnsi"/>
              </w:rPr>
              <w:t>.6</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vMerge/>
          </w:tcPr>
          <w:p w:rsidR="003920AE" w:rsidRPr="00BB1068" w:rsidRDefault="003920AE"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1591"/>
            </w:tblGrid>
            <w:tr w:rsidR="003920AE" w:rsidRPr="00BB1068" w:rsidTr="00E126F1">
              <w:trPr>
                <w:trHeight w:val="158"/>
              </w:trPr>
              <w:tc>
                <w:tcPr>
                  <w:tcW w:w="1591"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Banking setup</w:t>
                  </w:r>
                </w:p>
              </w:tc>
            </w:tr>
          </w:tbl>
          <w:p w:rsidR="003920AE" w:rsidRPr="00BB1068" w:rsidRDefault="003920AE" w:rsidP="003920AE">
            <w:pPr>
              <w:pStyle w:val="Default"/>
              <w:rPr>
                <w:rFonts w:asciiTheme="minorHAnsi" w:hAnsiTheme="minorHAnsi"/>
                <w:sz w:val="20"/>
                <w:szCs w:val="20"/>
              </w:rPr>
            </w:pPr>
          </w:p>
        </w:tc>
      </w:tr>
      <w:tr w:rsidR="003920AE" w:rsidRPr="00BB1068" w:rsidTr="00B72A7F">
        <w:tc>
          <w:tcPr>
            <w:tcW w:w="733" w:type="dxa"/>
          </w:tcPr>
          <w:p w:rsidR="003920AE" w:rsidRPr="00BB1068" w:rsidRDefault="003920AE" w:rsidP="003920AE">
            <w:pPr>
              <w:jc w:val="both"/>
              <w:rPr>
                <w:rFonts w:asciiTheme="minorHAnsi" w:hAnsiTheme="minorHAnsi"/>
              </w:rPr>
            </w:pPr>
            <w:r>
              <w:rPr>
                <w:rFonts w:asciiTheme="minorHAnsi" w:hAnsiTheme="minorHAnsi"/>
              </w:rPr>
              <w:t>8</w:t>
            </w:r>
            <w:r w:rsidRPr="00BB1068">
              <w:rPr>
                <w:rFonts w:asciiTheme="minorHAnsi" w:hAnsiTheme="minorHAnsi"/>
              </w:rPr>
              <w:t>.7</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tcPr>
          <w:tbl>
            <w:tblPr>
              <w:tblW w:w="0" w:type="auto"/>
              <w:tblBorders>
                <w:top w:val="nil"/>
                <w:left w:val="nil"/>
                <w:bottom w:val="nil"/>
                <w:right w:val="nil"/>
              </w:tblBorders>
              <w:tblLook w:val="0000"/>
            </w:tblPr>
            <w:tblGrid>
              <w:gridCol w:w="1017"/>
            </w:tblGrid>
            <w:tr w:rsidR="003920AE" w:rsidRPr="00BB1068" w:rsidTr="00E126F1">
              <w:trPr>
                <w:trHeight w:val="158"/>
              </w:trPr>
              <w:tc>
                <w:tcPr>
                  <w:tcW w:w="1017"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Gratuity</w:t>
                  </w:r>
                </w:p>
              </w:tc>
            </w:tr>
          </w:tbl>
          <w:p w:rsidR="003920AE" w:rsidRPr="00BB1068" w:rsidRDefault="003920AE"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4566"/>
            </w:tblGrid>
            <w:tr w:rsidR="003920AE" w:rsidRPr="00BB1068" w:rsidTr="00E126F1">
              <w:trPr>
                <w:trHeight w:val="158"/>
              </w:trPr>
              <w:tc>
                <w:tcPr>
                  <w:tcW w:w="4587"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Monthly gratuity calculation &amp; disbursement</w:t>
                  </w:r>
                </w:p>
              </w:tc>
            </w:tr>
          </w:tbl>
          <w:p w:rsidR="003920AE" w:rsidRPr="00BB1068" w:rsidRDefault="003920AE" w:rsidP="003920AE">
            <w:pPr>
              <w:pStyle w:val="Default"/>
              <w:rPr>
                <w:rFonts w:asciiTheme="minorHAnsi" w:hAnsiTheme="minorHAnsi"/>
                <w:sz w:val="20"/>
                <w:szCs w:val="20"/>
              </w:rPr>
            </w:pPr>
          </w:p>
        </w:tc>
      </w:tr>
      <w:tr w:rsidR="003920AE" w:rsidRPr="00BB1068" w:rsidTr="00B72A7F">
        <w:tc>
          <w:tcPr>
            <w:tcW w:w="733" w:type="dxa"/>
          </w:tcPr>
          <w:p w:rsidR="003920AE" w:rsidRPr="00BB1068" w:rsidRDefault="003920AE" w:rsidP="003920AE">
            <w:pPr>
              <w:jc w:val="both"/>
              <w:rPr>
                <w:rFonts w:asciiTheme="minorHAnsi" w:hAnsiTheme="minorHAnsi"/>
              </w:rPr>
            </w:pPr>
            <w:r>
              <w:rPr>
                <w:rFonts w:asciiTheme="minorHAnsi" w:hAnsiTheme="minorHAnsi"/>
              </w:rPr>
              <w:t>8</w:t>
            </w:r>
            <w:r w:rsidRPr="00BB1068">
              <w:rPr>
                <w:rFonts w:asciiTheme="minorHAnsi" w:hAnsiTheme="minorHAnsi"/>
              </w:rPr>
              <w:t>.8</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vMerge w:val="restart"/>
          </w:tcPr>
          <w:tbl>
            <w:tblPr>
              <w:tblW w:w="0" w:type="auto"/>
              <w:tblBorders>
                <w:top w:val="nil"/>
                <w:left w:val="nil"/>
                <w:bottom w:val="nil"/>
                <w:right w:val="nil"/>
              </w:tblBorders>
              <w:tblLook w:val="0000"/>
            </w:tblPr>
            <w:tblGrid>
              <w:gridCol w:w="1803"/>
            </w:tblGrid>
            <w:tr w:rsidR="003920AE" w:rsidRPr="00BB1068" w:rsidTr="00E126F1">
              <w:trPr>
                <w:trHeight w:val="158"/>
              </w:trPr>
              <w:tc>
                <w:tcPr>
                  <w:tcW w:w="1803"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PF management</w:t>
                  </w:r>
                </w:p>
              </w:tc>
            </w:tr>
          </w:tbl>
          <w:p w:rsidR="003920AE" w:rsidRPr="00BB1068" w:rsidRDefault="003920AE"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4566"/>
            </w:tblGrid>
            <w:tr w:rsidR="003920AE" w:rsidRPr="00BB1068" w:rsidTr="00E126F1">
              <w:trPr>
                <w:trHeight w:val="158"/>
              </w:trPr>
              <w:tc>
                <w:tcPr>
                  <w:tcW w:w="5160"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Monthly PF calculation, deduction &amp; disbursement</w:t>
                  </w:r>
                </w:p>
              </w:tc>
            </w:tr>
          </w:tbl>
          <w:p w:rsidR="003920AE" w:rsidRPr="00BB1068" w:rsidRDefault="003920AE" w:rsidP="003920AE">
            <w:pPr>
              <w:pStyle w:val="Default"/>
              <w:rPr>
                <w:rFonts w:asciiTheme="minorHAnsi" w:hAnsiTheme="minorHAnsi"/>
                <w:sz w:val="20"/>
                <w:szCs w:val="20"/>
              </w:rPr>
            </w:pPr>
          </w:p>
        </w:tc>
      </w:tr>
      <w:tr w:rsidR="003920AE" w:rsidRPr="00BB1068" w:rsidTr="00B72A7F">
        <w:tc>
          <w:tcPr>
            <w:tcW w:w="733" w:type="dxa"/>
          </w:tcPr>
          <w:p w:rsidR="003920AE" w:rsidRPr="00BB1068" w:rsidRDefault="003920AE" w:rsidP="003920AE">
            <w:pPr>
              <w:jc w:val="both"/>
              <w:rPr>
                <w:rFonts w:asciiTheme="minorHAnsi" w:hAnsiTheme="minorHAnsi"/>
              </w:rPr>
            </w:pPr>
            <w:r>
              <w:rPr>
                <w:rFonts w:asciiTheme="minorHAnsi" w:hAnsiTheme="minorHAnsi"/>
              </w:rPr>
              <w:t>8</w:t>
            </w:r>
            <w:r w:rsidRPr="00BB1068">
              <w:rPr>
                <w:rFonts w:asciiTheme="minorHAnsi" w:hAnsiTheme="minorHAnsi"/>
              </w:rPr>
              <w:t>.9</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vMerge/>
          </w:tcPr>
          <w:p w:rsidR="003920AE" w:rsidRPr="00BB1068" w:rsidRDefault="003920AE"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4566"/>
            </w:tblGrid>
            <w:tr w:rsidR="003920AE" w:rsidRPr="00BB1068" w:rsidTr="00E126F1">
              <w:trPr>
                <w:trHeight w:val="158"/>
              </w:trPr>
              <w:tc>
                <w:tcPr>
                  <w:tcW w:w="4963"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Balance transfer to employee account against PF</w:t>
                  </w:r>
                </w:p>
              </w:tc>
            </w:tr>
          </w:tbl>
          <w:p w:rsidR="003920AE" w:rsidRPr="00BB1068" w:rsidRDefault="003920AE" w:rsidP="003920AE">
            <w:pPr>
              <w:pStyle w:val="Default"/>
              <w:rPr>
                <w:rFonts w:asciiTheme="minorHAnsi" w:hAnsiTheme="minorHAnsi"/>
                <w:sz w:val="20"/>
                <w:szCs w:val="20"/>
              </w:rPr>
            </w:pPr>
          </w:p>
        </w:tc>
      </w:tr>
      <w:tr w:rsidR="003920AE" w:rsidRPr="00BB1068" w:rsidTr="00B72A7F">
        <w:tc>
          <w:tcPr>
            <w:tcW w:w="733" w:type="dxa"/>
          </w:tcPr>
          <w:p w:rsidR="003920AE" w:rsidRPr="00BB1068" w:rsidRDefault="003920AE" w:rsidP="003920AE">
            <w:pPr>
              <w:jc w:val="both"/>
              <w:rPr>
                <w:rFonts w:asciiTheme="minorHAnsi" w:hAnsiTheme="minorHAnsi"/>
              </w:rPr>
            </w:pPr>
            <w:r>
              <w:rPr>
                <w:rFonts w:asciiTheme="minorHAnsi" w:hAnsiTheme="minorHAnsi"/>
              </w:rPr>
              <w:t>8</w:t>
            </w:r>
            <w:r w:rsidRPr="00BB1068">
              <w:rPr>
                <w:rFonts w:asciiTheme="minorHAnsi" w:hAnsiTheme="minorHAnsi"/>
              </w:rPr>
              <w:t>.10</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vMerge/>
          </w:tcPr>
          <w:p w:rsidR="003920AE" w:rsidRPr="00BB1068" w:rsidRDefault="003920AE"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3726"/>
            </w:tblGrid>
            <w:tr w:rsidR="003920AE" w:rsidRPr="00BB1068" w:rsidTr="00E126F1">
              <w:trPr>
                <w:trHeight w:val="158"/>
              </w:trPr>
              <w:tc>
                <w:tcPr>
                  <w:tcW w:w="3726"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Yearly PF statement to all employee</w:t>
                  </w:r>
                </w:p>
              </w:tc>
            </w:tr>
          </w:tbl>
          <w:p w:rsidR="003920AE" w:rsidRPr="00BB1068" w:rsidRDefault="003920AE" w:rsidP="003920AE">
            <w:pPr>
              <w:pStyle w:val="Default"/>
              <w:rPr>
                <w:rFonts w:asciiTheme="minorHAnsi" w:hAnsiTheme="minorHAnsi"/>
                <w:sz w:val="20"/>
                <w:szCs w:val="20"/>
              </w:rPr>
            </w:pPr>
          </w:p>
        </w:tc>
      </w:tr>
      <w:tr w:rsidR="003920AE" w:rsidRPr="00BB1068" w:rsidTr="00B72A7F">
        <w:tc>
          <w:tcPr>
            <w:tcW w:w="733" w:type="dxa"/>
          </w:tcPr>
          <w:p w:rsidR="003920AE" w:rsidRPr="00BB1068" w:rsidRDefault="003920AE" w:rsidP="003920AE">
            <w:pPr>
              <w:jc w:val="both"/>
              <w:rPr>
                <w:rFonts w:asciiTheme="minorHAnsi" w:hAnsiTheme="minorHAnsi"/>
              </w:rPr>
            </w:pPr>
            <w:r>
              <w:rPr>
                <w:rFonts w:asciiTheme="minorHAnsi" w:hAnsiTheme="minorHAnsi"/>
              </w:rPr>
              <w:t>8</w:t>
            </w:r>
            <w:r w:rsidR="003D6906">
              <w:rPr>
                <w:rFonts w:asciiTheme="minorHAnsi" w:hAnsiTheme="minorHAnsi"/>
              </w:rPr>
              <w:t>.11</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tcPr>
          <w:tbl>
            <w:tblPr>
              <w:tblW w:w="0" w:type="auto"/>
              <w:tblBorders>
                <w:top w:val="nil"/>
                <w:left w:val="nil"/>
                <w:bottom w:val="nil"/>
                <w:right w:val="nil"/>
              </w:tblBorders>
              <w:tblLook w:val="0000"/>
            </w:tblPr>
            <w:tblGrid>
              <w:gridCol w:w="841"/>
            </w:tblGrid>
            <w:tr w:rsidR="003920AE" w:rsidRPr="00BB1068" w:rsidTr="00E126F1">
              <w:trPr>
                <w:trHeight w:val="158"/>
              </w:trPr>
              <w:tc>
                <w:tcPr>
                  <w:tcW w:w="841"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Arrear</w:t>
                  </w:r>
                </w:p>
              </w:tc>
            </w:tr>
          </w:tbl>
          <w:p w:rsidR="003920AE" w:rsidRPr="00BB1068" w:rsidRDefault="003920AE"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3970"/>
            </w:tblGrid>
            <w:tr w:rsidR="003920AE" w:rsidRPr="00BB1068" w:rsidTr="00E126F1">
              <w:trPr>
                <w:trHeight w:val="158"/>
              </w:trPr>
              <w:tc>
                <w:tcPr>
                  <w:tcW w:w="3970"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Any arrear calculation &amp; disbursement</w:t>
                  </w:r>
                </w:p>
              </w:tc>
            </w:tr>
          </w:tbl>
          <w:p w:rsidR="003920AE" w:rsidRPr="00BB1068" w:rsidRDefault="003920AE" w:rsidP="003920AE">
            <w:pPr>
              <w:pStyle w:val="Default"/>
              <w:rPr>
                <w:rFonts w:asciiTheme="minorHAnsi" w:hAnsiTheme="minorHAnsi"/>
                <w:sz w:val="20"/>
                <w:szCs w:val="20"/>
              </w:rPr>
            </w:pPr>
          </w:p>
        </w:tc>
      </w:tr>
      <w:tr w:rsidR="003920AE" w:rsidRPr="00BB1068" w:rsidTr="00B72A7F">
        <w:tc>
          <w:tcPr>
            <w:tcW w:w="733" w:type="dxa"/>
          </w:tcPr>
          <w:p w:rsidR="003920AE" w:rsidRPr="00BB1068" w:rsidRDefault="003920AE" w:rsidP="003920AE">
            <w:pPr>
              <w:jc w:val="both"/>
              <w:rPr>
                <w:rFonts w:asciiTheme="minorHAnsi" w:hAnsiTheme="minorHAnsi"/>
              </w:rPr>
            </w:pPr>
            <w:r>
              <w:rPr>
                <w:rFonts w:asciiTheme="minorHAnsi" w:hAnsiTheme="minorHAnsi"/>
              </w:rPr>
              <w:t>8</w:t>
            </w:r>
            <w:r w:rsidR="003D6906">
              <w:rPr>
                <w:rFonts w:asciiTheme="minorHAnsi" w:hAnsiTheme="minorHAnsi"/>
              </w:rPr>
              <w:t>.12</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tcPr>
          <w:tbl>
            <w:tblPr>
              <w:tblW w:w="0" w:type="auto"/>
              <w:tblBorders>
                <w:top w:val="nil"/>
                <w:left w:val="nil"/>
                <w:bottom w:val="nil"/>
                <w:right w:val="nil"/>
              </w:tblBorders>
              <w:tblLook w:val="0000"/>
            </w:tblPr>
            <w:tblGrid>
              <w:gridCol w:w="780"/>
            </w:tblGrid>
            <w:tr w:rsidR="003920AE" w:rsidRPr="00BB1068" w:rsidTr="00E126F1">
              <w:trPr>
                <w:trHeight w:val="158"/>
              </w:trPr>
              <w:tc>
                <w:tcPr>
                  <w:tcW w:w="780"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Leave</w:t>
                  </w:r>
                </w:p>
              </w:tc>
            </w:tr>
          </w:tbl>
          <w:p w:rsidR="003920AE" w:rsidRPr="00BB1068" w:rsidRDefault="003920AE"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4279"/>
            </w:tblGrid>
            <w:tr w:rsidR="003920AE" w:rsidRPr="00BB1068" w:rsidTr="00E126F1">
              <w:trPr>
                <w:trHeight w:val="158"/>
              </w:trPr>
              <w:tc>
                <w:tcPr>
                  <w:tcW w:w="4279"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Leave adjustment on salary disbursement</w:t>
                  </w:r>
                </w:p>
              </w:tc>
            </w:tr>
          </w:tbl>
          <w:p w:rsidR="003920AE" w:rsidRPr="00BB1068" w:rsidRDefault="003920AE" w:rsidP="003920AE">
            <w:pPr>
              <w:pStyle w:val="Default"/>
              <w:rPr>
                <w:rFonts w:asciiTheme="minorHAnsi" w:hAnsiTheme="minorHAnsi"/>
                <w:sz w:val="20"/>
                <w:szCs w:val="20"/>
              </w:rPr>
            </w:pPr>
          </w:p>
        </w:tc>
      </w:tr>
      <w:tr w:rsidR="003920AE" w:rsidRPr="00BB1068" w:rsidTr="00B72A7F">
        <w:tc>
          <w:tcPr>
            <w:tcW w:w="733" w:type="dxa"/>
          </w:tcPr>
          <w:p w:rsidR="003920AE" w:rsidRPr="00BB1068" w:rsidRDefault="003920AE" w:rsidP="003920AE">
            <w:pPr>
              <w:jc w:val="both"/>
              <w:rPr>
                <w:rFonts w:asciiTheme="minorHAnsi" w:hAnsiTheme="minorHAnsi"/>
              </w:rPr>
            </w:pPr>
            <w:r>
              <w:rPr>
                <w:rFonts w:asciiTheme="minorHAnsi" w:hAnsiTheme="minorHAnsi"/>
              </w:rPr>
              <w:t>8</w:t>
            </w:r>
            <w:r w:rsidR="003D6906">
              <w:rPr>
                <w:rFonts w:asciiTheme="minorHAnsi" w:hAnsiTheme="minorHAnsi"/>
              </w:rPr>
              <w:t>.13</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tcPr>
          <w:tbl>
            <w:tblPr>
              <w:tblW w:w="0" w:type="auto"/>
              <w:tblBorders>
                <w:top w:val="nil"/>
                <w:left w:val="nil"/>
                <w:bottom w:val="nil"/>
                <w:right w:val="nil"/>
              </w:tblBorders>
              <w:tblLook w:val="0000"/>
            </w:tblPr>
            <w:tblGrid>
              <w:gridCol w:w="1293"/>
            </w:tblGrid>
            <w:tr w:rsidR="003920AE" w:rsidRPr="00BB1068" w:rsidTr="00E126F1">
              <w:trPr>
                <w:trHeight w:val="158"/>
              </w:trPr>
              <w:tc>
                <w:tcPr>
                  <w:tcW w:w="1293"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Time sheet</w:t>
                  </w:r>
                </w:p>
              </w:tc>
            </w:tr>
          </w:tbl>
          <w:p w:rsidR="003920AE" w:rsidRPr="00BB1068" w:rsidRDefault="003920AE"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4566"/>
            </w:tblGrid>
            <w:tr w:rsidR="003920AE" w:rsidRPr="00BB1068" w:rsidTr="00E126F1">
              <w:trPr>
                <w:trHeight w:val="158"/>
              </w:trPr>
              <w:tc>
                <w:tcPr>
                  <w:tcW w:w="5096"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Time sheet calculation &amp; uploading from MS Excel</w:t>
                  </w:r>
                </w:p>
              </w:tc>
            </w:tr>
          </w:tbl>
          <w:p w:rsidR="003920AE" w:rsidRPr="00BB1068" w:rsidRDefault="003920AE" w:rsidP="003920AE">
            <w:pPr>
              <w:pStyle w:val="Default"/>
              <w:rPr>
                <w:rFonts w:asciiTheme="minorHAnsi" w:hAnsiTheme="minorHAnsi"/>
                <w:sz w:val="20"/>
                <w:szCs w:val="20"/>
              </w:rPr>
            </w:pPr>
          </w:p>
        </w:tc>
      </w:tr>
      <w:tr w:rsidR="003920AE" w:rsidRPr="00BB1068" w:rsidTr="00B72A7F">
        <w:tc>
          <w:tcPr>
            <w:tcW w:w="733" w:type="dxa"/>
          </w:tcPr>
          <w:p w:rsidR="003920AE" w:rsidRPr="00BB1068" w:rsidRDefault="003920AE" w:rsidP="003920AE">
            <w:pPr>
              <w:jc w:val="both"/>
              <w:rPr>
                <w:rFonts w:asciiTheme="minorHAnsi" w:hAnsiTheme="minorHAnsi"/>
              </w:rPr>
            </w:pPr>
            <w:r>
              <w:rPr>
                <w:rFonts w:asciiTheme="minorHAnsi" w:hAnsiTheme="minorHAnsi"/>
              </w:rPr>
              <w:t>8</w:t>
            </w:r>
            <w:r w:rsidR="003D6906">
              <w:rPr>
                <w:rFonts w:asciiTheme="minorHAnsi" w:hAnsiTheme="minorHAnsi"/>
              </w:rPr>
              <w:t>.14</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tcPr>
          <w:tbl>
            <w:tblPr>
              <w:tblW w:w="0" w:type="auto"/>
              <w:tblBorders>
                <w:top w:val="nil"/>
                <w:left w:val="nil"/>
                <w:bottom w:val="nil"/>
                <w:right w:val="nil"/>
              </w:tblBorders>
              <w:tblLook w:val="0000"/>
            </w:tblPr>
            <w:tblGrid>
              <w:gridCol w:w="1224"/>
            </w:tblGrid>
            <w:tr w:rsidR="003920AE" w:rsidRPr="00BB1068" w:rsidTr="00E126F1">
              <w:trPr>
                <w:trHeight w:val="158"/>
              </w:trPr>
              <w:tc>
                <w:tcPr>
                  <w:tcW w:w="1224"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Over Time</w:t>
                  </w:r>
                </w:p>
              </w:tc>
            </w:tr>
          </w:tbl>
          <w:p w:rsidR="003920AE" w:rsidRPr="00BB1068" w:rsidRDefault="003920AE"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3963"/>
            </w:tblGrid>
            <w:tr w:rsidR="003920AE" w:rsidRPr="00BB1068" w:rsidTr="00E126F1">
              <w:trPr>
                <w:trHeight w:val="158"/>
              </w:trPr>
              <w:tc>
                <w:tcPr>
                  <w:tcW w:w="3963"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OT calculation for salary disbursement</w:t>
                  </w:r>
                </w:p>
              </w:tc>
            </w:tr>
          </w:tbl>
          <w:p w:rsidR="003920AE" w:rsidRPr="00BB1068" w:rsidRDefault="003920AE" w:rsidP="003920AE">
            <w:pPr>
              <w:pStyle w:val="Default"/>
              <w:rPr>
                <w:rFonts w:asciiTheme="minorHAnsi" w:hAnsiTheme="minorHAnsi"/>
                <w:sz w:val="20"/>
                <w:szCs w:val="20"/>
              </w:rPr>
            </w:pPr>
          </w:p>
        </w:tc>
      </w:tr>
      <w:tr w:rsidR="003920AE" w:rsidRPr="00BB1068" w:rsidTr="00B72A7F">
        <w:tc>
          <w:tcPr>
            <w:tcW w:w="733" w:type="dxa"/>
          </w:tcPr>
          <w:p w:rsidR="003920AE" w:rsidRPr="00BB1068" w:rsidRDefault="003920AE" w:rsidP="003920AE">
            <w:pPr>
              <w:jc w:val="both"/>
              <w:rPr>
                <w:rFonts w:asciiTheme="minorHAnsi" w:hAnsiTheme="minorHAnsi"/>
              </w:rPr>
            </w:pPr>
            <w:r>
              <w:rPr>
                <w:rFonts w:asciiTheme="minorHAnsi" w:hAnsiTheme="minorHAnsi"/>
              </w:rPr>
              <w:t>8</w:t>
            </w:r>
            <w:r w:rsidR="003D6906">
              <w:rPr>
                <w:rFonts w:asciiTheme="minorHAnsi" w:hAnsiTheme="minorHAnsi"/>
              </w:rPr>
              <w:t>.15</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tcPr>
          <w:tbl>
            <w:tblPr>
              <w:tblW w:w="0" w:type="auto"/>
              <w:tblBorders>
                <w:top w:val="nil"/>
                <w:left w:val="nil"/>
                <w:bottom w:val="nil"/>
                <w:right w:val="nil"/>
              </w:tblBorders>
              <w:tblLook w:val="0000"/>
            </w:tblPr>
            <w:tblGrid>
              <w:gridCol w:w="1921"/>
            </w:tblGrid>
            <w:tr w:rsidR="003920AE" w:rsidRPr="00BB1068" w:rsidTr="00E126F1">
              <w:trPr>
                <w:trHeight w:val="158"/>
              </w:trPr>
              <w:tc>
                <w:tcPr>
                  <w:tcW w:w="2037"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Loan management</w:t>
                  </w:r>
                </w:p>
              </w:tc>
            </w:tr>
          </w:tbl>
          <w:p w:rsidR="003920AE" w:rsidRPr="00BB1068" w:rsidRDefault="003920AE"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4566"/>
            </w:tblGrid>
            <w:tr w:rsidR="003920AE" w:rsidRPr="00BB1068" w:rsidTr="00E126F1">
              <w:trPr>
                <w:trHeight w:val="158"/>
              </w:trPr>
              <w:tc>
                <w:tcPr>
                  <w:tcW w:w="5859" w:type="dxa"/>
                </w:tcPr>
                <w:p w:rsidR="003920AE" w:rsidRPr="00BB1068" w:rsidRDefault="003920AE" w:rsidP="003920AE">
                  <w:pPr>
                    <w:pStyle w:val="Default"/>
                    <w:ind w:left="0" w:firstLine="0"/>
                    <w:rPr>
                      <w:rFonts w:asciiTheme="minorHAnsi" w:hAnsiTheme="minorHAnsi"/>
                      <w:sz w:val="20"/>
                      <w:szCs w:val="20"/>
                    </w:rPr>
                  </w:pPr>
                  <w:r w:rsidRPr="00BB1068">
                    <w:rPr>
                      <w:rFonts w:asciiTheme="minorHAnsi" w:hAnsiTheme="minorHAnsi"/>
                      <w:sz w:val="20"/>
                      <w:szCs w:val="20"/>
                    </w:rPr>
                    <w:t>Disbursement of loan, installment &amp; settlement procedures.</w:t>
                  </w:r>
                </w:p>
              </w:tc>
            </w:tr>
          </w:tbl>
          <w:p w:rsidR="003920AE" w:rsidRPr="00BB1068" w:rsidRDefault="003920AE" w:rsidP="003920AE">
            <w:pPr>
              <w:pStyle w:val="Default"/>
              <w:rPr>
                <w:rFonts w:asciiTheme="minorHAnsi" w:hAnsiTheme="minorHAnsi"/>
                <w:sz w:val="20"/>
                <w:szCs w:val="20"/>
              </w:rPr>
            </w:pPr>
          </w:p>
        </w:tc>
      </w:tr>
      <w:tr w:rsidR="003920AE" w:rsidRPr="00BB1068" w:rsidTr="00B72A7F">
        <w:tc>
          <w:tcPr>
            <w:tcW w:w="733" w:type="dxa"/>
          </w:tcPr>
          <w:p w:rsidR="003920AE" w:rsidRPr="00BB1068" w:rsidRDefault="003920AE" w:rsidP="003920AE">
            <w:pPr>
              <w:jc w:val="both"/>
              <w:rPr>
                <w:rFonts w:asciiTheme="minorHAnsi" w:hAnsiTheme="minorHAnsi"/>
              </w:rPr>
            </w:pPr>
            <w:r>
              <w:rPr>
                <w:rFonts w:asciiTheme="minorHAnsi" w:hAnsiTheme="minorHAnsi"/>
              </w:rPr>
              <w:t>8</w:t>
            </w:r>
            <w:r w:rsidR="003D6906">
              <w:rPr>
                <w:rFonts w:asciiTheme="minorHAnsi" w:hAnsiTheme="minorHAnsi"/>
              </w:rPr>
              <w:t>.16</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tcPr>
          <w:tbl>
            <w:tblPr>
              <w:tblW w:w="0" w:type="auto"/>
              <w:tblBorders>
                <w:top w:val="nil"/>
                <w:left w:val="nil"/>
                <w:bottom w:val="nil"/>
                <w:right w:val="nil"/>
              </w:tblBorders>
              <w:tblLook w:val="0000"/>
            </w:tblPr>
            <w:tblGrid>
              <w:gridCol w:w="1225"/>
            </w:tblGrid>
            <w:tr w:rsidR="003920AE" w:rsidRPr="00BB1068" w:rsidTr="00E126F1">
              <w:trPr>
                <w:trHeight w:val="158"/>
              </w:trPr>
              <w:tc>
                <w:tcPr>
                  <w:tcW w:w="1225"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Increment</w:t>
                  </w:r>
                </w:p>
              </w:tc>
            </w:tr>
          </w:tbl>
          <w:p w:rsidR="003920AE" w:rsidRPr="00BB1068" w:rsidRDefault="003920AE"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4566"/>
            </w:tblGrid>
            <w:tr w:rsidR="003920AE" w:rsidRPr="00BB1068" w:rsidTr="00E126F1">
              <w:trPr>
                <w:trHeight w:val="158"/>
              </w:trPr>
              <w:tc>
                <w:tcPr>
                  <w:tcW w:w="4598"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 xml:space="preserve">Yearly increment calculation &amp; disbursement </w:t>
                  </w:r>
                </w:p>
              </w:tc>
            </w:tr>
          </w:tbl>
          <w:p w:rsidR="003920AE" w:rsidRPr="00BB1068" w:rsidRDefault="003920AE" w:rsidP="003920AE">
            <w:pPr>
              <w:pStyle w:val="Default"/>
              <w:rPr>
                <w:rFonts w:asciiTheme="minorHAnsi" w:hAnsiTheme="minorHAnsi"/>
                <w:sz w:val="20"/>
                <w:szCs w:val="20"/>
              </w:rPr>
            </w:pPr>
          </w:p>
        </w:tc>
      </w:tr>
      <w:tr w:rsidR="003920AE" w:rsidRPr="00BB1068" w:rsidTr="00B72A7F">
        <w:tc>
          <w:tcPr>
            <w:tcW w:w="733" w:type="dxa"/>
          </w:tcPr>
          <w:p w:rsidR="003920AE" w:rsidRPr="00BB1068" w:rsidRDefault="003920AE" w:rsidP="003920AE">
            <w:pPr>
              <w:jc w:val="both"/>
              <w:rPr>
                <w:rFonts w:asciiTheme="minorHAnsi" w:hAnsiTheme="minorHAnsi"/>
              </w:rPr>
            </w:pPr>
            <w:r>
              <w:rPr>
                <w:rFonts w:asciiTheme="minorHAnsi" w:hAnsiTheme="minorHAnsi"/>
              </w:rPr>
              <w:t>8</w:t>
            </w:r>
            <w:r w:rsidR="003D6906">
              <w:rPr>
                <w:rFonts w:asciiTheme="minorHAnsi" w:hAnsiTheme="minorHAnsi"/>
              </w:rPr>
              <w:t>.17</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tcPr>
          <w:tbl>
            <w:tblPr>
              <w:tblW w:w="0" w:type="auto"/>
              <w:tblBorders>
                <w:top w:val="nil"/>
                <w:left w:val="nil"/>
                <w:bottom w:val="nil"/>
                <w:right w:val="nil"/>
              </w:tblBorders>
              <w:tblLook w:val="0000"/>
            </w:tblPr>
            <w:tblGrid>
              <w:gridCol w:w="1921"/>
            </w:tblGrid>
            <w:tr w:rsidR="003920AE" w:rsidRPr="00BB1068" w:rsidTr="00E126F1">
              <w:trPr>
                <w:trHeight w:val="158"/>
              </w:trPr>
              <w:tc>
                <w:tcPr>
                  <w:tcW w:w="2360" w:type="dxa"/>
                </w:tcPr>
                <w:p w:rsidR="003920AE" w:rsidRPr="00BB1068" w:rsidRDefault="003920AE" w:rsidP="003920AE">
                  <w:pPr>
                    <w:pStyle w:val="Default"/>
                    <w:ind w:left="0" w:firstLine="0"/>
                    <w:rPr>
                      <w:rFonts w:asciiTheme="minorHAnsi" w:hAnsiTheme="minorHAnsi"/>
                      <w:sz w:val="20"/>
                      <w:szCs w:val="20"/>
                    </w:rPr>
                  </w:pPr>
                  <w:r w:rsidRPr="00BB1068">
                    <w:rPr>
                      <w:rFonts w:asciiTheme="minorHAnsi" w:hAnsiTheme="minorHAnsi"/>
                      <w:sz w:val="20"/>
                      <w:szCs w:val="20"/>
                    </w:rPr>
                    <w:t>Annual Performance Bonus</w:t>
                  </w:r>
                </w:p>
              </w:tc>
            </w:tr>
          </w:tbl>
          <w:p w:rsidR="003920AE" w:rsidRPr="00BB1068" w:rsidRDefault="003920AE"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3763"/>
            </w:tblGrid>
            <w:tr w:rsidR="003920AE" w:rsidRPr="00BB1068" w:rsidTr="00E126F1">
              <w:trPr>
                <w:trHeight w:val="158"/>
              </w:trPr>
              <w:tc>
                <w:tcPr>
                  <w:tcW w:w="3763"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Any APB calculation &amp; disbursement</w:t>
                  </w:r>
                </w:p>
              </w:tc>
            </w:tr>
          </w:tbl>
          <w:p w:rsidR="003920AE" w:rsidRPr="00BB1068" w:rsidRDefault="003920AE" w:rsidP="003920AE">
            <w:pPr>
              <w:pStyle w:val="Default"/>
              <w:rPr>
                <w:rFonts w:asciiTheme="minorHAnsi" w:hAnsiTheme="minorHAnsi"/>
                <w:sz w:val="20"/>
                <w:szCs w:val="20"/>
              </w:rPr>
            </w:pPr>
          </w:p>
        </w:tc>
      </w:tr>
      <w:tr w:rsidR="003920AE" w:rsidRPr="00BB1068" w:rsidTr="00B72A7F">
        <w:tc>
          <w:tcPr>
            <w:tcW w:w="733" w:type="dxa"/>
          </w:tcPr>
          <w:p w:rsidR="003920AE" w:rsidRPr="00BB1068" w:rsidRDefault="003920AE" w:rsidP="003920AE">
            <w:pPr>
              <w:jc w:val="both"/>
              <w:rPr>
                <w:rFonts w:asciiTheme="minorHAnsi" w:hAnsiTheme="minorHAnsi"/>
              </w:rPr>
            </w:pPr>
            <w:r>
              <w:rPr>
                <w:rFonts w:asciiTheme="minorHAnsi" w:hAnsiTheme="minorHAnsi"/>
              </w:rPr>
              <w:t>8</w:t>
            </w:r>
            <w:r w:rsidR="003D6906">
              <w:rPr>
                <w:rFonts w:asciiTheme="minorHAnsi" w:hAnsiTheme="minorHAnsi"/>
              </w:rPr>
              <w:t>.18</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tcPr>
          <w:tbl>
            <w:tblPr>
              <w:tblW w:w="0" w:type="auto"/>
              <w:tblBorders>
                <w:top w:val="nil"/>
                <w:left w:val="nil"/>
                <w:bottom w:val="nil"/>
                <w:right w:val="nil"/>
              </w:tblBorders>
              <w:tblLook w:val="0000"/>
            </w:tblPr>
            <w:tblGrid>
              <w:gridCol w:w="743"/>
            </w:tblGrid>
            <w:tr w:rsidR="003920AE" w:rsidRPr="00BB1068" w:rsidTr="00E126F1">
              <w:trPr>
                <w:trHeight w:val="158"/>
              </w:trPr>
              <w:tc>
                <w:tcPr>
                  <w:tcW w:w="743"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COLA</w:t>
                  </w:r>
                </w:p>
              </w:tc>
            </w:tr>
          </w:tbl>
          <w:p w:rsidR="003920AE" w:rsidRPr="00BB1068" w:rsidRDefault="003920AE"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2567"/>
            </w:tblGrid>
            <w:tr w:rsidR="003920AE" w:rsidRPr="00BB1068" w:rsidTr="00E126F1">
              <w:trPr>
                <w:trHeight w:val="158"/>
              </w:trPr>
              <w:tc>
                <w:tcPr>
                  <w:tcW w:w="2567"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Yearly COLA adjustment</w:t>
                  </w:r>
                </w:p>
              </w:tc>
            </w:tr>
          </w:tbl>
          <w:p w:rsidR="003920AE" w:rsidRPr="00BB1068" w:rsidRDefault="003920AE" w:rsidP="003920AE">
            <w:pPr>
              <w:pStyle w:val="Default"/>
              <w:rPr>
                <w:rFonts w:asciiTheme="minorHAnsi" w:hAnsiTheme="minorHAnsi"/>
                <w:sz w:val="20"/>
                <w:szCs w:val="20"/>
              </w:rPr>
            </w:pPr>
          </w:p>
        </w:tc>
      </w:tr>
      <w:tr w:rsidR="003920AE" w:rsidRPr="00BB1068" w:rsidTr="00B72A7F">
        <w:tc>
          <w:tcPr>
            <w:tcW w:w="733" w:type="dxa"/>
          </w:tcPr>
          <w:p w:rsidR="003920AE" w:rsidRPr="00BB1068" w:rsidRDefault="003920AE" w:rsidP="003920AE">
            <w:pPr>
              <w:jc w:val="both"/>
              <w:rPr>
                <w:rFonts w:asciiTheme="minorHAnsi" w:hAnsiTheme="minorHAnsi"/>
              </w:rPr>
            </w:pPr>
            <w:r>
              <w:rPr>
                <w:rFonts w:asciiTheme="minorHAnsi" w:hAnsiTheme="minorHAnsi"/>
              </w:rPr>
              <w:t>8</w:t>
            </w:r>
            <w:r w:rsidR="003D6906">
              <w:rPr>
                <w:rFonts w:asciiTheme="minorHAnsi" w:hAnsiTheme="minorHAnsi"/>
              </w:rPr>
              <w:t>.19</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tcPr>
          <w:tbl>
            <w:tblPr>
              <w:tblW w:w="0" w:type="auto"/>
              <w:tblBorders>
                <w:top w:val="nil"/>
                <w:left w:val="nil"/>
                <w:bottom w:val="nil"/>
                <w:right w:val="nil"/>
              </w:tblBorders>
              <w:tblLook w:val="0000"/>
            </w:tblPr>
            <w:tblGrid>
              <w:gridCol w:w="1921"/>
            </w:tblGrid>
            <w:tr w:rsidR="003920AE" w:rsidRPr="00BB1068" w:rsidTr="00E126F1">
              <w:trPr>
                <w:trHeight w:val="158"/>
              </w:trPr>
              <w:tc>
                <w:tcPr>
                  <w:tcW w:w="2292" w:type="dxa"/>
                </w:tcPr>
                <w:p w:rsidR="003920AE" w:rsidRPr="00BB1068" w:rsidRDefault="003920AE" w:rsidP="003920AE">
                  <w:pPr>
                    <w:pStyle w:val="Default"/>
                    <w:ind w:left="0" w:firstLine="0"/>
                    <w:rPr>
                      <w:rFonts w:asciiTheme="minorHAnsi" w:hAnsiTheme="minorHAnsi"/>
                      <w:sz w:val="20"/>
                      <w:szCs w:val="20"/>
                    </w:rPr>
                  </w:pPr>
                  <w:r w:rsidRPr="00BB1068">
                    <w:rPr>
                      <w:rFonts w:asciiTheme="minorHAnsi" w:hAnsiTheme="minorHAnsi"/>
                      <w:sz w:val="20"/>
                      <w:szCs w:val="20"/>
                    </w:rPr>
                    <w:t>Employee Separation</w:t>
                  </w:r>
                </w:p>
              </w:tc>
            </w:tr>
          </w:tbl>
          <w:p w:rsidR="003920AE" w:rsidRPr="00BB1068" w:rsidRDefault="003920AE"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4566"/>
            </w:tblGrid>
            <w:tr w:rsidR="003920AE" w:rsidRPr="00BB1068" w:rsidTr="00E126F1">
              <w:trPr>
                <w:trHeight w:val="158"/>
              </w:trPr>
              <w:tc>
                <w:tcPr>
                  <w:tcW w:w="4847"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Financial settlement after separation from MSB</w:t>
                  </w:r>
                </w:p>
              </w:tc>
            </w:tr>
          </w:tbl>
          <w:p w:rsidR="003920AE" w:rsidRPr="00BB1068" w:rsidRDefault="003920AE" w:rsidP="003920AE">
            <w:pPr>
              <w:pStyle w:val="Default"/>
              <w:rPr>
                <w:rFonts w:asciiTheme="minorHAnsi" w:hAnsiTheme="minorHAnsi"/>
                <w:sz w:val="20"/>
                <w:szCs w:val="20"/>
              </w:rPr>
            </w:pPr>
          </w:p>
        </w:tc>
      </w:tr>
      <w:tr w:rsidR="003920AE" w:rsidRPr="00BB1068" w:rsidTr="00B72A7F">
        <w:tc>
          <w:tcPr>
            <w:tcW w:w="733" w:type="dxa"/>
          </w:tcPr>
          <w:p w:rsidR="003920AE" w:rsidRPr="00BB1068" w:rsidRDefault="003920AE" w:rsidP="003920AE">
            <w:pPr>
              <w:jc w:val="both"/>
              <w:rPr>
                <w:rFonts w:asciiTheme="minorHAnsi" w:hAnsiTheme="minorHAnsi"/>
              </w:rPr>
            </w:pPr>
            <w:r>
              <w:rPr>
                <w:rFonts w:asciiTheme="minorHAnsi" w:hAnsiTheme="minorHAnsi"/>
              </w:rPr>
              <w:t>8</w:t>
            </w:r>
            <w:r w:rsidR="003D6906">
              <w:rPr>
                <w:rFonts w:asciiTheme="minorHAnsi" w:hAnsiTheme="minorHAnsi"/>
              </w:rPr>
              <w:t>.20</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vMerge w:val="restart"/>
          </w:tcPr>
          <w:tbl>
            <w:tblPr>
              <w:tblW w:w="0" w:type="auto"/>
              <w:tblBorders>
                <w:top w:val="nil"/>
                <w:left w:val="nil"/>
                <w:bottom w:val="nil"/>
                <w:right w:val="nil"/>
              </w:tblBorders>
              <w:tblLook w:val="0000"/>
            </w:tblPr>
            <w:tblGrid>
              <w:gridCol w:w="1710"/>
            </w:tblGrid>
            <w:tr w:rsidR="003920AE" w:rsidRPr="00BB1068" w:rsidTr="00E126F1">
              <w:trPr>
                <w:trHeight w:val="158"/>
              </w:trPr>
              <w:tc>
                <w:tcPr>
                  <w:tcW w:w="1710"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Income Tax (IT)</w:t>
                  </w:r>
                </w:p>
              </w:tc>
            </w:tr>
          </w:tbl>
          <w:p w:rsidR="003920AE" w:rsidRPr="00BB1068" w:rsidRDefault="003920AE"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2136"/>
            </w:tblGrid>
            <w:tr w:rsidR="003920AE" w:rsidRPr="00BB1068" w:rsidTr="00E126F1">
              <w:trPr>
                <w:trHeight w:val="158"/>
              </w:trPr>
              <w:tc>
                <w:tcPr>
                  <w:tcW w:w="2136"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Setting up Tax slabs</w:t>
                  </w:r>
                </w:p>
              </w:tc>
            </w:tr>
          </w:tbl>
          <w:p w:rsidR="003920AE" w:rsidRPr="00BB1068" w:rsidRDefault="003920AE" w:rsidP="003920AE">
            <w:pPr>
              <w:pStyle w:val="Default"/>
              <w:rPr>
                <w:rFonts w:asciiTheme="minorHAnsi" w:hAnsiTheme="minorHAnsi"/>
                <w:sz w:val="20"/>
                <w:szCs w:val="20"/>
              </w:rPr>
            </w:pPr>
          </w:p>
        </w:tc>
      </w:tr>
      <w:tr w:rsidR="003920AE" w:rsidRPr="00BB1068" w:rsidTr="00B72A7F">
        <w:tc>
          <w:tcPr>
            <w:tcW w:w="733" w:type="dxa"/>
          </w:tcPr>
          <w:p w:rsidR="003920AE" w:rsidRPr="00BB1068" w:rsidRDefault="003920AE" w:rsidP="003920AE">
            <w:pPr>
              <w:jc w:val="both"/>
              <w:rPr>
                <w:rFonts w:asciiTheme="minorHAnsi" w:hAnsiTheme="minorHAnsi"/>
              </w:rPr>
            </w:pPr>
            <w:r>
              <w:rPr>
                <w:rFonts w:asciiTheme="minorHAnsi" w:hAnsiTheme="minorHAnsi"/>
              </w:rPr>
              <w:t>8</w:t>
            </w:r>
            <w:r w:rsidR="003D6906">
              <w:rPr>
                <w:rFonts w:asciiTheme="minorHAnsi" w:hAnsiTheme="minorHAnsi"/>
              </w:rPr>
              <w:t>.21</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vMerge/>
          </w:tcPr>
          <w:p w:rsidR="003920AE" w:rsidRPr="00BB1068" w:rsidRDefault="003920AE"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4566"/>
            </w:tblGrid>
            <w:tr w:rsidR="003920AE" w:rsidRPr="00BB1068" w:rsidTr="00E126F1">
              <w:trPr>
                <w:trHeight w:val="158"/>
              </w:trPr>
              <w:tc>
                <w:tcPr>
                  <w:tcW w:w="5859" w:type="dxa"/>
                </w:tcPr>
                <w:p w:rsidR="003920AE" w:rsidRPr="00BB1068" w:rsidRDefault="003920AE" w:rsidP="003920AE">
                  <w:pPr>
                    <w:pStyle w:val="Default"/>
                    <w:ind w:left="0" w:firstLine="0"/>
                    <w:rPr>
                      <w:rFonts w:asciiTheme="minorHAnsi" w:hAnsiTheme="minorHAnsi"/>
                      <w:sz w:val="20"/>
                      <w:szCs w:val="20"/>
                    </w:rPr>
                  </w:pPr>
                  <w:r w:rsidRPr="00BB1068">
                    <w:rPr>
                      <w:rFonts w:asciiTheme="minorHAnsi" w:hAnsiTheme="minorHAnsi"/>
                      <w:sz w:val="20"/>
                      <w:szCs w:val="20"/>
                    </w:rPr>
                    <w:t xml:space="preserve">IT information with source, deductions on monthly </w:t>
                  </w:r>
                  <w:r w:rsidRPr="00BB1068">
                    <w:rPr>
                      <w:rFonts w:asciiTheme="minorHAnsi" w:hAnsiTheme="minorHAnsi"/>
                      <w:sz w:val="20"/>
                      <w:szCs w:val="20"/>
                    </w:rPr>
                    <w:lastRenderedPageBreak/>
                    <w:t>salary, adjustments</w:t>
                  </w:r>
                </w:p>
              </w:tc>
            </w:tr>
          </w:tbl>
          <w:p w:rsidR="003920AE" w:rsidRPr="00BB1068" w:rsidRDefault="003920AE" w:rsidP="003920AE">
            <w:pPr>
              <w:pStyle w:val="Default"/>
              <w:rPr>
                <w:rFonts w:asciiTheme="minorHAnsi" w:hAnsiTheme="minorHAnsi"/>
                <w:sz w:val="20"/>
                <w:szCs w:val="20"/>
              </w:rPr>
            </w:pPr>
          </w:p>
        </w:tc>
      </w:tr>
      <w:tr w:rsidR="003920AE" w:rsidRPr="00BB1068" w:rsidTr="00B72A7F">
        <w:tc>
          <w:tcPr>
            <w:tcW w:w="733" w:type="dxa"/>
          </w:tcPr>
          <w:p w:rsidR="003920AE" w:rsidRPr="00BB1068" w:rsidRDefault="003920AE" w:rsidP="003920AE">
            <w:pPr>
              <w:jc w:val="both"/>
              <w:rPr>
                <w:rFonts w:asciiTheme="minorHAnsi" w:hAnsiTheme="minorHAnsi"/>
              </w:rPr>
            </w:pPr>
            <w:r>
              <w:rPr>
                <w:rFonts w:asciiTheme="minorHAnsi" w:hAnsiTheme="minorHAnsi"/>
              </w:rPr>
              <w:lastRenderedPageBreak/>
              <w:t>8</w:t>
            </w:r>
            <w:r w:rsidR="003D6906">
              <w:rPr>
                <w:rFonts w:asciiTheme="minorHAnsi" w:hAnsiTheme="minorHAnsi"/>
              </w:rPr>
              <w:t>.22</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vMerge/>
          </w:tcPr>
          <w:p w:rsidR="003920AE" w:rsidRPr="00BB1068" w:rsidRDefault="003920AE"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2403"/>
            </w:tblGrid>
            <w:tr w:rsidR="003920AE" w:rsidRPr="00BB1068" w:rsidTr="00E126F1">
              <w:trPr>
                <w:trHeight w:val="158"/>
              </w:trPr>
              <w:tc>
                <w:tcPr>
                  <w:tcW w:w="2403"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IT report generation</w:t>
                  </w:r>
                </w:p>
              </w:tc>
            </w:tr>
          </w:tbl>
          <w:p w:rsidR="003920AE" w:rsidRPr="00BB1068" w:rsidRDefault="003920AE" w:rsidP="003920AE">
            <w:pPr>
              <w:pStyle w:val="Default"/>
              <w:rPr>
                <w:rFonts w:asciiTheme="minorHAnsi" w:hAnsiTheme="minorHAnsi"/>
                <w:sz w:val="20"/>
                <w:szCs w:val="20"/>
              </w:rPr>
            </w:pPr>
          </w:p>
        </w:tc>
      </w:tr>
      <w:tr w:rsidR="003920AE" w:rsidRPr="00BB1068" w:rsidTr="00B72A7F">
        <w:tc>
          <w:tcPr>
            <w:tcW w:w="733" w:type="dxa"/>
          </w:tcPr>
          <w:p w:rsidR="003920AE" w:rsidRPr="00BB1068" w:rsidRDefault="003920AE" w:rsidP="003920AE">
            <w:pPr>
              <w:jc w:val="both"/>
              <w:rPr>
                <w:rFonts w:asciiTheme="minorHAnsi" w:hAnsiTheme="minorHAnsi"/>
              </w:rPr>
            </w:pPr>
            <w:r>
              <w:rPr>
                <w:rFonts w:asciiTheme="minorHAnsi" w:hAnsiTheme="minorHAnsi"/>
              </w:rPr>
              <w:t>8</w:t>
            </w:r>
            <w:r w:rsidR="003D6906">
              <w:rPr>
                <w:rFonts w:asciiTheme="minorHAnsi" w:hAnsiTheme="minorHAnsi"/>
              </w:rPr>
              <w:t>.23</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vMerge w:val="restart"/>
          </w:tcPr>
          <w:tbl>
            <w:tblPr>
              <w:tblW w:w="0" w:type="auto"/>
              <w:tblBorders>
                <w:top w:val="nil"/>
                <w:left w:val="nil"/>
                <w:bottom w:val="nil"/>
                <w:right w:val="nil"/>
              </w:tblBorders>
              <w:tblLook w:val="0000"/>
            </w:tblPr>
            <w:tblGrid>
              <w:gridCol w:w="1699"/>
            </w:tblGrid>
            <w:tr w:rsidR="003920AE" w:rsidRPr="00BB1068" w:rsidTr="00E126F1">
              <w:trPr>
                <w:trHeight w:val="158"/>
              </w:trPr>
              <w:tc>
                <w:tcPr>
                  <w:tcW w:w="1699" w:type="dxa"/>
                </w:tcPr>
                <w:p w:rsidR="003920AE" w:rsidRPr="00BB1068" w:rsidRDefault="003920AE" w:rsidP="003D6906">
                  <w:pPr>
                    <w:pStyle w:val="Default"/>
                    <w:ind w:left="0" w:firstLine="0"/>
                    <w:rPr>
                      <w:rFonts w:asciiTheme="minorHAnsi" w:hAnsiTheme="minorHAnsi"/>
                      <w:sz w:val="20"/>
                      <w:szCs w:val="20"/>
                    </w:rPr>
                  </w:pPr>
                  <w:r w:rsidRPr="00BB1068">
                    <w:rPr>
                      <w:rFonts w:asciiTheme="minorHAnsi" w:hAnsiTheme="minorHAnsi"/>
                      <w:sz w:val="20"/>
                      <w:szCs w:val="20"/>
                    </w:rPr>
                    <w:t>Payroll Reports</w:t>
                  </w:r>
                </w:p>
              </w:tc>
            </w:tr>
          </w:tbl>
          <w:p w:rsidR="003920AE" w:rsidRPr="00BB1068" w:rsidRDefault="003920AE"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3691"/>
            </w:tblGrid>
            <w:tr w:rsidR="003920AE" w:rsidRPr="00BB1068" w:rsidTr="00E126F1">
              <w:trPr>
                <w:trHeight w:val="158"/>
              </w:trPr>
              <w:tc>
                <w:tcPr>
                  <w:tcW w:w="3691"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Monthly Payslip / payment voucher</w:t>
                  </w:r>
                </w:p>
              </w:tc>
            </w:tr>
          </w:tbl>
          <w:p w:rsidR="003920AE" w:rsidRPr="00BB1068" w:rsidRDefault="003920AE" w:rsidP="003920AE">
            <w:pPr>
              <w:pStyle w:val="Default"/>
              <w:rPr>
                <w:rFonts w:asciiTheme="minorHAnsi" w:hAnsiTheme="minorHAnsi"/>
                <w:sz w:val="20"/>
                <w:szCs w:val="20"/>
              </w:rPr>
            </w:pPr>
          </w:p>
        </w:tc>
      </w:tr>
      <w:tr w:rsidR="003920AE" w:rsidRPr="00BB1068" w:rsidTr="00B72A7F">
        <w:tc>
          <w:tcPr>
            <w:tcW w:w="733" w:type="dxa"/>
          </w:tcPr>
          <w:p w:rsidR="003920AE" w:rsidRPr="00BB1068" w:rsidRDefault="003920AE" w:rsidP="003920AE">
            <w:pPr>
              <w:ind w:left="0" w:firstLine="0"/>
              <w:jc w:val="both"/>
              <w:rPr>
                <w:rFonts w:asciiTheme="minorHAnsi" w:hAnsiTheme="minorHAnsi"/>
              </w:rPr>
            </w:pPr>
            <w:r>
              <w:rPr>
                <w:rFonts w:asciiTheme="minorHAnsi" w:hAnsiTheme="minorHAnsi"/>
              </w:rPr>
              <w:t>8</w:t>
            </w:r>
            <w:r w:rsidR="003D6906">
              <w:rPr>
                <w:rFonts w:asciiTheme="minorHAnsi" w:hAnsiTheme="minorHAnsi"/>
              </w:rPr>
              <w:t>.24</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vMerge/>
          </w:tcPr>
          <w:p w:rsidR="003920AE" w:rsidRPr="00BB1068" w:rsidRDefault="003920AE"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2087"/>
            </w:tblGrid>
            <w:tr w:rsidR="003920AE" w:rsidRPr="00BB1068" w:rsidTr="00E126F1">
              <w:trPr>
                <w:trHeight w:val="158"/>
              </w:trPr>
              <w:tc>
                <w:tcPr>
                  <w:tcW w:w="2087"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Bank Advice letters</w:t>
                  </w:r>
                </w:p>
              </w:tc>
            </w:tr>
          </w:tbl>
          <w:p w:rsidR="003920AE" w:rsidRPr="00BB1068" w:rsidRDefault="003920AE" w:rsidP="003920AE">
            <w:pPr>
              <w:pStyle w:val="Default"/>
              <w:rPr>
                <w:rFonts w:asciiTheme="minorHAnsi" w:hAnsiTheme="minorHAnsi"/>
                <w:sz w:val="20"/>
                <w:szCs w:val="20"/>
              </w:rPr>
            </w:pPr>
          </w:p>
        </w:tc>
      </w:tr>
      <w:tr w:rsidR="003920AE" w:rsidRPr="00BB1068" w:rsidTr="00B72A7F">
        <w:tc>
          <w:tcPr>
            <w:tcW w:w="733" w:type="dxa"/>
          </w:tcPr>
          <w:p w:rsidR="003920AE" w:rsidRPr="00BB1068" w:rsidRDefault="003920AE" w:rsidP="003920AE">
            <w:pPr>
              <w:ind w:left="0" w:firstLine="0"/>
              <w:jc w:val="both"/>
              <w:rPr>
                <w:rFonts w:asciiTheme="minorHAnsi" w:hAnsiTheme="minorHAnsi"/>
              </w:rPr>
            </w:pPr>
            <w:r>
              <w:rPr>
                <w:rFonts w:asciiTheme="minorHAnsi" w:hAnsiTheme="minorHAnsi"/>
              </w:rPr>
              <w:t>8</w:t>
            </w:r>
            <w:r w:rsidR="00E46942">
              <w:rPr>
                <w:rFonts w:asciiTheme="minorHAnsi" w:hAnsiTheme="minorHAnsi"/>
              </w:rPr>
              <w:t>.25</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vMerge/>
          </w:tcPr>
          <w:p w:rsidR="003920AE" w:rsidRPr="00BB1068" w:rsidRDefault="003920AE"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4566"/>
            </w:tblGrid>
            <w:tr w:rsidR="003920AE" w:rsidRPr="00BB1068" w:rsidTr="00E126F1">
              <w:trPr>
                <w:trHeight w:val="158"/>
              </w:trPr>
              <w:tc>
                <w:tcPr>
                  <w:tcW w:w="4769"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Finance &amp; Accounts related different reporting</w:t>
                  </w:r>
                </w:p>
              </w:tc>
            </w:tr>
          </w:tbl>
          <w:p w:rsidR="003920AE" w:rsidRPr="00BB1068" w:rsidRDefault="003920AE" w:rsidP="003920AE">
            <w:pPr>
              <w:pStyle w:val="Default"/>
              <w:rPr>
                <w:rFonts w:asciiTheme="minorHAnsi" w:hAnsiTheme="minorHAnsi"/>
                <w:sz w:val="20"/>
                <w:szCs w:val="20"/>
              </w:rPr>
            </w:pPr>
          </w:p>
        </w:tc>
      </w:tr>
      <w:tr w:rsidR="003920AE" w:rsidRPr="00BB1068" w:rsidTr="00B72A7F">
        <w:tc>
          <w:tcPr>
            <w:tcW w:w="733" w:type="dxa"/>
          </w:tcPr>
          <w:p w:rsidR="003920AE" w:rsidRPr="00BB1068" w:rsidRDefault="003920AE" w:rsidP="003920AE">
            <w:pPr>
              <w:jc w:val="both"/>
              <w:rPr>
                <w:rFonts w:asciiTheme="minorHAnsi" w:hAnsiTheme="minorHAnsi"/>
              </w:rPr>
            </w:pPr>
            <w:r>
              <w:rPr>
                <w:rFonts w:asciiTheme="minorHAnsi" w:hAnsiTheme="minorHAnsi"/>
              </w:rPr>
              <w:t>9</w:t>
            </w:r>
            <w:r w:rsidRPr="00BB1068">
              <w:rPr>
                <w:rFonts w:asciiTheme="minorHAnsi" w:hAnsiTheme="minorHAnsi"/>
              </w:rPr>
              <w:t>.1</w:t>
            </w:r>
          </w:p>
        </w:tc>
        <w:tc>
          <w:tcPr>
            <w:tcW w:w="1910" w:type="dxa"/>
            <w:vMerge w:val="restart"/>
          </w:tcPr>
          <w:tbl>
            <w:tblPr>
              <w:tblW w:w="0" w:type="auto"/>
              <w:tblBorders>
                <w:top w:val="nil"/>
                <w:left w:val="nil"/>
                <w:bottom w:val="nil"/>
                <w:right w:val="nil"/>
              </w:tblBorders>
              <w:tblLook w:val="0000"/>
            </w:tblPr>
            <w:tblGrid>
              <w:gridCol w:w="1680"/>
            </w:tblGrid>
            <w:tr w:rsidR="003920AE" w:rsidRPr="00BB1068" w:rsidTr="00E126F1">
              <w:trPr>
                <w:trHeight w:val="158"/>
              </w:trPr>
              <w:tc>
                <w:tcPr>
                  <w:tcW w:w="1761" w:type="dxa"/>
                </w:tcPr>
                <w:p w:rsidR="003920AE" w:rsidRPr="00BB1068" w:rsidRDefault="003920AE" w:rsidP="003920AE">
                  <w:pPr>
                    <w:pStyle w:val="Default"/>
                    <w:ind w:left="0" w:firstLine="0"/>
                    <w:rPr>
                      <w:rFonts w:asciiTheme="minorHAnsi" w:hAnsiTheme="minorHAnsi"/>
                      <w:sz w:val="20"/>
                      <w:szCs w:val="20"/>
                    </w:rPr>
                  </w:pPr>
                  <w:r>
                    <w:rPr>
                      <w:rFonts w:asciiTheme="minorHAnsi" w:hAnsiTheme="minorHAnsi"/>
                      <w:b/>
                      <w:bCs/>
                      <w:sz w:val="20"/>
                      <w:szCs w:val="20"/>
                    </w:rPr>
                    <w:t xml:space="preserve">Training </w:t>
                  </w:r>
                  <w:r w:rsidRPr="00BB1068">
                    <w:rPr>
                      <w:rFonts w:asciiTheme="minorHAnsi" w:hAnsiTheme="minorHAnsi"/>
                      <w:b/>
                      <w:bCs/>
                      <w:sz w:val="20"/>
                      <w:szCs w:val="20"/>
                    </w:rPr>
                    <w:t>&amp;</w:t>
                  </w:r>
                  <w:r>
                    <w:rPr>
                      <w:rFonts w:asciiTheme="minorHAnsi" w:hAnsiTheme="minorHAnsi"/>
                      <w:b/>
                      <w:bCs/>
                      <w:sz w:val="20"/>
                      <w:szCs w:val="20"/>
                    </w:rPr>
                    <w:t xml:space="preserve"> Development</w:t>
                  </w:r>
                </w:p>
              </w:tc>
            </w:tr>
          </w:tbl>
          <w:p w:rsidR="003920AE" w:rsidRPr="00BB1068" w:rsidRDefault="003920AE" w:rsidP="003920AE">
            <w:pPr>
              <w:pStyle w:val="Default"/>
              <w:rPr>
                <w:rFonts w:asciiTheme="minorHAnsi" w:hAnsiTheme="minorHAnsi"/>
                <w:b/>
                <w:bCs/>
                <w:sz w:val="20"/>
                <w:szCs w:val="20"/>
              </w:rPr>
            </w:pPr>
          </w:p>
        </w:tc>
        <w:tc>
          <w:tcPr>
            <w:tcW w:w="2151" w:type="dxa"/>
          </w:tcPr>
          <w:tbl>
            <w:tblPr>
              <w:tblW w:w="0" w:type="auto"/>
              <w:tblBorders>
                <w:top w:val="nil"/>
                <w:left w:val="nil"/>
                <w:bottom w:val="nil"/>
                <w:right w:val="nil"/>
              </w:tblBorders>
              <w:tblLook w:val="0000"/>
            </w:tblPr>
            <w:tblGrid>
              <w:gridCol w:w="1910"/>
            </w:tblGrid>
            <w:tr w:rsidR="003920AE" w:rsidRPr="00BB1068" w:rsidTr="00E126F1">
              <w:trPr>
                <w:trHeight w:val="158"/>
              </w:trPr>
              <w:tc>
                <w:tcPr>
                  <w:tcW w:w="1910"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Training category</w:t>
                  </w:r>
                </w:p>
              </w:tc>
            </w:tr>
          </w:tbl>
          <w:p w:rsidR="003920AE" w:rsidRPr="00BB1068" w:rsidRDefault="003920AE" w:rsidP="003920AE">
            <w:pPr>
              <w:pStyle w:val="Default"/>
              <w:jc w:val="center"/>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4566"/>
            </w:tblGrid>
            <w:tr w:rsidR="003920AE" w:rsidRPr="00BB1068" w:rsidTr="00E126F1">
              <w:trPr>
                <w:trHeight w:val="158"/>
              </w:trPr>
              <w:tc>
                <w:tcPr>
                  <w:tcW w:w="5859" w:type="dxa"/>
                </w:tcPr>
                <w:p w:rsidR="003920AE" w:rsidRPr="00BB1068" w:rsidRDefault="003920AE" w:rsidP="003920AE">
                  <w:pPr>
                    <w:pStyle w:val="Default"/>
                    <w:ind w:left="0" w:firstLine="0"/>
                    <w:rPr>
                      <w:rFonts w:asciiTheme="minorHAnsi" w:hAnsiTheme="minorHAnsi"/>
                      <w:sz w:val="20"/>
                      <w:szCs w:val="20"/>
                    </w:rPr>
                  </w:pPr>
                  <w:r w:rsidRPr="00BB1068">
                    <w:rPr>
                      <w:rFonts w:asciiTheme="minorHAnsi" w:hAnsiTheme="minorHAnsi"/>
                      <w:sz w:val="20"/>
                      <w:szCs w:val="20"/>
                    </w:rPr>
                    <w:t>Training Matrix (Technical/non technical, home/abroad) setup</w:t>
                  </w:r>
                </w:p>
              </w:tc>
            </w:tr>
          </w:tbl>
          <w:p w:rsidR="003920AE" w:rsidRPr="00BB1068" w:rsidRDefault="003920AE" w:rsidP="003920AE">
            <w:pPr>
              <w:pStyle w:val="Default"/>
              <w:rPr>
                <w:rFonts w:asciiTheme="minorHAnsi" w:hAnsiTheme="minorHAnsi"/>
                <w:sz w:val="20"/>
                <w:szCs w:val="20"/>
              </w:rPr>
            </w:pPr>
          </w:p>
        </w:tc>
      </w:tr>
      <w:tr w:rsidR="00D112BE" w:rsidRPr="00BB1068" w:rsidTr="00B72A7F">
        <w:tc>
          <w:tcPr>
            <w:tcW w:w="733" w:type="dxa"/>
          </w:tcPr>
          <w:p w:rsidR="00D112BE" w:rsidRDefault="00EF7E9D" w:rsidP="003920AE">
            <w:pPr>
              <w:jc w:val="both"/>
              <w:rPr>
                <w:rFonts w:asciiTheme="minorHAnsi" w:hAnsiTheme="minorHAnsi"/>
              </w:rPr>
            </w:pPr>
            <w:r>
              <w:rPr>
                <w:rFonts w:asciiTheme="minorHAnsi" w:hAnsiTheme="minorHAnsi"/>
              </w:rPr>
              <w:t>9.2</w:t>
            </w:r>
          </w:p>
        </w:tc>
        <w:tc>
          <w:tcPr>
            <w:tcW w:w="1910" w:type="dxa"/>
            <w:vMerge/>
          </w:tcPr>
          <w:p w:rsidR="00D112BE" w:rsidRDefault="00D112BE" w:rsidP="003920AE">
            <w:pPr>
              <w:pStyle w:val="Default"/>
              <w:ind w:left="0" w:firstLine="0"/>
              <w:rPr>
                <w:rFonts w:asciiTheme="minorHAnsi" w:hAnsiTheme="minorHAnsi"/>
                <w:b/>
                <w:bCs/>
                <w:sz w:val="20"/>
                <w:szCs w:val="20"/>
              </w:rPr>
            </w:pPr>
          </w:p>
        </w:tc>
        <w:tc>
          <w:tcPr>
            <w:tcW w:w="2151" w:type="dxa"/>
          </w:tcPr>
          <w:p w:rsidR="00D112BE" w:rsidRPr="00BB1068" w:rsidRDefault="00D112BE" w:rsidP="003920AE">
            <w:pPr>
              <w:pStyle w:val="Default"/>
              <w:rPr>
                <w:rFonts w:asciiTheme="minorHAnsi" w:hAnsiTheme="minorHAnsi"/>
                <w:sz w:val="20"/>
                <w:szCs w:val="20"/>
              </w:rPr>
            </w:pPr>
            <w:r>
              <w:rPr>
                <w:rFonts w:asciiTheme="minorHAnsi" w:hAnsiTheme="minorHAnsi"/>
                <w:sz w:val="20"/>
                <w:szCs w:val="20"/>
              </w:rPr>
              <w:t xml:space="preserve">  Training Setup</w:t>
            </w:r>
          </w:p>
        </w:tc>
        <w:tc>
          <w:tcPr>
            <w:tcW w:w="4796" w:type="dxa"/>
          </w:tcPr>
          <w:p w:rsidR="00D112BE" w:rsidRPr="00BB1068" w:rsidRDefault="00D112BE" w:rsidP="003920AE">
            <w:pPr>
              <w:pStyle w:val="Default"/>
              <w:ind w:left="0" w:firstLine="0"/>
              <w:rPr>
                <w:rFonts w:asciiTheme="minorHAnsi" w:hAnsiTheme="minorHAnsi"/>
                <w:sz w:val="20"/>
                <w:szCs w:val="20"/>
              </w:rPr>
            </w:pPr>
            <w:r>
              <w:rPr>
                <w:rFonts w:asciiTheme="minorHAnsi" w:hAnsiTheme="minorHAnsi"/>
                <w:sz w:val="20"/>
                <w:szCs w:val="20"/>
              </w:rPr>
              <w:t xml:space="preserve">  Training Setup</w:t>
            </w:r>
          </w:p>
        </w:tc>
      </w:tr>
      <w:tr w:rsidR="003920AE" w:rsidRPr="00BB1068" w:rsidTr="00B72A7F">
        <w:tc>
          <w:tcPr>
            <w:tcW w:w="733" w:type="dxa"/>
          </w:tcPr>
          <w:p w:rsidR="003920AE" w:rsidRPr="00BB1068" w:rsidRDefault="003920AE" w:rsidP="003920AE">
            <w:pPr>
              <w:jc w:val="both"/>
              <w:rPr>
                <w:rFonts w:asciiTheme="minorHAnsi" w:hAnsiTheme="minorHAnsi"/>
              </w:rPr>
            </w:pPr>
            <w:r>
              <w:rPr>
                <w:rFonts w:asciiTheme="minorHAnsi" w:hAnsiTheme="minorHAnsi"/>
              </w:rPr>
              <w:t>9</w:t>
            </w:r>
            <w:r w:rsidR="00EF7E9D">
              <w:rPr>
                <w:rFonts w:asciiTheme="minorHAnsi" w:hAnsiTheme="minorHAnsi"/>
              </w:rPr>
              <w:t>.3</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tcPr>
          <w:tbl>
            <w:tblPr>
              <w:tblW w:w="0" w:type="auto"/>
              <w:tblBorders>
                <w:top w:val="nil"/>
                <w:left w:val="nil"/>
                <w:bottom w:val="nil"/>
                <w:right w:val="nil"/>
              </w:tblBorders>
              <w:tblLook w:val="0000"/>
            </w:tblPr>
            <w:tblGrid>
              <w:gridCol w:w="1903"/>
            </w:tblGrid>
            <w:tr w:rsidR="003920AE" w:rsidRPr="00BB1068" w:rsidTr="00E126F1">
              <w:trPr>
                <w:trHeight w:val="158"/>
              </w:trPr>
              <w:tc>
                <w:tcPr>
                  <w:tcW w:w="1903"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Training calendar</w:t>
                  </w:r>
                </w:p>
              </w:tc>
            </w:tr>
          </w:tbl>
          <w:p w:rsidR="003920AE" w:rsidRPr="00BB1068" w:rsidRDefault="003920AE"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2584"/>
            </w:tblGrid>
            <w:tr w:rsidR="003920AE" w:rsidRPr="00BB1068" w:rsidTr="00E126F1">
              <w:trPr>
                <w:trHeight w:val="158"/>
              </w:trPr>
              <w:tc>
                <w:tcPr>
                  <w:tcW w:w="2584"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Training schedule set up</w:t>
                  </w:r>
                </w:p>
              </w:tc>
            </w:tr>
          </w:tbl>
          <w:p w:rsidR="003920AE" w:rsidRPr="00BB1068" w:rsidRDefault="003920AE" w:rsidP="003920AE">
            <w:pPr>
              <w:pStyle w:val="Default"/>
              <w:rPr>
                <w:rFonts w:asciiTheme="minorHAnsi" w:hAnsiTheme="minorHAnsi"/>
                <w:sz w:val="20"/>
                <w:szCs w:val="20"/>
              </w:rPr>
            </w:pPr>
          </w:p>
        </w:tc>
      </w:tr>
      <w:tr w:rsidR="003920AE" w:rsidRPr="00BB1068" w:rsidTr="00B72A7F">
        <w:tc>
          <w:tcPr>
            <w:tcW w:w="733" w:type="dxa"/>
          </w:tcPr>
          <w:p w:rsidR="003920AE" w:rsidRPr="00BB1068" w:rsidRDefault="003920AE" w:rsidP="003920AE">
            <w:pPr>
              <w:jc w:val="both"/>
              <w:rPr>
                <w:rFonts w:asciiTheme="minorHAnsi" w:hAnsiTheme="minorHAnsi"/>
              </w:rPr>
            </w:pPr>
            <w:r>
              <w:rPr>
                <w:rFonts w:asciiTheme="minorHAnsi" w:hAnsiTheme="minorHAnsi"/>
              </w:rPr>
              <w:t>9</w:t>
            </w:r>
            <w:r w:rsidR="00EF7E9D">
              <w:rPr>
                <w:rFonts w:asciiTheme="minorHAnsi" w:hAnsiTheme="minorHAnsi"/>
              </w:rPr>
              <w:t>.5</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tcPr>
          <w:p w:rsidR="003920AE" w:rsidRPr="00BB1068" w:rsidRDefault="003920AE"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2872"/>
            </w:tblGrid>
            <w:tr w:rsidR="003920AE" w:rsidRPr="00BB1068" w:rsidTr="00E126F1">
              <w:trPr>
                <w:trHeight w:val="158"/>
              </w:trPr>
              <w:tc>
                <w:tcPr>
                  <w:tcW w:w="2872"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Training budget generation</w:t>
                  </w:r>
                </w:p>
              </w:tc>
            </w:tr>
          </w:tbl>
          <w:p w:rsidR="003920AE" w:rsidRPr="00BB1068" w:rsidRDefault="003920AE" w:rsidP="003920AE">
            <w:pPr>
              <w:pStyle w:val="Default"/>
              <w:rPr>
                <w:rFonts w:asciiTheme="minorHAnsi" w:hAnsiTheme="minorHAnsi"/>
                <w:sz w:val="20"/>
                <w:szCs w:val="20"/>
              </w:rPr>
            </w:pPr>
          </w:p>
        </w:tc>
      </w:tr>
      <w:tr w:rsidR="003920AE" w:rsidRPr="00BB1068" w:rsidTr="00B72A7F">
        <w:tc>
          <w:tcPr>
            <w:tcW w:w="733" w:type="dxa"/>
          </w:tcPr>
          <w:p w:rsidR="003920AE" w:rsidRPr="00BB1068" w:rsidRDefault="003920AE" w:rsidP="003920AE">
            <w:pPr>
              <w:jc w:val="both"/>
              <w:rPr>
                <w:rFonts w:asciiTheme="minorHAnsi" w:hAnsiTheme="minorHAnsi"/>
              </w:rPr>
            </w:pPr>
            <w:r>
              <w:rPr>
                <w:rFonts w:asciiTheme="minorHAnsi" w:hAnsiTheme="minorHAnsi"/>
              </w:rPr>
              <w:t>9</w:t>
            </w:r>
            <w:r w:rsidR="00EF7E9D">
              <w:rPr>
                <w:rFonts w:asciiTheme="minorHAnsi" w:hAnsiTheme="minorHAnsi"/>
              </w:rPr>
              <w:t>.6</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vMerge w:val="restart"/>
          </w:tcPr>
          <w:p w:rsidR="003920AE" w:rsidRPr="00BB1068" w:rsidRDefault="003920AE" w:rsidP="003920AE">
            <w:pPr>
              <w:pStyle w:val="Default"/>
              <w:rPr>
                <w:rFonts w:asciiTheme="minorHAnsi" w:hAnsiTheme="minorHAnsi"/>
                <w:sz w:val="20"/>
                <w:szCs w:val="20"/>
              </w:rPr>
            </w:pPr>
          </w:p>
          <w:tbl>
            <w:tblPr>
              <w:tblW w:w="0" w:type="auto"/>
              <w:tblBorders>
                <w:top w:val="nil"/>
                <w:left w:val="nil"/>
                <w:bottom w:val="nil"/>
                <w:right w:val="nil"/>
              </w:tblBorders>
              <w:tblLook w:val="0000"/>
            </w:tblPr>
            <w:tblGrid>
              <w:gridCol w:w="1373"/>
            </w:tblGrid>
            <w:tr w:rsidR="003920AE" w:rsidRPr="00BB1068" w:rsidTr="00E126F1">
              <w:trPr>
                <w:trHeight w:val="158"/>
              </w:trPr>
              <w:tc>
                <w:tcPr>
                  <w:tcW w:w="1373"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Participants</w:t>
                  </w:r>
                </w:p>
              </w:tc>
            </w:tr>
          </w:tbl>
          <w:p w:rsidR="003920AE" w:rsidRPr="00BB1068" w:rsidRDefault="003920AE"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4566"/>
            </w:tblGrid>
            <w:tr w:rsidR="003920AE" w:rsidRPr="00BB1068" w:rsidTr="00E126F1">
              <w:trPr>
                <w:trHeight w:val="158"/>
              </w:trPr>
              <w:tc>
                <w:tcPr>
                  <w:tcW w:w="4795"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Sourcing internal candidates from HR database</w:t>
                  </w:r>
                </w:p>
              </w:tc>
            </w:tr>
          </w:tbl>
          <w:p w:rsidR="003920AE" w:rsidRPr="00BB1068" w:rsidRDefault="003920AE" w:rsidP="003920AE">
            <w:pPr>
              <w:pStyle w:val="Default"/>
              <w:rPr>
                <w:rFonts w:asciiTheme="minorHAnsi" w:hAnsiTheme="minorHAnsi"/>
                <w:sz w:val="20"/>
                <w:szCs w:val="20"/>
              </w:rPr>
            </w:pPr>
          </w:p>
        </w:tc>
      </w:tr>
      <w:tr w:rsidR="003920AE" w:rsidRPr="00BB1068" w:rsidTr="00B72A7F">
        <w:tc>
          <w:tcPr>
            <w:tcW w:w="733" w:type="dxa"/>
          </w:tcPr>
          <w:p w:rsidR="003920AE" w:rsidRPr="00BB1068" w:rsidRDefault="003920AE" w:rsidP="003920AE">
            <w:pPr>
              <w:jc w:val="both"/>
              <w:rPr>
                <w:rFonts w:asciiTheme="minorHAnsi" w:hAnsiTheme="minorHAnsi"/>
              </w:rPr>
            </w:pPr>
            <w:r>
              <w:rPr>
                <w:rFonts w:asciiTheme="minorHAnsi" w:hAnsiTheme="minorHAnsi"/>
              </w:rPr>
              <w:t>9</w:t>
            </w:r>
            <w:r w:rsidR="00EF7E9D">
              <w:rPr>
                <w:rFonts w:asciiTheme="minorHAnsi" w:hAnsiTheme="minorHAnsi"/>
              </w:rPr>
              <w:t>.7</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vMerge/>
          </w:tcPr>
          <w:p w:rsidR="003920AE" w:rsidRPr="00BB1068" w:rsidRDefault="003920AE"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4530"/>
            </w:tblGrid>
            <w:tr w:rsidR="003920AE" w:rsidRPr="00BB1068" w:rsidTr="00E126F1">
              <w:trPr>
                <w:trHeight w:val="158"/>
              </w:trPr>
              <w:tc>
                <w:tcPr>
                  <w:tcW w:w="4530"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Training invitation letter sent to participants</w:t>
                  </w:r>
                </w:p>
              </w:tc>
            </w:tr>
          </w:tbl>
          <w:p w:rsidR="003920AE" w:rsidRPr="00BB1068" w:rsidRDefault="003920AE" w:rsidP="003920AE">
            <w:pPr>
              <w:pStyle w:val="Default"/>
              <w:rPr>
                <w:rFonts w:asciiTheme="minorHAnsi" w:hAnsiTheme="minorHAnsi"/>
                <w:sz w:val="20"/>
                <w:szCs w:val="20"/>
              </w:rPr>
            </w:pPr>
          </w:p>
        </w:tc>
      </w:tr>
      <w:tr w:rsidR="003920AE" w:rsidRPr="00BB1068" w:rsidTr="00B72A7F">
        <w:tc>
          <w:tcPr>
            <w:tcW w:w="733" w:type="dxa"/>
          </w:tcPr>
          <w:p w:rsidR="003920AE" w:rsidRPr="00BB1068" w:rsidRDefault="003920AE" w:rsidP="003920AE">
            <w:pPr>
              <w:jc w:val="both"/>
              <w:rPr>
                <w:rFonts w:asciiTheme="minorHAnsi" w:hAnsiTheme="minorHAnsi"/>
              </w:rPr>
            </w:pPr>
            <w:r>
              <w:rPr>
                <w:rFonts w:asciiTheme="minorHAnsi" w:hAnsiTheme="minorHAnsi"/>
              </w:rPr>
              <w:t>9</w:t>
            </w:r>
            <w:r w:rsidR="00EF7E9D">
              <w:rPr>
                <w:rFonts w:asciiTheme="minorHAnsi" w:hAnsiTheme="minorHAnsi"/>
              </w:rPr>
              <w:t>.8</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vMerge/>
          </w:tcPr>
          <w:p w:rsidR="003920AE" w:rsidRPr="00BB1068" w:rsidRDefault="003920AE"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3827"/>
            </w:tblGrid>
            <w:tr w:rsidR="003920AE" w:rsidRPr="00BB1068" w:rsidTr="00E126F1">
              <w:trPr>
                <w:trHeight w:val="158"/>
              </w:trPr>
              <w:tc>
                <w:tcPr>
                  <w:tcW w:w="3827"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Training conduction as per Check List</w:t>
                  </w:r>
                </w:p>
              </w:tc>
            </w:tr>
          </w:tbl>
          <w:p w:rsidR="003920AE" w:rsidRPr="00BB1068" w:rsidRDefault="003920AE" w:rsidP="003920AE">
            <w:pPr>
              <w:pStyle w:val="Default"/>
              <w:rPr>
                <w:rFonts w:asciiTheme="minorHAnsi" w:hAnsiTheme="minorHAnsi"/>
                <w:sz w:val="20"/>
                <w:szCs w:val="20"/>
              </w:rPr>
            </w:pPr>
          </w:p>
        </w:tc>
      </w:tr>
      <w:tr w:rsidR="003920AE" w:rsidRPr="00BB1068" w:rsidTr="00B72A7F">
        <w:tc>
          <w:tcPr>
            <w:tcW w:w="733" w:type="dxa"/>
          </w:tcPr>
          <w:p w:rsidR="003920AE" w:rsidRPr="00BB1068" w:rsidRDefault="003920AE" w:rsidP="003920AE">
            <w:pPr>
              <w:jc w:val="both"/>
              <w:rPr>
                <w:rFonts w:asciiTheme="minorHAnsi" w:hAnsiTheme="minorHAnsi"/>
              </w:rPr>
            </w:pPr>
            <w:r>
              <w:rPr>
                <w:rFonts w:asciiTheme="minorHAnsi" w:hAnsiTheme="minorHAnsi"/>
              </w:rPr>
              <w:t>9</w:t>
            </w:r>
            <w:r w:rsidR="00EF7E9D">
              <w:rPr>
                <w:rFonts w:asciiTheme="minorHAnsi" w:hAnsiTheme="minorHAnsi"/>
              </w:rPr>
              <w:t>.9</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vMerge/>
          </w:tcPr>
          <w:p w:rsidR="003920AE" w:rsidRPr="00BB1068" w:rsidRDefault="003920AE"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2888"/>
            </w:tblGrid>
            <w:tr w:rsidR="003920AE" w:rsidRPr="00BB1068" w:rsidTr="00E126F1">
              <w:trPr>
                <w:trHeight w:val="158"/>
              </w:trPr>
              <w:tc>
                <w:tcPr>
                  <w:tcW w:w="2888"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Training evaluation process</w:t>
                  </w:r>
                </w:p>
              </w:tc>
            </w:tr>
          </w:tbl>
          <w:p w:rsidR="003920AE" w:rsidRPr="00BB1068" w:rsidRDefault="003920AE" w:rsidP="003920AE">
            <w:pPr>
              <w:pStyle w:val="Default"/>
              <w:rPr>
                <w:rFonts w:asciiTheme="minorHAnsi" w:hAnsiTheme="minorHAnsi"/>
                <w:sz w:val="20"/>
                <w:szCs w:val="20"/>
              </w:rPr>
            </w:pPr>
          </w:p>
        </w:tc>
      </w:tr>
      <w:tr w:rsidR="003920AE" w:rsidRPr="00BB1068" w:rsidTr="00B72A7F">
        <w:tc>
          <w:tcPr>
            <w:tcW w:w="733" w:type="dxa"/>
          </w:tcPr>
          <w:p w:rsidR="003920AE" w:rsidRPr="00BB1068" w:rsidRDefault="003920AE" w:rsidP="003920AE">
            <w:pPr>
              <w:jc w:val="both"/>
              <w:rPr>
                <w:rFonts w:asciiTheme="minorHAnsi" w:hAnsiTheme="minorHAnsi"/>
              </w:rPr>
            </w:pPr>
            <w:r>
              <w:rPr>
                <w:rFonts w:asciiTheme="minorHAnsi" w:hAnsiTheme="minorHAnsi"/>
              </w:rPr>
              <w:t>9</w:t>
            </w:r>
            <w:r w:rsidR="00EF7E9D">
              <w:rPr>
                <w:rFonts w:asciiTheme="minorHAnsi" w:hAnsiTheme="minorHAnsi"/>
              </w:rPr>
              <w:t>.10</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vMerge w:val="restart"/>
          </w:tcPr>
          <w:tbl>
            <w:tblPr>
              <w:tblW w:w="0" w:type="auto"/>
              <w:tblBorders>
                <w:top w:val="nil"/>
                <w:left w:val="nil"/>
                <w:bottom w:val="nil"/>
                <w:right w:val="nil"/>
              </w:tblBorders>
              <w:tblLook w:val="0000"/>
            </w:tblPr>
            <w:tblGrid>
              <w:gridCol w:w="1537"/>
            </w:tblGrid>
            <w:tr w:rsidR="003920AE" w:rsidRPr="00BB1068" w:rsidTr="00E126F1">
              <w:trPr>
                <w:trHeight w:val="158"/>
              </w:trPr>
              <w:tc>
                <w:tcPr>
                  <w:tcW w:w="1537"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Development</w:t>
                  </w:r>
                </w:p>
              </w:tc>
            </w:tr>
          </w:tbl>
          <w:p w:rsidR="003920AE" w:rsidRPr="00BB1068" w:rsidRDefault="003920AE"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3438"/>
            </w:tblGrid>
            <w:tr w:rsidR="003920AE" w:rsidRPr="00BB1068" w:rsidTr="00E126F1">
              <w:trPr>
                <w:trHeight w:val="158"/>
              </w:trPr>
              <w:tc>
                <w:tcPr>
                  <w:tcW w:w="3438"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TNA from Performance Appraisal</w:t>
                  </w:r>
                </w:p>
              </w:tc>
            </w:tr>
          </w:tbl>
          <w:p w:rsidR="003920AE" w:rsidRPr="00BB1068" w:rsidRDefault="003920AE" w:rsidP="003920AE">
            <w:pPr>
              <w:pStyle w:val="Default"/>
              <w:rPr>
                <w:rFonts w:asciiTheme="minorHAnsi" w:hAnsiTheme="minorHAnsi"/>
                <w:sz w:val="20"/>
                <w:szCs w:val="20"/>
              </w:rPr>
            </w:pPr>
          </w:p>
        </w:tc>
      </w:tr>
      <w:tr w:rsidR="003920AE" w:rsidRPr="00BB1068" w:rsidTr="00B72A7F">
        <w:tc>
          <w:tcPr>
            <w:tcW w:w="733" w:type="dxa"/>
          </w:tcPr>
          <w:p w:rsidR="003920AE" w:rsidRPr="00BB1068" w:rsidRDefault="003920AE" w:rsidP="003920AE">
            <w:pPr>
              <w:jc w:val="both"/>
              <w:rPr>
                <w:rFonts w:asciiTheme="minorHAnsi" w:hAnsiTheme="minorHAnsi"/>
              </w:rPr>
            </w:pPr>
            <w:r>
              <w:rPr>
                <w:rFonts w:asciiTheme="minorHAnsi" w:hAnsiTheme="minorHAnsi"/>
              </w:rPr>
              <w:t>9</w:t>
            </w:r>
            <w:r w:rsidR="00EF7E9D">
              <w:rPr>
                <w:rFonts w:asciiTheme="minorHAnsi" w:hAnsiTheme="minorHAnsi"/>
              </w:rPr>
              <w:t>.11</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vMerge/>
          </w:tcPr>
          <w:p w:rsidR="003920AE" w:rsidRPr="00BB1068" w:rsidRDefault="003920AE"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4425"/>
            </w:tblGrid>
            <w:tr w:rsidR="003920AE" w:rsidRPr="00BB1068" w:rsidTr="00E126F1">
              <w:trPr>
                <w:trHeight w:val="158"/>
              </w:trPr>
              <w:tc>
                <w:tcPr>
                  <w:tcW w:w="4425"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Planned Work force development activities</w:t>
                  </w:r>
                </w:p>
              </w:tc>
            </w:tr>
          </w:tbl>
          <w:p w:rsidR="003920AE" w:rsidRPr="00BB1068" w:rsidRDefault="003920AE" w:rsidP="003920AE">
            <w:pPr>
              <w:pStyle w:val="Default"/>
              <w:rPr>
                <w:rFonts w:asciiTheme="minorHAnsi" w:hAnsiTheme="minorHAnsi"/>
                <w:sz w:val="20"/>
                <w:szCs w:val="20"/>
              </w:rPr>
            </w:pPr>
          </w:p>
        </w:tc>
      </w:tr>
      <w:tr w:rsidR="003920AE" w:rsidRPr="00BB1068" w:rsidTr="00B72A7F">
        <w:tc>
          <w:tcPr>
            <w:tcW w:w="733" w:type="dxa"/>
          </w:tcPr>
          <w:p w:rsidR="003920AE" w:rsidRPr="00BB1068" w:rsidRDefault="003920AE" w:rsidP="003920AE">
            <w:pPr>
              <w:jc w:val="both"/>
              <w:rPr>
                <w:rFonts w:asciiTheme="minorHAnsi" w:hAnsiTheme="minorHAnsi"/>
              </w:rPr>
            </w:pPr>
            <w:r>
              <w:rPr>
                <w:rFonts w:asciiTheme="minorHAnsi" w:hAnsiTheme="minorHAnsi"/>
              </w:rPr>
              <w:t>9</w:t>
            </w:r>
            <w:r w:rsidR="00EF7E9D">
              <w:rPr>
                <w:rFonts w:asciiTheme="minorHAnsi" w:hAnsiTheme="minorHAnsi"/>
              </w:rPr>
              <w:t>.11</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vMerge w:val="restart"/>
          </w:tcPr>
          <w:tbl>
            <w:tblPr>
              <w:tblW w:w="0" w:type="auto"/>
              <w:tblBorders>
                <w:top w:val="nil"/>
                <w:left w:val="nil"/>
                <w:bottom w:val="nil"/>
                <w:right w:val="nil"/>
              </w:tblBorders>
              <w:tblLook w:val="0000"/>
            </w:tblPr>
            <w:tblGrid>
              <w:gridCol w:w="1177"/>
            </w:tblGrid>
            <w:tr w:rsidR="003920AE" w:rsidRPr="00BB1068" w:rsidTr="00E126F1">
              <w:trPr>
                <w:trHeight w:val="158"/>
              </w:trPr>
              <w:tc>
                <w:tcPr>
                  <w:tcW w:w="1177"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Reporting</w:t>
                  </w:r>
                </w:p>
              </w:tc>
            </w:tr>
          </w:tbl>
          <w:p w:rsidR="003920AE" w:rsidRPr="00BB1068" w:rsidRDefault="003920AE"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4566"/>
            </w:tblGrid>
            <w:tr w:rsidR="003920AE" w:rsidRPr="00BB1068" w:rsidTr="00E126F1">
              <w:trPr>
                <w:trHeight w:val="158"/>
              </w:trPr>
              <w:tc>
                <w:tcPr>
                  <w:tcW w:w="5859"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Report sharing to respective clinics, project offices, departments</w:t>
                  </w:r>
                </w:p>
              </w:tc>
            </w:tr>
          </w:tbl>
          <w:p w:rsidR="003920AE" w:rsidRPr="00BB1068" w:rsidRDefault="003920AE" w:rsidP="003920AE">
            <w:pPr>
              <w:pStyle w:val="Default"/>
              <w:rPr>
                <w:rFonts w:asciiTheme="minorHAnsi" w:hAnsiTheme="minorHAnsi"/>
                <w:sz w:val="20"/>
                <w:szCs w:val="20"/>
              </w:rPr>
            </w:pPr>
          </w:p>
        </w:tc>
      </w:tr>
      <w:tr w:rsidR="003920AE" w:rsidRPr="00BB1068" w:rsidTr="00B72A7F">
        <w:tc>
          <w:tcPr>
            <w:tcW w:w="733" w:type="dxa"/>
          </w:tcPr>
          <w:p w:rsidR="003920AE" w:rsidRPr="00BB1068" w:rsidRDefault="003920AE" w:rsidP="003920AE">
            <w:pPr>
              <w:jc w:val="both"/>
              <w:rPr>
                <w:rFonts w:asciiTheme="minorHAnsi" w:hAnsiTheme="minorHAnsi"/>
              </w:rPr>
            </w:pPr>
            <w:r>
              <w:rPr>
                <w:rFonts w:asciiTheme="minorHAnsi" w:hAnsiTheme="minorHAnsi"/>
              </w:rPr>
              <w:t>9</w:t>
            </w:r>
            <w:r w:rsidR="00EF7E9D">
              <w:rPr>
                <w:rFonts w:asciiTheme="minorHAnsi" w:hAnsiTheme="minorHAnsi"/>
              </w:rPr>
              <w:t>.12</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vMerge/>
          </w:tcPr>
          <w:p w:rsidR="003920AE" w:rsidRPr="00BB1068" w:rsidRDefault="003920AE"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4566"/>
            </w:tblGrid>
            <w:tr w:rsidR="003920AE" w:rsidRPr="00BB1068" w:rsidTr="00E126F1">
              <w:trPr>
                <w:trHeight w:val="158"/>
              </w:trPr>
              <w:tc>
                <w:tcPr>
                  <w:tcW w:w="4590"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 xml:space="preserve">Training database to be linked with ESS &amp; HR </w:t>
                  </w:r>
                </w:p>
              </w:tc>
            </w:tr>
          </w:tbl>
          <w:p w:rsidR="003920AE" w:rsidRPr="00BB1068" w:rsidRDefault="003920AE" w:rsidP="003920AE">
            <w:pPr>
              <w:pStyle w:val="Default"/>
              <w:rPr>
                <w:rFonts w:asciiTheme="minorHAnsi" w:hAnsiTheme="minorHAnsi"/>
                <w:sz w:val="20"/>
                <w:szCs w:val="20"/>
              </w:rPr>
            </w:pPr>
          </w:p>
        </w:tc>
      </w:tr>
      <w:tr w:rsidR="003920AE" w:rsidRPr="00BB1068" w:rsidTr="00B72A7F">
        <w:tc>
          <w:tcPr>
            <w:tcW w:w="733" w:type="dxa"/>
          </w:tcPr>
          <w:p w:rsidR="003920AE" w:rsidRPr="00BB1068" w:rsidRDefault="003920AE" w:rsidP="003920AE">
            <w:pPr>
              <w:jc w:val="both"/>
              <w:rPr>
                <w:rFonts w:asciiTheme="minorHAnsi" w:hAnsiTheme="minorHAnsi"/>
              </w:rPr>
            </w:pPr>
            <w:r>
              <w:rPr>
                <w:rFonts w:asciiTheme="minorHAnsi" w:hAnsiTheme="minorHAnsi"/>
              </w:rPr>
              <w:t>9</w:t>
            </w:r>
            <w:r w:rsidR="00EF7E9D">
              <w:rPr>
                <w:rFonts w:asciiTheme="minorHAnsi" w:hAnsiTheme="minorHAnsi"/>
              </w:rPr>
              <w:t>.13</w:t>
            </w:r>
          </w:p>
        </w:tc>
        <w:tc>
          <w:tcPr>
            <w:tcW w:w="1910" w:type="dxa"/>
            <w:vMerge/>
          </w:tcPr>
          <w:p w:rsidR="003920AE" w:rsidRPr="00BB1068" w:rsidRDefault="003920AE" w:rsidP="003920AE">
            <w:pPr>
              <w:pStyle w:val="Default"/>
              <w:rPr>
                <w:rFonts w:asciiTheme="minorHAnsi" w:hAnsiTheme="minorHAnsi"/>
                <w:b/>
                <w:bCs/>
                <w:sz w:val="20"/>
                <w:szCs w:val="20"/>
              </w:rPr>
            </w:pPr>
          </w:p>
        </w:tc>
        <w:tc>
          <w:tcPr>
            <w:tcW w:w="2151" w:type="dxa"/>
            <w:vMerge/>
          </w:tcPr>
          <w:p w:rsidR="003920AE" w:rsidRPr="00BB1068" w:rsidRDefault="003920AE" w:rsidP="003920AE">
            <w:pPr>
              <w:pStyle w:val="Default"/>
              <w:rPr>
                <w:rFonts w:asciiTheme="minorHAnsi" w:hAnsiTheme="minorHAnsi"/>
                <w:sz w:val="20"/>
                <w:szCs w:val="20"/>
              </w:rPr>
            </w:pPr>
          </w:p>
        </w:tc>
        <w:tc>
          <w:tcPr>
            <w:tcW w:w="4796" w:type="dxa"/>
          </w:tcPr>
          <w:tbl>
            <w:tblPr>
              <w:tblW w:w="0" w:type="auto"/>
              <w:tblBorders>
                <w:top w:val="nil"/>
                <w:left w:val="nil"/>
                <w:bottom w:val="nil"/>
                <w:right w:val="nil"/>
              </w:tblBorders>
              <w:tblLook w:val="0000"/>
            </w:tblPr>
            <w:tblGrid>
              <w:gridCol w:w="3590"/>
            </w:tblGrid>
            <w:tr w:rsidR="003920AE" w:rsidRPr="00BB1068" w:rsidTr="00E126F1">
              <w:trPr>
                <w:trHeight w:val="158"/>
              </w:trPr>
              <w:tc>
                <w:tcPr>
                  <w:tcW w:w="3590" w:type="dxa"/>
                </w:tcPr>
                <w:p w:rsidR="003920AE" w:rsidRPr="00BB1068" w:rsidRDefault="003920AE" w:rsidP="003920AE">
                  <w:pPr>
                    <w:pStyle w:val="Default"/>
                    <w:rPr>
                      <w:rFonts w:asciiTheme="minorHAnsi" w:hAnsiTheme="minorHAnsi"/>
                      <w:sz w:val="20"/>
                      <w:szCs w:val="20"/>
                    </w:rPr>
                  </w:pPr>
                  <w:r w:rsidRPr="00BB1068">
                    <w:rPr>
                      <w:rFonts w:asciiTheme="minorHAnsi" w:hAnsiTheme="minorHAnsi"/>
                      <w:sz w:val="20"/>
                      <w:szCs w:val="20"/>
                    </w:rPr>
                    <w:t>Periodic report generation options</w:t>
                  </w:r>
                </w:p>
              </w:tc>
            </w:tr>
          </w:tbl>
          <w:p w:rsidR="003920AE" w:rsidRPr="00BB1068" w:rsidRDefault="003920AE" w:rsidP="003920AE">
            <w:pPr>
              <w:pStyle w:val="Default"/>
              <w:rPr>
                <w:rFonts w:asciiTheme="minorHAnsi" w:hAnsiTheme="minorHAnsi"/>
                <w:sz w:val="20"/>
                <w:szCs w:val="20"/>
              </w:rPr>
            </w:pPr>
          </w:p>
        </w:tc>
      </w:tr>
    </w:tbl>
    <w:p w:rsidR="00B22D1F" w:rsidRPr="00251E03" w:rsidRDefault="00B22D1F" w:rsidP="00264311">
      <w:pPr>
        <w:autoSpaceDE w:val="0"/>
        <w:autoSpaceDN w:val="0"/>
        <w:adjustRightInd w:val="0"/>
        <w:ind w:left="0" w:firstLine="0"/>
        <w:rPr>
          <w:rFonts w:ascii="Calibri" w:hAnsi="Calibri" w:cs="Calibri"/>
          <w:b/>
          <w:bCs/>
          <w:sz w:val="24"/>
          <w:szCs w:val="24"/>
        </w:rPr>
      </w:pPr>
    </w:p>
    <w:p w:rsidR="000A7DBC" w:rsidRDefault="000A7DBC" w:rsidP="003A3679">
      <w:pPr>
        <w:autoSpaceDE w:val="0"/>
        <w:autoSpaceDN w:val="0"/>
        <w:adjustRightInd w:val="0"/>
        <w:ind w:left="0" w:firstLine="0"/>
        <w:rPr>
          <w:rFonts w:ascii="Calibri" w:hAnsi="Calibri" w:cs="Calibri"/>
          <w:b/>
          <w:bCs/>
          <w:color w:val="002060"/>
          <w:sz w:val="24"/>
          <w:szCs w:val="24"/>
        </w:rPr>
      </w:pPr>
    </w:p>
    <w:p w:rsidR="000A7DBC" w:rsidRPr="00F837FF" w:rsidRDefault="00F837FF" w:rsidP="003A3679">
      <w:pPr>
        <w:autoSpaceDE w:val="0"/>
        <w:autoSpaceDN w:val="0"/>
        <w:adjustRightInd w:val="0"/>
        <w:ind w:left="0" w:firstLine="0"/>
        <w:rPr>
          <w:rFonts w:ascii="Calibri" w:hAnsi="Calibri" w:cs="Calibri"/>
          <w:b/>
          <w:bCs/>
          <w:i/>
          <w:color w:val="000000" w:themeColor="text1"/>
          <w:sz w:val="24"/>
          <w:szCs w:val="24"/>
        </w:rPr>
      </w:pPr>
      <w:r w:rsidRPr="00F837FF">
        <w:rPr>
          <w:rFonts w:ascii="Calibri" w:hAnsi="Calibri" w:cs="Calibri"/>
          <w:b/>
          <w:bCs/>
          <w:i/>
          <w:color w:val="000000" w:themeColor="text1"/>
          <w:sz w:val="24"/>
          <w:szCs w:val="24"/>
        </w:rPr>
        <w:t xml:space="preserve">3.2.1 </w:t>
      </w:r>
      <w:r w:rsidR="000A7DBC" w:rsidRPr="00F837FF">
        <w:rPr>
          <w:rFonts w:ascii="Calibri" w:hAnsi="Calibri" w:cs="Calibri"/>
          <w:b/>
          <w:bCs/>
          <w:i/>
          <w:color w:val="000000" w:themeColor="text1"/>
          <w:sz w:val="24"/>
          <w:szCs w:val="24"/>
        </w:rPr>
        <w:t>Functional Requirement Details:</w:t>
      </w:r>
    </w:p>
    <w:p w:rsidR="000A7DBC" w:rsidRDefault="000A7DBC" w:rsidP="003A3679">
      <w:pPr>
        <w:autoSpaceDE w:val="0"/>
        <w:autoSpaceDN w:val="0"/>
        <w:adjustRightInd w:val="0"/>
        <w:ind w:left="0" w:firstLine="0"/>
        <w:rPr>
          <w:rFonts w:ascii="Calibri" w:hAnsi="Calibri" w:cs="Calibri"/>
          <w:b/>
          <w:bCs/>
          <w:color w:val="002060"/>
          <w:sz w:val="24"/>
          <w:szCs w:val="24"/>
        </w:rPr>
      </w:pPr>
    </w:p>
    <w:p w:rsidR="000A7DBC" w:rsidRPr="005D3E63" w:rsidRDefault="003A6D33" w:rsidP="005D3E63">
      <w:pPr>
        <w:pStyle w:val="Heading3"/>
        <w:rPr>
          <w:rFonts w:asciiTheme="minorHAnsi" w:hAnsiTheme="minorHAnsi"/>
          <w:color w:val="000000" w:themeColor="text1"/>
          <w:sz w:val="24"/>
          <w:szCs w:val="24"/>
        </w:rPr>
      </w:pPr>
      <w:r w:rsidRPr="005D3E63">
        <w:rPr>
          <w:rFonts w:asciiTheme="minorHAnsi" w:hAnsiTheme="minorHAnsi" w:cs="Calibri"/>
          <w:color w:val="000000" w:themeColor="text1"/>
          <w:sz w:val="24"/>
          <w:szCs w:val="24"/>
        </w:rPr>
        <w:t xml:space="preserve">1 </w:t>
      </w:r>
      <w:r w:rsidRPr="005D3E63">
        <w:rPr>
          <w:rFonts w:asciiTheme="minorHAnsi" w:hAnsiTheme="minorHAnsi"/>
          <w:color w:val="000000" w:themeColor="text1"/>
          <w:sz w:val="24"/>
          <w:szCs w:val="24"/>
        </w:rPr>
        <w:t>MSB Page (for all staff)</w:t>
      </w:r>
    </w:p>
    <w:p w:rsidR="003A6D33" w:rsidRDefault="003A6D33" w:rsidP="003A3679">
      <w:pPr>
        <w:autoSpaceDE w:val="0"/>
        <w:autoSpaceDN w:val="0"/>
        <w:adjustRightInd w:val="0"/>
        <w:ind w:left="0" w:firstLine="0"/>
        <w:rPr>
          <w:rFonts w:asciiTheme="minorHAnsi" w:hAnsiTheme="minorHAnsi"/>
          <w:b/>
          <w:bCs/>
        </w:rPr>
      </w:pPr>
    </w:p>
    <w:tbl>
      <w:tblPr>
        <w:tblStyle w:val="TableGrid"/>
        <w:tblW w:w="5243" w:type="pct"/>
        <w:tblCellMar>
          <w:left w:w="115" w:type="dxa"/>
          <w:right w:w="115" w:type="dxa"/>
        </w:tblCellMar>
        <w:tblLook w:val="04A0"/>
      </w:tblPr>
      <w:tblGrid>
        <w:gridCol w:w="740"/>
        <w:gridCol w:w="1205"/>
        <w:gridCol w:w="8111"/>
      </w:tblGrid>
      <w:tr w:rsidR="003A6D33" w:rsidRPr="00316D09" w:rsidTr="002C1E03">
        <w:tc>
          <w:tcPr>
            <w:tcW w:w="368" w:type="pct"/>
            <w:shd w:val="clear" w:color="auto" w:fill="BFBFBF" w:themeFill="background1" w:themeFillShade="BF"/>
          </w:tcPr>
          <w:p w:rsidR="003A6D33" w:rsidRPr="00316D09" w:rsidRDefault="003A6D33" w:rsidP="00316D09">
            <w:pPr>
              <w:rPr>
                <w:rFonts w:asciiTheme="minorHAnsi" w:hAnsiTheme="minorHAnsi" w:cstheme="minorHAnsi"/>
                <w:b/>
                <w:highlight w:val="yellow"/>
              </w:rPr>
            </w:pPr>
            <w:r w:rsidRPr="00F837FF">
              <w:rPr>
                <w:rFonts w:asciiTheme="minorHAnsi" w:hAnsiTheme="minorHAnsi" w:cstheme="minorHAnsi"/>
                <w:b/>
              </w:rPr>
              <w:t>1</w:t>
            </w:r>
          </w:p>
        </w:tc>
        <w:tc>
          <w:tcPr>
            <w:tcW w:w="4632" w:type="pct"/>
            <w:gridSpan w:val="2"/>
            <w:shd w:val="clear" w:color="auto" w:fill="BFBFBF" w:themeFill="background1" w:themeFillShade="BF"/>
          </w:tcPr>
          <w:p w:rsidR="003A6D33" w:rsidRPr="00316D09" w:rsidRDefault="003A6D33" w:rsidP="00316D09">
            <w:pPr>
              <w:rPr>
                <w:rFonts w:asciiTheme="minorHAnsi" w:hAnsiTheme="minorHAnsi" w:cstheme="minorHAnsi"/>
              </w:rPr>
            </w:pPr>
            <w:r w:rsidRPr="00316D09">
              <w:rPr>
                <w:rFonts w:asciiTheme="minorHAnsi" w:hAnsiTheme="minorHAnsi" w:cstheme="minorHAnsi"/>
                <w:b/>
              </w:rPr>
              <w:t>MSB Page (For all Staff)</w:t>
            </w:r>
          </w:p>
        </w:tc>
      </w:tr>
      <w:tr w:rsidR="002C1E03" w:rsidRPr="00316D09" w:rsidTr="002C1E03">
        <w:tc>
          <w:tcPr>
            <w:tcW w:w="5000" w:type="pct"/>
            <w:gridSpan w:val="3"/>
          </w:tcPr>
          <w:p w:rsidR="002C1E03" w:rsidRPr="00316D09" w:rsidRDefault="002C1E03" w:rsidP="00316D09">
            <w:pPr>
              <w:rPr>
                <w:rFonts w:asciiTheme="minorHAnsi" w:hAnsiTheme="minorHAnsi" w:cstheme="minorHAnsi"/>
                <w:b/>
              </w:rPr>
            </w:pPr>
          </w:p>
        </w:tc>
      </w:tr>
      <w:tr w:rsidR="003A6D33" w:rsidRPr="00316D09" w:rsidTr="003A6D33">
        <w:tc>
          <w:tcPr>
            <w:tcW w:w="368" w:type="pct"/>
          </w:tcPr>
          <w:p w:rsidR="003A6D33" w:rsidRPr="00316D09" w:rsidRDefault="003A6D33" w:rsidP="00316D09">
            <w:pPr>
              <w:rPr>
                <w:rFonts w:asciiTheme="minorHAnsi" w:hAnsiTheme="minorHAnsi" w:cstheme="minorHAnsi"/>
              </w:rPr>
            </w:pPr>
            <w:r w:rsidRPr="00316D09">
              <w:rPr>
                <w:rFonts w:asciiTheme="minorHAnsi" w:hAnsiTheme="minorHAnsi" w:cstheme="minorHAnsi"/>
                <w:b/>
              </w:rPr>
              <w:t>1.1</w:t>
            </w:r>
          </w:p>
        </w:tc>
        <w:tc>
          <w:tcPr>
            <w:tcW w:w="599" w:type="pct"/>
          </w:tcPr>
          <w:p w:rsidR="003A6D33" w:rsidRPr="00316D09" w:rsidRDefault="003A6D33" w:rsidP="00316D09">
            <w:pPr>
              <w:rPr>
                <w:rFonts w:asciiTheme="minorHAnsi" w:hAnsiTheme="minorHAnsi" w:cstheme="minorHAnsi"/>
              </w:rPr>
            </w:pPr>
          </w:p>
        </w:tc>
        <w:tc>
          <w:tcPr>
            <w:tcW w:w="4033" w:type="pct"/>
          </w:tcPr>
          <w:p w:rsidR="003A6D33" w:rsidRPr="00DE7E09" w:rsidRDefault="003A6D33" w:rsidP="00DC12E6">
            <w:pPr>
              <w:jc w:val="both"/>
              <w:rPr>
                <w:rFonts w:asciiTheme="minorHAnsi" w:hAnsiTheme="minorHAnsi" w:cstheme="minorHAnsi"/>
                <w:b/>
              </w:rPr>
            </w:pPr>
            <w:r w:rsidRPr="00DE7E09">
              <w:rPr>
                <w:rFonts w:asciiTheme="minorHAnsi" w:hAnsiTheme="minorHAnsi" w:cstheme="minorHAnsi"/>
                <w:b/>
              </w:rPr>
              <w:t xml:space="preserve">Following policies from MSB: </w:t>
            </w:r>
          </w:p>
          <w:p w:rsidR="003A6D33" w:rsidRPr="00316D09" w:rsidRDefault="003A6D33" w:rsidP="00DC12E6">
            <w:pPr>
              <w:ind w:left="720"/>
              <w:jc w:val="both"/>
              <w:rPr>
                <w:rFonts w:asciiTheme="minorHAnsi" w:hAnsiTheme="minorHAnsi" w:cstheme="minorHAnsi"/>
              </w:rPr>
            </w:pPr>
            <w:r w:rsidRPr="00316D09">
              <w:rPr>
                <w:rFonts w:asciiTheme="minorHAnsi" w:hAnsiTheme="minorHAnsi" w:cstheme="minorHAnsi"/>
              </w:rPr>
              <w:t>General Policy</w:t>
            </w:r>
          </w:p>
          <w:p w:rsidR="003A6D33" w:rsidRPr="00316D09" w:rsidRDefault="003A6D33" w:rsidP="006E1627">
            <w:pPr>
              <w:pStyle w:val="ListParagraph"/>
              <w:numPr>
                <w:ilvl w:val="0"/>
                <w:numId w:val="11"/>
              </w:numPr>
              <w:ind w:left="1080"/>
              <w:jc w:val="both"/>
              <w:rPr>
                <w:rFonts w:asciiTheme="minorHAnsi" w:hAnsiTheme="minorHAnsi" w:cstheme="minorHAnsi"/>
              </w:rPr>
            </w:pPr>
            <w:r w:rsidRPr="00316D09">
              <w:rPr>
                <w:rFonts w:asciiTheme="minorHAnsi" w:hAnsiTheme="minorHAnsi" w:cstheme="minorHAnsi"/>
              </w:rPr>
              <w:t xml:space="preserve">MSB Policy </w:t>
            </w:r>
          </w:p>
          <w:p w:rsidR="003A6D33" w:rsidRPr="00316D09" w:rsidRDefault="003A6D33" w:rsidP="006E1627">
            <w:pPr>
              <w:pStyle w:val="ListParagraph"/>
              <w:numPr>
                <w:ilvl w:val="0"/>
                <w:numId w:val="11"/>
              </w:numPr>
              <w:ind w:left="1080"/>
              <w:jc w:val="both"/>
              <w:rPr>
                <w:rFonts w:asciiTheme="minorHAnsi" w:hAnsiTheme="minorHAnsi" w:cstheme="minorHAnsi"/>
              </w:rPr>
            </w:pPr>
            <w:r w:rsidRPr="00316D09">
              <w:rPr>
                <w:rFonts w:asciiTheme="minorHAnsi" w:hAnsiTheme="minorHAnsi" w:cstheme="minorHAnsi"/>
              </w:rPr>
              <w:t>Gender Policy</w:t>
            </w:r>
          </w:p>
          <w:p w:rsidR="003A6D33" w:rsidRPr="00316D09" w:rsidRDefault="003A6D33" w:rsidP="006E1627">
            <w:pPr>
              <w:pStyle w:val="ListParagraph"/>
              <w:numPr>
                <w:ilvl w:val="0"/>
                <w:numId w:val="11"/>
              </w:numPr>
              <w:ind w:left="1080"/>
              <w:jc w:val="both"/>
              <w:rPr>
                <w:rFonts w:asciiTheme="minorHAnsi" w:hAnsiTheme="minorHAnsi" w:cstheme="minorHAnsi"/>
              </w:rPr>
            </w:pPr>
            <w:r w:rsidRPr="00316D09">
              <w:rPr>
                <w:rFonts w:asciiTheme="minorHAnsi" w:hAnsiTheme="minorHAnsi" w:cstheme="minorHAnsi"/>
              </w:rPr>
              <w:t>IT Policy</w:t>
            </w:r>
          </w:p>
          <w:p w:rsidR="003A6D33" w:rsidRPr="00316D09" w:rsidRDefault="003A6D33" w:rsidP="006E1627">
            <w:pPr>
              <w:pStyle w:val="ListParagraph"/>
              <w:numPr>
                <w:ilvl w:val="0"/>
                <w:numId w:val="11"/>
              </w:numPr>
              <w:ind w:left="1080"/>
              <w:jc w:val="both"/>
              <w:rPr>
                <w:rFonts w:asciiTheme="minorHAnsi" w:hAnsiTheme="minorHAnsi" w:cstheme="minorHAnsi"/>
              </w:rPr>
            </w:pPr>
            <w:r w:rsidRPr="00316D09">
              <w:rPr>
                <w:rFonts w:asciiTheme="minorHAnsi" w:hAnsiTheme="minorHAnsi" w:cstheme="minorHAnsi"/>
              </w:rPr>
              <w:t>HR Policy</w:t>
            </w:r>
          </w:p>
          <w:p w:rsidR="003A6D33" w:rsidRPr="00316D09" w:rsidRDefault="003A6D33" w:rsidP="006E1627">
            <w:pPr>
              <w:pStyle w:val="ListParagraph"/>
              <w:numPr>
                <w:ilvl w:val="0"/>
                <w:numId w:val="11"/>
              </w:numPr>
              <w:ind w:left="1080"/>
              <w:jc w:val="both"/>
              <w:rPr>
                <w:rFonts w:asciiTheme="minorHAnsi" w:hAnsiTheme="minorHAnsi" w:cstheme="minorHAnsi"/>
              </w:rPr>
            </w:pPr>
            <w:r w:rsidRPr="00316D09">
              <w:rPr>
                <w:rFonts w:asciiTheme="minorHAnsi" w:hAnsiTheme="minorHAnsi" w:cstheme="minorHAnsi"/>
              </w:rPr>
              <w:t>Procurement Policy</w:t>
            </w:r>
          </w:p>
          <w:p w:rsidR="003A6D33" w:rsidRDefault="003A6D33" w:rsidP="006E1627">
            <w:pPr>
              <w:pStyle w:val="ListParagraph"/>
              <w:numPr>
                <w:ilvl w:val="0"/>
                <w:numId w:val="11"/>
              </w:numPr>
              <w:ind w:left="1080"/>
              <w:jc w:val="both"/>
              <w:rPr>
                <w:ins w:id="0" w:author="sufianrumi@yahoo.com" w:date="2016-09-20T13:17:00Z"/>
                <w:rFonts w:asciiTheme="minorHAnsi" w:hAnsiTheme="minorHAnsi" w:cstheme="minorHAnsi"/>
              </w:rPr>
            </w:pPr>
            <w:r w:rsidRPr="00316D09">
              <w:rPr>
                <w:rFonts w:asciiTheme="minorHAnsi" w:hAnsiTheme="minorHAnsi" w:cstheme="minorHAnsi"/>
              </w:rPr>
              <w:t>Other Policy</w:t>
            </w:r>
          </w:p>
          <w:p w:rsidR="00D0447F" w:rsidRDefault="00734B50" w:rsidP="00D0447F">
            <w:pPr>
              <w:pStyle w:val="ListParagraph"/>
              <w:numPr>
                <w:ilvl w:val="0"/>
                <w:numId w:val="11"/>
              </w:numPr>
              <w:ind w:left="1080"/>
              <w:jc w:val="both"/>
              <w:rPr>
                <w:ins w:id="1" w:author="DELL" w:date="2016-10-24T16:21:00Z"/>
                <w:rFonts w:asciiTheme="minorHAnsi" w:hAnsiTheme="minorHAnsi" w:cstheme="minorHAnsi"/>
              </w:rPr>
              <w:pPrChange w:id="2" w:author="DELL" w:date="2016-10-24T16:21:00Z">
                <w:pPr>
                  <w:pStyle w:val="ListParagraph"/>
                  <w:numPr>
                    <w:numId w:val="11"/>
                  </w:numPr>
                  <w:jc w:val="both"/>
                </w:pPr>
              </w:pPrChange>
            </w:pPr>
            <w:ins w:id="3" w:author="sufianrumi@yahoo.com" w:date="2016-09-20T13:17:00Z">
              <w:r w:rsidRPr="005F1481">
                <w:rPr>
                  <w:rFonts w:asciiTheme="minorHAnsi" w:hAnsiTheme="minorHAnsi" w:cstheme="minorHAnsi"/>
                </w:rPr>
                <w:t xml:space="preserve">Different type of forms ( updated and developed </w:t>
              </w:r>
            </w:ins>
            <w:ins w:id="4" w:author="sufianrumi@yahoo.com" w:date="2016-09-20T13:18:00Z">
              <w:r w:rsidRPr="005F1481">
                <w:rPr>
                  <w:rFonts w:asciiTheme="minorHAnsi" w:hAnsiTheme="minorHAnsi" w:cstheme="minorHAnsi"/>
                </w:rPr>
                <w:t xml:space="preserve">against necessity) </w:t>
              </w:r>
            </w:ins>
          </w:p>
          <w:p w:rsidR="00D0447F" w:rsidRPr="00D0447F" w:rsidRDefault="005F1481" w:rsidP="00D0447F">
            <w:pPr>
              <w:pStyle w:val="ListParagraph"/>
              <w:numPr>
                <w:ilvl w:val="0"/>
                <w:numId w:val="11"/>
              </w:numPr>
              <w:ind w:left="1080"/>
              <w:jc w:val="both"/>
              <w:rPr>
                <w:rFonts w:asciiTheme="minorHAnsi" w:hAnsiTheme="minorHAnsi" w:cstheme="minorHAnsi"/>
                <w:rPrChange w:id="5" w:author="DELL" w:date="2016-10-24T16:21:00Z">
                  <w:rPr/>
                </w:rPrChange>
              </w:rPr>
              <w:pPrChange w:id="6" w:author="DELL" w:date="2016-10-24T16:21:00Z">
                <w:pPr>
                  <w:pStyle w:val="ListParagraph"/>
                  <w:numPr>
                    <w:numId w:val="11"/>
                  </w:numPr>
                  <w:jc w:val="both"/>
                </w:pPr>
              </w:pPrChange>
            </w:pPr>
            <w:ins w:id="7" w:author="DELL" w:date="2016-10-24T16:21:00Z">
              <w:r>
                <w:rPr>
                  <w:rFonts w:asciiTheme="minorHAnsi" w:hAnsiTheme="minorHAnsi" w:cstheme="minorHAnsi"/>
                </w:rPr>
                <w:tab/>
              </w:r>
            </w:ins>
            <w:ins w:id="8" w:author="DELL" w:date="2016-10-24T16:20:00Z">
              <w:r w:rsidR="00D0447F" w:rsidRPr="00D0447F">
                <w:rPr>
                  <w:rFonts w:asciiTheme="minorHAnsi" w:hAnsiTheme="minorHAnsi" w:cstheme="minorHAnsi"/>
                  <w:rPrChange w:id="9" w:author="DELL" w:date="2016-10-24T16:21:00Z">
                    <w:rPr/>
                  </w:rPrChange>
                </w:rPr>
                <w:t>BASE</w:t>
              </w:r>
            </w:ins>
            <w:ins w:id="10" w:author="DELL" w:date="2016-10-24T16:21:00Z">
              <w:r>
                <w:rPr>
                  <w:rFonts w:asciiTheme="minorHAnsi" w:hAnsiTheme="minorHAnsi" w:cstheme="minorHAnsi"/>
                </w:rPr>
                <w:t>: Forms title and upload are dynamic in nature.</w:t>
              </w:r>
            </w:ins>
          </w:p>
          <w:p w:rsidR="008F5443" w:rsidRPr="00316D09" w:rsidRDefault="008F5443" w:rsidP="00DC12E6">
            <w:pPr>
              <w:pStyle w:val="ListParagraph"/>
              <w:ind w:left="1080" w:firstLine="0"/>
              <w:jc w:val="both"/>
              <w:rPr>
                <w:rFonts w:asciiTheme="minorHAnsi" w:hAnsiTheme="minorHAnsi" w:cstheme="minorHAnsi"/>
              </w:rPr>
            </w:pPr>
          </w:p>
          <w:p w:rsidR="003A6D33" w:rsidRPr="00316D09" w:rsidRDefault="008F5443" w:rsidP="00DC12E6">
            <w:pPr>
              <w:ind w:left="0" w:right="-3558" w:firstLine="0"/>
              <w:jc w:val="both"/>
              <w:rPr>
                <w:rFonts w:asciiTheme="minorHAnsi" w:hAnsiTheme="minorHAnsi" w:cstheme="minorHAnsi"/>
              </w:rPr>
            </w:pPr>
            <w:r w:rsidRPr="00316D09">
              <w:rPr>
                <w:rFonts w:asciiTheme="minorHAnsi" w:hAnsiTheme="minorHAnsi" w:cstheme="minorHAnsi"/>
              </w:rPr>
              <w:t>*</w:t>
            </w:r>
            <w:r w:rsidR="003A6D33" w:rsidRPr="00316D09">
              <w:rPr>
                <w:rFonts w:asciiTheme="minorHAnsi" w:hAnsiTheme="minorHAnsi" w:cstheme="minorHAnsi"/>
              </w:rPr>
              <w:t xml:space="preserve">This policy info will be in PDF format within a folder &amp; link will be provided to have the </w:t>
            </w:r>
          </w:p>
          <w:p w:rsidR="003A6D33" w:rsidRPr="00316D09" w:rsidRDefault="003A6D33" w:rsidP="00DC12E6">
            <w:pPr>
              <w:ind w:left="0" w:right="-3558" w:firstLine="0"/>
              <w:jc w:val="both"/>
              <w:rPr>
                <w:rFonts w:asciiTheme="minorHAnsi" w:hAnsiTheme="minorHAnsi" w:cstheme="minorHAnsi"/>
              </w:rPr>
            </w:pPr>
            <w:r w:rsidRPr="00316D09">
              <w:rPr>
                <w:rFonts w:asciiTheme="minorHAnsi" w:hAnsiTheme="minorHAnsi" w:cstheme="minorHAnsi"/>
              </w:rPr>
              <w:t xml:space="preserve">facility to view this PDF file by all staff having valid User ID and Password. </w:t>
            </w:r>
          </w:p>
          <w:p w:rsidR="003A6D33" w:rsidRPr="00316D09" w:rsidRDefault="003A6D33" w:rsidP="00DC12E6">
            <w:pPr>
              <w:ind w:left="0" w:right="-3558" w:firstLine="0"/>
              <w:jc w:val="both"/>
              <w:rPr>
                <w:rFonts w:asciiTheme="minorHAnsi" w:hAnsiTheme="minorHAnsi" w:cstheme="minorHAnsi"/>
              </w:rPr>
            </w:pPr>
            <w:r w:rsidRPr="00316D09">
              <w:rPr>
                <w:rFonts w:asciiTheme="minorHAnsi" w:hAnsiTheme="minorHAnsi" w:cstheme="minorHAnsi"/>
              </w:rPr>
              <w:t>Log will be preserved into database for last View by &amp; View Date Time of each staff of MS.</w:t>
            </w:r>
          </w:p>
          <w:p w:rsidR="0050528A" w:rsidRPr="00316D09" w:rsidRDefault="0050528A" w:rsidP="00DC12E6">
            <w:pPr>
              <w:ind w:left="0" w:right="-3558" w:firstLine="0"/>
              <w:jc w:val="both"/>
              <w:rPr>
                <w:rFonts w:asciiTheme="minorHAnsi" w:hAnsiTheme="minorHAnsi" w:cstheme="minorHAnsi"/>
              </w:rPr>
            </w:pPr>
          </w:p>
          <w:p w:rsidR="0050528A" w:rsidRPr="00316D09" w:rsidRDefault="0050528A" w:rsidP="0050528A">
            <w:pPr>
              <w:ind w:left="0" w:right="-3558" w:firstLine="0"/>
              <w:jc w:val="both"/>
              <w:rPr>
                <w:rFonts w:asciiTheme="minorHAnsi" w:hAnsiTheme="minorHAnsi" w:cstheme="minorHAnsi"/>
              </w:rPr>
            </w:pPr>
            <w:r w:rsidRPr="00316D09">
              <w:rPr>
                <w:rFonts w:asciiTheme="minorHAnsi" w:hAnsiTheme="minorHAnsi" w:cstheme="minorHAnsi"/>
              </w:rPr>
              <w:t xml:space="preserve">Job Description: Preserve designation wise job description in PDF format in a folder &amp; provide </w:t>
            </w:r>
          </w:p>
          <w:p w:rsidR="0050528A" w:rsidRPr="00316D09" w:rsidRDefault="0050528A" w:rsidP="0050528A">
            <w:pPr>
              <w:ind w:left="0" w:right="-3558" w:firstLine="0"/>
              <w:jc w:val="both"/>
              <w:rPr>
                <w:rFonts w:asciiTheme="minorHAnsi" w:hAnsiTheme="minorHAnsi" w:cstheme="minorHAnsi"/>
              </w:rPr>
            </w:pPr>
            <w:r w:rsidRPr="00316D09">
              <w:rPr>
                <w:rFonts w:asciiTheme="minorHAnsi" w:hAnsiTheme="minorHAnsi" w:cstheme="minorHAnsi"/>
              </w:rPr>
              <w:t xml:space="preserve">the facility to display this PDF file for each staff with Last View by &amp; View Date Time. </w:t>
            </w:r>
          </w:p>
          <w:p w:rsidR="0050528A" w:rsidRPr="00316D09" w:rsidRDefault="0050528A" w:rsidP="0050528A">
            <w:pPr>
              <w:ind w:left="0" w:right="-3558" w:firstLine="0"/>
              <w:jc w:val="both"/>
              <w:rPr>
                <w:rFonts w:asciiTheme="minorHAnsi" w:hAnsiTheme="minorHAnsi" w:cstheme="minorHAnsi"/>
              </w:rPr>
            </w:pPr>
            <w:r w:rsidRPr="00316D09">
              <w:rPr>
                <w:rFonts w:asciiTheme="minorHAnsi" w:hAnsiTheme="minorHAnsi" w:cstheme="minorHAnsi"/>
              </w:rPr>
              <w:t>This access log will be preserve in db.</w:t>
            </w:r>
          </w:p>
        </w:tc>
      </w:tr>
      <w:tr w:rsidR="003A6D33" w:rsidRPr="00316D09" w:rsidTr="003A6D33">
        <w:tc>
          <w:tcPr>
            <w:tcW w:w="368" w:type="pct"/>
          </w:tcPr>
          <w:p w:rsidR="003A6D33" w:rsidRPr="00316D09" w:rsidRDefault="003A6D33" w:rsidP="00316D09">
            <w:pPr>
              <w:rPr>
                <w:rFonts w:asciiTheme="minorHAnsi" w:hAnsiTheme="minorHAnsi" w:cstheme="minorHAnsi"/>
              </w:rPr>
            </w:pPr>
            <w:r w:rsidRPr="00316D09">
              <w:rPr>
                <w:rFonts w:asciiTheme="minorHAnsi" w:hAnsiTheme="minorHAnsi" w:cstheme="minorHAnsi"/>
              </w:rPr>
              <w:t>1.2</w:t>
            </w:r>
          </w:p>
        </w:tc>
        <w:tc>
          <w:tcPr>
            <w:tcW w:w="599" w:type="pct"/>
          </w:tcPr>
          <w:p w:rsidR="003A6D33" w:rsidRPr="00316D09" w:rsidRDefault="003A6D33" w:rsidP="00316D09">
            <w:pPr>
              <w:rPr>
                <w:rFonts w:asciiTheme="minorHAnsi" w:hAnsiTheme="minorHAnsi" w:cstheme="minorHAnsi"/>
              </w:rPr>
            </w:pPr>
          </w:p>
        </w:tc>
        <w:tc>
          <w:tcPr>
            <w:tcW w:w="4033" w:type="pct"/>
          </w:tcPr>
          <w:p w:rsidR="003A6D33" w:rsidRPr="00316D09" w:rsidRDefault="003A6D33" w:rsidP="00DC12E6">
            <w:pPr>
              <w:ind w:left="0" w:firstLine="0"/>
              <w:jc w:val="both"/>
              <w:rPr>
                <w:rFonts w:asciiTheme="minorHAnsi" w:hAnsiTheme="minorHAnsi" w:cstheme="minorHAnsi"/>
              </w:rPr>
            </w:pPr>
            <w:r w:rsidRPr="00DE7E09">
              <w:rPr>
                <w:rFonts w:asciiTheme="minorHAnsi" w:hAnsiTheme="minorHAnsi" w:cstheme="minorHAnsi"/>
                <w:b/>
              </w:rPr>
              <w:t>HO Staff Presence Status:</w:t>
            </w:r>
            <w:r w:rsidRPr="00316D09">
              <w:rPr>
                <w:rFonts w:asciiTheme="minorHAnsi" w:hAnsiTheme="minorHAnsi" w:cstheme="minorHAnsi"/>
              </w:rPr>
              <w:t xml:space="preserve"> An entry screen for HO staff presentence status especially if some away from his/her desk. Emp Id, Current date Time, Daily Status, Return Date Time need to preserve.</w:t>
            </w:r>
          </w:p>
          <w:p w:rsidR="003A6D33" w:rsidRPr="00316D09" w:rsidRDefault="003A6D33" w:rsidP="00DC12E6">
            <w:pPr>
              <w:jc w:val="both"/>
              <w:rPr>
                <w:rFonts w:asciiTheme="minorHAnsi" w:hAnsiTheme="minorHAnsi" w:cstheme="minorHAnsi"/>
              </w:rPr>
            </w:pPr>
            <w:r w:rsidRPr="00316D09">
              <w:rPr>
                <w:rFonts w:asciiTheme="minorHAnsi" w:hAnsiTheme="minorHAnsi" w:cstheme="minorHAnsi"/>
              </w:rPr>
              <w:lastRenderedPageBreak/>
              <w:t>When staff back to his/her desk change status as available &amp; store return date time.</w:t>
            </w:r>
          </w:p>
        </w:tc>
      </w:tr>
      <w:tr w:rsidR="003A6D33" w:rsidRPr="00316D09" w:rsidTr="003A6D33">
        <w:tc>
          <w:tcPr>
            <w:tcW w:w="368" w:type="pct"/>
          </w:tcPr>
          <w:p w:rsidR="003A6D33" w:rsidRPr="00316D09" w:rsidRDefault="003A6D33" w:rsidP="00316D09">
            <w:pPr>
              <w:rPr>
                <w:rFonts w:asciiTheme="minorHAnsi" w:hAnsiTheme="minorHAnsi" w:cstheme="minorHAnsi"/>
              </w:rPr>
            </w:pPr>
            <w:r w:rsidRPr="00316D09">
              <w:rPr>
                <w:rFonts w:asciiTheme="minorHAnsi" w:hAnsiTheme="minorHAnsi" w:cstheme="minorHAnsi"/>
              </w:rPr>
              <w:lastRenderedPageBreak/>
              <w:t>1.3</w:t>
            </w:r>
          </w:p>
        </w:tc>
        <w:tc>
          <w:tcPr>
            <w:tcW w:w="599" w:type="pct"/>
          </w:tcPr>
          <w:p w:rsidR="003A6D33" w:rsidRPr="00316D09" w:rsidRDefault="003A6D33" w:rsidP="00316D09">
            <w:pPr>
              <w:rPr>
                <w:rFonts w:asciiTheme="minorHAnsi" w:hAnsiTheme="minorHAnsi" w:cstheme="minorHAnsi"/>
              </w:rPr>
            </w:pPr>
          </w:p>
        </w:tc>
        <w:tc>
          <w:tcPr>
            <w:tcW w:w="4033" w:type="pct"/>
          </w:tcPr>
          <w:p w:rsidR="003A6D33" w:rsidRPr="00316D09" w:rsidRDefault="003A6D33" w:rsidP="00053622">
            <w:pPr>
              <w:ind w:left="0" w:firstLine="0"/>
              <w:jc w:val="both"/>
              <w:rPr>
                <w:rFonts w:asciiTheme="minorHAnsi" w:hAnsiTheme="minorHAnsi" w:cstheme="minorHAnsi"/>
              </w:rPr>
            </w:pPr>
            <w:r w:rsidRPr="00DE7E09">
              <w:rPr>
                <w:rFonts w:asciiTheme="minorHAnsi" w:hAnsiTheme="minorHAnsi" w:cstheme="minorHAnsi"/>
                <w:b/>
              </w:rPr>
              <w:t>MSB News Letter:</w:t>
            </w:r>
            <w:del w:id="11" w:author="sufianrumi@yahoo.com" w:date="2016-09-20T09:23:00Z">
              <w:r w:rsidRPr="00316D09" w:rsidDel="00053622">
                <w:rPr>
                  <w:rFonts w:asciiTheme="minorHAnsi" w:hAnsiTheme="minorHAnsi" w:cstheme="minorHAnsi"/>
                </w:rPr>
                <w:delText xml:space="preserve">Yearly &amp; Quarterly </w:delText>
              </w:r>
            </w:del>
            <w:r w:rsidRPr="00316D09">
              <w:rPr>
                <w:rFonts w:asciiTheme="minorHAnsi" w:hAnsiTheme="minorHAnsi" w:cstheme="minorHAnsi"/>
              </w:rPr>
              <w:t xml:space="preserve">MSB </w:t>
            </w:r>
            <w:r w:rsidR="008F5443" w:rsidRPr="00316D09">
              <w:rPr>
                <w:rFonts w:asciiTheme="minorHAnsi" w:hAnsiTheme="minorHAnsi" w:cstheme="minorHAnsi"/>
              </w:rPr>
              <w:t>newsletter</w:t>
            </w:r>
            <w:r w:rsidRPr="00316D09">
              <w:rPr>
                <w:rFonts w:asciiTheme="minorHAnsi" w:hAnsiTheme="minorHAnsi" w:cstheme="minorHAnsi"/>
              </w:rPr>
              <w:t xml:space="preserve"> need to preserve with PDF format. Staff can open this letter with MSB policy.</w:t>
            </w:r>
          </w:p>
        </w:tc>
      </w:tr>
      <w:tr w:rsidR="003A6D33" w:rsidRPr="00316D09" w:rsidTr="003A6D33">
        <w:tc>
          <w:tcPr>
            <w:tcW w:w="368" w:type="pct"/>
          </w:tcPr>
          <w:p w:rsidR="003A6D33" w:rsidRPr="00316D09" w:rsidRDefault="003A6D33" w:rsidP="00316D09">
            <w:pPr>
              <w:rPr>
                <w:rFonts w:asciiTheme="minorHAnsi" w:hAnsiTheme="minorHAnsi" w:cstheme="minorHAnsi"/>
              </w:rPr>
            </w:pPr>
            <w:r w:rsidRPr="00316D09">
              <w:rPr>
                <w:rFonts w:asciiTheme="minorHAnsi" w:hAnsiTheme="minorHAnsi" w:cstheme="minorHAnsi"/>
              </w:rPr>
              <w:t>1.4</w:t>
            </w:r>
          </w:p>
        </w:tc>
        <w:tc>
          <w:tcPr>
            <w:tcW w:w="599" w:type="pct"/>
          </w:tcPr>
          <w:p w:rsidR="003A6D33" w:rsidRPr="00316D09" w:rsidRDefault="003A6D33" w:rsidP="00316D09">
            <w:pPr>
              <w:rPr>
                <w:rFonts w:asciiTheme="minorHAnsi" w:hAnsiTheme="minorHAnsi" w:cstheme="minorHAnsi"/>
              </w:rPr>
            </w:pPr>
          </w:p>
        </w:tc>
        <w:tc>
          <w:tcPr>
            <w:tcW w:w="4033" w:type="pct"/>
          </w:tcPr>
          <w:p w:rsidR="003A6D33" w:rsidRPr="00316D09" w:rsidRDefault="00D0447F" w:rsidP="00DC12E6">
            <w:pPr>
              <w:ind w:left="0" w:firstLine="0"/>
              <w:jc w:val="both"/>
              <w:rPr>
                <w:rFonts w:asciiTheme="minorHAnsi" w:hAnsiTheme="minorHAnsi" w:cstheme="minorHAnsi"/>
              </w:rPr>
            </w:pPr>
            <w:r w:rsidRPr="00D0447F">
              <w:rPr>
                <w:rFonts w:asciiTheme="minorHAnsi" w:hAnsiTheme="minorHAnsi" w:cstheme="minorHAnsi"/>
                <w:b/>
                <w:color w:val="FF0000"/>
                <w:rPrChange w:id="12" w:author="sufianrumi@yahoo.com" w:date="2016-09-20T09:23:00Z">
                  <w:rPr>
                    <w:rFonts w:asciiTheme="minorHAnsi" w:hAnsiTheme="minorHAnsi" w:cstheme="minorHAnsi"/>
                    <w:b/>
                  </w:rPr>
                </w:rPrChange>
              </w:rPr>
              <w:t>Training Calendar:</w:t>
            </w:r>
            <w:r w:rsidR="003A6D33" w:rsidRPr="00316D09">
              <w:rPr>
                <w:rFonts w:asciiTheme="minorHAnsi" w:hAnsiTheme="minorHAnsi" w:cstheme="minorHAnsi"/>
              </w:rPr>
              <w:t>Manager will identify staff list those need training depending on staff’s necessity.</w:t>
            </w:r>
          </w:p>
          <w:p w:rsidR="008F5443" w:rsidRPr="00316D09" w:rsidRDefault="008F5443" w:rsidP="00DC12E6">
            <w:pPr>
              <w:ind w:left="0" w:firstLine="0"/>
              <w:jc w:val="both"/>
              <w:rPr>
                <w:rFonts w:asciiTheme="minorHAnsi" w:hAnsiTheme="minorHAnsi" w:cstheme="minorHAnsi"/>
              </w:rPr>
            </w:pPr>
            <w:r w:rsidRPr="00316D09">
              <w:rPr>
                <w:rFonts w:asciiTheme="minorHAnsi" w:hAnsiTheme="minorHAnsi" w:cstheme="minorHAnsi"/>
              </w:rPr>
              <w:t xml:space="preserve">This data will be retrieve from training and development module to present as calendar and will be in read only mode. Any changes required has to be through training and development module. </w:t>
            </w:r>
          </w:p>
        </w:tc>
      </w:tr>
    </w:tbl>
    <w:p w:rsidR="007245C7" w:rsidRDefault="007245C7" w:rsidP="003A3679">
      <w:pPr>
        <w:autoSpaceDE w:val="0"/>
        <w:autoSpaceDN w:val="0"/>
        <w:adjustRightInd w:val="0"/>
        <w:ind w:left="0" w:firstLine="0"/>
        <w:rPr>
          <w:rFonts w:asciiTheme="minorHAnsi" w:hAnsiTheme="minorHAnsi" w:cs="Calibri"/>
          <w:b/>
          <w:bCs/>
          <w:color w:val="000000" w:themeColor="text1"/>
          <w:sz w:val="24"/>
          <w:szCs w:val="24"/>
        </w:rPr>
      </w:pPr>
    </w:p>
    <w:p w:rsidR="00B61969" w:rsidRPr="00F837FF" w:rsidRDefault="00B61969" w:rsidP="003A3679">
      <w:pPr>
        <w:autoSpaceDE w:val="0"/>
        <w:autoSpaceDN w:val="0"/>
        <w:adjustRightInd w:val="0"/>
        <w:ind w:left="0" w:firstLine="0"/>
        <w:rPr>
          <w:rFonts w:asciiTheme="minorHAnsi" w:hAnsiTheme="minorHAnsi" w:cs="Calibri"/>
          <w:b/>
          <w:bCs/>
          <w:color w:val="000000" w:themeColor="text1"/>
          <w:sz w:val="24"/>
          <w:szCs w:val="24"/>
        </w:rPr>
      </w:pPr>
      <w:r w:rsidRPr="00F837FF">
        <w:rPr>
          <w:rFonts w:asciiTheme="minorHAnsi" w:hAnsiTheme="minorHAnsi" w:cs="Calibri"/>
          <w:b/>
          <w:bCs/>
          <w:color w:val="000000" w:themeColor="text1"/>
          <w:sz w:val="24"/>
          <w:szCs w:val="24"/>
        </w:rPr>
        <w:t xml:space="preserve">2 </w:t>
      </w:r>
      <w:r w:rsidRPr="00F837FF">
        <w:rPr>
          <w:rFonts w:asciiTheme="minorHAnsi" w:hAnsiTheme="minorHAnsi" w:cstheme="minorHAnsi"/>
          <w:b/>
          <w:color w:val="000000" w:themeColor="text1"/>
          <w:sz w:val="24"/>
          <w:szCs w:val="24"/>
        </w:rPr>
        <w:t>Employee Self Service (ESS) portal</w:t>
      </w:r>
    </w:p>
    <w:p w:rsidR="000A7DBC" w:rsidRDefault="000A7DBC" w:rsidP="003A3679">
      <w:pPr>
        <w:autoSpaceDE w:val="0"/>
        <w:autoSpaceDN w:val="0"/>
        <w:adjustRightInd w:val="0"/>
        <w:ind w:left="0" w:firstLine="0"/>
        <w:rPr>
          <w:rFonts w:ascii="Calibri" w:hAnsi="Calibri" w:cs="Calibri"/>
          <w:b/>
          <w:bCs/>
          <w:color w:val="002060"/>
          <w:sz w:val="24"/>
          <w:szCs w:val="24"/>
        </w:rPr>
      </w:pPr>
    </w:p>
    <w:tbl>
      <w:tblPr>
        <w:tblStyle w:val="TableGrid"/>
        <w:tblW w:w="5000" w:type="pct"/>
        <w:tblLayout w:type="fixed"/>
        <w:tblLook w:val="04A0"/>
      </w:tblPr>
      <w:tblGrid>
        <w:gridCol w:w="826"/>
        <w:gridCol w:w="1344"/>
        <w:gridCol w:w="7406"/>
      </w:tblGrid>
      <w:tr w:rsidR="00B61969" w:rsidRPr="00316D09" w:rsidTr="005D3E63">
        <w:tc>
          <w:tcPr>
            <w:tcW w:w="431" w:type="pct"/>
            <w:shd w:val="clear" w:color="auto" w:fill="BFBFBF" w:themeFill="background1" w:themeFillShade="BF"/>
          </w:tcPr>
          <w:p w:rsidR="00B61969" w:rsidRPr="00DE7E09" w:rsidRDefault="00B61969" w:rsidP="00316D09">
            <w:pPr>
              <w:rPr>
                <w:rFonts w:asciiTheme="minorHAnsi" w:hAnsiTheme="minorHAnsi" w:cstheme="minorHAnsi"/>
                <w:b/>
              </w:rPr>
            </w:pPr>
            <w:r w:rsidRPr="00DE7E09">
              <w:rPr>
                <w:rFonts w:asciiTheme="minorHAnsi" w:hAnsiTheme="minorHAnsi" w:cstheme="minorHAnsi"/>
                <w:b/>
              </w:rPr>
              <w:t>2</w:t>
            </w:r>
          </w:p>
        </w:tc>
        <w:tc>
          <w:tcPr>
            <w:tcW w:w="4569" w:type="pct"/>
            <w:gridSpan w:val="2"/>
            <w:shd w:val="clear" w:color="auto" w:fill="BFBFBF" w:themeFill="background1" w:themeFillShade="BF"/>
          </w:tcPr>
          <w:p w:rsidR="00B61969" w:rsidRPr="00316D09" w:rsidRDefault="00B61969" w:rsidP="00316D09">
            <w:pPr>
              <w:rPr>
                <w:rFonts w:asciiTheme="minorHAnsi" w:hAnsiTheme="minorHAnsi" w:cstheme="minorHAnsi"/>
              </w:rPr>
            </w:pPr>
            <w:r w:rsidRPr="00316D09">
              <w:rPr>
                <w:rFonts w:asciiTheme="minorHAnsi" w:hAnsiTheme="minorHAnsi" w:cstheme="minorHAnsi"/>
                <w:b/>
              </w:rPr>
              <w:t>Employee Self Service (ESS) portal</w:t>
            </w:r>
          </w:p>
        </w:tc>
      </w:tr>
      <w:tr w:rsidR="005D3E63" w:rsidRPr="00316D09" w:rsidTr="005D3E63">
        <w:tc>
          <w:tcPr>
            <w:tcW w:w="5000" w:type="pct"/>
            <w:gridSpan w:val="3"/>
          </w:tcPr>
          <w:p w:rsidR="005D3E63" w:rsidRPr="00DE7E09" w:rsidRDefault="005D3E63" w:rsidP="00B61969">
            <w:pPr>
              <w:ind w:left="0" w:firstLine="0"/>
              <w:rPr>
                <w:rFonts w:asciiTheme="minorHAnsi" w:hAnsiTheme="minorHAnsi" w:cstheme="minorHAnsi"/>
                <w:b/>
              </w:rPr>
            </w:pPr>
          </w:p>
        </w:tc>
      </w:tr>
      <w:tr w:rsidR="00B61969" w:rsidRPr="00316D09" w:rsidTr="006F06BE">
        <w:tc>
          <w:tcPr>
            <w:tcW w:w="431" w:type="pct"/>
          </w:tcPr>
          <w:p w:rsidR="00B61969" w:rsidRPr="00DE7E09" w:rsidRDefault="00B61969" w:rsidP="00316D09">
            <w:pPr>
              <w:rPr>
                <w:rFonts w:asciiTheme="minorHAnsi" w:hAnsiTheme="minorHAnsi" w:cstheme="minorHAnsi"/>
                <w:b/>
              </w:rPr>
            </w:pPr>
            <w:r w:rsidRPr="00DE7E09">
              <w:rPr>
                <w:rFonts w:asciiTheme="minorHAnsi" w:hAnsiTheme="minorHAnsi" w:cstheme="minorHAnsi"/>
                <w:b/>
              </w:rPr>
              <w:t>2.1</w:t>
            </w:r>
          </w:p>
        </w:tc>
        <w:tc>
          <w:tcPr>
            <w:tcW w:w="702" w:type="pct"/>
          </w:tcPr>
          <w:p w:rsidR="00B61969" w:rsidRPr="00DE7E09" w:rsidRDefault="00B61969" w:rsidP="00B61969">
            <w:pPr>
              <w:ind w:left="0" w:firstLine="0"/>
              <w:rPr>
                <w:rFonts w:asciiTheme="minorHAnsi" w:hAnsiTheme="minorHAnsi" w:cstheme="minorHAnsi"/>
                <w:b/>
              </w:rPr>
            </w:pPr>
            <w:r w:rsidRPr="00DE7E09">
              <w:rPr>
                <w:rFonts w:asciiTheme="minorHAnsi" w:hAnsiTheme="minorHAnsi" w:cstheme="minorHAnsi"/>
                <w:b/>
              </w:rPr>
              <w:t>Employee Info</w:t>
            </w:r>
          </w:p>
        </w:tc>
        <w:tc>
          <w:tcPr>
            <w:tcW w:w="3867" w:type="pct"/>
          </w:tcPr>
          <w:p w:rsidR="00B61969" w:rsidRPr="00316D09" w:rsidRDefault="00175650" w:rsidP="00B61969">
            <w:pPr>
              <w:ind w:left="0" w:firstLine="0"/>
              <w:rPr>
                <w:rFonts w:asciiTheme="minorHAnsi" w:hAnsiTheme="minorHAnsi" w:cstheme="minorHAnsi"/>
              </w:rPr>
            </w:pPr>
            <w:r w:rsidRPr="00DE7E09">
              <w:rPr>
                <w:rFonts w:asciiTheme="minorHAnsi" w:hAnsiTheme="minorHAnsi" w:cstheme="minorHAnsi"/>
                <w:b/>
              </w:rPr>
              <w:t>Self-information</w:t>
            </w:r>
            <w:r w:rsidR="00B61969" w:rsidRPr="00DE7E09">
              <w:rPr>
                <w:rFonts w:asciiTheme="minorHAnsi" w:hAnsiTheme="minorHAnsi" w:cstheme="minorHAnsi"/>
                <w:b/>
              </w:rPr>
              <w:t xml:space="preserve"> with duration in MSB:</w:t>
            </w:r>
            <w:r w:rsidR="00B61969" w:rsidRPr="00316D09">
              <w:rPr>
                <w:rFonts w:asciiTheme="minorHAnsi" w:hAnsiTheme="minorHAnsi" w:cstheme="minorHAnsi"/>
              </w:rPr>
              <w:t xml:space="preserve"> Staff himself can enter their general information. Payroll &amp; posting related information will be updated through HRIS screen and staff will have no access to update this records. </w:t>
            </w:r>
          </w:p>
          <w:p w:rsidR="009404C5" w:rsidRDefault="00D0447F" w:rsidP="00B61969">
            <w:pPr>
              <w:ind w:left="0" w:firstLine="0"/>
              <w:rPr>
                <w:ins w:id="13" w:author="sufianrumi@yahoo.com" w:date="2016-10-18T09:46:00Z"/>
                <w:rFonts w:asciiTheme="minorHAnsi" w:hAnsiTheme="minorHAnsi" w:cstheme="minorHAnsi"/>
              </w:rPr>
            </w:pPr>
            <w:r w:rsidRPr="00D0447F">
              <w:rPr>
                <w:rFonts w:asciiTheme="minorHAnsi" w:hAnsiTheme="minorHAnsi" w:cstheme="minorHAnsi"/>
                <w:b/>
                <w:rPrChange w:id="14" w:author="sufianrumi@yahoo.com" w:date="2016-10-18T10:52:00Z">
                  <w:rPr>
                    <w:rFonts w:asciiTheme="minorHAnsi" w:hAnsiTheme="minorHAnsi" w:cstheme="minorHAnsi"/>
                  </w:rPr>
                </w:rPrChange>
              </w:rPr>
              <w:t>TIN certificate upload:</w:t>
            </w:r>
            <w:r w:rsidR="009404C5" w:rsidRPr="00316D09">
              <w:rPr>
                <w:rFonts w:asciiTheme="minorHAnsi" w:hAnsiTheme="minorHAnsi" w:cstheme="minorHAnsi"/>
              </w:rPr>
              <w:t xml:space="preserve"> Staff himself can upload their TIN certificate as reference attachment in General Information Screen.</w:t>
            </w:r>
          </w:p>
          <w:p w:rsidR="00C773E9" w:rsidRDefault="00D0447F">
            <w:pPr>
              <w:ind w:left="0" w:firstLine="0"/>
              <w:rPr>
                <w:ins w:id="15" w:author="sufianrumi@yahoo.com" w:date="2016-10-18T10:47:00Z"/>
                <w:rFonts w:asciiTheme="minorHAnsi" w:hAnsiTheme="minorHAnsi" w:cstheme="minorHAnsi"/>
              </w:rPr>
            </w:pPr>
            <w:ins w:id="16" w:author="sufianrumi@yahoo.com" w:date="2016-10-18T09:46:00Z">
              <w:r w:rsidRPr="00D0447F">
                <w:rPr>
                  <w:rFonts w:asciiTheme="minorHAnsi" w:hAnsiTheme="minorHAnsi" w:cstheme="minorHAnsi"/>
                  <w:b/>
                  <w:rPrChange w:id="17" w:author="sufianrumi@yahoo.com" w:date="2016-10-18T10:52:00Z">
                    <w:rPr>
                      <w:rFonts w:asciiTheme="minorHAnsi" w:hAnsiTheme="minorHAnsi" w:cstheme="minorHAnsi"/>
                    </w:rPr>
                  </w:rPrChange>
                </w:rPr>
                <w:t>NID upload:</w:t>
              </w:r>
              <w:r w:rsidR="00C773E9">
                <w:rPr>
                  <w:rFonts w:asciiTheme="minorHAnsi" w:hAnsiTheme="minorHAnsi" w:cstheme="minorHAnsi"/>
                </w:rPr>
                <w:t xml:space="preserve"> Staff can upload their NID in </w:t>
              </w:r>
            </w:ins>
            <w:ins w:id="18" w:author="sufianrumi@yahoo.com" w:date="2016-10-18T09:47:00Z">
              <w:r w:rsidR="00C773E9">
                <w:rPr>
                  <w:rFonts w:asciiTheme="minorHAnsi" w:hAnsiTheme="minorHAnsi" w:cstheme="minorHAnsi"/>
                </w:rPr>
                <w:t>the ESS.</w:t>
              </w:r>
            </w:ins>
          </w:p>
          <w:p w:rsidR="00D917EE" w:rsidRDefault="00D0447F">
            <w:pPr>
              <w:ind w:left="0" w:firstLine="0"/>
              <w:rPr>
                <w:ins w:id="19" w:author="sufianrumi@yahoo.com" w:date="2016-10-18T10:52:00Z"/>
                <w:rFonts w:asciiTheme="minorHAnsi" w:hAnsiTheme="minorHAnsi" w:cstheme="minorHAnsi"/>
              </w:rPr>
            </w:pPr>
            <w:ins w:id="20" w:author="sufianrumi@yahoo.com" w:date="2016-10-18T10:47:00Z">
              <w:r w:rsidRPr="00D0447F">
                <w:rPr>
                  <w:rFonts w:asciiTheme="minorHAnsi" w:hAnsiTheme="minorHAnsi" w:cstheme="minorHAnsi"/>
                  <w:b/>
                  <w:rPrChange w:id="21" w:author="sufianrumi@yahoo.com" w:date="2016-10-18T10:52:00Z">
                    <w:rPr>
                      <w:rFonts w:asciiTheme="minorHAnsi" w:hAnsiTheme="minorHAnsi" w:cstheme="minorHAnsi"/>
                    </w:rPr>
                  </w:rPrChange>
                </w:rPr>
                <w:t>Driving license:</w:t>
              </w:r>
              <w:r w:rsidR="00D917EE">
                <w:rPr>
                  <w:rFonts w:asciiTheme="minorHAnsi" w:hAnsiTheme="minorHAnsi" w:cstheme="minorHAnsi"/>
                </w:rPr>
                <w:t xml:space="preserve"> Staff can upload their D</w:t>
              </w:r>
            </w:ins>
            <w:ins w:id="22" w:author="sufianrumi@yahoo.com" w:date="2016-10-18T10:48:00Z">
              <w:r w:rsidR="00D917EE">
                <w:rPr>
                  <w:rFonts w:asciiTheme="minorHAnsi" w:hAnsiTheme="minorHAnsi" w:cstheme="minorHAnsi"/>
                </w:rPr>
                <w:t>riving license</w:t>
              </w:r>
            </w:ins>
            <w:ins w:id="23" w:author="sufianrumi@yahoo.com" w:date="2016-10-18T10:47:00Z">
              <w:r w:rsidR="00D917EE">
                <w:rPr>
                  <w:rFonts w:asciiTheme="minorHAnsi" w:hAnsiTheme="minorHAnsi" w:cstheme="minorHAnsi"/>
                </w:rPr>
                <w:t xml:space="preserve"> in the ESS</w:t>
              </w:r>
            </w:ins>
            <w:ins w:id="24" w:author="sufianrumi@yahoo.com" w:date="2016-10-18T10:48:00Z">
              <w:r w:rsidR="00D917EE">
                <w:rPr>
                  <w:rFonts w:asciiTheme="minorHAnsi" w:hAnsiTheme="minorHAnsi" w:cstheme="minorHAnsi"/>
                </w:rPr>
                <w:t xml:space="preserve"> </w:t>
              </w:r>
              <w:r w:rsidR="00525BD8" w:rsidRPr="00856806">
                <w:rPr>
                  <w:rFonts w:asciiTheme="minorHAnsi" w:hAnsiTheme="minorHAnsi" w:cstheme="minorHAnsi"/>
                </w:rPr>
                <w:t xml:space="preserve">with expiry notification in 2 </w:t>
              </w:r>
            </w:ins>
            <w:ins w:id="25" w:author="sufianrumi@yahoo.com" w:date="2016-10-18T10:52:00Z">
              <w:r w:rsidR="004D4BBC">
                <w:rPr>
                  <w:rFonts w:asciiTheme="minorHAnsi" w:hAnsiTheme="minorHAnsi" w:cstheme="minorHAnsi"/>
                </w:rPr>
                <w:t>months before.</w:t>
              </w:r>
            </w:ins>
            <w:ins w:id="26" w:author="sufianrumi@yahoo.com" w:date="2016-10-18T10:53:00Z">
              <w:r w:rsidR="004D4BBC">
                <w:rPr>
                  <w:rFonts w:asciiTheme="minorHAnsi" w:hAnsiTheme="minorHAnsi" w:cstheme="minorHAnsi"/>
                </w:rPr>
                <w:t xml:space="preserve"> (where applicable)</w:t>
              </w:r>
            </w:ins>
          </w:p>
          <w:p w:rsidR="00D917EE" w:rsidRPr="00316D09" w:rsidRDefault="00D0447F">
            <w:pPr>
              <w:ind w:left="0" w:firstLine="0"/>
              <w:rPr>
                <w:rFonts w:asciiTheme="minorHAnsi" w:hAnsiTheme="minorHAnsi" w:cstheme="minorHAnsi"/>
              </w:rPr>
            </w:pPr>
            <w:ins w:id="27" w:author="sufianrumi@yahoo.com" w:date="2016-10-18T10:52:00Z">
              <w:r w:rsidRPr="00D0447F">
                <w:rPr>
                  <w:rFonts w:asciiTheme="minorHAnsi" w:hAnsiTheme="minorHAnsi" w:cstheme="minorHAnsi"/>
                  <w:b/>
                  <w:rPrChange w:id="28" w:author="sufianrumi@yahoo.com" w:date="2016-10-18T10:53:00Z">
                    <w:rPr>
                      <w:rFonts w:asciiTheme="minorHAnsi" w:hAnsiTheme="minorHAnsi" w:cstheme="minorHAnsi"/>
                    </w:rPr>
                  </w:rPrChange>
                </w:rPr>
                <w:t>BMDC certificate:</w:t>
              </w:r>
              <w:r w:rsidR="00D917EE">
                <w:rPr>
                  <w:rFonts w:asciiTheme="minorHAnsi" w:hAnsiTheme="minorHAnsi" w:cstheme="minorHAnsi"/>
                </w:rPr>
                <w:t xml:space="preserve"> Staff can upload their BMDC certificate in the ESS</w:t>
              </w:r>
            </w:ins>
            <w:ins w:id="29" w:author="sufianrumi@yahoo.com" w:date="2016-10-18T10:53:00Z">
              <w:r w:rsidR="00D917EE">
                <w:rPr>
                  <w:rFonts w:asciiTheme="minorHAnsi" w:hAnsiTheme="minorHAnsi" w:cstheme="minorHAnsi"/>
                </w:rPr>
                <w:t xml:space="preserve"> with expiry notification in 2 months before. (</w:t>
              </w:r>
            </w:ins>
            <w:ins w:id="30" w:author="sufianrumi@yahoo.com" w:date="2016-10-18T10:54:00Z">
              <w:r w:rsidR="00D917EE">
                <w:rPr>
                  <w:rFonts w:asciiTheme="minorHAnsi" w:hAnsiTheme="minorHAnsi" w:cstheme="minorHAnsi"/>
                </w:rPr>
                <w:t>for all Doctors, Nurses &amp; Paramedics passed from MATS</w:t>
              </w:r>
            </w:ins>
            <w:ins w:id="31" w:author="sufianrumi@yahoo.com" w:date="2016-10-18T10:53:00Z">
              <w:r w:rsidR="00D917EE">
                <w:rPr>
                  <w:rFonts w:asciiTheme="minorHAnsi" w:hAnsiTheme="minorHAnsi" w:cstheme="minorHAnsi"/>
                </w:rPr>
                <w:t>)</w:t>
              </w:r>
            </w:ins>
          </w:p>
        </w:tc>
      </w:tr>
      <w:tr w:rsidR="00B61969" w:rsidRPr="00316D09" w:rsidTr="006F06BE">
        <w:tc>
          <w:tcPr>
            <w:tcW w:w="431" w:type="pct"/>
          </w:tcPr>
          <w:p w:rsidR="00B61969" w:rsidRPr="00DE7E09" w:rsidRDefault="00B61969" w:rsidP="00316D09">
            <w:pPr>
              <w:rPr>
                <w:rFonts w:asciiTheme="minorHAnsi" w:hAnsiTheme="minorHAnsi" w:cstheme="minorHAnsi"/>
                <w:b/>
              </w:rPr>
            </w:pPr>
            <w:r w:rsidRPr="00DE7E09">
              <w:rPr>
                <w:rFonts w:asciiTheme="minorHAnsi" w:hAnsiTheme="minorHAnsi" w:cstheme="minorHAnsi"/>
                <w:b/>
              </w:rPr>
              <w:t>2.2</w:t>
            </w:r>
          </w:p>
        </w:tc>
        <w:tc>
          <w:tcPr>
            <w:tcW w:w="702" w:type="pct"/>
          </w:tcPr>
          <w:p w:rsidR="00B61969" w:rsidRPr="00DE7E09" w:rsidRDefault="00B61969" w:rsidP="00316D09">
            <w:pPr>
              <w:rPr>
                <w:rFonts w:asciiTheme="minorHAnsi" w:hAnsiTheme="minorHAnsi" w:cstheme="minorHAnsi"/>
                <w:b/>
              </w:rPr>
            </w:pPr>
          </w:p>
        </w:tc>
        <w:tc>
          <w:tcPr>
            <w:tcW w:w="3867" w:type="pct"/>
          </w:tcPr>
          <w:p w:rsidR="00B61969" w:rsidRPr="00316D09" w:rsidRDefault="00B61969" w:rsidP="00B61969">
            <w:pPr>
              <w:ind w:left="0" w:firstLine="0"/>
              <w:rPr>
                <w:rFonts w:asciiTheme="minorHAnsi" w:hAnsiTheme="minorHAnsi" w:cstheme="minorHAnsi"/>
              </w:rPr>
            </w:pPr>
            <w:r w:rsidRPr="00DE7E09">
              <w:rPr>
                <w:rFonts w:asciiTheme="minorHAnsi" w:hAnsiTheme="minorHAnsi" w:cstheme="minorHAnsi"/>
                <w:b/>
              </w:rPr>
              <w:t>Modification of Address, NTK:</w:t>
            </w:r>
            <w:r w:rsidRPr="00316D09">
              <w:rPr>
                <w:rFonts w:asciiTheme="minorHAnsi" w:hAnsiTheme="minorHAnsi" w:cstheme="minorHAnsi"/>
              </w:rPr>
              <w:t xml:space="preserve"> Staff himself can modify his address, next to keen (NTK), family, nominee, relatives and some other master information.</w:t>
            </w:r>
          </w:p>
        </w:tc>
      </w:tr>
      <w:tr w:rsidR="00B61969" w:rsidRPr="00316D09" w:rsidTr="006F06BE">
        <w:tc>
          <w:tcPr>
            <w:tcW w:w="431" w:type="pct"/>
          </w:tcPr>
          <w:p w:rsidR="00B61969" w:rsidRPr="00DE7E09" w:rsidRDefault="00B61969" w:rsidP="00316D09">
            <w:pPr>
              <w:rPr>
                <w:rFonts w:asciiTheme="minorHAnsi" w:hAnsiTheme="minorHAnsi" w:cstheme="minorHAnsi"/>
                <w:b/>
              </w:rPr>
            </w:pPr>
          </w:p>
        </w:tc>
        <w:tc>
          <w:tcPr>
            <w:tcW w:w="702" w:type="pct"/>
          </w:tcPr>
          <w:p w:rsidR="00B61969" w:rsidRPr="00DE7E09" w:rsidRDefault="00B61969" w:rsidP="00316D09">
            <w:pPr>
              <w:rPr>
                <w:rFonts w:asciiTheme="minorHAnsi" w:hAnsiTheme="minorHAnsi" w:cstheme="minorHAnsi"/>
                <w:b/>
              </w:rPr>
            </w:pPr>
          </w:p>
        </w:tc>
        <w:tc>
          <w:tcPr>
            <w:tcW w:w="3867" w:type="pct"/>
          </w:tcPr>
          <w:p w:rsidR="00B61969" w:rsidRPr="00316D09" w:rsidRDefault="00B61969" w:rsidP="00B61969">
            <w:pPr>
              <w:ind w:left="0" w:firstLine="0"/>
              <w:rPr>
                <w:rFonts w:asciiTheme="minorHAnsi" w:hAnsiTheme="minorHAnsi" w:cstheme="minorHAnsi"/>
              </w:rPr>
            </w:pPr>
            <w:r w:rsidRPr="00DE7E09">
              <w:rPr>
                <w:rFonts w:asciiTheme="minorHAnsi" w:hAnsiTheme="minorHAnsi" w:cstheme="minorHAnsi"/>
                <w:b/>
              </w:rPr>
              <w:t>Blood Group Search Facility:</w:t>
            </w:r>
            <w:r w:rsidRPr="00316D09">
              <w:rPr>
                <w:rFonts w:asciiTheme="minorHAnsi" w:hAnsiTheme="minorHAnsi" w:cstheme="minorHAnsi"/>
              </w:rPr>
              <w:t xml:space="preserve"> there will be a separate search screen to populate the staff list based on Blood Group. Blood Group will be in Single Selection.</w:t>
            </w:r>
          </w:p>
        </w:tc>
      </w:tr>
      <w:tr w:rsidR="00B057D1" w:rsidRPr="00316D09" w:rsidTr="006F06BE">
        <w:trPr>
          <w:ins w:id="32" w:author="sufianrumi@yahoo.com" w:date="2016-10-17T13:04:00Z"/>
        </w:trPr>
        <w:tc>
          <w:tcPr>
            <w:tcW w:w="431" w:type="pct"/>
          </w:tcPr>
          <w:p w:rsidR="00B057D1" w:rsidRPr="00DE7E09" w:rsidRDefault="00B057D1" w:rsidP="00316D09">
            <w:pPr>
              <w:rPr>
                <w:ins w:id="33" w:author="sufianrumi@yahoo.com" w:date="2016-10-17T13:04:00Z"/>
                <w:rFonts w:asciiTheme="minorHAnsi" w:hAnsiTheme="minorHAnsi" w:cstheme="minorHAnsi"/>
                <w:b/>
              </w:rPr>
            </w:pPr>
          </w:p>
        </w:tc>
        <w:tc>
          <w:tcPr>
            <w:tcW w:w="702" w:type="pct"/>
          </w:tcPr>
          <w:p w:rsidR="00B057D1" w:rsidRPr="00DE7E09" w:rsidRDefault="00B057D1" w:rsidP="00B057D1">
            <w:pPr>
              <w:ind w:left="0" w:hanging="19"/>
              <w:rPr>
                <w:ins w:id="34" w:author="sufianrumi@yahoo.com" w:date="2016-10-17T13:04:00Z"/>
                <w:rFonts w:asciiTheme="minorHAnsi" w:hAnsiTheme="minorHAnsi" w:cstheme="minorHAnsi"/>
                <w:b/>
              </w:rPr>
            </w:pPr>
            <w:ins w:id="35" w:author="sufianrumi@yahoo.com" w:date="2016-10-17T13:05:00Z">
              <w:r>
                <w:rPr>
                  <w:rFonts w:asciiTheme="minorHAnsi" w:hAnsiTheme="minorHAnsi" w:cstheme="minorHAnsi"/>
                  <w:b/>
                </w:rPr>
                <w:t>Present address</w:t>
              </w:r>
            </w:ins>
          </w:p>
        </w:tc>
        <w:tc>
          <w:tcPr>
            <w:tcW w:w="3867" w:type="pct"/>
          </w:tcPr>
          <w:p w:rsidR="00B057D1" w:rsidRPr="00B14B0E" w:rsidRDefault="00B14B0E" w:rsidP="00B61969">
            <w:pPr>
              <w:ind w:left="0" w:firstLine="0"/>
              <w:rPr>
                <w:ins w:id="36" w:author="sufianrumi@yahoo.com" w:date="2016-10-17T13:04:00Z"/>
                <w:rFonts w:asciiTheme="minorHAnsi" w:hAnsiTheme="minorHAnsi" w:cstheme="minorHAnsi"/>
                <w:rPrChange w:id="37" w:author="sufianrumi@yahoo.com" w:date="2016-10-17T14:06:00Z">
                  <w:rPr>
                    <w:ins w:id="38" w:author="sufianrumi@yahoo.com" w:date="2016-10-17T13:04:00Z"/>
                    <w:rFonts w:asciiTheme="minorHAnsi" w:hAnsiTheme="minorHAnsi" w:cstheme="minorHAnsi"/>
                    <w:b/>
                  </w:rPr>
                </w:rPrChange>
              </w:rPr>
            </w:pPr>
            <w:ins w:id="39" w:author="sufianrumi@yahoo.com" w:date="2016-10-17T14:06:00Z">
              <w:r>
                <w:rPr>
                  <w:rFonts w:asciiTheme="minorHAnsi" w:hAnsiTheme="minorHAnsi" w:cstheme="minorHAnsi"/>
                </w:rPr>
                <w:t>Employee can update present address as &amp; when required</w:t>
              </w:r>
            </w:ins>
          </w:p>
        </w:tc>
      </w:tr>
      <w:tr w:rsidR="00B057D1" w:rsidRPr="00316D09" w:rsidTr="006F06BE">
        <w:trPr>
          <w:ins w:id="40" w:author="sufianrumi@yahoo.com" w:date="2016-10-17T13:05:00Z"/>
        </w:trPr>
        <w:tc>
          <w:tcPr>
            <w:tcW w:w="431" w:type="pct"/>
          </w:tcPr>
          <w:p w:rsidR="00B057D1" w:rsidRPr="00DE7E09" w:rsidRDefault="00B057D1" w:rsidP="00316D09">
            <w:pPr>
              <w:rPr>
                <w:ins w:id="41" w:author="sufianrumi@yahoo.com" w:date="2016-10-17T13:05:00Z"/>
                <w:rFonts w:asciiTheme="minorHAnsi" w:hAnsiTheme="minorHAnsi" w:cstheme="minorHAnsi"/>
                <w:b/>
              </w:rPr>
            </w:pPr>
          </w:p>
        </w:tc>
        <w:tc>
          <w:tcPr>
            <w:tcW w:w="702" w:type="pct"/>
          </w:tcPr>
          <w:p w:rsidR="00B057D1" w:rsidRDefault="00B057D1" w:rsidP="00B057D1">
            <w:pPr>
              <w:ind w:left="0" w:hanging="19"/>
              <w:rPr>
                <w:ins w:id="42" w:author="sufianrumi@yahoo.com" w:date="2016-10-17T13:05:00Z"/>
                <w:rFonts w:asciiTheme="minorHAnsi" w:hAnsiTheme="minorHAnsi" w:cstheme="minorHAnsi"/>
                <w:b/>
              </w:rPr>
            </w:pPr>
            <w:ins w:id="43" w:author="sufianrumi@yahoo.com" w:date="2016-10-17T13:05:00Z">
              <w:r>
                <w:rPr>
                  <w:rFonts w:asciiTheme="minorHAnsi" w:hAnsiTheme="minorHAnsi" w:cstheme="minorHAnsi"/>
                  <w:b/>
                </w:rPr>
                <w:t>Next to keen</w:t>
              </w:r>
            </w:ins>
          </w:p>
        </w:tc>
        <w:tc>
          <w:tcPr>
            <w:tcW w:w="3867" w:type="pct"/>
          </w:tcPr>
          <w:p w:rsidR="00B057D1" w:rsidRPr="00B14B0E" w:rsidRDefault="00B14B0E" w:rsidP="00B61969">
            <w:pPr>
              <w:ind w:left="0" w:firstLine="0"/>
              <w:rPr>
                <w:ins w:id="44" w:author="sufianrumi@yahoo.com" w:date="2016-10-17T13:05:00Z"/>
                <w:rFonts w:asciiTheme="minorHAnsi" w:hAnsiTheme="minorHAnsi" w:cstheme="minorHAnsi"/>
                <w:rPrChange w:id="45" w:author="sufianrumi@yahoo.com" w:date="2016-10-17T14:07:00Z">
                  <w:rPr>
                    <w:ins w:id="46" w:author="sufianrumi@yahoo.com" w:date="2016-10-17T13:05:00Z"/>
                    <w:rFonts w:asciiTheme="minorHAnsi" w:hAnsiTheme="minorHAnsi" w:cstheme="minorHAnsi"/>
                    <w:b/>
                  </w:rPr>
                </w:rPrChange>
              </w:rPr>
            </w:pPr>
            <w:ins w:id="47" w:author="sufianrumi@yahoo.com" w:date="2016-10-17T14:07:00Z">
              <w:r>
                <w:rPr>
                  <w:rFonts w:asciiTheme="minorHAnsi" w:hAnsiTheme="minorHAnsi" w:cstheme="minorHAnsi"/>
                </w:rPr>
                <w:t>In case of emergency whom to be contacted his/her name, relationship, address &amp; contact mobile number to be updated by staff.</w:t>
              </w:r>
            </w:ins>
          </w:p>
        </w:tc>
      </w:tr>
      <w:tr w:rsidR="00B057D1" w:rsidRPr="00316D09" w:rsidTr="006F06BE">
        <w:trPr>
          <w:ins w:id="48" w:author="sufianrumi@yahoo.com" w:date="2016-10-17T13:06:00Z"/>
        </w:trPr>
        <w:tc>
          <w:tcPr>
            <w:tcW w:w="431" w:type="pct"/>
          </w:tcPr>
          <w:p w:rsidR="00B057D1" w:rsidRPr="00DE7E09" w:rsidRDefault="00B057D1" w:rsidP="00316D09">
            <w:pPr>
              <w:rPr>
                <w:ins w:id="49" w:author="sufianrumi@yahoo.com" w:date="2016-10-17T13:06:00Z"/>
                <w:rFonts w:asciiTheme="minorHAnsi" w:hAnsiTheme="minorHAnsi" w:cstheme="minorHAnsi"/>
                <w:b/>
              </w:rPr>
            </w:pPr>
          </w:p>
        </w:tc>
        <w:tc>
          <w:tcPr>
            <w:tcW w:w="702" w:type="pct"/>
          </w:tcPr>
          <w:p w:rsidR="00B057D1" w:rsidRDefault="00B057D1" w:rsidP="00B057D1">
            <w:pPr>
              <w:ind w:left="0" w:hanging="19"/>
              <w:rPr>
                <w:ins w:id="50" w:author="sufianrumi@yahoo.com" w:date="2016-10-17T13:06:00Z"/>
                <w:rFonts w:asciiTheme="minorHAnsi" w:hAnsiTheme="minorHAnsi" w:cstheme="minorHAnsi"/>
                <w:b/>
              </w:rPr>
            </w:pPr>
            <w:ins w:id="51" w:author="sufianrumi@yahoo.com" w:date="2016-10-17T13:06:00Z">
              <w:r>
                <w:rPr>
                  <w:rFonts w:asciiTheme="minorHAnsi" w:hAnsiTheme="minorHAnsi" w:cstheme="minorHAnsi"/>
                  <w:b/>
                </w:rPr>
                <w:t>Nominee information</w:t>
              </w:r>
            </w:ins>
          </w:p>
        </w:tc>
        <w:tc>
          <w:tcPr>
            <w:tcW w:w="3867" w:type="pct"/>
          </w:tcPr>
          <w:p w:rsidR="00B057D1" w:rsidRPr="00B14B0E" w:rsidRDefault="00B14B0E" w:rsidP="00B61969">
            <w:pPr>
              <w:ind w:left="0" w:firstLine="0"/>
              <w:rPr>
                <w:ins w:id="52" w:author="sufianrumi@yahoo.com" w:date="2016-10-17T13:06:00Z"/>
                <w:rFonts w:asciiTheme="minorHAnsi" w:hAnsiTheme="minorHAnsi" w:cstheme="minorHAnsi"/>
                <w:rPrChange w:id="53" w:author="sufianrumi@yahoo.com" w:date="2016-10-17T14:07:00Z">
                  <w:rPr>
                    <w:ins w:id="54" w:author="sufianrumi@yahoo.com" w:date="2016-10-17T13:06:00Z"/>
                    <w:rFonts w:asciiTheme="minorHAnsi" w:hAnsiTheme="minorHAnsi" w:cstheme="minorHAnsi"/>
                    <w:b/>
                  </w:rPr>
                </w:rPrChange>
              </w:rPr>
            </w:pPr>
            <w:ins w:id="55" w:author="sufianrumi@yahoo.com" w:date="2016-10-17T14:08:00Z">
              <w:r>
                <w:rPr>
                  <w:rFonts w:asciiTheme="minorHAnsi" w:hAnsiTheme="minorHAnsi" w:cstheme="minorHAnsi"/>
                </w:rPr>
                <w:t>Name of nominee(s)</w:t>
              </w:r>
            </w:ins>
            <w:ins w:id="56" w:author="sufianrumi@yahoo.com" w:date="2016-10-17T14:26:00Z">
              <w:r w:rsidR="00B16833">
                <w:rPr>
                  <w:rFonts w:asciiTheme="minorHAnsi" w:hAnsiTheme="minorHAnsi" w:cstheme="minorHAnsi"/>
                </w:rPr>
                <w:t xml:space="preserve">, </w:t>
              </w:r>
            </w:ins>
            <w:ins w:id="57" w:author="sufianrumi@yahoo.com" w:date="2016-10-17T14:27:00Z">
              <w:r w:rsidR="00F21F91">
                <w:rPr>
                  <w:rFonts w:asciiTheme="minorHAnsi" w:hAnsiTheme="minorHAnsi" w:cstheme="minorHAnsi"/>
                </w:rPr>
                <w:t xml:space="preserve">address, </w:t>
              </w:r>
            </w:ins>
            <w:ins w:id="58" w:author="sufianrumi@yahoo.com" w:date="2016-10-17T14:26:00Z">
              <w:r w:rsidR="00B16833">
                <w:rPr>
                  <w:rFonts w:asciiTheme="minorHAnsi" w:hAnsiTheme="minorHAnsi" w:cstheme="minorHAnsi"/>
                </w:rPr>
                <w:t xml:space="preserve">relationship, </w:t>
              </w:r>
              <w:r w:rsidR="00D0447F" w:rsidRPr="00D0447F">
                <w:rPr>
                  <w:rFonts w:asciiTheme="minorHAnsi" w:hAnsiTheme="minorHAnsi" w:cstheme="minorHAnsi"/>
                  <w:highlight w:val="yellow"/>
                  <w:rPrChange w:id="59" w:author="DELL" w:date="2016-10-23T11:03:00Z">
                    <w:rPr>
                      <w:rFonts w:asciiTheme="minorHAnsi" w:hAnsiTheme="minorHAnsi" w:cstheme="minorHAnsi"/>
                    </w:rPr>
                  </w:rPrChange>
                </w:rPr>
                <w:t xml:space="preserve">given % of share </w:t>
              </w:r>
            </w:ins>
            <w:ins w:id="60" w:author="sufianrumi@yahoo.com" w:date="2016-10-17T14:28:00Z">
              <w:r w:rsidR="00D0447F" w:rsidRPr="00D0447F">
                <w:rPr>
                  <w:rFonts w:asciiTheme="minorHAnsi" w:hAnsiTheme="minorHAnsi" w:cstheme="minorHAnsi"/>
                  <w:highlight w:val="yellow"/>
                  <w:rPrChange w:id="61" w:author="DELL" w:date="2016-10-23T11:03:00Z">
                    <w:rPr>
                      <w:rFonts w:asciiTheme="minorHAnsi" w:hAnsiTheme="minorHAnsi" w:cstheme="minorHAnsi"/>
                    </w:rPr>
                  </w:rPrChange>
                </w:rPr>
                <w:t>according to MSB format information to be available.</w:t>
              </w:r>
              <w:r w:rsidR="00F21F91">
                <w:rPr>
                  <w:rFonts w:asciiTheme="minorHAnsi" w:hAnsiTheme="minorHAnsi" w:cstheme="minorHAnsi"/>
                </w:rPr>
                <w:t xml:space="preserve"> </w:t>
              </w:r>
              <w:r w:rsidR="00D0447F" w:rsidRPr="00D0447F">
                <w:rPr>
                  <w:rFonts w:asciiTheme="minorHAnsi" w:hAnsiTheme="minorHAnsi" w:cstheme="minorHAnsi"/>
                  <w:highlight w:val="yellow"/>
                  <w:rPrChange w:id="62" w:author="DELL" w:date="2016-10-23T11:03:00Z">
                    <w:rPr>
                      <w:rFonts w:asciiTheme="minorHAnsi" w:hAnsiTheme="minorHAnsi" w:cstheme="minorHAnsi"/>
                    </w:rPr>
                  </w:rPrChange>
                </w:rPr>
                <w:t xml:space="preserve">HR will approve his/her application and </w:t>
              </w:r>
            </w:ins>
            <w:ins w:id="63" w:author="sufianrumi@yahoo.com" w:date="2016-10-17T14:29:00Z">
              <w:r w:rsidR="00D0447F" w:rsidRPr="00D0447F">
                <w:rPr>
                  <w:rFonts w:asciiTheme="minorHAnsi" w:hAnsiTheme="minorHAnsi" w:cstheme="minorHAnsi"/>
                  <w:highlight w:val="yellow"/>
                  <w:rPrChange w:id="64" w:author="DELL" w:date="2016-10-23T11:03:00Z">
                    <w:rPr>
                      <w:rFonts w:asciiTheme="minorHAnsi" w:hAnsiTheme="minorHAnsi" w:cstheme="minorHAnsi"/>
                    </w:rPr>
                  </w:rPrChange>
                </w:rPr>
                <w:t>can change anytime with prior approval from HR</w:t>
              </w:r>
              <w:r w:rsidR="00D0447F" w:rsidRPr="00D0447F">
                <w:rPr>
                  <w:rFonts w:asciiTheme="minorHAnsi" w:hAnsiTheme="minorHAnsi" w:cstheme="minorHAnsi"/>
                  <w:highlight w:val="yellow"/>
                  <w:rPrChange w:id="65" w:author="DELL" w:date="2016-10-23T11:06:00Z">
                    <w:rPr>
                      <w:rFonts w:asciiTheme="minorHAnsi" w:hAnsiTheme="minorHAnsi" w:cstheme="minorHAnsi"/>
                    </w:rPr>
                  </w:rPrChange>
                </w:rPr>
                <w:t>.</w:t>
              </w:r>
            </w:ins>
            <w:ins w:id="66" w:author="DELL" w:date="2016-10-23T11:06:00Z">
              <w:r w:rsidR="00D0447F" w:rsidRPr="00D0447F">
                <w:rPr>
                  <w:rFonts w:asciiTheme="minorHAnsi" w:hAnsiTheme="minorHAnsi" w:cstheme="minorHAnsi"/>
                  <w:highlight w:val="yellow"/>
                  <w:rPrChange w:id="67" w:author="DELL" w:date="2016-10-23T11:06:00Z">
                    <w:rPr>
                      <w:rFonts w:asciiTheme="minorHAnsi" w:hAnsiTheme="minorHAnsi" w:cstheme="minorHAnsi"/>
                    </w:rPr>
                  </w:rPrChange>
                </w:rPr>
                <w:t>(New</w:t>
              </w:r>
            </w:ins>
            <w:ins w:id="68" w:author="DELL" w:date="2016-10-24T16:24:00Z">
              <w:r w:rsidR="00856806">
                <w:rPr>
                  <w:rFonts w:asciiTheme="minorHAnsi" w:hAnsiTheme="minorHAnsi" w:cstheme="minorHAnsi"/>
                  <w:highlight w:val="yellow"/>
                </w:rPr>
                <w:t xml:space="preserve"> Requirement</w:t>
              </w:r>
            </w:ins>
            <w:ins w:id="69" w:author="DELL" w:date="2016-10-23T11:06:00Z">
              <w:r w:rsidR="00D0447F" w:rsidRPr="00D0447F">
                <w:rPr>
                  <w:rFonts w:asciiTheme="minorHAnsi" w:hAnsiTheme="minorHAnsi" w:cstheme="minorHAnsi"/>
                  <w:highlight w:val="yellow"/>
                  <w:rPrChange w:id="70" w:author="DELL" w:date="2016-10-23T11:06:00Z">
                    <w:rPr>
                      <w:rFonts w:asciiTheme="minorHAnsi" w:hAnsiTheme="minorHAnsi" w:cstheme="minorHAnsi"/>
                    </w:rPr>
                  </w:rPrChange>
                </w:rPr>
                <w:t>)</w:t>
              </w:r>
            </w:ins>
            <w:ins w:id="71" w:author="sufianrumi@yahoo.com" w:date="2016-10-17T14:29:00Z">
              <w:r w:rsidR="00F21F91">
                <w:rPr>
                  <w:rFonts w:asciiTheme="minorHAnsi" w:hAnsiTheme="minorHAnsi" w:cstheme="minorHAnsi"/>
                </w:rPr>
                <w:t xml:space="preserve"> </w:t>
              </w:r>
            </w:ins>
          </w:p>
        </w:tc>
      </w:tr>
      <w:tr w:rsidR="00F21F91" w:rsidRPr="00316D09" w:rsidTr="006F06BE">
        <w:trPr>
          <w:ins w:id="72" w:author="sufianrumi@yahoo.com" w:date="2016-10-17T14:27:00Z"/>
        </w:trPr>
        <w:tc>
          <w:tcPr>
            <w:tcW w:w="431" w:type="pct"/>
          </w:tcPr>
          <w:p w:rsidR="00F21F91" w:rsidRPr="00DE7E09" w:rsidRDefault="00F21F91" w:rsidP="00316D09">
            <w:pPr>
              <w:rPr>
                <w:ins w:id="73" w:author="sufianrumi@yahoo.com" w:date="2016-10-17T14:27:00Z"/>
                <w:rFonts w:asciiTheme="minorHAnsi" w:hAnsiTheme="minorHAnsi" w:cstheme="minorHAnsi"/>
                <w:b/>
              </w:rPr>
            </w:pPr>
          </w:p>
        </w:tc>
        <w:tc>
          <w:tcPr>
            <w:tcW w:w="702" w:type="pct"/>
          </w:tcPr>
          <w:p w:rsidR="00F21F91" w:rsidRDefault="00F21F91" w:rsidP="00B057D1">
            <w:pPr>
              <w:ind w:left="0" w:hanging="19"/>
              <w:rPr>
                <w:ins w:id="74" w:author="sufianrumi@yahoo.com" w:date="2016-10-17T14:27:00Z"/>
                <w:rFonts w:asciiTheme="minorHAnsi" w:hAnsiTheme="minorHAnsi" w:cstheme="minorHAnsi"/>
                <w:b/>
              </w:rPr>
            </w:pPr>
            <w:ins w:id="75" w:author="sufianrumi@yahoo.com" w:date="2016-10-17T14:27:00Z">
              <w:r>
                <w:rPr>
                  <w:rFonts w:asciiTheme="minorHAnsi" w:hAnsiTheme="minorHAnsi" w:cstheme="minorHAnsi"/>
                  <w:b/>
                </w:rPr>
                <w:t xml:space="preserve">Joining </w:t>
              </w:r>
            </w:ins>
          </w:p>
        </w:tc>
        <w:tc>
          <w:tcPr>
            <w:tcW w:w="3867" w:type="pct"/>
          </w:tcPr>
          <w:p w:rsidR="00F21F91" w:rsidRDefault="00D0447F" w:rsidP="002F0E94">
            <w:pPr>
              <w:ind w:left="0" w:firstLine="0"/>
              <w:rPr>
                <w:ins w:id="76" w:author="sufianrumi@yahoo.com" w:date="2016-10-17T14:27:00Z"/>
                <w:rFonts w:asciiTheme="minorHAnsi" w:hAnsiTheme="minorHAnsi" w:cstheme="minorHAnsi"/>
              </w:rPr>
            </w:pPr>
            <w:ins w:id="77" w:author="sufianrumi@yahoo.com" w:date="2016-10-17T14:28:00Z">
              <w:r w:rsidRPr="00D0447F">
                <w:rPr>
                  <w:rFonts w:asciiTheme="minorHAnsi" w:hAnsiTheme="minorHAnsi" w:cstheme="minorHAnsi"/>
                  <w:highlight w:val="yellow"/>
                  <w:rPrChange w:id="78" w:author="DELL" w:date="2016-10-23T11:04:00Z">
                    <w:rPr>
                      <w:rFonts w:asciiTheme="minorHAnsi" w:hAnsiTheme="minorHAnsi" w:cstheme="minorHAnsi"/>
                    </w:rPr>
                  </w:rPrChange>
                </w:rPr>
                <w:t>Employee can join</w:t>
              </w:r>
            </w:ins>
            <w:ins w:id="79" w:author="sufianrumi@yahoo.com" w:date="2016-10-17T14:47:00Z">
              <w:r w:rsidRPr="00D0447F">
                <w:rPr>
                  <w:rFonts w:asciiTheme="minorHAnsi" w:hAnsiTheme="minorHAnsi" w:cstheme="minorHAnsi"/>
                  <w:highlight w:val="yellow"/>
                  <w:rPrChange w:id="80" w:author="DELL" w:date="2016-10-23T11:04:00Z">
                    <w:rPr>
                      <w:rFonts w:asciiTheme="minorHAnsi" w:hAnsiTheme="minorHAnsi" w:cstheme="minorHAnsi"/>
                    </w:rPr>
                  </w:rPrChange>
                </w:rPr>
                <w:t xml:space="preserve"> online and subsequent actions will be completed from approval to HR</w:t>
              </w:r>
            </w:ins>
            <w:ins w:id="81" w:author="sufianrumi@yahoo.com" w:date="2016-10-17T14:48:00Z">
              <w:r w:rsidRPr="00D0447F">
                <w:rPr>
                  <w:rFonts w:asciiTheme="minorHAnsi" w:hAnsiTheme="minorHAnsi" w:cstheme="minorHAnsi"/>
                  <w:highlight w:val="yellow"/>
                  <w:rPrChange w:id="82" w:author="DELL" w:date="2016-10-23T11:04:00Z">
                    <w:rPr>
                      <w:rFonts w:asciiTheme="minorHAnsi" w:hAnsiTheme="minorHAnsi" w:cstheme="minorHAnsi"/>
                    </w:rPr>
                  </w:rPrChange>
                </w:rPr>
                <w:t>. Joining approval will ensure employee’s inclusion to the HRIS as an active employee</w:t>
              </w:r>
              <w:r w:rsidRPr="00D0447F">
                <w:rPr>
                  <w:rFonts w:asciiTheme="minorHAnsi" w:hAnsiTheme="minorHAnsi" w:cstheme="minorHAnsi"/>
                  <w:highlight w:val="yellow"/>
                  <w:rPrChange w:id="83" w:author="DELL" w:date="2016-10-23T11:06:00Z">
                    <w:rPr>
                      <w:rFonts w:asciiTheme="minorHAnsi" w:hAnsiTheme="minorHAnsi" w:cstheme="minorHAnsi"/>
                    </w:rPr>
                  </w:rPrChange>
                </w:rPr>
                <w:t>.</w:t>
              </w:r>
            </w:ins>
            <w:ins w:id="84" w:author="DELL" w:date="2016-10-23T11:05:00Z">
              <w:r w:rsidRPr="00D0447F">
                <w:rPr>
                  <w:rFonts w:asciiTheme="minorHAnsi" w:hAnsiTheme="minorHAnsi" w:cstheme="minorHAnsi"/>
                  <w:highlight w:val="yellow"/>
                  <w:rPrChange w:id="85" w:author="DELL" w:date="2016-10-23T11:06:00Z">
                    <w:rPr>
                      <w:rFonts w:asciiTheme="minorHAnsi" w:hAnsiTheme="minorHAnsi" w:cstheme="minorHAnsi"/>
                    </w:rPr>
                  </w:rPrChange>
                </w:rPr>
                <w:t>(Out of Scope S2:c)</w:t>
              </w:r>
            </w:ins>
          </w:p>
        </w:tc>
      </w:tr>
      <w:tr w:rsidR="00F21F91" w:rsidRPr="00316D09" w:rsidTr="006F06BE">
        <w:trPr>
          <w:ins w:id="86" w:author="sufianrumi@yahoo.com" w:date="2016-10-17T14:27:00Z"/>
        </w:trPr>
        <w:tc>
          <w:tcPr>
            <w:tcW w:w="431" w:type="pct"/>
          </w:tcPr>
          <w:p w:rsidR="00F21F91" w:rsidRPr="00DE7E09" w:rsidRDefault="00F21F91" w:rsidP="00316D09">
            <w:pPr>
              <w:rPr>
                <w:ins w:id="87" w:author="sufianrumi@yahoo.com" w:date="2016-10-17T14:27:00Z"/>
                <w:rFonts w:asciiTheme="minorHAnsi" w:hAnsiTheme="minorHAnsi" w:cstheme="minorHAnsi"/>
                <w:b/>
              </w:rPr>
            </w:pPr>
          </w:p>
        </w:tc>
        <w:tc>
          <w:tcPr>
            <w:tcW w:w="702" w:type="pct"/>
          </w:tcPr>
          <w:p w:rsidR="00E06C6E" w:rsidRDefault="00F21F91" w:rsidP="00B057D1">
            <w:pPr>
              <w:ind w:left="0" w:hanging="19"/>
              <w:rPr>
                <w:ins w:id="88" w:author="sufianrumi@yahoo.com" w:date="2016-10-17T14:52:00Z"/>
                <w:rFonts w:asciiTheme="minorHAnsi" w:hAnsiTheme="minorHAnsi" w:cstheme="minorHAnsi"/>
                <w:b/>
              </w:rPr>
            </w:pPr>
            <w:ins w:id="89" w:author="sufianrumi@yahoo.com" w:date="2016-10-17T14:27:00Z">
              <w:r>
                <w:rPr>
                  <w:rFonts w:asciiTheme="minorHAnsi" w:hAnsiTheme="minorHAnsi" w:cstheme="minorHAnsi"/>
                  <w:b/>
                </w:rPr>
                <w:t>Resign</w:t>
              </w:r>
            </w:ins>
            <w:ins w:id="90" w:author="sufianrumi@yahoo.com" w:date="2016-10-17T14:52:00Z">
              <w:r w:rsidR="00E06C6E">
                <w:rPr>
                  <w:rFonts w:asciiTheme="minorHAnsi" w:hAnsiTheme="minorHAnsi" w:cstheme="minorHAnsi"/>
                  <w:b/>
                </w:rPr>
                <w:t>ation</w:t>
              </w:r>
            </w:ins>
          </w:p>
          <w:p w:rsidR="00F21F91" w:rsidRDefault="00E06C6E" w:rsidP="00B057D1">
            <w:pPr>
              <w:ind w:left="0" w:hanging="19"/>
              <w:rPr>
                <w:ins w:id="91" w:author="sufianrumi@yahoo.com" w:date="2016-10-17T14:27:00Z"/>
                <w:rFonts w:asciiTheme="minorHAnsi" w:hAnsiTheme="minorHAnsi" w:cstheme="minorHAnsi"/>
                <w:b/>
              </w:rPr>
            </w:pPr>
            <w:ins w:id="92" w:author="sufianrumi@yahoo.com" w:date="2016-10-17T14:52:00Z">
              <w:r>
                <w:rPr>
                  <w:rFonts w:asciiTheme="minorHAnsi" w:hAnsiTheme="minorHAnsi" w:cstheme="minorHAnsi"/>
                  <w:b/>
                </w:rPr>
                <w:t>(voluntary)</w:t>
              </w:r>
            </w:ins>
          </w:p>
        </w:tc>
        <w:tc>
          <w:tcPr>
            <w:tcW w:w="3867" w:type="pct"/>
          </w:tcPr>
          <w:p w:rsidR="00F21F91" w:rsidRPr="009C67E2" w:rsidRDefault="00D0447F">
            <w:pPr>
              <w:ind w:left="0" w:firstLine="0"/>
              <w:rPr>
                <w:ins w:id="93" w:author="sufianrumi@yahoo.com" w:date="2016-10-17T14:56:00Z"/>
                <w:rFonts w:asciiTheme="minorHAnsi" w:hAnsiTheme="minorHAnsi" w:cstheme="minorHAnsi"/>
                <w:highlight w:val="yellow"/>
                <w:rPrChange w:id="94" w:author="DELL" w:date="2016-10-23T11:08:00Z">
                  <w:rPr>
                    <w:ins w:id="95" w:author="sufianrumi@yahoo.com" w:date="2016-10-17T14:56:00Z"/>
                    <w:rFonts w:asciiTheme="minorHAnsi" w:hAnsiTheme="minorHAnsi" w:cstheme="minorHAnsi"/>
                  </w:rPr>
                </w:rPrChange>
              </w:rPr>
            </w:pPr>
            <w:ins w:id="96" w:author="sufianrumi@yahoo.com" w:date="2016-10-17T14:48:00Z">
              <w:r w:rsidRPr="00D0447F">
                <w:rPr>
                  <w:rFonts w:asciiTheme="minorHAnsi" w:hAnsiTheme="minorHAnsi" w:cstheme="minorHAnsi"/>
                  <w:highlight w:val="yellow"/>
                  <w:rPrChange w:id="97" w:author="DELL" w:date="2016-10-23T11:08:00Z">
                    <w:rPr>
                      <w:rFonts w:asciiTheme="minorHAnsi" w:hAnsiTheme="minorHAnsi" w:cstheme="minorHAnsi"/>
                    </w:rPr>
                  </w:rPrChange>
                </w:rPr>
                <w:t>Employee can resign voluntary</w:t>
              </w:r>
            </w:ins>
            <w:ins w:id="98" w:author="sufianrumi@yahoo.com" w:date="2016-10-17T14:56:00Z">
              <w:r w:rsidRPr="00D0447F">
                <w:rPr>
                  <w:rFonts w:asciiTheme="minorHAnsi" w:hAnsiTheme="minorHAnsi" w:cstheme="minorHAnsi"/>
                  <w:highlight w:val="yellow"/>
                  <w:rPrChange w:id="99" w:author="DELL" w:date="2016-10-23T11:08:00Z">
                    <w:rPr>
                      <w:rFonts w:asciiTheme="minorHAnsi" w:hAnsiTheme="minorHAnsi" w:cstheme="minorHAnsi"/>
                    </w:rPr>
                  </w:rPrChange>
                </w:rPr>
                <w:t xml:space="preserve"> giving full notice period</w:t>
              </w:r>
            </w:ins>
            <w:ins w:id="100" w:author="sufianrumi@yahoo.com" w:date="2016-10-17T14:49:00Z">
              <w:r w:rsidRPr="00D0447F">
                <w:rPr>
                  <w:rFonts w:asciiTheme="minorHAnsi" w:hAnsiTheme="minorHAnsi" w:cstheme="minorHAnsi"/>
                  <w:highlight w:val="yellow"/>
                  <w:rPrChange w:id="101" w:author="DELL" w:date="2016-10-23T11:08:00Z">
                    <w:rPr>
                      <w:rFonts w:asciiTheme="minorHAnsi" w:hAnsiTheme="minorHAnsi" w:cstheme="minorHAnsi"/>
                    </w:rPr>
                  </w:rPrChange>
                </w:rPr>
                <w:t>and</w:t>
              </w:r>
            </w:ins>
            <w:ins w:id="102" w:author="sufianrumi@yahoo.com" w:date="2016-10-17T14:48:00Z">
              <w:r w:rsidRPr="00D0447F">
                <w:rPr>
                  <w:rFonts w:asciiTheme="minorHAnsi" w:hAnsiTheme="minorHAnsi" w:cstheme="minorHAnsi"/>
                  <w:highlight w:val="yellow"/>
                  <w:rPrChange w:id="103" w:author="DELL" w:date="2016-10-23T11:08:00Z">
                    <w:rPr>
                      <w:rFonts w:asciiTheme="minorHAnsi" w:hAnsiTheme="minorHAnsi" w:cstheme="minorHAnsi"/>
                    </w:rPr>
                  </w:rPrChange>
                </w:rPr>
                <w:t xml:space="preserve"> subsequent </w:t>
              </w:r>
            </w:ins>
            <w:ins w:id="104" w:author="sufianrumi@yahoo.com" w:date="2016-10-17T14:49:00Z">
              <w:r w:rsidRPr="00D0447F">
                <w:rPr>
                  <w:rFonts w:asciiTheme="minorHAnsi" w:hAnsiTheme="minorHAnsi" w:cstheme="minorHAnsi"/>
                  <w:highlight w:val="yellow"/>
                  <w:rPrChange w:id="105" w:author="DELL" w:date="2016-10-23T11:08:00Z">
                    <w:rPr>
                      <w:rFonts w:asciiTheme="minorHAnsi" w:hAnsiTheme="minorHAnsi" w:cstheme="minorHAnsi"/>
                    </w:rPr>
                  </w:rPrChange>
                </w:rPr>
                <w:t>actions will be completed from approval to HR.</w:t>
              </w:r>
            </w:ins>
            <w:ins w:id="106" w:author="sufianrumi@yahoo.com" w:date="2016-10-17T14:56:00Z">
              <w:r w:rsidRPr="00D0447F">
                <w:rPr>
                  <w:rFonts w:asciiTheme="minorHAnsi" w:hAnsiTheme="minorHAnsi" w:cstheme="minorHAnsi"/>
                  <w:highlight w:val="yellow"/>
                  <w:rPrChange w:id="107" w:author="DELL" w:date="2016-10-23T11:08:00Z">
                    <w:rPr>
                      <w:rFonts w:asciiTheme="minorHAnsi" w:hAnsiTheme="minorHAnsi" w:cstheme="minorHAnsi"/>
                    </w:rPr>
                  </w:rPrChange>
                </w:rPr>
                <w:t>(reason for resign should have drop down option)</w:t>
              </w:r>
            </w:ins>
          </w:p>
          <w:p w:rsidR="00E3069E" w:rsidRPr="009C67E2" w:rsidRDefault="00D0447F">
            <w:pPr>
              <w:ind w:left="0" w:firstLine="0"/>
              <w:rPr>
                <w:ins w:id="108" w:author="sufianrumi@yahoo.com" w:date="2016-10-17T14:54:00Z"/>
                <w:rFonts w:asciiTheme="minorHAnsi" w:hAnsiTheme="minorHAnsi" w:cstheme="minorHAnsi"/>
                <w:highlight w:val="yellow"/>
                <w:rPrChange w:id="109" w:author="DELL" w:date="2016-10-23T11:08:00Z">
                  <w:rPr>
                    <w:ins w:id="110" w:author="sufianrumi@yahoo.com" w:date="2016-10-17T14:54:00Z"/>
                    <w:rFonts w:asciiTheme="minorHAnsi" w:hAnsiTheme="minorHAnsi" w:cstheme="minorHAnsi"/>
                  </w:rPr>
                </w:rPrChange>
              </w:rPr>
            </w:pPr>
            <w:ins w:id="111" w:author="sufianrumi@yahoo.com" w:date="2016-10-17T14:57:00Z">
              <w:r w:rsidRPr="00D0447F">
                <w:rPr>
                  <w:rFonts w:asciiTheme="minorHAnsi" w:hAnsiTheme="minorHAnsi" w:cstheme="minorHAnsi"/>
                  <w:highlight w:val="yellow"/>
                  <w:rPrChange w:id="112" w:author="DELL" w:date="2016-10-23T11:08:00Z">
                    <w:rPr>
                      <w:rFonts w:asciiTheme="minorHAnsi" w:hAnsiTheme="minorHAnsi" w:cstheme="minorHAnsi"/>
                    </w:rPr>
                  </w:rPrChange>
                </w:rPr>
                <w:t>(applicant &gt; CM/supervisor &gt; HO</w:t>
              </w:r>
            </w:ins>
            <w:ins w:id="113" w:author="sufianrumi@yahoo.com" w:date="2016-10-17T14:58:00Z">
              <w:r w:rsidRPr="00D0447F">
                <w:rPr>
                  <w:rFonts w:asciiTheme="minorHAnsi" w:hAnsiTheme="minorHAnsi" w:cstheme="minorHAnsi"/>
                  <w:highlight w:val="yellow"/>
                  <w:rPrChange w:id="114" w:author="DELL" w:date="2016-10-23T11:08:00Z">
                    <w:rPr>
                      <w:rFonts w:asciiTheme="minorHAnsi" w:hAnsiTheme="minorHAnsi" w:cstheme="minorHAnsi"/>
                    </w:rPr>
                  </w:rPrChange>
                </w:rPr>
                <w:t xml:space="preserve"> line supervisor</w:t>
              </w:r>
            </w:ins>
            <w:ins w:id="115" w:author="sufianrumi@yahoo.com" w:date="2016-10-20T10:11:00Z">
              <w:r w:rsidRPr="00D0447F">
                <w:rPr>
                  <w:rFonts w:asciiTheme="minorHAnsi" w:hAnsiTheme="minorHAnsi" w:cstheme="minorHAnsi"/>
                  <w:highlight w:val="yellow"/>
                  <w:rPrChange w:id="116" w:author="DELL" w:date="2016-10-23T11:08:00Z">
                    <w:rPr>
                      <w:rFonts w:asciiTheme="minorHAnsi" w:hAnsiTheme="minorHAnsi" w:cstheme="minorHAnsi"/>
                    </w:rPr>
                  </w:rPrChange>
                </w:rPr>
                <w:t>/</w:t>
              </w:r>
            </w:ins>
            <w:ins w:id="117" w:author="sufianrumi@yahoo.com" w:date="2016-10-17T14:58:00Z">
              <w:r w:rsidRPr="00D0447F">
                <w:rPr>
                  <w:rFonts w:asciiTheme="minorHAnsi" w:hAnsiTheme="minorHAnsi" w:cstheme="minorHAnsi"/>
                  <w:highlight w:val="yellow"/>
                  <w:rPrChange w:id="118" w:author="DELL" w:date="2016-10-23T11:08:00Z">
                    <w:rPr>
                      <w:rFonts w:asciiTheme="minorHAnsi" w:hAnsiTheme="minorHAnsi" w:cstheme="minorHAnsi"/>
                    </w:rPr>
                  </w:rPrChange>
                </w:rPr>
                <w:t>GM &gt;Manager</w:t>
              </w:r>
            </w:ins>
            <w:ins w:id="119" w:author="sufianrumi@yahoo.com" w:date="2016-10-20T10:11:00Z">
              <w:r w:rsidRPr="00D0447F">
                <w:rPr>
                  <w:rFonts w:asciiTheme="minorHAnsi" w:hAnsiTheme="minorHAnsi" w:cstheme="minorHAnsi"/>
                  <w:highlight w:val="yellow"/>
                  <w:rPrChange w:id="120" w:author="DELL" w:date="2016-10-23T11:08:00Z">
                    <w:rPr>
                      <w:rFonts w:asciiTheme="minorHAnsi" w:hAnsiTheme="minorHAnsi" w:cstheme="minorHAnsi"/>
                    </w:rPr>
                  </w:rPrChange>
                </w:rPr>
                <w:t>/</w:t>
              </w:r>
            </w:ins>
            <w:ins w:id="121" w:author="sufianrumi@yahoo.com" w:date="2016-10-17T14:58:00Z">
              <w:r w:rsidRPr="00D0447F">
                <w:rPr>
                  <w:rFonts w:asciiTheme="minorHAnsi" w:hAnsiTheme="minorHAnsi" w:cstheme="minorHAnsi"/>
                  <w:highlight w:val="yellow"/>
                  <w:rPrChange w:id="122" w:author="DELL" w:date="2016-10-23T11:08:00Z">
                    <w:rPr>
                      <w:rFonts w:asciiTheme="minorHAnsi" w:hAnsiTheme="minorHAnsi" w:cstheme="minorHAnsi"/>
                    </w:rPr>
                  </w:rPrChange>
                </w:rPr>
                <w:t>GM HR &gt;</w:t>
              </w:r>
            </w:ins>
            <w:ins w:id="123" w:author="sufianrumi@yahoo.com" w:date="2016-10-17T14:59:00Z">
              <w:r w:rsidRPr="00D0447F">
                <w:rPr>
                  <w:rFonts w:asciiTheme="minorHAnsi" w:hAnsiTheme="minorHAnsi" w:cstheme="minorHAnsi"/>
                  <w:highlight w:val="yellow"/>
                  <w:rPrChange w:id="124" w:author="DELL" w:date="2016-10-23T11:08:00Z">
                    <w:rPr>
                      <w:rFonts w:asciiTheme="minorHAnsi" w:hAnsiTheme="minorHAnsi" w:cstheme="minorHAnsi"/>
                    </w:rPr>
                  </w:rPrChange>
                </w:rPr>
                <w:t>CD)</w:t>
              </w:r>
            </w:ins>
            <w:ins w:id="125" w:author="DELL" w:date="2016-10-23T11:08:00Z">
              <w:r w:rsidR="009C67E2" w:rsidRPr="009C67E2">
                <w:rPr>
                  <w:rFonts w:asciiTheme="minorHAnsi" w:hAnsiTheme="minorHAnsi" w:cstheme="minorHAnsi"/>
                  <w:highlight w:val="yellow"/>
                </w:rPr>
                <w:t xml:space="preserve"> .(Out of Scope S2:d)</w:t>
              </w:r>
            </w:ins>
          </w:p>
          <w:p w:rsidR="00D0447F" w:rsidRPr="00D0447F" w:rsidRDefault="00D0447F" w:rsidP="00D0447F">
            <w:pPr>
              <w:pStyle w:val="ListParagraph"/>
              <w:numPr>
                <w:ilvl w:val="0"/>
                <w:numId w:val="89"/>
              </w:numPr>
              <w:rPr>
                <w:ins w:id="126" w:author="sufianrumi@yahoo.com" w:date="2016-10-17T14:54:00Z"/>
                <w:rFonts w:asciiTheme="minorHAnsi" w:hAnsiTheme="minorHAnsi" w:cstheme="minorHAnsi"/>
                <w:highlight w:val="yellow"/>
                <w:rPrChange w:id="127" w:author="DELL" w:date="2016-10-23T11:08:00Z">
                  <w:rPr>
                    <w:ins w:id="128" w:author="sufianrumi@yahoo.com" w:date="2016-10-17T14:54:00Z"/>
                    <w:rFonts w:asciiTheme="minorHAnsi" w:hAnsiTheme="minorHAnsi" w:cstheme="minorHAnsi"/>
                  </w:rPr>
                </w:rPrChange>
              </w:rPr>
              <w:pPrChange w:id="129" w:author="sufianrumi@yahoo.com" w:date="2016-10-17T14:54:00Z">
                <w:pPr>
                  <w:ind w:left="0" w:firstLine="0"/>
                </w:pPr>
              </w:pPrChange>
            </w:pPr>
            <w:ins w:id="130" w:author="sufianrumi@yahoo.com" w:date="2016-10-17T14:54:00Z">
              <w:r w:rsidRPr="00D0447F">
                <w:rPr>
                  <w:rFonts w:asciiTheme="minorHAnsi" w:hAnsiTheme="minorHAnsi" w:cstheme="minorHAnsi"/>
                  <w:highlight w:val="yellow"/>
                  <w:rPrChange w:id="131" w:author="DELL" w:date="2016-10-23T11:08:00Z">
                    <w:rPr/>
                  </w:rPrChange>
                </w:rPr>
                <w:t xml:space="preserve">A resignation approval letter to be sent to the applicant with required instructions. </w:t>
              </w:r>
            </w:ins>
            <w:ins w:id="132" w:author="DELL" w:date="2016-10-23T11:08:00Z">
              <w:r w:rsidRPr="00D0447F">
                <w:rPr>
                  <w:rFonts w:asciiTheme="minorHAnsi" w:hAnsiTheme="minorHAnsi" w:cstheme="minorHAnsi"/>
                  <w:highlight w:val="yellow"/>
                  <w:rPrChange w:id="133" w:author="DELL" w:date="2016-10-23T11:08:00Z">
                    <w:rPr>
                      <w:rFonts w:asciiTheme="minorHAnsi" w:hAnsiTheme="minorHAnsi" w:cstheme="minorHAnsi"/>
                    </w:rPr>
                  </w:rPrChange>
                </w:rPr>
                <w:t>(New)</w:t>
              </w:r>
            </w:ins>
          </w:p>
          <w:p w:rsidR="00D0447F" w:rsidRPr="00D0447F" w:rsidRDefault="00D0447F" w:rsidP="00D0447F">
            <w:pPr>
              <w:pStyle w:val="ListParagraph"/>
              <w:numPr>
                <w:ilvl w:val="0"/>
                <w:numId w:val="89"/>
              </w:numPr>
              <w:rPr>
                <w:ins w:id="134" w:author="sufianrumi@yahoo.com" w:date="2016-10-17T14:27:00Z"/>
                <w:rFonts w:asciiTheme="minorHAnsi" w:hAnsiTheme="minorHAnsi" w:cstheme="minorHAnsi"/>
                <w:rPrChange w:id="135" w:author="sufianrumi@yahoo.com" w:date="2016-10-18T15:03:00Z">
                  <w:rPr>
                    <w:ins w:id="136" w:author="sufianrumi@yahoo.com" w:date="2016-10-17T14:27:00Z"/>
                  </w:rPr>
                </w:rPrChange>
              </w:rPr>
              <w:pPrChange w:id="137" w:author="sufianrumi@yahoo.com" w:date="2016-10-18T15:03:00Z">
                <w:pPr>
                  <w:ind w:left="0" w:firstLine="0"/>
                </w:pPr>
              </w:pPrChange>
            </w:pPr>
            <w:ins w:id="138" w:author="sufianrumi@yahoo.com" w:date="2016-10-17T14:54:00Z">
              <w:r w:rsidRPr="00D0447F">
                <w:rPr>
                  <w:rFonts w:asciiTheme="minorHAnsi" w:hAnsiTheme="minorHAnsi" w:cstheme="minorHAnsi"/>
                  <w:highlight w:val="yellow"/>
                  <w:rPrChange w:id="139" w:author="DELL" w:date="2016-10-23T11:08:00Z">
                    <w:rPr/>
                  </w:rPrChange>
                </w:rPr>
                <w:t>Charge hand over – take over, No Objection Certificate to be completed through proper channel and reach to HR.</w:t>
              </w:r>
            </w:ins>
            <w:ins w:id="140" w:author="DELL" w:date="2016-10-23T11:08:00Z">
              <w:r w:rsidRPr="00D0447F">
                <w:rPr>
                  <w:rFonts w:asciiTheme="minorHAnsi" w:hAnsiTheme="minorHAnsi" w:cstheme="minorHAnsi"/>
                  <w:highlight w:val="yellow"/>
                  <w:rPrChange w:id="141" w:author="DELL" w:date="2016-10-23T11:08:00Z">
                    <w:rPr>
                      <w:rFonts w:asciiTheme="minorHAnsi" w:hAnsiTheme="minorHAnsi" w:cstheme="minorHAnsi"/>
                    </w:rPr>
                  </w:rPrChange>
                </w:rPr>
                <w:t xml:space="preserve"> (New)</w:t>
              </w:r>
            </w:ins>
          </w:p>
        </w:tc>
      </w:tr>
      <w:tr w:rsidR="00AC7BF9" w:rsidRPr="00316D09" w:rsidTr="006F06BE">
        <w:trPr>
          <w:ins w:id="142" w:author="sufianrumi@yahoo.com" w:date="2016-10-18T15:03:00Z"/>
        </w:trPr>
        <w:tc>
          <w:tcPr>
            <w:tcW w:w="431" w:type="pct"/>
          </w:tcPr>
          <w:p w:rsidR="00AC7BF9" w:rsidRPr="00DE7E09" w:rsidRDefault="00AC7BF9" w:rsidP="00316D09">
            <w:pPr>
              <w:rPr>
                <w:ins w:id="143" w:author="sufianrumi@yahoo.com" w:date="2016-10-18T15:03:00Z"/>
                <w:rFonts w:asciiTheme="minorHAnsi" w:hAnsiTheme="minorHAnsi" w:cstheme="minorHAnsi"/>
                <w:b/>
              </w:rPr>
            </w:pPr>
          </w:p>
        </w:tc>
        <w:tc>
          <w:tcPr>
            <w:tcW w:w="702" w:type="pct"/>
          </w:tcPr>
          <w:p w:rsidR="00AC7BF9" w:rsidRDefault="00AC7BF9" w:rsidP="00B057D1">
            <w:pPr>
              <w:ind w:left="0" w:hanging="19"/>
              <w:rPr>
                <w:ins w:id="144" w:author="sufianrumi@yahoo.com" w:date="2016-10-18T15:03:00Z"/>
                <w:rFonts w:asciiTheme="minorHAnsi" w:hAnsiTheme="minorHAnsi" w:cstheme="minorHAnsi"/>
                <w:b/>
              </w:rPr>
            </w:pPr>
            <w:ins w:id="145" w:author="sufianrumi@yahoo.com" w:date="2016-10-18T15:03:00Z">
              <w:r>
                <w:rPr>
                  <w:rFonts w:asciiTheme="minorHAnsi" w:hAnsiTheme="minorHAnsi" w:cstheme="minorHAnsi"/>
                  <w:b/>
                </w:rPr>
                <w:t xml:space="preserve">Resignation withdrawn </w:t>
              </w:r>
            </w:ins>
          </w:p>
        </w:tc>
        <w:tc>
          <w:tcPr>
            <w:tcW w:w="3867" w:type="pct"/>
          </w:tcPr>
          <w:p w:rsidR="00AC7BF9" w:rsidRPr="00856806" w:rsidRDefault="00D0447F">
            <w:pPr>
              <w:ind w:left="0" w:firstLine="0"/>
              <w:rPr>
                <w:ins w:id="146" w:author="sufianrumi@yahoo.com" w:date="2016-10-18T15:03:00Z"/>
                <w:rFonts w:asciiTheme="minorHAnsi" w:hAnsiTheme="minorHAnsi" w:cstheme="minorHAnsi"/>
                <w:highlight w:val="yellow"/>
                <w:rPrChange w:id="147" w:author="DELL" w:date="2016-10-24T16:26:00Z">
                  <w:rPr>
                    <w:ins w:id="148" w:author="sufianrumi@yahoo.com" w:date="2016-10-18T15:03:00Z"/>
                    <w:rFonts w:asciiTheme="minorHAnsi" w:hAnsiTheme="minorHAnsi" w:cstheme="minorHAnsi"/>
                  </w:rPr>
                </w:rPrChange>
              </w:rPr>
            </w:pPr>
            <w:ins w:id="149" w:author="sufianrumi@yahoo.com" w:date="2016-10-18T15:03:00Z">
              <w:r w:rsidRPr="00D0447F">
                <w:rPr>
                  <w:rFonts w:asciiTheme="minorHAnsi" w:hAnsiTheme="minorHAnsi" w:cstheme="minorHAnsi"/>
                  <w:highlight w:val="yellow"/>
                  <w:rPrChange w:id="150" w:author="DELL" w:date="2016-10-24T16:26:00Z">
                    <w:rPr>
                      <w:rFonts w:asciiTheme="minorHAnsi" w:hAnsiTheme="minorHAnsi" w:cstheme="minorHAnsi"/>
                    </w:rPr>
                  </w:rPrChange>
                </w:rPr>
                <w:t>Applicant</w:t>
              </w:r>
            </w:ins>
            <w:ins w:id="151" w:author="sufianrumi@yahoo.com" w:date="2016-10-18T15:04:00Z">
              <w:r w:rsidRPr="00D0447F">
                <w:rPr>
                  <w:rFonts w:asciiTheme="minorHAnsi" w:hAnsiTheme="minorHAnsi" w:cstheme="minorHAnsi"/>
                  <w:highlight w:val="yellow"/>
                  <w:rPrChange w:id="152" w:author="DELL" w:date="2016-10-24T16:26:00Z">
                    <w:rPr>
                      <w:rFonts w:asciiTheme="minorHAnsi" w:hAnsiTheme="minorHAnsi" w:cstheme="minorHAnsi"/>
                    </w:rPr>
                  </w:rPrChange>
                </w:rPr>
                <w:t>s</w:t>
              </w:r>
            </w:ins>
            <w:ins w:id="153" w:author="sufianrumi@yahoo.com" w:date="2016-10-18T15:03:00Z">
              <w:r w:rsidRPr="00D0447F">
                <w:rPr>
                  <w:rFonts w:asciiTheme="minorHAnsi" w:hAnsiTheme="minorHAnsi" w:cstheme="minorHAnsi"/>
                  <w:highlight w:val="yellow"/>
                  <w:rPrChange w:id="154" w:author="DELL" w:date="2016-10-24T16:26:00Z">
                    <w:rPr>
                      <w:rFonts w:asciiTheme="minorHAnsi" w:hAnsiTheme="minorHAnsi" w:cstheme="minorHAnsi"/>
                    </w:rPr>
                  </w:rPrChange>
                </w:rPr>
                <w:t xml:space="preserve"> can withdraw their resign</w:t>
              </w:r>
            </w:ins>
            <w:ins w:id="155" w:author="sufianrumi@yahoo.com" w:date="2016-10-18T15:04:00Z">
              <w:r w:rsidRPr="00D0447F">
                <w:rPr>
                  <w:rFonts w:asciiTheme="minorHAnsi" w:hAnsiTheme="minorHAnsi" w:cstheme="minorHAnsi"/>
                  <w:highlight w:val="yellow"/>
                  <w:rPrChange w:id="156" w:author="DELL" w:date="2016-10-24T16:26:00Z">
                    <w:rPr>
                      <w:rFonts w:asciiTheme="minorHAnsi" w:hAnsiTheme="minorHAnsi" w:cstheme="minorHAnsi"/>
                    </w:rPr>
                  </w:rPrChange>
                </w:rPr>
                <w:t>ation</w:t>
              </w:r>
            </w:ins>
            <w:ins w:id="157" w:author="sufianrumi@yahoo.com" w:date="2016-10-18T15:03:00Z">
              <w:r w:rsidRPr="00D0447F">
                <w:rPr>
                  <w:rFonts w:asciiTheme="minorHAnsi" w:hAnsiTheme="minorHAnsi" w:cstheme="minorHAnsi"/>
                  <w:highlight w:val="yellow"/>
                  <w:rPrChange w:id="158" w:author="DELL" w:date="2016-10-24T16:26:00Z">
                    <w:rPr>
                      <w:rFonts w:asciiTheme="minorHAnsi" w:hAnsiTheme="minorHAnsi" w:cstheme="minorHAnsi"/>
                    </w:rPr>
                  </w:rPrChange>
                </w:rPr>
                <w:t xml:space="preserve"> application </w:t>
              </w:r>
            </w:ins>
            <w:ins w:id="159" w:author="sufianrumi@yahoo.com" w:date="2016-10-18T15:04:00Z">
              <w:r w:rsidRPr="00D0447F">
                <w:rPr>
                  <w:rFonts w:asciiTheme="minorHAnsi" w:hAnsiTheme="minorHAnsi" w:cstheme="minorHAnsi"/>
                  <w:highlight w:val="yellow"/>
                  <w:rPrChange w:id="160" w:author="DELL" w:date="2016-10-24T16:26:00Z">
                    <w:rPr>
                      <w:rFonts w:asciiTheme="minorHAnsi" w:hAnsiTheme="minorHAnsi" w:cstheme="minorHAnsi"/>
                    </w:rPr>
                  </w:rPrChange>
                </w:rPr>
                <w:t xml:space="preserve">on or </w:t>
              </w:r>
            </w:ins>
            <w:ins w:id="161" w:author="sufianrumi@yahoo.com" w:date="2016-10-18T15:03:00Z">
              <w:r w:rsidRPr="00D0447F">
                <w:rPr>
                  <w:rFonts w:asciiTheme="minorHAnsi" w:hAnsiTheme="minorHAnsi" w:cstheme="minorHAnsi"/>
                  <w:highlight w:val="yellow"/>
                  <w:rPrChange w:id="162" w:author="DELL" w:date="2016-10-24T16:26:00Z">
                    <w:rPr>
                      <w:rFonts w:asciiTheme="minorHAnsi" w:hAnsiTheme="minorHAnsi" w:cstheme="minorHAnsi"/>
                    </w:rPr>
                  </w:rPrChange>
                </w:rPr>
                <w:t xml:space="preserve">before completing the notice period. </w:t>
              </w:r>
            </w:ins>
          </w:p>
        </w:tc>
      </w:tr>
      <w:tr w:rsidR="00E06C6E" w:rsidRPr="00316D09" w:rsidTr="006F06BE">
        <w:trPr>
          <w:ins w:id="163" w:author="sufianrumi@yahoo.com" w:date="2016-10-17T14:50:00Z"/>
        </w:trPr>
        <w:tc>
          <w:tcPr>
            <w:tcW w:w="431" w:type="pct"/>
          </w:tcPr>
          <w:p w:rsidR="00E06C6E" w:rsidRPr="00DE7E09" w:rsidRDefault="00E06C6E" w:rsidP="00316D09">
            <w:pPr>
              <w:rPr>
                <w:ins w:id="164" w:author="sufianrumi@yahoo.com" w:date="2016-10-17T14:50:00Z"/>
                <w:rFonts w:asciiTheme="minorHAnsi" w:hAnsiTheme="minorHAnsi" w:cstheme="minorHAnsi"/>
                <w:b/>
              </w:rPr>
            </w:pPr>
          </w:p>
        </w:tc>
        <w:tc>
          <w:tcPr>
            <w:tcW w:w="702" w:type="pct"/>
          </w:tcPr>
          <w:p w:rsidR="00E06C6E" w:rsidRDefault="00E06C6E" w:rsidP="00B057D1">
            <w:pPr>
              <w:ind w:left="0" w:hanging="19"/>
              <w:rPr>
                <w:ins w:id="165" w:author="sufianrumi@yahoo.com" w:date="2016-10-17T14:50:00Z"/>
                <w:rFonts w:asciiTheme="minorHAnsi" w:hAnsiTheme="minorHAnsi" w:cstheme="minorHAnsi"/>
                <w:b/>
              </w:rPr>
            </w:pPr>
            <w:ins w:id="166" w:author="sufianrumi@yahoo.com" w:date="2016-10-17T14:50:00Z">
              <w:r>
                <w:rPr>
                  <w:rFonts w:asciiTheme="minorHAnsi" w:hAnsiTheme="minorHAnsi" w:cstheme="minorHAnsi"/>
                  <w:b/>
                </w:rPr>
                <w:t>Exit interview</w:t>
              </w:r>
            </w:ins>
          </w:p>
        </w:tc>
        <w:tc>
          <w:tcPr>
            <w:tcW w:w="3867" w:type="pct"/>
          </w:tcPr>
          <w:p w:rsidR="00E06C6E" w:rsidRPr="00856806" w:rsidRDefault="00D0447F" w:rsidP="00856806">
            <w:pPr>
              <w:ind w:left="0" w:firstLine="0"/>
              <w:rPr>
                <w:ins w:id="167" w:author="sufianrumi@yahoo.com" w:date="2016-10-17T14:50:00Z"/>
                <w:rFonts w:asciiTheme="minorHAnsi" w:hAnsiTheme="minorHAnsi" w:cstheme="minorHAnsi"/>
                <w:highlight w:val="yellow"/>
                <w:rPrChange w:id="168" w:author="DELL" w:date="2016-10-24T16:26:00Z">
                  <w:rPr>
                    <w:ins w:id="169" w:author="sufianrumi@yahoo.com" w:date="2016-10-17T14:50:00Z"/>
                    <w:rFonts w:asciiTheme="minorHAnsi" w:hAnsiTheme="minorHAnsi" w:cstheme="minorHAnsi"/>
                  </w:rPr>
                </w:rPrChange>
              </w:rPr>
            </w:pPr>
            <w:ins w:id="170" w:author="sufianrumi@yahoo.com" w:date="2016-10-17T14:51:00Z">
              <w:r w:rsidRPr="00D0447F">
                <w:rPr>
                  <w:rFonts w:asciiTheme="minorHAnsi" w:hAnsiTheme="minorHAnsi" w:cstheme="minorHAnsi"/>
                  <w:highlight w:val="yellow"/>
                  <w:rPrChange w:id="171" w:author="DELL" w:date="2016-10-24T16:26:00Z">
                    <w:rPr>
                      <w:rFonts w:asciiTheme="minorHAnsi" w:hAnsiTheme="minorHAnsi" w:cstheme="minorHAnsi"/>
                    </w:rPr>
                  </w:rPrChange>
                </w:rPr>
                <w:t xml:space="preserve">An exit interview to be done through ESS to complete the </w:t>
              </w:r>
            </w:ins>
            <w:ins w:id="172" w:author="sufianrumi@yahoo.com" w:date="2016-10-17T14:53:00Z">
              <w:r w:rsidRPr="00D0447F">
                <w:rPr>
                  <w:rFonts w:asciiTheme="minorHAnsi" w:hAnsiTheme="minorHAnsi" w:cstheme="minorHAnsi"/>
                  <w:highlight w:val="yellow"/>
                  <w:rPrChange w:id="173" w:author="DELL" w:date="2016-10-24T16:26:00Z">
                    <w:rPr>
                      <w:rFonts w:asciiTheme="minorHAnsi" w:hAnsiTheme="minorHAnsi" w:cstheme="minorHAnsi"/>
                    </w:rPr>
                  </w:rPrChange>
                </w:rPr>
                <w:t xml:space="preserve">separation process. </w:t>
              </w:r>
            </w:ins>
            <w:ins w:id="174" w:author="DELL" w:date="2016-10-24T16:26:00Z">
              <w:r w:rsidR="00856806" w:rsidRPr="00856806">
                <w:rPr>
                  <w:rFonts w:asciiTheme="minorHAnsi" w:hAnsiTheme="minorHAnsi" w:cstheme="minorHAnsi"/>
                  <w:highlight w:val="yellow"/>
                </w:rPr>
                <w:t>(Out of Scope S</w:t>
              </w:r>
              <w:r w:rsidR="004D4BBC">
                <w:rPr>
                  <w:rFonts w:asciiTheme="minorHAnsi" w:hAnsiTheme="minorHAnsi" w:cstheme="minorHAnsi"/>
                  <w:highlight w:val="yellow"/>
                </w:rPr>
                <w:t>7:a)</w:t>
              </w:r>
            </w:ins>
          </w:p>
        </w:tc>
      </w:tr>
      <w:tr w:rsidR="00B61969" w:rsidRPr="00316D09" w:rsidTr="006F06BE">
        <w:tc>
          <w:tcPr>
            <w:tcW w:w="431" w:type="pct"/>
          </w:tcPr>
          <w:p w:rsidR="00B61969" w:rsidRPr="00DE7E09" w:rsidRDefault="006F06BE" w:rsidP="00316D09">
            <w:pPr>
              <w:rPr>
                <w:rFonts w:asciiTheme="minorHAnsi" w:hAnsiTheme="minorHAnsi" w:cstheme="minorHAnsi"/>
                <w:b/>
              </w:rPr>
            </w:pPr>
            <w:r w:rsidRPr="00DE7E09">
              <w:rPr>
                <w:rFonts w:asciiTheme="minorHAnsi" w:hAnsiTheme="minorHAnsi" w:cstheme="minorHAnsi"/>
                <w:b/>
              </w:rPr>
              <w:t>2.3</w:t>
            </w:r>
          </w:p>
        </w:tc>
        <w:tc>
          <w:tcPr>
            <w:tcW w:w="702" w:type="pct"/>
          </w:tcPr>
          <w:p w:rsidR="00B61969" w:rsidRPr="00DE7E09" w:rsidRDefault="00B61969" w:rsidP="00316D09">
            <w:pPr>
              <w:rPr>
                <w:rFonts w:asciiTheme="minorHAnsi" w:hAnsiTheme="minorHAnsi" w:cstheme="minorHAnsi"/>
                <w:b/>
              </w:rPr>
            </w:pPr>
            <w:r w:rsidRPr="00DE7E09">
              <w:rPr>
                <w:rFonts w:asciiTheme="minorHAnsi" w:hAnsiTheme="minorHAnsi" w:cstheme="minorHAnsi"/>
                <w:b/>
              </w:rPr>
              <w:t>Pay slip</w:t>
            </w:r>
          </w:p>
        </w:tc>
        <w:tc>
          <w:tcPr>
            <w:tcW w:w="3867" w:type="pct"/>
          </w:tcPr>
          <w:p w:rsidR="00B61969" w:rsidRPr="00316D09" w:rsidRDefault="00D0447F" w:rsidP="00AB4F69">
            <w:pPr>
              <w:ind w:left="18" w:firstLine="0"/>
              <w:rPr>
                <w:rFonts w:asciiTheme="minorHAnsi" w:hAnsiTheme="minorHAnsi" w:cstheme="minorHAnsi"/>
              </w:rPr>
            </w:pPr>
            <w:r w:rsidRPr="00D0447F">
              <w:rPr>
                <w:rFonts w:asciiTheme="minorHAnsi" w:hAnsiTheme="minorHAnsi" w:cstheme="minorHAnsi"/>
                <w:b/>
                <w:rPrChange w:id="175" w:author="sufianrumi@yahoo.com" w:date="2016-10-18T10:58:00Z">
                  <w:rPr>
                    <w:rFonts w:asciiTheme="minorHAnsi" w:hAnsiTheme="minorHAnsi" w:cstheme="minorHAnsi"/>
                  </w:rPr>
                </w:rPrChange>
              </w:rPr>
              <w:t>Monthly Pay slip:</w:t>
            </w:r>
            <w:r w:rsidR="00B61969" w:rsidRPr="00316D09">
              <w:rPr>
                <w:rFonts w:asciiTheme="minorHAnsi" w:hAnsiTheme="minorHAnsi" w:cstheme="minorHAnsi"/>
              </w:rPr>
              <w:t xml:space="preserve"> Staff will get </w:t>
            </w:r>
            <w:r w:rsidR="009404C5" w:rsidRPr="00316D09">
              <w:rPr>
                <w:rFonts w:asciiTheme="minorHAnsi" w:hAnsiTheme="minorHAnsi" w:cstheme="minorHAnsi"/>
              </w:rPr>
              <w:t xml:space="preserve">access to view the </w:t>
            </w:r>
            <w:r w:rsidR="00B61969" w:rsidRPr="00316D09">
              <w:rPr>
                <w:rFonts w:asciiTheme="minorHAnsi" w:hAnsiTheme="minorHAnsi" w:cstheme="minorHAnsi"/>
              </w:rPr>
              <w:t>monthly pay slip</w:t>
            </w:r>
            <w:r w:rsidR="009404C5" w:rsidRPr="00316D09">
              <w:rPr>
                <w:rFonts w:asciiTheme="minorHAnsi" w:hAnsiTheme="minorHAnsi" w:cstheme="minorHAnsi"/>
              </w:rPr>
              <w:t xml:space="preserve"> through ESS</w:t>
            </w:r>
            <w:r w:rsidR="00B61969" w:rsidRPr="00316D09">
              <w:rPr>
                <w:rFonts w:asciiTheme="minorHAnsi" w:hAnsiTheme="minorHAnsi" w:cstheme="minorHAnsi"/>
              </w:rPr>
              <w:t>.</w:t>
            </w:r>
            <w:ins w:id="176" w:author="sufianrumi@yahoo.com" w:date="2016-10-18T10:58:00Z">
              <w:r w:rsidR="00AB4F69">
                <w:rPr>
                  <w:rFonts w:asciiTheme="minorHAnsi" w:hAnsiTheme="minorHAnsi" w:cstheme="minorHAnsi"/>
                </w:rPr>
                <w:t xml:space="preserve"> Can </w:t>
              </w:r>
              <w:r w:rsidR="00AB4F69">
                <w:rPr>
                  <w:rFonts w:asciiTheme="minorHAnsi" w:hAnsiTheme="minorHAnsi" w:cstheme="minorHAnsi"/>
                </w:rPr>
                <w:lastRenderedPageBreak/>
                <w:t>store all pay slips month wise and get print our as and when required.</w:t>
              </w:r>
            </w:ins>
          </w:p>
        </w:tc>
      </w:tr>
      <w:tr w:rsidR="00B61969" w:rsidRPr="00316D09" w:rsidTr="006F06BE">
        <w:tc>
          <w:tcPr>
            <w:tcW w:w="431" w:type="pct"/>
          </w:tcPr>
          <w:p w:rsidR="00B61969" w:rsidRPr="00DE7E09" w:rsidRDefault="006F06BE" w:rsidP="00316D09">
            <w:pPr>
              <w:rPr>
                <w:rFonts w:asciiTheme="minorHAnsi" w:hAnsiTheme="minorHAnsi" w:cstheme="minorHAnsi"/>
                <w:b/>
              </w:rPr>
            </w:pPr>
            <w:r w:rsidRPr="00DE7E09">
              <w:rPr>
                <w:rFonts w:asciiTheme="minorHAnsi" w:hAnsiTheme="minorHAnsi" w:cstheme="minorHAnsi"/>
                <w:b/>
              </w:rPr>
              <w:lastRenderedPageBreak/>
              <w:t>2.4</w:t>
            </w:r>
          </w:p>
        </w:tc>
        <w:tc>
          <w:tcPr>
            <w:tcW w:w="702" w:type="pct"/>
          </w:tcPr>
          <w:p w:rsidR="00B61969" w:rsidRPr="00DE7E09" w:rsidRDefault="00B61969" w:rsidP="003C2AC2">
            <w:pPr>
              <w:ind w:left="0" w:firstLine="0"/>
              <w:rPr>
                <w:rFonts w:asciiTheme="minorHAnsi" w:hAnsiTheme="minorHAnsi" w:cstheme="minorHAnsi"/>
                <w:b/>
              </w:rPr>
            </w:pPr>
            <w:r w:rsidRPr="00DE7E09">
              <w:rPr>
                <w:rFonts w:asciiTheme="minorHAnsi" w:hAnsiTheme="minorHAnsi" w:cstheme="minorHAnsi"/>
                <w:b/>
              </w:rPr>
              <w:t>Provident Fund</w:t>
            </w:r>
          </w:p>
        </w:tc>
        <w:tc>
          <w:tcPr>
            <w:tcW w:w="3867" w:type="pct"/>
          </w:tcPr>
          <w:p w:rsidR="00B61969" w:rsidRPr="00316D09" w:rsidRDefault="00B61969" w:rsidP="008434EE">
            <w:pPr>
              <w:ind w:left="0" w:firstLine="0"/>
              <w:rPr>
                <w:rFonts w:asciiTheme="minorHAnsi" w:hAnsiTheme="minorHAnsi" w:cstheme="minorHAnsi"/>
              </w:rPr>
            </w:pPr>
            <w:r w:rsidRPr="00DE7E09">
              <w:rPr>
                <w:rFonts w:asciiTheme="minorHAnsi" w:hAnsiTheme="minorHAnsi" w:cstheme="minorHAnsi"/>
                <w:b/>
              </w:rPr>
              <w:t>Provident Fund Information:</w:t>
            </w:r>
            <w:r w:rsidRPr="00316D09">
              <w:rPr>
                <w:rFonts w:asciiTheme="minorHAnsi" w:hAnsiTheme="minorHAnsi" w:cstheme="minorHAnsi"/>
              </w:rPr>
              <w:t xml:space="preserve"> Staff will get a report with Employee Contribution &amp; Company Contribution information.</w:t>
            </w:r>
            <w:r w:rsidR="0022020B" w:rsidRPr="00316D09">
              <w:rPr>
                <w:rFonts w:asciiTheme="minorHAnsi" w:hAnsiTheme="minorHAnsi" w:cstheme="minorHAnsi"/>
              </w:rPr>
              <w:t>[Please see annex for the format]</w:t>
            </w:r>
          </w:p>
        </w:tc>
      </w:tr>
      <w:tr w:rsidR="00B61969" w:rsidRPr="00316D09" w:rsidTr="006F06BE">
        <w:tc>
          <w:tcPr>
            <w:tcW w:w="431" w:type="pct"/>
          </w:tcPr>
          <w:p w:rsidR="00B61969" w:rsidRPr="00DE7E09" w:rsidRDefault="00B66B73" w:rsidP="00316D09">
            <w:pPr>
              <w:rPr>
                <w:rFonts w:asciiTheme="minorHAnsi" w:hAnsiTheme="minorHAnsi" w:cstheme="minorHAnsi"/>
                <w:b/>
              </w:rPr>
            </w:pPr>
            <w:r w:rsidRPr="00DE7E09">
              <w:rPr>
                <w:rFonts w:asciiTheme="minorHAnsi" w:hAnsiTheme="minorHAnsi" w:cstheme="minorHAnsi"/>
                <w:b/>
              </w:rPr>
              <w:t>2.5</w:t>
            </w:r>
          </w:p>
        </w:tc>
        <w:tc>
          <w:tcPr>
            <w:tcW w:w="702" w:type="pct"/>
          </w:tcPr>
          <w:p w:rsidR="00B61969" w:rsidRPr="00DE7E09" w:rsidRDefault="00B61969" w:rsidP="00316D09">
            <w:pPr>
              <w:rPr>
                <w:rFonts w:asciiTheme="minorHAnsi" w:hAnsiTheme="minorHAnsi" w:cstheme="minorHAnsi"/>
                <w:b/>
              </w:rPr>
            </w:pPr>
            <w:r w:rsidRPr="00DE7E09">
              <w:rPr>
                <w:rFonts w:asciiTheme="minorHAnsi" w:hAnsiTheme="minorHAnsi" w:cstheme="minorHAnsi"/>
                <w:b/>
              </w:rPr>
              <w:t>Tax Card</w:t>
            </w:r>
          </w:p>
          <w:p w:rsidR="00B61969" w:rsidRPr="00DE7E09" w:rsidRDefault="00B61969" w:rsidP="00316D09">
            <w:pPr>
              <w:rPr>
                <w:rFonts w:asciiTheme="minorHAnsi" w:hAnsiTheme="minorHAnsi" w:cstheme="minorHAnsi"/>
                <w:b/>
              </w:rPr>
            </w:pPr>
          </w:p>
        </w:tc>
        <w:tc>
          <w:tcPr>
            <w:tcW w:w="3867" w:type="pct"/>
          </w:tcPr>
          <w:p w:rsidR="000D06A8" w:rsidRPr="00316D09" w:rsidRDefault="00B61969" w:rsidP="000D06A8">
            <w:pPr>
              <w:ind w:left="0" w:firstLine="0"/>
              <w:rPr>
                <w:rFonts w:asciiTheme="minorHAnsi" w:hAnsiTheme="minorHAnsi" w:cstheme="minorHAnsi"/>
              </w:rPr>
            </w:pPr>
            <w:r w:rsidRPr="00DE7E09">
              <w:rPr>
                <w:rFonts w:asciiTheme="minorHAnsi" w:hAnsiTheme="minorHAnsi" w:cstheme="minorHAnsi"/>
                <w:b/>
              </w:rPr>
              <w:t>I</w:t>
            </w:r>
            <w:r w:rsidR="000D06A8" w:rsidRPr="00DE7E09">
              <w:rPr>
                <w:rFonts w:asciiTheme="minorHAnsi" w:hAnsiTheme="minorHAnsi" w:cstheme="minorHAnsi"/>
                <w:b/>
              </w:rPr>
              <w:t>ncome Tax Info:</w:t>
            </w:r>
            <w:r w:rsidR="000D06A8" w:rsidRPr="00316D09">
              <w:rPr>
                <w:rFonts w:asciiTheme="minorHAnsi" w:hAnsiTheme="minorHAnsi" w:cstheme="minorHAnsi"/>
              </w:rPr>
              <w:t xml:space="preserve"> Staff will get following</w:t>
            </w:r>
            <w:r w:rsidRPr="00316D09">
              <w:rPr>
                <w:rFonts w:asciiTheme="minorHAnsi" w:hAnsiTheme="minorHAnsi" w:cstheme="minorHAnsi"/>
              </w:rPr>
              <w:t xml:space="preserve"> report with his/her </w:t>
            </w:r>
            <w:r w:rsidR="000D06A8" w:rsidRPr="00316D09">
              <w:rPr>
                <w:rFonts w:asciiTheme="minorHAnsi" w:hAnsiTheme="minorHAnsi" w:cstheme="minorHAnsi"/>
              </w:rPr>
              <w:t>tax information:</w:t>
            </w:r>
          </w:p>
          <w:p w:rsidR="000D06A8" w:rsidRPr="00316D09" w:rsidRDefault="000D06A8" w:rsidP="006E1627">
            <w:pPr>
              <w:pStyle w:val="ListParagraph"/>
              <w:numPr>
                <w:ilvl w:val="0"/>
                <w:numId w:val="12"/>
              </w:numPr>
              <w:rPr>
                <w:rFonts w:asciiTheme="minorHAnsi" w:hAnsiTheme="minorHAnsi" w:cstheme="minorHAnsi"/>
              </w:rPr>
            </w:pPr>
            <w:r w:rsidRPr="00316D09">
              <w:rPr>
                <w:rFonts w:asciiTheme="minorHAnsi" w:hAnsiTheme="minorHAnsi" w:cstheme="minorHAnsi"/>
              </w:rPr>
              <w:t>Tax Assessment</w:t>
            </w:r>
            <w:r w:rsidR="0022020B" w:rsidRPr="00316D09">
              <w:rPr>
                <w:rFonts w:asciiTheme="minorHAnsi" w:hAnsiTheme="minorHAnsi" w:cstheme="minorHAnsi"/>
              </w:rPr>
              <w:t>. [Please see annex for the format]</w:t>
            </w:r>
          </w:p>
          <w:p w:rsidR="000D06A8" w:rsidRPr="00316D09" w:rsidRDefault="000D06A8" w:rsidP="006E1627">
            <w:pPr>
              <w:pStyle w:val="ListParagraph"/>
              <w:numPr>
                <w:ilvl w:val="0"/>
                <w:numId w:val="12"/>
              </w:numPr>
              <w:rPr>
                <w:rFonts w:asciiTheme="minorHAnsi" w:hAnsiTheme="minorHAnsi" w:cstheme="minorHAnsi"/>
              </w:rPr>
            </w:pPr>
            <w:r w:rsidRPr="00316D09">
              <w:rPr>
                <w:rFonts w:asciiTheme="minorHAnsi" w:hAnsiTheme="minorHAnsi" w:cstheme="minorHAnsi"/>
              </w:rPr>
              <w:t>T</w:t>
            </w:r>
            <w:r w:rsidR="00B61969" w:rsidRPr="00316D09">
              <w:rPr>
                <w:rFonts w:asciiTheme="minorHAnsi" w:hAnsiTheme="minorHAnsi" w:cstheme="minorHAnsi"/>
              </w:rPr>
              <w:t xml:space="preserve">ax </w:t>
            </w:r>
            <w:r w:rsidRPr="00316D09">
              <w:rPr>
                <w:rFonts w:asciiTheme="minorHAnsi" w:hAnsiTheme="minorHAnsi" w:cstheme="minorHAnsi"/>
              </w:rPr>
              <w:t>C</w:t>
            </w:r>
            <w:r w:rsidR="00B61969" w:rsidRPr="00316D09">
              <w:rPr>
                <w:rFonts w:asciiTheme="minorHAnsi" w:hAnsiTheme="minorHAnsi" w:cstheme="minorHAnsi"/>
              </w:rPr>
              <w:t>alculation &amp;</w:t>
            </w:r>
            <w:r w:rsidR="0022020B" w:rsidRPr="00316D09">
              <w:rPr>
                <w:rFonts w:asciiTheme="minorHAnsi" w:hAnsiTheme="minorHAnsi" w:cstheme="minorHAnsi"/>
              </w:rPr>
              <w:t>[Please see annex for the format]</w:t>
            </w:r>
          </w:p>
          <w:p w:rsidR="00B61969" w:rsidRPr="00316D09" w:rsidRDefault="000D06A8" w:rsidP="006E1627">
            <w:pPr>
              <w:pStyle w:val="ListParagraph"/>
              <w:numPr>
                <w:ilvl w:val="0"/>
                <w:numId w:val="12"/>
              </w:numPr>
              <w:rPr>
                <w:rFonts w:asciiTheme="minorHAnsi" w:hAnsiTheme="minorHAnsi" w:cstheme="minorHAnsi"/>
              </w:rPr>
            </w:pPr>
            <w:r w:rsidRPr="00316D09">
              <w:rPr>
                <w:rFonts w:asciiTheme="minorHAnsi" w:hAnsiTheme="minorHAnsi" w:cstheme="minorHAnsi"/>
              </w:rPr>
              <w:t>TaxCertificate</w:t>
            </w:r>
            <w:r w:rsidR="00B61969" w:rsidRPr="00316D09">
              <w:rPr>
                <w:rFonts w:asciiTheme="minorHAnsi" w:hAnsiTheme="minorHAnsi" w:cstheme="minorHAnsi"/>
              </w:rPr>
              <w:t>.</w:t>
            </w:r>
            <w:r w:rsidR="0022020B" w:rsidRPr="00316D09">
              <w:rPr>
                <w:rFonts w:asciiTheme="minorHAnsi" w:hAnsiTheme="minorHAnsi" w:cstheme="minorHAnsi"/>
              </w:rPr>
              <w:t xml:space="preserve"> [Please see annex for the format]</w:t>
            </w:r>
          </w:p>
        </w:tc>
      </w:tr>
      <w:tr w:rsidR="00B61969" w:rsidRPr="00316D09" w:rsidTr="006F06BE">
        <w:tc>
          <w:tcPr>
            <w:tcW w:w="431" w:type="pct"/>
          </w:tcPr>
          <w:p w:rsidR="00B61969" w:rsidRPr="00DE7E09" w:rsidRDefault="00B66B73" w:rsidP="00316D09">
            <w:pPr>
              <w:rPr>
                <w:rFonts w:asciiTheme="minorHAnsi" w:hAnsiTheme="minorHAnsi" w:cstheme="minorHAnsi"/>
                <w:b/>
              </w:rPr>
            </w:pPr>
            <w:r w:rsidRPr="00DE7E09">
              <w:rPr>
                <w:rFonts w:asciiTheme="minorHAnsi" w:hAnsiTheme="minorHAnsi" w:cstheme="minorHAnsi"/>
                <w:b/>
              </w:rPr>
              <w:t>2.6</w:t>
            </w:r>
          </w:p>
        </w:tc>
        <w:tc>
          <w:tcPr>
            <w:tcW w:w="702" w:type="pct"/>
          </w:tcPr>
          <w:p w:rsidR="00B61969" w:rsidRPr="00DE7E09" w:rsidRDefault="00B61969" w:rsidP="003C2AC2">
            <w:pPr>
              <w:ind w:left="0" w:firstLine="0"/>
              <w:rPr>
                <w:rFonts w:asciiTheme="minorHAnsi" w:hAnsiTheme="minorHAnsi" w:cstheme="minorHAnsi"/>
                <w:b/>
              </w:rPr>
            </w:pPr>
            <w:r w:rsidRPr="00DE7E09">
              <w:rPr>
                <w:rFonts w:asciiTheme="minorHAnsi" w:hAnsiTheme="minorHAnsi" w:cstheme="minorHAnsi"/>
                <w:b/>
              </w:rPr>
              <w:t>Leave Calendar</w:t>
            </w:r>
          </w:p>
        </w:tc>
        <w:tc>
          <w:tcPr>
            <w:tcW w:w="3867" w:type="pct"/>
          </w:tcPr>
          <w:p w:rsidR="00B61969" w:rsidRPr="00316D09" w:rsidRDefault="00B61969" w:rsidP="00824DEA">
            <w:pPr>
              <w:ind w:left="0" w:firstLine="0"/>
              <w:rPr>
                <w:rFonts w:asciiTheme="minorHAnsi" w:hAnsiTheme="minorHAnsi" w:cstheme="minorHAnsi"/>
              </w:rPr>
            </w:pPr>
            <w:r w:rsidRPr="00316D09">
              <w:rPr>
                <w:rFonts w:asciiTheme="minorHAnsi" w:hAnsiTheme="minorHAnsi" w:cstheme="minorHAnsi"/>
              </w:rPr>
              <w:t>Staff will get their leave detail report with various types of leave</w:t>
            </w:r>
            <w:r w:rsidR="00824DEA" w:rsidRPr="00316D09">
              <w:rPr>
                <w:rFonts w:asciiTheme="minorHAnsi" w:hAnsiTheme="minorHAnsi" w:cstheme="minorHAnsi"/>
              </w:rPr>
              <w:t xml:space="preserve"> as assigned to his leave package along with balance.</w:t>
            </w:r>
            <w:r w:rsidR="000D1FAC" w:rsidRPr="00316D09">
              <w:rPr>
                <w:rFonts w:asciiTheme="minorHAnsi" w:hAnsiTheme="minorHAnsi" w:cstheme="minorHAnsi"/>
              </w:rPr>
              <w:t xml:space="preserve"> [Please see annex for the format]</w:t>
            </w:r>
          </w:p>
        </w:tc>
      </w:tr>
      <w:tr w:rsidR="00B66B73" w:rsidRPr="00316D09" w:rsidTr="006F06BE">
        <w:tc>
          <w:tcPr>
            <w:tcW w:w="431" w:type="pct"/>
            <w:vMerge w:val="restart"/>
          </w:tcPr>
          <w:p w:rsidR="00B66B73" w:rsidRPr="00DE7E09" w:rsidRDefault="00B66B73" w:rsidP="00316D09">
            <w:pPr>
              <w:rPr>
                <w:rFonts w:asciiTheme="minorHAnsi" w:hAnsiTheme="minorHAnsi" w:cstheme="minorHAnsi"/>
                <w:b/>
              </w:rPr>
            </w:pPr>
            <w:r w:rsidRPr="00DE7E09">
              <w:rPr>
                <w:rFonts w:asciiTheme="minorHAnsi" w:hAnsiTheme="minorHAnsi" w:cstheme="minorHAnsi"/>
                <w:b/>
              </w:rPr>
              <w:t>2.7</w:t>
            </w:r>
          </w:p>
        </w:tc>
        <w:tc>
          <w:tcPr>
            <w:tcW w:w="702" w:type="pct"/>
            <w:vMerge w:val="restart"/>
          </w:tcPr>
          <w:p w:rsidR="00B66B73" w:rsidRPr="00DE7E09" w:rsidRDefault="00B66B73" w:rsidP="00B66B73">
            <w:pPr>
              <w:ind w:left="0" w:firstLine="0"/>
              <w:rPr>
                <w:rFonts w:asciiTheme="minorHAnsi" w:hAnsiTheme="minorHAnsi" w:cstheme="minorHAnsi"/>
                <w:b/>
              </w:rPr>
            </w:pPr>
            <w:r w:rsidRPr="00DE7E09">
              <w:rPr>
                <w:rFonts w:asciiTheme="minorHAnsi" w:hAnsiTheme="minorHAnsi" w:cstheme="minorHAnsi"/>
                <w:b/>
              </w:rPr>
              <w:t xml:space="preserve">Leave </w:t>
            </w:r>
          </w:p>
        </w:tc>
        <w:tc>
          <w:tcPr>
            <w:tcW w:w="3867" w:type="pct"/>
          </w:tcPr>
          <w:p w:rsidR="00B66B73" w:rsidRPr="00316D09" w:rsidRDefault="00B66B73" w:rsidP="000D1FAC">
            <w:pPr>
              <w:rPr>
                <w:rFonts w:asciiTheme="minorHAnsi" w:hAnsiTheme="minorHAnsi" w:cstheme="minorHAnsi"/>
              </w:rPr>
            </w:pPr>
            <w:r w:rsidRPr="00DE7E09">
              <w:rPr>
                <w:rFonts w:asciiTheme="minorHAnsi" w:hAnsiTheme="minorHAnsi" w:cstheme="minorHAnsi"/>
                <w:b/>
              </w:rPr>
              <w:t xml:space="preserve">Leave Application Form: </w:t>
            </w:r>
            <w:r w:rsidRPr="00316D09">
              <w:rPr>
                <w:rFonts w:asciiTheme="minorHAnsi" w:hAnsiTheme="minorHAnsi" w:cstheme="minorHAnsi"/>
              </w:rPr>
              <w:t>Staff himself will apply leave from this screen.</w:t>
            </w:r>
          </w:p>
        </w:tc>
      </w:tr>
      <w:tr w:rsidR="00B66B73" w:rsidRPr="00316D09" w:rsidTr="006F06BE">
        <w:tc>
          <w:tcPr>
            <w:tcW w:w="431" w:type="pct"/>
            <w:vMerge/>
          </w:tcPr>
          <w:p w:rsidR="00B66B73" w:rsidRPr="00DE7E09" w:rsidRDefault="00B66B73" w:rsidP="00316D09">
            <w:pPr>
              <w:rPr>
                <w:rFonts w:asciiTheme="minorHAnsi" w:hAnsiTheme="minorHAnsi" w:cstheme="minorHAnsi"/>
                <w:b/>
              </w:rPr>
            </w:pPr>
          </w:p>
        </w:tc>
        <w:tc>
          <w:tcPr>
            <w:tcW w:w="702" w:type="pct"/>
            <w:vMerge/>
          </w:tcPr>
          <w:p w:rsidR="00B66B73" w:rsidRPr="00DE7E09" w:rsidRDefault="00B66B73" w:rsidP="00316D09">
            <w:pPr>
              <w:rPr>
                <w:rFonts w:asciiTheme="minorHAnsi" w:hAnsiTheme="minorHAnsi" w:cstheme="minorHAnsi"/>
                <w:b/>
              </w:rPr>
            </w:pPr>
          </w:p>
        </w:tc>
        <w:tc>
          <w:tcPr>
            <w:tcW w:w="3867" w:type="pct"/>
          </w:tcPr>
          <w:p w:rsidR="00B66B73" w:rsidRPr="00316D09" w:rsidRDefault="00B66B73" w:rsidP="000D1FAC">
            <w:pPr>
              <w:ind w:left="0" w:firstLine="0"/>
              <w:rPr>
                <w:rFonts w:asciiTheme="minorHAnsi" w:hAnsiTheme="minorHAnsi" w:cstheme="minorHAnsi"/>
              </w:rPr>
            </w:pPr>
            <w:r w:rsidRPr="00DE7E09">
              <w:rPr>
                <w:rFonts w:asciiTheme="minorHAnsi" w:hAnsiTheme="minorHAnsi" w:cstheme="minorHAnsi"/>
                <w:b/>
              </w:rPr>
              <w:t>Leave Approval notification:</w:t>
            </w:r>
            <w:r w:rsidRPr="00316D09">
              <w:rPr>
                <w:rFonts w:asciiTheme="minorHAnsi" w:hAnsiTheme="minorHAnsi" w:cstheme="minorHAnsi"/>
              </w:rPr>
              <w:t xml:space="preserve"> Supervisor/line manager/ department head will get supervisees/ co-colleague pending leave list for approval along with notification through email. He/she will have the facility to approve/regret leave from the list.</w:t>
            </w:r>
          </w:p>
        </w:tc>
      </w:tr>
      <w:tr w:rsidR="00B61969" w:rsidRPr="00316D09" w:rsidTr="006F06BE">
        <w:tc>
          <w:tcPr>
            <w:tcW w:w="431" w:type="pct"/>
          </w:tcPr>
          <w:p w:rsidR="00B61969" w:rsidRPr="00DE7E09" w:rsidRDefault="00B66B73" w:rsidP="00316D09">
            <w:pPr>
              <w:rPr>
                <w:rFonts w:asciiTheme="minorHAnsi" w:hAnsiTheme="minorHAnsi" w:cstheme="minorHAnsi"/>
                <w:b/>
              </w:rPr>
            </w:pPr>
            <w:r w:rsidRPr="00DE7E09">
              <w:rPr>
                <w:rFonts w:asciiTheme="minorHAnsi" w:hAnsiTheme="minorHAnsi" w:cstheme="minorHAnsi"/>
                <w:b/>
              </w:rPr>
              <w:t>2.8</w:t>
            </w:r>
          </w:p>
        </w:tc>
        <w:tc>
          <w:tcPr>
            <w:tcW w:w="702" w:type="pct"/>
          </w:tcPr>
          <w:p w:rsidR="00B61969" w:rsidRPr="00DE7E09" w:rsidRDefault="00B61969" w:rsidP="00316D09">
            <w:pPr>
              <w:rPr>
                <w:rFonts w:asciiTheme="minorHAnsi" w:hAnsiTheme="minorHAnsi" w:cstheme="minorHAnsi"/>
                <w:b/>
              </w:rPr>
            </w:pPr>
            <w:r w:rsidRPr="00DE7E09">
              <w:rPr>
                <w:rFonts w:asciiTheme="minorHAnsi" w:hAnsiTheme="minorHAnsi" w:cstheme="minorHAnsi"/>
                <w:b/>
              </w:rPr>
              <w:t>Attendance</w:t>
            </w:r>
          </w:p>
        </w:tc>
        <w:tc>
          <w:tcPr>
            <w:tcW w:w="3867" w:type="pct"/>
          </w:tcPr>
          <w:p w:rsidR="00CF0B60" w:rsidRPr="00316D09" w:rsidRDefault="00B61969" w:rsidP="00CF0B60">
            <w:pPr>
              <w:ind w:left="0" w:firstLine="0"/>
              <w:rPr>
                <w:rFonts w:asciiTheme="minorHAnsi" w:hAnsiTheme="minorHAnsi" w:cstheme="minorHAnsi"/>
              </w:rPr>
            </w:pPr>
            <w:r w:rsidRPr="00DE7E09">
              <w:rPr>
                <w:rFonts w:asciiTheme="minorHAnsi" w:hAnsiTheme="minorHAnsi" w:cstheme="minorHAnsi"/>
                <w:b/>
              </w:rPr>
              <w:t>Monthly Attendance Status:</w:t>
            </w:r>
            <w:r w:rsidRPr="00316D09">
              <w:rPr>
                <w:rFonts w:asciiTheme="minorHAnsi" w:hAnsiTheme="minorHAnsi" w:cstheme="minorHAnsi"/>
              </w:rPr>
              <w:t xml:space="preserve"> Staff will get their </w:t>
            </w:r>
            <w:r w:rsidR="00CF0B60" w:rsidRPr="00316D09">
              <w:rPr>
                <w:rFonts w:asciiTheme="minorHAnsi" w:hAnsiTheme="minorHAnsi" w:cstheme="minorHAnsi"/>
              </w:rPr>
              <w:t xml:space="preserve">following </w:t>
            </w:r>
            <w:r w:rsidRPr="00316D09">
              <w:rPr>
                <w:rFonts w:asciiTheme="minorHAnsi" w:hAnsiTheme="minorHAnsi" w:cstheme="minorHAnsi"/>
              </w:rPr>
              <w:t xml:space="preserve">attendance </w:t>
            </w:r>
            <w:r w:rsidR="00CF0B60" w:rsidRPr="00316D09">
              <w:rPr>
                <w:rFonts w:asciiTheme="minorHAnsi" w:hAnsiTheme="minorHAnsi" w:cstheme="minorHAnsi"/>
              </w:rPr>
              <w:t>report:</w:t>
            </w:r>
          </w:p>
          <w:p w:rsidR="00CF0B60" w:rsidRPr="00316D09" w:rsidRDefault="00B61969" w:rsidP="00CF0B60">
            <w:pPr>
              <w:ind w:left="0" w:firstLine="0"/>
              <w:rPr>
                <w:rFonts w:asciiTheme="minorHAnsi" w:hAnsiTheme="minorHAnsi" w:cstheme="minorHAnsi"/>
              </w:rPr>
            </w:pPr>
            <w:r w:rsidRPr="00316D09">
              <w:rPr>
                <w:rFonts w:asciiTheme="minorHAnsi" w:hAnsiTheme="minorHAnsi" w:cstheme="minorHAnsi"/>
              </w:rPr>
              <w:t xml:space="preserve">Daily </w:t>
            </w:r>
            <w:r w:rsidR="00CF0B60" w:rsidRPr="00316D09">
              <w:rPr>
                <w:rFonts w:asciiTheme="minorHAnsi" w:hAnsiTheme="minorHAnsi" w:cstheme="minorHAnsi"/>
              </w:rPr>
              <w:t xml:space="preserve">Attendance </w:t>
            </w:r>
            <w:r w:rsidRPr="00316D09">
              <w:rPr>
                <w:rFonts w:asciiTheme="minorHAnsi" w:hAnsiTheme="minorHAnsi" w:cstheme="minorHAnsi"/>
              </w:rPr>
              <w:t xml:space="preserve">Status </w:t>
            </w:r>
            <w:r w:rsidR="00CF0B60" w:rsidRPr="00316D09">
              <w:rPr>
                <w:rFonts w:asciiTheme="minorHAnsi" w:hAnsiTheme="minorHAnsi" w:cstheme="minorHAnsi"/>
              </w:rPr>
              <w:t>Report</w:t>
            </w:r>
            <w:r w:rsidR="00A22A0C" w:rsidRPr="00316D09">
              <w:rPr>
                <w:rFonts w:asciiTheme="minorHAnsi" w:hAnsiTheme="minorHAnsi" w:cstheme="minorHAnsi"/>
              </w:rPr>
              <w:t xml:space="preserve"> [Please see annex for the format]</w:t>
            </w:r>
          </w:p>
          <w:p w:rsidR="00CF0B60" w:rsidRPr="00316D09" w:rsidRDefault="00CF0B60" w:rsidP="00CF0B60">
            <w:pPr>
              <w:ind w:left="0" w:firstLine="0"/>
              <w:rPr>
                <w:rFonts w:asciiTheme="minorHAnsi" w:hAnsiTheme="minorHAnsi" w:cstheme="minorHAnsi"/>
              </w:rPr>
            </w:pPr>
            <w:r w:rsidRPr="00316D09">
              <w:rPr>
                <w:rFonts w:asciiTheme="minorHAnsi" w:hAnsiTheme="minorHAnsi" w:cstheme="minorHAnsi"/>
              </w:rPr>
              <w:t>Monthly Attendance Status Report</w:t>
            </w:r>
            <w:r w:rsidR="00A22A0C" w:rsidRPr="00316D09">
              <w:rPr>
                <w:rFonts w:asciiTheme="minorHAnsi" w:hAnsiTheme="minorHAnsi" w:cstheme="minorHAnsi"/>
              </w:rPr>
              <w:t xml:space="preserve"> [Please see annex for the format]</w:t>
            </w:r>
          </w:p>
          <w:p w:rsidR="00B61969" w:rsidRPr="00316D09" w:rsidRDefault="00CF0B60" w:rsidP="00CF0B60">
            <w:pPr>
              <w:ind w:left="0" w:firstLine="0"/>
              <w:rPr>
                <w:rFonts w:asciiTheme="minorHAnsi" w:hAnsiTheme="minorHAnsi" w:cstheme="minorHAnsi"/>
              </w:rPr>
            </w:pPr>
            <w:r w:rsidRPr="00316D09">
              <w:rPr>
                <w:rFonts w:asciiTheme="minorHAnsi" w:hAnsiTheme="minorHAnsi" w:cstheme="minorHAnsi"/>
              </w:rPr>
              <w:t>Away from desk history report (Out of Station Duty, in meeting, away from desk)</w:t>
            </w:r>
            <w:r w:rsidR="00A22A0C" w:rsidRPr="00316D09">
              <w:rPr>
                <w:rFonts w:asciiTheme="minorHAnsi" w:hAnsiTheme="minorHAnsi" w:cstheme="minorHAnsi"/>
              </w:rPr>
              <w:t xml:space="preserve"> [Please see annex for the format]</w:t>
            </w:r>
          </w:p>
        </w:tc>
      </w:tr>
      <w:tr w:rsidR="00B61969" w:rsidRPr="00316D09" w:rsidTr="006F06BE">
        <w:tc>
          <w:tcPr>
            <w:tcW w:w="431" w:type="pct"/>
          </w:tcPr>
          <w:p w:rsidR="00B61969" w:rsidRPr="00DE7E09" w:rsidRDefault="00B66B73" w:rsidP="00316D09">
            <w:pPr>
              <w:rPr>
                <w:rFonts w:asciiTheme="minorHAnsi" w:hAnsiTheme="minorHAnsi" w:cstheme="minorHAnsi"/>
                <w:b/>
              </w:rPr>
            </w:pPr>
            <w:r w:rsidRPr="00DE7E09">
              <w:rPr>
                <w:rFonts w:asciiTheme="minorHAnsi" w:hAnsiTheme="minorHAnsi" w:cstheme="minorHAnsi"/>
                <w:b/>
              </w:rPr>
              <w:t>2.9</w:t>
            </w:r>
          </w:p>
        </w:tc>
        <w:tc>
          <w:tcPr>
            <w:tcW w:w="702" w:type="pct"/>
          </w:tcPr>
          <w:p w:rsidR="00B61969" w:rsidRPr="00DE7E09" w:rsidRDefault="00B61969" w:rsidP="003C2AC2">
            <w:pPr>
              <w:ind w:left="0" w:firstLine="0"/>
              <w:rPr>
                <w:rFonts w:asciiTheme="minorHAnsi" w:hAnsiTheme="minorHAnsi" w:cstheme="minorHAnsi"/>
                <w:b/>
              </w:rPr>
            </w:pPr>
            <w:r w:rsidRPr="00DE7E09">
              <w:rPr>
                <w:rFonts w:asciiTheme="minorHAnsi" w:hAnsiTheme="minorHAnsi" w:cstheme="minorHAnsi"/>
                <w:b/>
              </w:rPr>
              <w:t>Advance Taken</w:t>
            </w:r>
          </w:p>
        </w:tc>
        <w:tc>
          <w:tcPr>
            <w:tcW w:w="3867" w:type="pct"/>
          </w:tcPr>
          <w:p w:rsidR="00B61969" w:rsidRPr="00316D09" w:rsidRDefault="00B61969" w:rsidP="00F42415">
            <w:pPr>
              <w:ind w:left="0" w:firstLine="0"/>
              <w:rPr>
                <w:rFonts w:asciiTheme="minorHAnsi" w:hAnsiTheme="minorHAnsi" w:cstheme="minorHAnsi"/>
              </w:rPr>
            </w:pPr>
            <w:r w:rsidRPr="00DE7E09">
              <w:rPr>
                <w:rFonts w:asciiTheme="minorHAnsi" w:hAnsiTheme="minorHAnsi" w:cstheme="minorHAnsi"/>
                <w:b/>
              </w:rPr>
              <w:t>Outstanding Advance Amount Status:</w:t>
            </w:r>
            <w:r w:rsidRPr="00316D09">
              <w:rPr>
                <w:rFonts w:asciiTheme="minorHAnsi" w:hAnsiTheme="minorHAnsi" w:cstheme="minorHAnsi"/>
              </w:rPr>
              <w:t xml:space="preserve"> Staff’s </w:t>
            </w:r>
            <w:r w:rsidR="00F42415" w:rsidRPr="00316D09">
              <w:rPr>
                <w:rFonts w:asciiTheme="minorHAnsi" w:hAnsiTheme="minorHAnsi" w:cstheme="minorHAnsi"/>
              </w:rPr>
              <w:t xml:space="preserve">will get any </w:t>
            </w:r>
            <w:r w:rsidRPr="00316D09">
              <w:rPr>
                <w:rFonts w:asciiTheme="minorHAnsi" w:hAnsiTheme="minorHAnsi" w:cstheme="minorHAnsi"/>
              </w:rPr>
              <w:t>outstanding advance amount</w:t>
            </w:r>
            <w:r w:rsidR="00F42415" w:rsidRPr="00316D09">
              <w:rPr>
                <w:rFonts w:asciiTheme="minorHAnsi" w:hAnsiTheme="minorHAnsi" w:cstheme="minorHAnsi"/>
              </w:rPr>
              <w:t xml:space="preserve"> against salary </w:t>
            </w:r>
            <w:r w:rsidRPr="00316D09">
              <w:rPr>
                <w:rFonts w:asciiTheme="minorHAnsi" w:hAnsiTheme="minorHAnsi" w:cstheme="minorHAnsi"/>
              </w:rPr>
              <w:t>report.</w:t>
            </w:r>
            <w:r w:rsidR="00F42415" w:rsidRPr="00316D09">
              <w:rPr>
                <w:rFonts w:asciiTheme="minorHAnsi" w:hAnsiTheme="minorHAnsi" w:cstheme="minorHAnsi"/>
              </w:rPr>
              <w:t xml:space="preserve"> [Please see annex for the format]</w:t>
            </w:r>
          </w:p>
        </w:tc>
      </w:tr>
      <w:tr w:rsidR="00B16833" w:rsidRPr="00316D09" w:rsidTr="006F06BE">
        <w:trPr>
          <w:ins w:id="177" w:author="sufianrumi@yahoo.com" w:date="2016-10-17T14:20:00Z"/>
        </w:trPr>
        <w:tc>
          <w:tcPr>
            <w:tcW w:w="431" w:type="pct"/>
          </w:tcPr>
          <w:p w:rsidR="00B16833" w:rsidRPr="00DE7E09" w:rsidRDefault="00B16833" w:rsidP="00316D09">
            <w:pPr>
              <w:rPr>
                <w:ins w:id="178" w:author="sufianrumi@yahoo.com" w:date="2016-10-17T14:20:00Z"/>
                <w:rFonts w:asciiTheme="minorHAnsi" w:hAnsiTheme="minorHAnsi" w:cstheme="minorHAnsi"/>
                <w:b/>
              </w:rPr>
            </w:pPr>
          </w:p>
        </w:tc>
        <w:tc>
          <w:tcPr>
            <w:tcW w:w="702" w:type="pct"/>
          </w:tcPr>
          <w:p w:rsidR="00B16833" w:rsidRPr="00DE7E09" w:rsidRDefault="00B16833" w:rsidP="003C2AC2">
            <w:pPr>
              <w:ind w:left="0" w:firstLine="0"/>
              <w:rPr>
                <w:ins w:id="179" w:author="sufianrumi@yahoo.com" w:date="2016-10-17T14:20:00Z"/>
                <w:rFonts w:asciiTheme="minorHAnsi" w:hAnsiTheme="minorHAnsi" w:cstheme="minorHAnsi"/>
                <w:b/>
              </w:rPr>
            </w:pPr>
            <w:ins w:id="180" w:author="sufianrumi@yahoo.com" w:date="2016-10-17T14:20:00Z">
              <w:r>
                <w:rPr>
                  <w:rFonts w:asciiTheme="minorHAnsi" w:hAnsiTheme="minorHAnsi" w:cstheme="minorHAnsi"/>
                  <w:b/>
                </w:rPr>
                <w:t xml:space="preserve">Asset </w:t>
              </w:r>
            </w:ins>
            <w:ins w:id="181" w:author="sufianrumi@yahoo.com" w:date="2016-10-17T14:21:00Z">
              <w:r>
                <w:rPr>
                  <w:rFonts w:asciiTheme="minorHAnsi" w:hAnsiTheme="minorHAnsi" w:cstheme="minorHAnsi"/>
                  <w:b/>
                </w:rPr>
                <w:t>information</w:t>
              </w:r>
            </w:ins>
          </w:p>
        </w:tc>
        <w:tc>
          <w:tcPr>
            <w:tcW w:w="3867" w:type="pct"/>
          </w:tcPr>
          <w:p w:rsidR="00B16833" w:rsidRPr="00B16833" w:rsidRDefault="00D0447F" w:rsidP="005952A8">
            <w:pPr>
              <w:ind w:left="0" w:firstLine="0"/>
              <w:rPr>
                <w:ins w:id="182" w:author="sufianrumi@yahoo.com" w:date="2016-10-17T14:20:00Z"/>
                <w:rFonts w:asciiTheme="minorHAnsi" w:hAnsiTheme="minorHAnsi" w:cstheme="minorHAnsi"/>
                <w:rPrChange w:id="183" w:author="sufianrumi@yahoo.com" w:date="2016-10-17T14:22:00Z">
                  <w:rPr>
                    <w:ins w:id="184" w:author="sufianrumi@yahoo.com" w:date="2016-10-17T14:20:00Z"/>
                    <w:rFonts w:asciiTheme="minorHAnsi" w:hAnsiTheme="minorHAnsi" w:cstheme="minorHAnsi"/>
                    <w:b/>
                  </w:rPr>
                </w:rPrChange>
              </w:rPr>
            </w:pPr>
            <w:ins w:id="185" w:author="sufianrumi@yahoo.com" w:date="2016-10-17T14:22:00Z">
              <w:r w:rsidRPr="00D0447F">
                <w:rPr>
                  <w:rFonts w:asciiTheme="minorHAnsi" w:hAnsiTheme="minorHAnsi" w:cstheme="minorHAnsi"/>
                  <w:highlight w:val="yellow"/>
                  <w:rPrChange w:id="186" w:author="DELL" w:date="2016-10-23T11:09:00Z">
                    <w:rPr>
                      <w:rFonts w:asciiTheme="minorHAnsi" w:hAnsiTheme="minorHAnsi" w:cstheme="minorHAnsi"/>
                    </w:rPr>
                  </w:rPrChange>
                </w:rPr>
                <w:t>MSB provided asset i.e. laptop, motorcycle or any valuables EXP number with detail</w:t>
              </w:r>
            </w:ins>
            <w:ins w:id="187" w:author="sufianrumi@yahoo.com" w:date="2016-10-17T14:25:00Z">
              <w:r w:rsidRPr="00D0447F">
                <w:rPr>
                  <w:rFonts w:asciiTheme="minorHAnsi" w:hAnsiTheme="minorHAnsi" w:cstheme="minorHAnsi"/>
                  <w:highlight w:val="yellow"/>
                  <w:rPrChange w:id="188" w:author="DELL" w:date="2016-10-23T11:09:00Z">
                    <w:rPr>
                      <w:rFonts w:asciiTheme="minorHAnsi" w:hAnsiTheme="minorHAnsi" w:cstheme="minorHAnsi"/>
                    </w:rPr>
                  </w:rPrChange>
                </w:rPr>
                <w:t xml:space="preserve"> information to be uploaded to help/track during separation.</w:t>
              </w:r>
            </w:ins>
            <w:ins w:id="189" w:author="DELL" w:date="2016-10-23T11:09:00Z">
              <w:r w:rsidR="005952A8" w:rsidRPr="005952A8">
                <w:rPr>
                  <w:rFonts w:asciiTheme="minorHAnsi" w:hAnsiTheme="minorHAnsi" w:cstheme="minorHAnsi"/>
                  <w:highlight w:val="yellow"/>
                </w:rPr>
                <w:t>(Out of Scope S5:a)</w:t>
              </w:r>
            </w:ins>
            <w:ins w:id="190" w:author="sufianrumi@yahoo.com" w:date="2016-10-17T14:25:00Z">
              <w:r w:rsidR="00B16833">
                <w:rPr>
                  <w:rFonts w:asciiTheme="minorHAnsi" w:hAnsiTheme="minorHAnsi" w:cstheme="minorHAnsi"/>
                </w:rPr>
                <w:t xml:space="preserve"> </w:t>
              </w:r>
            </w:ins>
          </w:p>
        </w:tc>
      </w:tr>
      <w:tr w:rsidR="00B61969" w:rsidRPr="00316D09" w:rsidTr="006F06BE">
        <w:tc>
          <w:tcPr>
            <w:tcW w:w="431" w:type="pct"/>
          </w:tcPr>
          <w:p w:rsidR="00B61969" w:rsidRPr="00DE7E09" w:rsidRDefault="00B66B73" w:rsidP="00316D09">
            <w:pPr>
              <w:rPr>
                <w:rFonts w:asciiTheme="minorHAnsi" w:hAnsiTheme="minorHAnsi" w:cstheme="minorHAnsi"/>
                <w:b/>
              </w:rPr>
            </w:pPr>
            <w:r w:rsidRPr="00DE7E09">
              <w:rPr>
                <w:rFonts w:asciiTheme="minorHAnsi" w:hAnsiTheme="minorHAnsi" w:cstheme="minorHAnsi"/>
                <w:b/>
              </w:rPr>
              <w:t>2.10</w:t>
            </w:r>
          </w:p>
        </w:tc>
        <w:tc>
          <w:tcPr>
            <w:tcW w:w="702" w:type="pct"/>
          </w:tcPr>
          <w:p w:rsidR="00B61969" w:rsidRPr="00DE7E09" w:rsidRDefault="00B61969" w:rsidP="003C2AC2">
            <w:pPr>
              <w:ind w:left="0" w:firstLine="0"/>
              <w:rPr>
                <w:rFonts w:asciiTheme="minorHAnsi" w:hAnsiTheme="minorHAnsi" w:cstheme="minorHAnsi"/>
                <w:b/>
              </w:rPr>
            </w:pPr>
            <w:r w:rsidRPr="00DE7E09">
              <w:rPr>
                <w:rFonts w:asciiTheme="minorHAnsi" w:hAnsiTheme="minorHAnsi" w:cstheme="minorHAnsi"/>
                <w:b/>
              </w:rPr>
              <w:t>Performance Appraisal</w:t>
            </w:r>
          </w:p>
        </w:tc>
        <w:tc>
          <w:tcPr>
            <w:tcW w:w="3867" w:type="pct"/>
          </w:tcPr>
          <w:p w:rsidR="00D309EB" w:rsidRPr="00316D09" w:rsidRDefault="00D309EB" w:rsidP="004E002C">
            <w:pPr>
              <w:rPr>
                <w:rFonts w:asciiTheme="minorHAnsi" w:hAnsiTheme="minorHAnsi" w:cstheme="minorHAnsi"/>
              </w:rPr>
            </w:pPr>
            <w:r w:rsidRPr="00316D09">
              <w:rPr>
                <w:rFonts w:asciiTheme="minorHAnsi" w:hAnsiTheme="minorHAnsi" w:cstheme="minorHAnsi"/>
              </w:rPr>
              <w:t>For staff appraisal related records staff will get the following report on ESS:</w:t>
            </w:r>
          </w:p>
          <w:p w:rsidR="00D309EB" w:rsidRPr="006D76C5" w:rsidRDefault="00D0447F" w:rsidP="006D76C5">
            <w:pPr>
              <w:pStyle w:val="ListParagraph"/>
              <w:numPr>
                <w:ilvl w:val="0"/>
                <w:numId w:val="13"/>
              </w:numPr>
              <w:rPr>
                <w:rFonts w:asciiTheme="minorHAnsi" w:hAnsiTheme="minorHAnsi" w:cstheme="minorHAnsi"/>
                <w:color w:val="FF0000"/>
                <w:rPrChange w:id="191" w:author="sufianrumi@yahoo.com" w:date="2016-10-19T13:08:00Z">
                  <w:rPr>
                    <w:rFonts w:asciiTheme="minorHAnsi" w:hAnsiTheme="minorHAnsi" w:cstheme="minorHAnsi"/>
                  </w:rPr>
                </w:rPrChange>
              </w:rPr>
            </w:pPr>
            <w:r w:rsidRPr="00D0447F">
              <w:rPr>
                <w:rFonts w:asciiTheme="minorHAnsi" w:hAnsiTheme="minorHAnsi" w:cstheme="minorHAnsi"/>
                <w:color w:val="FF0000"/>
                <w:rPrChange w:id="192" w:author="sufianrumi@yahoo.com" w:date="2016-10-19T13:08:00Z">
                  <w:rPr>
                    <w:rFonts w:asciiTheme="minorHAnsi" w:hAnsiTheme="minorHAnsi" w:cstheme="minorHAnsi"/>
                  </w:rPr>
                </w:rPrChange>
              </w:rPr>
              <w:t>360-degree report, [Please see annex for the format]</w:t>
            </w:r>
          </w:p>
          <w:p w:rsidR="00B61969" w:rsidRPr="006D76C5" w:rsidRDefault="00D0447F" w:rsidP="006D76C5">
            <w:pPr>
              <w:pStyle w:val="ListParagraph"/>
              <w:numPr>
                <w:ilvl w:val="0"/>
                <w:numId w:val="13"/>
              </w:numPr>
              <w:rPr>
                <w:ins w:id="193" w:author="sufianrumi@yahoo.com" w:date="2016-10-19T13:06:00Z"/>
                <w:rFonts w:asciiTheme="minorHAnsi" w:hAnsiTheme="minorHAnsi" w:cstheme="minorHAnsi"/>
                <w:color w:val="FF0000"/>
                <w:rPrChange w:id="194" w:author="sufianrumi@yahoo.com" w:date="2016-10-19T13:08:00Z">
                  <w:rPr>
                    <w:ins w:id="195" w:author="sufianrumi@yahoo.com" w:date="2016-10-19T13:06:00Z"/>
                    <w:rFonts w:asciiTheme="minorHAnsi" w:hAnsiTheme="minorHAnsi" w:cstheme="minorHAnsi"/>
                  </w:rPr>
                </w:rPrChange>
              </w:rPr>
            </w:pPr>
            <w:r w:rsidRPr="00D0447F">
              <w:rPr>
                <w:rFonts w:asciiTheme="minorHAnsi" w:hAnsiTheme="minorHAnsi" w:cstheme="minorHAnsi"/>
                <w:color w:val="FF0000"/>
                <w:rPrChange w:id="196" w:author="sufianrumi@yahoo.com" w:date="2016-10-19T13:08:00Z">
                  <w:rPr>
                    <w:rFonts w:asciiTheme="minorHAnsi" w:hAnsiTheme="minorHAnsi" w:cstheme="minorHAnsi"/>
                  </w:rPr>
                </w:rPrChange>
              </w:rPr>
              <w:t>Yearly appraisal report [Please see annex for the format]</w:t>
            </w:r>
          </w:p>
          <w:p w:rsidR="006D76C5" w:rsidRPr="005952A8" w:rsidRDefault="00D0447F" w:rsidP="006D76C5">
            <w:pPr>
              <w:pStyle w:val="ListParagraph"/>
              <w:numPr>
                <w:ilvl w:val="0"/>
                <w:numId w:val="13"/>
              </w:numPr>
              <w:rPr>
                <w:ins w:id="197" w:author="sufianrumi@yahoo.com" w:date="2016-10-19T13:04:00Z"/>
                <w:rFonts w:asciiTheme="minorHAnsi" w:hAnsiTheme="minorHAnsi" w:cstheme="minorHAnsi"/>
                <w:highlight w:val="yellow"/>
                <w:rPrChange w:id="198" w:author="DELL" w:date="2016-10-23T11:11:00Z">
                  <w:rPr>
                    <w:ins w:id="199" w:author="sufianrumi@yahoo.com" w:date="2016-10-19T13:04:00Z"/>
                    <w:rFonts w:asciiTheme="minorHAnsi" w:hAnsiTheme="minorHAnsi" w:cstheme="minorHAnsi"/>
                  </w:rPr>
                </w:rPrChange>
              </w:rPr>
            </w:pPr>
            <w:ins w:id="200" w:author="sufianrumi@yahoo.com" w:date="2016-10-19T13:06:00Z">
              <w:r w:rsidRPr="00D0447F">
                <w:rPr>
                  <w:rFonts w:asciiTheme="minorHAnsi" w:hAnsiTheme="minorHAnsi" w:cstheme="minorHAnsi"/>
                  <w:highlight w:val="yellow"/>
                  <w:rPrChange w:id="201" w:author="DELL" w:date="2016-10-23T11:11:00Z">
                    <w:rPr>
                      <w:rFonts w:asciiTheme="minorHAnsi" w:hAnsiTheme="minorHAnsi" w:cstheme="minorHAnsi"/>
                    </w:rPr>
                  </w:rPrChange>
                </w:rPr>
                <w:t>Appraisal Form A/KPI format</w:t>
              </w:r>
            </w:ins>
            <w:ins w:id="202" w:author="sufianrumi@yahoo.com" w:date="2016-10-19T13:08:00Z">
              <w:r w:rsidRPr="00D0447F">
                <w:rPr>
                  <w:rFonts w:asciiTheme="minorHAnsi" w:hAnsiTheme="minorHAnsi" w:cstheme="minorHAnsi"/>
                  <w:highlight w:val="yellow"/>
                  <w:rPrChange w:id="203" w:author="DELL" w:date="2016-10-23T11:11:00Z">
                    <w:rPr>
                      <w:rFonts w:asciiTheme="minorHAnsi" w:hAnsiTheme="minorHAnsi" w:cstheme="minorHAnsi"/>
                    </w:rPr>
                  </w:rPrChange>
                </w:rPr>
                <w:t xml:space="preserve"> shall be used for appraisal.</w:t>
              </w:r>
            </w:ins>
            <w:ins w:id="204" w:author="DELL" w:date="2016-10-23T11:10:00Z">
              <w:r w:rsidR="005952A8" w:rsidRPr="005952A8">
                <w:rPr>
                  <w:rFonts w:asciiTheme="minorHAnsi" w:hAnsiTheme="minorHAnsi" w:cstheme="minorHAnsi"/>
                  <w:highlight w:val="yellow"/>
                </w:rPr>
                <w:t>(Out of Scope S7:b)</w:t>
              </w:r>
            </w:ins>
          </w:p>
          <w:p w:rsidR="00D0447F" w:rsidRDefault="00D0447F" w:rsidP="00D0447F">
            <w:pPr>
              <w:pStyle w:val="Default"/>
              <w:numPr>
                <w:ilvl w:val="0"/>
                <w:numId w:val="13"/>
              </w:numPr>
              <w:rPr>
                <w:ins w:id="205" w:author="sufianrumi@yahoo.com" w:date="2016-10-19T13:08:00Z"/>
                <w:rFonts w:asciiTheme="minorHAnsi" w:hAnsiTheme="minorHAnsi" w:cstheme="minorHAnsi"/>
              </w:rPr>
              <w:pPrChange w:id="206" w:author="sufianrumi@yahoo.com" w:date="2016-10-19T13:08:00Z">
                <w:pPr>
                  <w:pStyle w:val="ListParagraph"/>
                  <w:numPr>
                    <w:numId w:val="13"/>
                  </w:numPr>
                </w:pPr>
              </w:pPrChange>
            </w:pPr>
            <w:ins w:id="207" w:author="sufianrumi@yahoo.com" w:date="2016-10-19T13:08:00Z">
              <w:r w:rsidRPr="00D0447F">
                <w:rPr>
                  <w:rFonts w:asciiTheme="minorHAnsi" w:hAnsiTheme="minorHAnsi"/>
                  <w:sz w:val="20"/>
                  <w:szCs w:val="20"/>
                  <w:rPrChange w:id="208" w:author="DELL" w:date="2016-10-24T16:29:00Z">
                    <w:rPr>
                      <w:rFonts w:asciiTheme="minorHAnsi" w:hAnsiTheme="minorHAnsi"/>
                    </w:rPr>
                  </w:rPrChange>
                </w:rPr>
                <w:t>All appraisals shall be recorded year wise in each employee’s folder</w:t>
              </w:r>
              <w:del w:id="209" w:author="DELL" w:date="2016-10-24T16:29:00Z">
                <w:r w:rsidRPr="00D0447F">
                  <w:rPr>
                    <w:rFonts w:asciiTheme="minorHAnsi" w:hAnsiTheme="minorHAnsi"/>
                    <w:sz w:val="20"/>
                    <w:szCs w:val="20"/>
                    <w:rPrChange w:id="210" w:author="DELL" w:date="2016-10-24T16:29:00Z">
                      <w:rPr>
                        <w:rFonts w:asciiTheme="minorHAnsi" w:hAnsiTheme="minorHAnsi"/>
                      </w:rPr>
                    </w:rPrChange>
                  </w:rPr>
                  <w:delText>.</w:delText>
                </w:r>
              </w:del>
            </w:ins>
          </w:p>
          <w:p w:rsidR="00D0447F" w:rsidRDefault="00D0447F" w:rsidP="00D0447F">
            <w:pPr>
              <w:pStyle w:val="Default"/>
              <w:numPr>
                <w:ilvl w:val="0"/>
                <w:numId w:val="13"/>
              </w:numPr>
              <w:rPr>
                <w:rFonts w:asciiTheme="minorHAnsi" w:hAnsiTheme="minorHAnsi" w:cstheme="minorHAnsi"/>
              </w:rPr>
              <w:pPrChange w:id="211" w:author="sufianrumi@yahoo.com" w:date="2016-10-19T13:08:00Z">
                <w:pPr>
                  <w:pStyle w:val="ListParagraph"/>
                  <w:numPr>
                    <w:numId w:val="13"/>
                  </w:numPr>
                </w:pPr>
              </w:pPrChange>
            </w:pPr>
            <w:ins w:id="212" w:author="sufianrumi@yahoo.com" w:date="2016-10-19T13:05:00Z">
              <w:r w:rsidRPr="00D0447F">
                <w:rPr>
                  <w:rFonts w:asciiTheme="minorHAnsi" w:hAnsiTheme="minorHAnsi"/>
                  <w:sz w:val="20"/>
                  <w:szCs w:val="20"/>
                  <w:highlight w:val="yellow"/>
                  <w:rPrChange w:id="213" w:author="DELL" w:date="2016-10-23T11:11:00Z">
                    <w:rPr>
                      <w:rFonts w:asciiTheme="minorHAnsi" w:hAnsiTheme="minorHAnsi"/>
                    </w:rPr>
                  </w:rPrChange>
                </w:rPr>
                <w:t>HO line manager can send Performance Improvement or Appreciation letter from the template with necessary changes through this system.</w:t>
              </w:r>
            </w:ins>
            <w:ins w:id="214" w:author="DELL" w:date="2016-10-23T11:11:00Z">
              <w:r w:rsidR="005952A8">
                <w:rPr>
                  <w:rFonts w:asciiTheme="minorHAnsi" w:hAnsiTheme="minorHAnsi"/>
                  <w:sz w:val="20"/>
                  <w:szCs w:val="20"/>
                  <w:highlight w:val="yellow"/>
                </w:rPr>
                <w:t xml:space="preserve"> (New)</w:t>
              </w:r>
            </w:ins>
          </w:p>
        </w:tc>
      </w:tr>
      <w:tr w:rsidR="00E4209B" w:rsidRPr="00316D09" w:rsidTr="006F06BE">
        <w:tc>
          <w:tcPr>
            <w:tcW w:w="431" w:type="pct"/>
          </w:tcPr>
          <w:p w:rsidR="00E4209B" w:rsidRPr="00DE7E09" w:rsidRDefault="00E4209B" w:rsidP="00E4209B">
            <w:pPr>
              <w:rPr>
                <w:rFonts w:cstheme="minorHAnsi"/>
                <w:b/>
              </w:rPr>
            </w:pPr>
            <w:r w:rsidRPr="00DE7E09">
              <w:rPr>
                <w:rFonts w:cstheme="minorHAnsi"/>
                <w:b/>
              </w:rPr>
              <w:t>2.11</w:t>
            </w:r>
          </w:p>
        </w:tc>
        <w:tc>
          <w:tcPr>
            <w:tcW w:w="702" w:type="pct"/>
          </w:tcPr>
          <w:p w:rsidR="00E4209B" w:rsidRPr="00DE7E09" w:rsidRDefault="00E4209B" w:rsidP="00E4209B">
            <w:pPr>
              <w:ind w:left="0" w:firstLine="0"/>
              <w:rPr>
                <w:rFonts w:asciiTheme="minorHAnsi" w:hAnsiTheme="minorHAnsi" w:cstheme="minorHAnsi"/>
                <w:b/>
              </w:rPr>
            </w:pPr>
            <w:r w:rsidRPr="00DE7E09">
              <w:rPr>
                <w:rFonts w:asciiTheme="minorHAnsi" w:hAnsiTheme="minorHAnsi" w:cstheme="minorHAnsi"/>
                <w:b/>
              </w:rPr>
              <w:t>Staff Movement</w:t>
            </w:r>
          </w:p>
        </w:tc>
        <w:tc>
          <w:tcPr>
            <w:tcW w:w="3867" w:type="pct"/>
          </w:tcPr>
          <w:p w:rsidR="00E4209B" w:rsidRPr="00C70A85" w:rsidRDefault="00E4209B" w:rsidP="00E4209B">
            <w:pPr>
              <w:rPr>
                <w:rFonts w:asciiTheme="minorHAnsi" w:hAnsiTheme="minorHAnsi" w:cstheme="minorHAnsi"/>
              </w:rPr>
            </w:pPr>
            <w:r w:rsidRPr="00C70A85">
              <w:rPr>
                <w:rFonts w:asciiTheme="minorHAnsi" w:hAnsiTheme="minorHAnsi" w:cstheme="minorHAnsi"/>
              </w:rPr>
              <w:t>Staffs field movement entry facility with date range &amp; mail notification to supervisor</w:t>
            </w:r>
          </w:p>
        </w:tc>
      </w:tr>
      <w:tr w:rsidR="00B013CB" w:rsidRPr="00316D09" w:rsidTr="006F06BE">
        <w:trPr>
          <w:ins w:id="215" w:author="sufianrumi@yahoo.com" w:date="2016-10-17T15:10:00Z"/>
        </w:trPr>
        <w:tc>
          <w:tcPr>
            <w:tcW w:w="431" w:type="pct"/>
          </w:tcPr>
          <w:p w:rsidR="00B013CB" w:rsidRPr="00DE7E09" w:rsidRDefault="00B013CB" w:rsidP="00E4209B">
            <w:pPr>
              <w:rPr>
                <w:ins w:id="216" w:author="sufianrumi@yahoo.com" w:date="2016-10-17T15:10:00Z"/>
                <w:rFonts w:cstheme="minorHAnsi"/>
                <w:b/>
              </w:rPr>
            </w:pPr>
          </w:p>
        </w:tc>
        <w:tc>
          <w:tcPr>
            <w:tcW w:w="702" w:type="pct"/>
          </w:tcPr>
          <w:p w:rsidR="00B013CB" w:rsidRPr="0034131F" w:rsidRDefault="00D0447F" w:rsidP="00E4209B">
            <w:pPr>
              <w:ind w:left="0" w:firstLine="0"/>
              <w:rPr>
                <w:ins w:id="217" w:author="sufianrumi@yahoo.com" w:date="2016-10-17T15:10:00Z"/>
                <w:rFonts w:asciiTheme="minorHAnsi" w:hAnsiTheme="minorHAnsi" w:cstheme="minorHAnsi"/>
                <w:b/>
                <w:highlight w:val="yellow"/>
                <w:rPrChange w:id="218" w:author="DELL" w:date="2016-10-23T11:12:00Z">
                  <w:rPr>
                    <w:ins w:id="219" w:author="sufianrumi@yahoo.com" w:date="2016-10-17T15:10:00Z"/>
                    <w:rFonts w:asciiTheme="minorHAnsi" w:hAnsiTheme="minorHAnsi" w:cstheme="minorHAnsi"/>
                    <w:b/>
                  </w:rPr>
                </w:rPrChange>
              </w:rPr>
            </w:pPr>
            <w:ins w:id="220" w:author="sufianrumi@yahoo.com" w:date="2016-10-17T15:10:00Z">
              <w:r w:rsidRPr="00D0447F">
                <w:rPr>
                  <w:rFonts w:asciiTheme="minorHAnsi" w:hAnsiTheme="minorHAnsi" w:cstheme="minorHAnsi"/>
                  <w:b/>
                  <w:highlight w:val="yellow"/>
                  <w:rPrChange w:id="221" w:author="DELL" w:date="2016-10-23T11:12:00Z">
                    <w:rPr>
                      <w:rFonts w:asciiTheme="minorHAnsi" w:hAnsiTheme="minorHAnsi" w:cstheme="minorHAnsi"/>
                      <w:b/>
                    </w:rPr>
                  </w:rPrChange>
                </w:rPr>
                <w:t>Confirmation appraisal</w:t>
              </w:r>
            </w:ins>
          </w:p>
        </w:tc>
        <w:tc>
          <w:tcPr>
            <w:tcW w:w="3867" w:type="pct"/>
          </w:tcPr>
          <w:p w:rsidR="00B013CB" w:rsidRPr="0034131F" w:rsidRDefault="00D0447F" w:rsidP="00B013CB">
            <w:pPr>
              <w:ind w:left="18" w:firstLine="0"/>
              <w:rPr>
                <w:ins w:id="222" w:author="sufianrumi@yahoo.com" w:date="2016-10-17T15:16:00Z"/>
                <w:rFonts w:asciiTheme="minorHAnsi" w:hAnsiTheme="minorHAnsi" w:cstheme="minorHAnsi"/>
                <w:highlight w:val="yellow"/>
                <w:rPrChange w:id="223" w:author="DELL" w:date="2016-10-23T11:12:00Z">
                  <w:rPr>
                    <w:ins w:id="224" w:author="sufianrumi@yahoo.com" w:date="2016-10-17T15:16:00Z"/>
                    <w:rFonts w:asciiTheme="minorHAnsi" w:hAnsiTheme="minorHAnsi" w:cstheme="minorHAnsi"/>
                  </w:rPr>
                </w:rPrChange>
              </w:rPr>
            </w:pPr>
            <w:ins w:id="225" w:author="sufianrumi@yahoo.com" w:date="2016-10-17T15:12:00Z">
              <w:r w:rsidRPr="00D0447F">
                <w:rPr>
                  <w:rFonts w:asciiTheme="minorHAnsi" w:hAnsiTheme="minorHAnsi" w:cstheme="minorHAnsi"/>
                  <w:highlight w:val="yellow"/>
                  <w:rPrChange w:id="226" w:author="DELL" w:date="2016-10-23T11:12:00Z">
                    <w:rPr>
                      <w:rFonts w:asciiTheme="minorHAnsi" w:hAnsiTheme="minorHAnsi" w:cstheme="minorHAnsi"/>
                    </w:rPr>
                  </w:rPrChange>
                </w:rPr>
                <w:t xml:space="preserve">For all regular employees </w:t>
              </w:r>
            </w:ins>
            <w:ins w:id="227" w:author="sufianrumi@yahoo.com" w:date="2016-10-17T15:11:00Z">
              <w:r w:rsidRPr="00D0447F">
                <w:rPr>
                  <w:rFonts w:asciiTheme="minorHAnsi" w:hAnsiTheme="minorHAnsi" w:cstheme="minorHAnsi"/>
                  <w:highlight w:val="yellow"/>
                  <w:rPrChange w:id="228" w:author="DELL" w:date="2016-10-23T11:12:00Z">
                    <w:rPr>
                      <w:rFonts w:asciiTheme="minorHAnsi" w:hAnsiTheme="minorHAnsi" w:cstheme="minorHAnsi"/>
                    </w:rPr>
                  </w:rPrChange>
                </w:rPr>
                <w:t>MSB Confirmation appraisal format</w:t>
              </w:r>
            </w:ins>
            <w:ins w:id="229" w:author="sufianrumi@yahoo.com" w:date="2016-10-17T15:14:00Z">
              <w:r w:rsidRPr="00D0447F">
                <w:rPr>
                  <w:rFonts w:asciiTheme="minorHAnsi" w:hAnsiTheme="minorHAnsi" w:cstheme="minorHAnsi"/>
                  <w:highlight w:val="yellow"/>
                  <w:rPrChange w:id="230" w:author="DELL" w:date="2016-10-23T11:12:00Z">
                    <w:rPr>
                      <w:rFonts w:asciiTheme="minorHAnsi" w:hAnsiTheme="minorHAnsi" w:cstheme="minorHAnsi"/>
                    </w:rPr>
                  </w:rPrChange>
                </w:rPr>
                <w:t>s</w:t>
              </w:r>
            </w:ins>
            <w:ins w:id="231" w:author="sufianrumi@yahoo.com" w:date="2016-10-17T15:11:00Z">
              <w:r w:rsidRPr="00D0447F">
                <w:rPr>
                  <w:rFonts w:asciiTheme="minorHAnsi" w:hAnsiTheme="minorHAnsi" w:cstheme="minorHAnsi"/>
                  <w:highlight w:val="yellow"/>
                  <w:rPrChange w:id="232" w:author="DELL" w:date="2016-10-23T11:12:00Z">
                    <w:rPr>
                      <w:rFonts w:asciiTheme="minorHAnsi" w:hAnsiTheme="minorHAnsi" w:cstheme="minorHAnsi"/>
                    </w:rPr>
                  </w:rPrChange>
                </w:rPr>
                <w:t xml:space="preserve"> with subsequent actions to be taken</w:t>
              </w:r>
            </w:ins>
            <w:ins w:id="233" w:author="sufianrumi@yahoo.com" w:date="2016-10-17T15:16:00Z">
              <w:r w:rsidRPr="00D0447F">
                <w:rPr>
                  <w:rFonts w:asciiTheme="minorHAnsi" w:hAnsiTheme="minorHAnsi" w:cstheme="minorHAnsi"/>
                  <w:highlight w:val="yellow"/>
                  <w:rPrChange w:id="234" w:author="DELL" w:date="2016-10-23T11:12:00Z">
                    <w:rPr>
                      <w:rFonts w:asciiTheme="minorHAnsi" w:hAnsiTheme="minorHAnsi" w:cstheme="minorHAnsi"/>
                    </w:rPr>
                  </w:rPrChange>
                </w:rPr>
                <w:t xml:space="preserve">. </w:t>
              </w:r>
            </w:ins>
          </w:p>
          <w:p w:rsidR="00D0447F" w:rsidRPr="00D0447F" w:rsidRDefault="00D0447F" w:rsidP="00D0447F">
            <w:pPr>
              <w:pStyle w:val="Default"/>
              <w:numPr>
                <w:ilvl w:val="0"/>
                <w:numId w:val="90"/>
              </w:numPr>
              <w:rPr>
                <w:ins w:id="235" w:author="sufianrumi@yahoo.com" w:date="2016-10-19T13:09:00Z"/>
                <w:rFonts w:asciiTheme="minorHAnsi" w:hAnsiTheme="minorHAnsi" w:cstheme="minorHAnsi"/>
                <w:sz w:val="20"/>
                <w:szCs w:val="20"/>
                <w:highlight w:val="yellow"/>
                <w:rPrChange w:id="236" w:author="DELL" w:date="2016-10-23T11:12:00Z">
                  <w:rPr>
                    <w:ins w:id="237" w:author="sufianrumi@yahoo.com" w:date="2016-10-19T13:09:00Z"/>
                    <w:rFonts w:asciiTheme="minorHAnsi" w:hAnsiTheme="minorHAnsi" w:cstheme="minorHAnsi"/>
                    <w:sz w:val="20"/>
                    <w:szCs w:val="20"/>
                  </w:rPr>
                </w:rPrChange>
              </w:rPr>
              <w:pPrChange w:id="238" w:author="sufianrumi@yahoo.com" w:date="2016-10-17T15:16:00Z">
                <w:pPr>
                  <w:pStyle w:val="Default"/>
                  <w:ind w:left="0" w:firstLine="0"/>
                </w:pPr>
              </w:pPrChange>
            </w:pPr>
            <w:ins w:id="239" w:author="sufianrumi@yahoo.com" w:date="2016-10-17T15:16:00Z">
              <w:r w:rsidRPr="00D0447F">
                <w:rPr>
                  <w:rFonts w:asciiTheme="minorHAnsi" w:hAnsiTheme="minorHAnsi" w:cstheme="minorHAnsi"/>
                  <w:sz w:val="20"/>
                  <w:szCs w:val="20"/>
                  <w:highlight w:val="yellow"/>
                  <w:rPrChange w:id="240" w:author="DELL" w:date="2016-10-23T11:12:00Z">
                    <w:rPr>
                      <w:rFonts w:asciiTheme="minorHAnsi" w:hAnsiTheme="minorHAnsi" w:cstheme="minorHAnsi"/>
                      <w:sz w:val="20"/>
                      <w:szCs w:val="20"/>
                    </w:rPr>
                  </w:rPrChange>
                </w:rPr>
                <w:t xml:space="preserve">For technical positions Probation Period will be 3 months with extendable up to another 3 months. And for non-technical Probation Period will be 6 months. </w:t>
              </w:r>
            </w:ins>
          </w:p>
          <w:p w:rsidR="00D0447F" w:rsidRPr="00D0447F" w:rsidRDefault="00D0447F" w:rsidP="00D0447F">
            <w:pPr>
              <w:pStyle w:val="Default"/>
              <w:numPr>
                <w:ilvl w:val="0"/>
                <w:numId w:val="90"/>
              </w:numPr>
              <w:rPr>
                <w:ins w:id="241" w:author="sufianrumi@yahoo.com" w:date="2016-10-17T15:16:00Z"/>
                <w:rFonts w:asciiTheme="minorHAnsi" w:hAnsiTheme="minorHAnsi" w:cstheme="minorHAnsi"/>
                <w:sz w:val="20"/>
                <w:szCs w:val="20"/>
                <w:highlight w:val="yellow"/>
                <w:rPrChange w:id="242" w:author="DELL" w:date="2016-10-23T11:12:00Z">
                  <w:rPr>
                    <w:ins w:id="243" w:author="sufianrumi@yahoo.com" w:date="2016-10-17T15:16:00Z"/>
                    <w:rFonts w:asciiTheme="minorHAnsi" w:hAnsiTheme="minorHAnsi" w:cstheme="minorHAnsi"/>
                    <w:sz w:val="20"/>
                    <w:szCs w:val="20"/>
                  </w:rPr>
                </w:rPrChange>
              </w:rPr>
              <w:pPrChange w:id="244" w:author="sufianrumi@yahoo.com" w:date="2016-10-17T15:16:00Z">
                <w:pPr>
                  <w:pStyle w:val="Default"/>
                  <w:ind w:left="0" w:firstLine="0"/>
                </w:pPr>
              </w:pPrChange>
            </w:pPr>
            <w:ins w:id="245" w:author="sufianrumi@yahoo.com" w:date="2016-10-19T13:09:00Z">
              <w:r w:rsidRPr="00D0447F">
                <w:rPr>
                  <w:rFonts w:asciiTheme="minorHAnsi" w:hAnsiTheme="minorHAnsi" w:cstheme="minorHAnsi"/>
                  <w:sz w:val="20"/>
                  <w:szCs w:val="20"/>
                  <w:highlight w:val="yellow"/>
                  <w:rPrChange w:id="246" w:author="DELL" w:date="2016-10-23T11:12:00Z">
                    <w:rPr>
                      <w:rFonts w:asciiTheme="minorHAnsi" w:hAnsiTheme="minorHAnsi" w:cstheme="minorHAnsi"/>
                      <w:sz w:val="20"/>
                      <w:szCs w:val="20"/>
                    </w:rPr>
                  </w:rPrChange>
                </w:rPr>
                <w:t>Two sets of confirmation appraisal</w:t>
              </w:r>
            </w:ins>
            <w:ins w:id="247" w:author="sufianrumi@yahoo.com" w:date="2016-10-19T13:10:00Z">
              <w:r w:rsidRPr="00D0447F">
                <w:rPr>
                  <w:rFonts w:asciiTheme="minorHAnsi" w:hAnsiTheme="minorHAnsi" w:cstheme="minorHAnsi"/>
                  <w:sz w:val="20"/>
                  <w:szCs w:val="20"/>
                  <w:highlight w:val="yellow"/>
                  <w:rPrChange w:id="248" w:author="DELL" w:date="2016-10-23T11:12:00Z">
                    <w:rPr>
                      <w:rFonts w:asciiTheme="minorHAnsi" w:hAnsiTheme="minorHAnsi" w:cstheme="minorHAnsi"/>
                      <w:sz w:val="20"/>
                      <w:szCs w:val="20"/>
                    </w:rPr>
                  </w:rPrChange>
                </w:rPr>
                <w:t xml:space="preserve"> forms are using i.e. technical &amp; non-technical. </w:t>
              </w:r>
            </w:ins>
          </w:p>
          <w:p w:rsidR="00D0447F" w:rsidRDefault="00D0447F" w:rsidP="00D0447F">
            <w:pPr>
              <w:pStyle w:val="Default"/>
              <w:numPr>
                <w:ilvl w:val="0"/>
                <w:numId w:val="90"/>
              </w:numPr>
              <w:rPr>
                <w:ins w:id="249" w:author="DELL" w:date="2016-10-25T11:42:00Z"/>
                <w:rFonts w:asciiTheme="minorHAnsi" w:hAnsiTheme="minorHAnsi" w:cstheme="minorHAnsi"/>
                <w:highlight w:val="yellow"/>
              </w:rPr>
              <w:pPrChange w:id="250" w:author="sufianrumi@yahoo.com" w:date="2016-10-17T15:18:00Z">
                <w:pPr/>
              </w:pPrChange>
            </w:pPr>
            <w:ins w:id="251" w:author="sufianrumi@yahoo.com" w:date="2016-10-17T15:16:00Z">
              <w:r w:rsidRPr="00D0447F">
                <w:rPr>
                  <w:rFonts w:asciiTheme="minorHAnsi" w:hAnsiTheme="minorHAnsi" w:cstheme="minorHAnsi"/>
                  <w:sz w:val="20"/>
                  <w:szCs w:val="20"/>
                  <w:highlight w:val="yellow"/>
                  <w:rPrChange w:id="252" w:author="DELL" w:date="2016-10-23T11:12:00Z">
                    <w:rPr>
                      <w:rFonts w:asciiTheme="minorHAnsi" w:hAnsiTheme="minorHAnsi" w:cstheme="minorHAnsi"/>
                    </w:rPr>
                  </w:rPrChange>
                </w:rPr>
                <w:t>Before completing the Probation Period a Confirmation Appraisal shall be done by appropriate personnel by last week of Probation Period for subsequent approval from management and reached to HR as well as update his/her status in the system accordingly.</w:t>
              </w:r>
            </w:ins>
          </w:p>
          <w:p w:rsidR="007A2A97" w:rsidRDefault="00D0447F">
            <w:pPr>
              <w:pStyle w:val="Default"/>
              <w:numPr>
                <w:ilvl w:val="0"/>
                <w:numId w:val="90"/>
              </w:numPr>
              <w:rPr>
                <w:ins w:id="253" w:author="sufianrumi@yahoo.com" w:date="2016-10-17T15:10:00Z"/>
                <w:rFonts w:asciiTheme="minorHAnsi" w:hAnsiTheme="minorHAnsi" w:cstheme="minorHAnsi"/>
                <w:color w:val="0070C0"/>
                <w:highlight w:val="yellow"/>
                <w:rPrChange w:id="254" w:author="DELL" w:date="2016-10-25T11:42:00Z">
                  <w:rPr>
                    <w:ins w:id="255" w:author="sufianrumi@yahoo.com" w:date="2016-10-17T15:10:00Z"/>
                    <w:rFonts w:asciiTheme="minorHAnsi" w:hAnsiTheme="minorHAnsi" w:cstheme="minorHAnsi"/>
                  </w:rPr>
                </w:rPrChange>
              </w:rPr>
              <w:pPrChange w:id="256" w:author="sufianrumi@yahoo.com" w:date="2016-10-17T15:18:00Z">
                <w:pPr/>
              </w:pPrChange>
            </w:pPr>
            <w:ins w:id="257" w:author="DELL" w:date="2016-10-25T11:42:00Z">
              <w:r w:rsidRPr="00D0447F">
                <w:rPr>
                  <w:rFonts w:ascii="Calibri" w:hAnsi="Calibri"/>
                  <w:color w:val="0070C0"/>
                  <w:highlight w:val="yellow"/>
                  <w:rPrChange w:id="258" w:author="DELL" w:date="2016-10-25T11:42:00Z">
                    <w:rPr>
                      <w:rFonts w:ascii="Calibri" w:hAnsi="Calibri"/>
                    </w:rPr>
                  </w:rPrChange>
                </w:rPr>
                <w:t>Training need can be assessed and incorporated into the system.</w:t>
              </w:r>
            </w:ins>
          </w:p>
        </w:tc>
      </w:tr>
      <w:tr w:rsidR="00B013CB" w:rsidRPr="00316D09" w:rsidTr="006F06BE">
        <w:trPr>
          <w:ins w:id="259" w:author="sufianrumi@yahoo.com" w:date="2016-10-17T15:10:00Z"/>
        </w:trPr>
        <w:tc>
          <w:tcPr>
            <w:tcW w:w="431" w:type="pct"/>
          </w:tcPr>
          <w:p w:rsidR="00B013CB" w:rsidRPr="00DE7E09" w:rsidRDefault="00B013CB" w:rsidP="00E4209B">
            <w:pPr>
              <w:rPr>
                <w:ins w:id="260" w:author="sufianrumi@yahoo.com" w:date="2016-10-17T15:10:00Z"/>
                <w:rFonts w:cstheme="minorHAnsi"/>
                <w:b/>
              </w:rPr>
            </w:pPr>
          </w:p>
        </w:tc>
        <w:tc>
          <w:tcPr>
            <w:tcW w:w="702" w:type="pct"/>
          </w:tcPr>
          <w:p w:rsidR="00B013CB" w:rsidRDefault="00B013CB" w:rsidP="00E4209B">
            <w:pPr>
              <w:ind w:left="0" w:firstLine="0"/>
              <w:rPr>
                <w:ins w:id="261" w:author="sufianrumi@yahoo.com" w:date="2016-10-17T15:10:00Z"/>
                <w:rFonts w:asciiTheme="minorHAnsi" w:hAnsiTheme="minorHAnsi" w:cstheme="minorHAnsi"/>
                <w:b/>
              </w:rPr>
            </w:pPr>
            <w:ins w:id="262" w:author="sufianrumi@yahoo.com" w:date="2016-10-17T15:11:00Z">
              <w:r>
                <w:rPr>
                  <w:rFonts w:asciiTheme="minorHAnsi" w:hAnsiTheme="minorHAnsi" w:cstheme="minorHAnsi"/>
                  <w:b/>
                </w:rPr>
                <w:t>HR requisition</w:t>
              </w:r>
            </w:ins>
          </w:p>
        </w:tc>
        <w:tc>
          <w:tcPr>
            <w:tcW w:w="3867" w:type="pct"/>
          </w:tcPr>
          <w:p w:rsidR="00B013CB" w:rsidRPr="0034131F" w:rsidRDefault="00D0447F" w:rsidP="0034131F">
            <w:pPr>
              <w:ind w:left="18" w:hanging="18"/>
              <w:rPr>
                <w:ins w:id="263" w:author="sufianrumi@yahoo.com" w:date="2016-10-17T15:10:00Z"/>
                <w:rFonts w:asciiTheme="minorHAnsi" w:hAnsiTheme="minorHAnsi" w:cstheme="minorHAnsi"/>
                <w:highlight w:val="yellow"/>
                <w:rPrChange w:id="264" w:author="DELL" w:date="2016-10-23T11:15:00Z">
                  <w:rPr>
                    <w:ins w:id="265" w:author="sufianrumi@yahoo.com" w:date="2016-10-17T15:10:00Z"/>
                    <w:rFonts w:asciiTheme="minorHAnsi" w:hAnsiTheme="minorHAnsi" w:cstheme="minorHAnsi"/>
                  </w:rPr>
                </w:rPrChange>
              </w:rPr>
            </w:pPr>
            <w:ins w:id="266" w:author="sufianrumi@yahoo.com" w:date="2016-10-17T15:20:00Z">
              <w:r w:rsidRPr="00D0447F">
                <w:rPr>
                  <w:rFonts w:asciiTheme="minorHAnsi" w:hAnsiTheme="minorHAnsi" w:cstheme="minorHAnsi"/>
                  <w:highlight w:val="yellow"/>
                  <w:rPrChange w:id="267" w:author="DELL" w:date="2016-10-23T11:15:00Z">
                    <w:rPr>
                      <w:rFonts w:asciiTheme="minorHAnsi" w:hAnsiTheme="minorHAnsi" w:cstheme="minorHAnsi"/>
                    </w:rPr>
                  </w:rPrChange>
                </w:rPr>
                <w:t xml:space="preserve">MSB </w:t>
              </w:r>
            </w:ins>
            <w:ins w:id="268" w:author="sufianrumi@yahoo.com" w:date="2016-10-17T15:19:00Z">
              <w:r w:rsidRPr="00D0447F">
                <w:rPr>
                  <w:rFonts w:asciiTheme="minorHAnsi" w:hAnsiTheme="minorHAnsi" w:cstheme="minorHAnsi"/>
                  <w:highlight w:val="yellow"/>
                  <w:rPrChange w:id="269" w:author="DELL" w:date="2016-10-23T11:15:00Z">
                    <w:rPr>
                      <w:rFonts w:asciiTheme="minorHAnsi" w:hAnsiTheme="minorHAnsi" w:cstheme="minorHAnsi"/>
                    </w:rPr>
                  </w:rPrChange>
                </w:rPr>
                <w:t xml:space="preserve">HR requisition form can be generated by </w:t>
              </w:r>
            </w:ins>
            <w:ins w:id="270" w:author="sufianrumi@yahoo.com" w:date="2016-10-17T15:21:00Z">
              <w:r w:rsidRPr="00D0447F">
                <w:rPr>
                  <w:rFonts w:asciiTheme="minorHAnsi" w:hAnsiTheme="minorHAnsi" w:cstheme="minorHAnsi"/>
                  <w:highlight w:val="yellow"/>
                  <w:rPrChange w:id="271" w:author="DELL" w:date="2016-10-23T11:15:00Z">
                    <w:rPr>
                      <w:rFonts w:asciiTheme="minorHAnsi" w:hAnsiTheme="minorHAnsi" w:cstheme="minorHAnsi"/>
                    </w:rPr>
                  </w:rPrChange>
                </w:rPr>
                <w:t>O</w:t>
              </w:r>
            </w:ins>
            <w:ins w:id="272" w:author="sufianrumi@yahoo.com" w:date="2016-10-17T15:19:00Z">
              <w:r w:rsidRPr="00D0447F">
                <w:rPr>
                  <w:rFonts w:asciiTheme="minorHAnsi" w:hAnsiTheme="minorHAnsi" w:cstheme="minorHAnsi"/>
                  <w:highlight w:val="yellow"/>
                  <w:rPrChange w:id="273" w:author="DELL" w:date="2016-10-23T11:15:00Z">
                    <w:rPr>
                      <w:rFonts w:asciiTheme="minorHAnsi" w:hAnsiTheme="minorHAnsi" w:cstheme="minorHAnsi"/>
                    </w:rPr>
                  </w:rPrChange>
                </w:rPr>
                <w:t xml:space="preserve">fficer level at HO only with subsequent actions </w:t>
              </w:r>
            </w:ins>
            <w:ins w:id="274" w:author="sufianrumi@yahoo.com" w:date="2016-10-17T15:21:00Z">
              <w:r w:rsidRPr="00D0447F">
                <w:rPr>
                  <w:rFonts w:asciiTheme="minorHAnsi" w:hAnsiTheme="minorHAnsi" w:cstheme="minorHAnsi"/>
                  <w:highlight w:val="yellow"/>
                  <w:rPrChange w:id="275" w:author="DELL" w:date="2016-10-23T11:15:00Z">
                    <w:rPr>
                      <w:rFonts w:asciiTheme="minorHAnsi" w:hAnsiTheme="minorHAnsi" w:cstheme="minorHAnsi"/>
                    </w:rPr>
                  </w:rPrChange>
                </w:rPr>
                <w:t>(Officer &gt;HoD&gt; GM HR &gt; CD</w:t>
              </w:r>
            </w:ins>
            <w:ins w:id="276" w:author="sufianrumi@yahoo.com" w:date="2016-10-17T15:22:00Z">
              <w:r w:rsidRPr="00D0447F">
                <w:rPr>
                  <w:rFonts w:asciiTheme="minorHAnsi" w:hAnsiTheme="minorHAnsi" w:cstheme="minorHAnsi"/>
                  <w:highlight w:val="yellow"/>
                  <w:rPrChange w:id="277" w:author="DELL" w:date="2016-10-23T11:15:00Z">
                    <w:rPr>
                      <w:rFonts w:asciiTheme="minorHAnsi" w:hAnsiTheme="minorHAnsi" w:cstheme="minorHAnsi"/>
                    </w:rPr>
                  </w:rPrChange>
                </w:rPr>
                <w:t xml:space="preserve">). Position specific information can be pulled from </w:t>
              </w:r>
            </w:ins>
            <w:ins w:id="278" w:author="sufianrumi@yahoo.com" w:date="2016-10-17T15:23:00Z">
              <w:r w:rsidRPr="00D0447F">
                <w:rPr>
                  <w:rFonts w:asciiTheme="minorHAnsi" w:hAnsiTheme="minorHAnsi" w:cstheme="minorHAnsi"/>
                  <w:highlight w:val="yellow"/>
                  <w:rPrChange w:id="279" w:author="DELL" w:date="2016-10-23T11:15:00Z">
                    <w:rPr>
                      <w:rFonts w:asciiTheme="minorHAnsi" w:hAnsiTheme="minorHAnsi" w:cstheme="minorHAnsi"/>
                    </w:rPr>
                  </w:rPrChange>
                </w:rPr>
                <w:t xml:space="preserve">theinformation databank to fill the HRR. </w:t>
              </w:r>
            </w:ins>
            <w:ins w:id="280" w:author="DELL" w:date="2016-10-23T11:13:00Z">
              <w:r w:rsidR="0034131F" w:rsidRPr="0034131F">
                <w:rPr>
                  <w:rFonts w:asciiTheme="minorHAnsi" w:hAnsiTheme="minorHAnsi" w:cstheme="minorHAnsi"/>
                  <w:highlight w:val="yellow"/>
                </w:rPr>
                <w:t>(Out of Scope S2:</w:t>
              </w:r>
            </w:ins>
            <w:ins w:id="281" w:author="DELL" w:date="2016-10-23T11:14:00Z">
              <w:r w:rsidR="0034131F" w:rsidRPr="0034131F">
                <w:rPr>
                  <w:rFonts w:asciiTheme="minorHAnsi" w:hAnsiTheme="minorHAnsi" w:cstheme="minorHAnsi"/>
                  <w:highlight w:val="yellow"/>
                </w:rPr>
                <w:t>f</w:t>
              </w:r>
            </w:ins>
            <w:ins w:id="282" w:author="DELL" w:date="2016-10-23T11:13:00Z">
              <w:r w:rsidR="0034131F" w:rsidRPr="0034131F">
                <w:rPr>
                  <w:rFonts w:asciiTheme="minorHAnsi" w:hAnsiTheme="minorHAnsi" w:cstheme="minorHAnsi"/>
                  <w:highlight w:val="yellow"/>
                </w:rPr>
                <w:t>)</w:t>
              </w:r>
            </w:ins>
          </w:p>
        </w:tc>
      </w:tr>
      <w:tr w:rsidR="00656878" w:rsidRPr="00316D09" w:rsidTr="006F06BE">
        <w:trPr>
          <w:ins w:id="283" w:author="sufianrumi@yahoo.com" w:date="2016-10-18T13:14:00Z"/>
        </w:trPr>
        <w:tc>
          <w:tcPr>
            <w:tcW w:w="431" w:type="pct"/>
          </w:tcPr>
          <w:p w:rsidR="00656878" w:rsidRPr="00DE7E09" w:rsidRDefault="00656878" w:rsidP="00E4209B">
            <w:pPr>
              <w:rPr>
                <w:ins w:id="284" w:author="sufianrumi@yahoo.com" w:date="2016-10-18T13:14:00Z"/>
                <w:rFonts w:cstheme="minorHAnsi"/>
                <w:b/>
              </w:rPr>
            </w:pPr>
          </w:p>
        </w:tc>
        <w:tc>
          <w:tcPr>
            <w:tcW w:w="702" w:type="pct"/>
          </w:tcPr>
          <w:p w:rsidR="00656878" w:rsidRDefault="00656878" w:rsidP="00E4209B">
            <w:pPr>
              <w:ind w:left="0" w:firstLine="0"/>
              <w:rPr>
                <w:ins w:id="285" w:author="sufianrumi@yahoo.com" w:date="2016-10-18T13:14:00Z"/>
                <w:rFonts w:asciiTheme="minorHAnsi" w:hAnsiTheme="minorHAnsi" w:cstheme="minorHAnsi"/>
                <w:b/>
              </w:rPr>
            </w:pPr>
            <w:ins w:id="286" w:author="sufianrumi@yahoo.com" w:date="2016-10-18T13:14:00Z">
              <w:r>
                <w:rPr>
                  <w:rFonts w:asciiTheme="minorHAnsi" w:hAnsiTheme="minorHAnsi" w:cstheme="minorHAnsi"/>
                  <w:b/>
                </w:rPr>
                <w:t>Staff transfer</w:t>
              </w:r>
            </w:ins>
          </w:p>
        </w:tc>
        <w:tc>
          <w:tcPr>
            <w:tcW w:w="3867" w:type="pct"/>
          </w:tcPr>
          <w:p w:rsidR="00656878" w:rsidRPr="0034131F" w:rsidRDefault="00D0447F">
            <w:pPr>
              <w:ind w:left="18" w:hanging="18"/>
              <w:rPr>
                <w:ins w:id="287" w:author="sufianrumi@yahoo.com" w:date="2016-10-18T13:14:00Z"/>
                <w:rFonts w:asciiTheme="minorHAnsi" w:hAnsiTheme="minorHAnsi" w:cstheme="minorHAnsi"/>
                <w:highlight w:val="yellow"/>
                <w:rPrChange w:id="288" w:author="DELL" w:date="2016-10-23T11:15:00Z">
                  <w:rPr>
                    <w:ins w:id="289" w:author="sufianrumi@yahoo.com" w:date="2016-10-18T13:14:00Z"/>
                    <w:rFonts w:asciiTheme="minorHAnsi" w:hAnsiTheme="minorHAnsi" w:cstheme="minorHAnsi"/>
                  </w:rPr>
                </w:rPrChange>
              </w:rPr>
            </w:pPr>
            <w:ins w:id="290" w:author="sufianrumi@yahoo.com" w:date="2016-10-18T13:14:00Z">
              <w:r w:rsidRPr="00D0447F">
                <w:rPr>
                  <w:rFonts w:asciiTheme="minorHAnsi" w:hAnsiTheme="minorHAnsi" w:cstheme="minorHAnsi"/>
                  <w:highlight w:val="yellow"/>
                  <w:rPrChange w:id="291" w:author="DELL" w:date="2016-10-23T11:15:00Z">
                    <w:rPr>
                      <w:rFonts w:asciiTheme="minorHAnsi" w:hAnsiTheme="minorHAnsi" w:cstheme="minorHAnsi"/>
                    </w:rPr>
                  </w:rPrChange>
                </w:rPr>
                <w:t xml:space="preserve">Staff transfer order at HO office level. This </w:t>
              </w:r>
            </w:ins>
            <w:ins w:id="292" w:author="sufianrumi@yahoo.com" w:date="2016-10-18T13:16:00Z">
              <w:r w:rsidRPr="00D0447F">
                <w:rPr>
                  <w:rFonts w:asciiTheme="minorHAnsi" w:hAnsiTheme="minorHAnsi" w:cstheme="minorHAnsi"/>
                  <w:highlight w:val="yellow"/>
                  <w:rPrChange w:id="293" w:author="DELL" w:date="2016-10-23T11:15:00Z">
                    <w:rPr>
                      <w:rFonts w:asciiTheme="minorHAnsi" w:hAnsiTheme="minorHAnsi" w:cstheme="minorHAnsi"/>
                    </w:rPr>
                  </w:rPrChange>
                </w:rPr>
                <w:t xml:space="preserve">option can be initiated by </w:t>
              </w:r>
            </w:ins>
            <w:ins w:id="294" w:author="sufianrumi@yahoo.com" w:date="2016-10-18T13:17:00Z">
              <w:r w:rsidRPr="00D0447F">
                <w:rPr>
                  <w:rFonts w:asciiTheme="minorHAnsi" w:hAnsiTheme="minorHAnsi" w:cstheme="minorHAnsi"/>
                  <w:highlight w:val="yellow"/>
                  <w:rPrChange w:id="295" w:author="DELL" w:date="2016-10-23T11:15:00Z">
                    <w:rPr>
                      <w:rFonts w:asciiTheme="minorHAnsi" w:hAnsiTheme="minorHAnsi" w:cstheme="minorHAnsi"/>
                    </w:rPr>
                  </w:rPrChange>
                </w:rPr>
                <w:t>O</w:t>
              </w:r>
            </w:ins>
            <w:ins w:id="296" w:author="sufianrumi@yahoo.com" w:date="2016-10-18T13:16:00Z">
              <w:r w:rsidRPr="00D0447F">
                <w:rPr>
                  <w:rFonts w:asciiTheme="minorHAnsi" w:hAnsiTheme="minorHAnsi" w:cstheme="minorHAnsi"/>
                  <w:highlight w:val="yellow"/>
                  <w:rPrChange w:id="297" w:author="DELL" w:date="2016-10-23T11:15:00Z">
                    <w:rPr>
                      <w:rFonts w:asciiTheme="minorHAnsi" w:hAnsiTheme="minorHAnsi" w:cstheme="minorHAnsi"/>
                    </w:rPr>
                  </w:rPrChange>
                </w:rPr>
                <w:t>fficer/Manager/GM/HoD</w:t>
              </w:r>
            </w:ins>
            <w:ins w:id="298" w:author="sufianrumi@yahoo.com" w:date="2016-10-18T13:17:00Z">
              <w:r w:rsidRPr="00D0447F">
                <w:rPr>
                  <w:rFonts w:asciiTheme="minorHAnsi" w:hAnsiTheme="minorHAnsi" w:cstheme="minorHAnsi"/>
                  <w:highlight w:val="yellow"/>
                  <w:rPrChange w:id="299" w:author="DELL" w:date="2016-10-23T11:15:00Z">
                    <w:rPr>
                      <w:rFonts w:asciiTheme="minorHAnsi" w:hAnsiTheme="minorHAnsi" w:cstheme="minorHAnsi"/>
                    </w:rPr>
                  </w:rPrChange>
                </w:rPr>
                <w:t>.</w:t>
              </w:r>
            </w:ins>
            <w:ins w:id="300" w:author="DELL" w:date="2016-10-23T11:14:00Z">
              <w:r w:rsidRPr="00D0447F">
                <w:rPr>
                  <w:rFonts w:asciiTheme="minorHAnsi" w:hAnsiTheme="minorHAnsi" w:cstheme="minorHAnsi"/>
                  <w:highlight w:val="yellow"/>
                  <w:rPrChange w:id="301" w:author="DELL" w:date="2016-10-23T11:15:00Z">
                    <w:rPr>
                      <w:rFonts w:asciiTheme="minorHAnsi" w:hAnsiTheme="minorHAnsi" w:cstheme="minorHAnsi"/>
                    </w:rPr>
                  </w:rPrChange>
                </w:rPr>
                <w:t>(New)</w:t>
              </w:r>
            </w:ins>
          </w:p>
        </w:tc>
      </w:tr>
      <w:tr w:rsidR="007205E6" w:rsidRPr="00316D09" w:rsidTr="006F06BE">
        <w:trPr>
          <w:ins w:id="302" w:author="sufianrumi@yahoo.com" w:date="2016-10-19T13:03:00Z"/>
        </w:trPr>
        <w:tc>
          <w:tcPr>
            <w:tcW w:w="431" w:type="pct"/>
          </w:tcPr>
          <w:p w:rsidR="007205E6" w:rsidRPr="00DE7E09" w:rsidRDefault="007205E6" w:rsidP="00E4209B">
            <w:pPr>
              <w:rPr>
                <w:ins w:id="303" w:author="sufianrumi@yahoo.com" w:date="2016-10-19T13:03:00Z"/>
                <w:rFonts w:cstheme="minorHAnsi"/>
                <w:b/>
              </w:rPr>
            </w:pPr>
          </w:p>
        </w:tc>
        <w:tc>
          <w:tcPr>
            <w:tcW w:w="702" w:type="pct"/>
          </w:tcPr>
          <w:p w:rsidR="007205E6" w:rsidRDefault="007205E6" w:rsidP="00E4209B">
            <w:pPr>
              <w:ind w:left="0" w:firstLine="0"/>
              <w:rPr>
                <w:ins w:id="304" w:author="sufianrumi@yahoo.com" w:date="2016-10-19T13:03:00Z"/>
                <w:rFonts w:asciiTheme="minorHAnsi" w:hAnsiTheme="minorHAnsi" w:cstheme="minorHAnsi"/>
                <w:b/>
              </w:rPr>
            </w:pPr>
          </w:p>
        </w:tc>
        <w:tc>
          <w:tcPr>
            <w:tcW w:w="3867" w:type="pct"/>
          </w:tcPr>
          <w:p w:rsidR="007205E6" w:rsidRDefault="007205E6">
            <w:pPr>
              <w:ind w:left="18" w:hanging="18"/>
              <w:rPr>
                <w:ins w:id="305" w:author="sufianrumi@yahoo.com" w:date="2016-10-19T13:03:00Z"/>
                <w:rFonts w:asciiTheme="minorHAnsi" w:hAnsiTheme="minorHAnsi" w:cstheme="minorHAnsi"/>
              </w:rPr>
            </w:pPr>
          </w:p>
        </w:tc>
      </w:tr>
    </w:tbl>
    <w:p w:rsidR="000A7DBC" w:rsidRDefault="000A7DBC" w:rsidP="003A3679">
      <w:pPr>
        <w:autoSpaceDE w:val="0"/>
        <w:autoSpaceDN w:val="0"/>
        <w:adjustRightInd w:val="0"/>
        <w:ind w:left="0" w:firstLine="0"/>
        <w:rPr>
          <w:ins w:id="306" w:author="sufianrumi@yahoo.com" w:date="2016-09-20T09:31:00Z"/>
          <w:rFonts w:ascii="Calibri" w:hAnsi="Calibri" w:cs="Calibri"/>
          <w:b/>
          <w:bCs/>
          <w:color w:val="002060"/>
          <w:sz w:val="24"/>
          <w:szCs w:val="24"/>
        </w:rPr>
      </w:pPr>
    </w:p>
    <w:p w:rsidR="00053622" w:rsidRDefault="00053622" w:rsidP="003A3679">
      <w:pPr>
        <w:autoSpaceDE w:val="0"/>
        <w:autoSpaceDN w:val="0"/>
        <w:adjustRightInd w:val="0"/>
        <w:ind w:left="0" w:firstLine="0"/>
        <w:rPr>
          <w:ins w:id="307" w:author="sufianrumi@yahoo.com" w:date="2016-09-20T09:31:00Z"/>
          <w:rFonts w:ascii="Calibri" w:hAnsi="Calibri" w:cs="Calibri"/>
          <w:b/>
          <w:bCs/>
          <w:color w:val="002060"/>
          <w:sz w:val="24"/>
          <w:szCs w:val="24"/>
        </w:rPr>
      </w:pPr>
    </w:p>
    <w:p w:rsidR="00053622" w:rsidRDefault="00053622" w:rsidP="003A3679">
      <w:pPr>
        <w:autoSpaceDE w:val="0"/>
        <w:autoSpaceDN w:val="0"/>
        <w:adjustRightInd w:val="0"/>
        <w:ind w:left="0" w:firstLine="0"/>
        <w:rPr>
          <w:rFonts w:ascii="Calibri" w:hAnsi="Calibri" w:cs="Calibri"/>
          <w:b/>
          <w:bCs/>
          <w:color w:val="002060"/>
          <w:sz w:val="24"/>
          <w:szCs w:val="24"/>
        </w:rPr>
      </w:pPr>
    </w:p>
    <w:p w:rsidR="00316D09" w:rsidRPr="007245C7" w:rsidRDefault="00316D09" w:rsidP="00316D09">
      <w:pPr>
        <w:ind w:left="0" w:firstLine="0"/>
        <w:rPr>
          <w:rFonts w:ascii="Calibri" w:hAnsi="Calibri" w:cs="Calibri"/>
          <w:b/>
          <w:bCs/>
          <w:color w:val="000000" w:themeColor="text1"/>
          <w:sz w:val="24"/>
          <w:szCs w:val="24"/>
        </w:rPr>
      </w:pPr>
      <w:r w:rsidRPr="007245C7">
        <w:rPr>
          <w:rFonts w:ascii="Calibri" w:hAnsi="Calibri" w:cs="Calibri"/>
          <w:b/>
          <w:bCs/>
          <w:color w:val="000000" w:themeColor="text1"/>
          <w:sz w:val="24"/>
          <w:szCs w:val="24"/>
        </w:rPr>
        <w:t>3</w:t>
      </w:r>
      <w:r w:rsidRPr="007245C7">
        <w:rPr>
          <w:rFonts w:asciiTheme="minorHAnsi" w:hAnsiTheme="minorHAnsi"/>
          <w:b/>
          <w:bCs/>
          <w:color w:val="000000" w:themeColor="text1"/>
          <w:sz w:val="24"/>
          <w:szCs w:val="24"/>
        </w:rPr>
        <w:t xml:space="preserve"> Attendance management</w:t>
      </w:r>
    </w:p>
    <w:p w:rsidR="00316D09" w:rsidRDefault="00316D09">
      <w:pPr>
        <w:ind w:left="0" w:firstLine="0"/>
        <w:rPr>
          <w:rFonts w:ascii="Calibri" w:hAnsi="Calibri" w:cs="Calibri"/>
          <w:b/>
          <w:bCs/>
          <w:color w:val="002060"/>
        </w:rPr>
      </w:pPr>
    </w:p>
    <w:tbl>
      <w:tblPr>
        <w:tblStyle w:val="TableGrid"/>
        <w:tblW w:w="5000" w:type="pct"/>
        <w:tblLayout w:type="fixed"/>
        <w:tblLook w:val="04A0"/>
      </w:tblPr>
      <w:tblGrid>
        <w:gridCol w:w="826"/>
        <w:gridCol w:w="1344"/>
        <w:gridCol w:w="7406"/>
      </w:tblGrid>
      <w:tr w:rsidR="008A1C2B" w:rsidRPr="00316D09" w:rsidTr="005D3E63">
        <w:tc>
          <w:tcPr>
            <w:tcW w:w="431" w:type="pct"/>
            <w:shd w:val="clear" w:color="auto" w:fill="BFBFBF" w:themeFill="background1" w:themeFillShade="BF"/>
          </w:tcPr>
          <w:p w:rsidR="008A1C2B" w:rsidRPr="00DE7E09" w:rsidRDefault="008A1C2B" w:rsidP="0023613F">
            <w:pPr>
              <w:rPr>
                <w:rFonts w:asciiTheme="minorHAnsi" w:hAnsiTheme="minorHAnsi" w:cstheme="minorHAnsi"/>
                <w:b/>
              </w:rPr>
            </w:pPr>
            <w:r w:rsidRPr="00DE7E09">
              <w:rPr>
                <w:rFonts w:asciiTheme="minorHAnsi" w:hAnsiTheme="minorHAnsi" w:cstheme="minorHAnsi"/>
                <w:b/>
              </w:rPr>
              <w:t>3</w:t>
            </w:r>
          </w:p>
        </w:tc>
        <w:tc>
          <w:tcPr>
            <w:tcW w:w="4569" w:type="pct"/>
            <w:gridSpan w:val="2"/>
            <w:shd w:val="clear" w:color="auto" w:fill="BFBFBF" w:themeFill="background1" w:themeFillShade="BF"/>
          </w:tcPr>
          <w:p w:rsidR="008A1C2B" w:rsidRPr="00316D09" w:rsidRDefault="008A1C2B" w:rsidP="0023613F">
            <w:pPr>
              <w:rPr>
                <w:rFonts w:asciiTheme="minorHAnsi" w:hAnsiTheme="minorHAnsi" w:cstheme="minorHAnsi"/>
              </w:rPr>
            </w:pPr>
            <w:r w:rsidRPr="00316D09">
              <w:rPr>
                <w:rFonts w:asciiTheme="minorHAnsi" w:hAnsiTheme="minorHAnsi"/>
                <w:b/>
                <w:bCs/>
              </w:rPr>
              <w:t>Attendance management</w:t>
            </w:r>
          </w:p>
        </w:tc>
      </w:tr>
      <w:tr w:rsidR="008A1C2B" w:rsidRPr="00316D09" w:rsidTr="0023613F">
        <w:tc>
          <w:tcPr>
            <w:tcW w:w="431" w:type="pct"/>
          </w:tcPr>
          <w:p w:rsidR="008A1C2B" w:rsidRPr="00DE7E09" w:rsidRDefault="008A1C2B" w:rsidP="0023613F">
            <w:pPr>
              <w:rPr>
                <w:rFonts w:asciiTheme="minorHAnsi" w:hAnsiTheme="minorHAnsi" w:cstheme="minorHAnsi"/>
                <w:b/>
              </w:rPr>
            </w:pPr>
          </w:p>
        </w:tc>
        <w:tc>
          <w:tcPr>
            <w:tcW w:w="702" w:type="pct"/>
          </w:tcPr>
          <w:p w:rsidR="008A1C2B" w:rsidRPr="00316D09" w:rsidRDefault="008A1C2B" w:rsidP="0023613F">
            <w:pPr>
              <w:ind w:left="0" w:firstLine="0"/>
              <w:rPr>
                <w:rFonts w:asciiTheme="minorHAnsi" w:hAnsiTheme="minorHAnsi" w:cstheme="minorHAnsi"/>
              </w:rPr>
            </w:pPr>
          </w:p>
        </w:tc>
        <w:tc>
          <w:tcPr>
            <w:tcW w:w="3867" w:type="pct"/>
          </w:tcPr>
          <w:p w:rsidR="008A1C2B" w:rsidRPr="00316D09" w:rsidRDefault="008A1C2B" w:rsidP="0023613F">
            <w:pPr>
              <w:ind w:left="0" w:firstLine="0"/>
              <w:rPr>
                <w:rFonts w:asciiTheme="minorHAnsi" w:hAnsiTheme="minorHAnsi" w:cstheme="minorHAnsi"/>
              </w:rPr>
            </w:pPr>
          </w:p>
        </w:tc>
      </w:tr>
      <w:tr w:rsidR="00E87186" w:rsidRPr="00316D09" w:rsidTr="0023613F">
        <w:tc>
          <w:tcPr>
            <w:tcW w:w="431" w:type="pct"/>
          </w:tcPr>
          <w:p w:rsidR="00E87186" w:rsidRPr="00DE7E09" w:rsidRDefault="00E87186" w:rsidP="00E87186">
            <w:pPr>
              <w:rPr>
                <w:rFonts w:asciiTheme="minorHAnsi" w:hAnsiTheme="minorHAnsi" w:cstheme="minorHAnsi"/>
                <w:b/>
              </w:rPr>
            </w:pPr>
            <w:r w:rsidRPr="00DE7E09">
              <w:rPr>
                <w:rFonts w:asciiTheme="minorHAnsi" w:hAnsiTheme="minorHAnsi" w:cstheme="minorHAnsi"/>
                <w:b/>
              </w:rPr>
              <w:t>3.1</w:t>
            </w:r>
          </w:p>
        </w:tc>
        <w:tc>
          <w:tcPr>
            <w:tcW w:w="702" w:type="pct"/>
          </w:tcPr>
          <w:p w:rsidR="00E87186" w:rsidRPr="00DE7E09" w:rsidRDefault="00E87186" w:rsidP="00E87186">
            <w:pPr>
              <w:ind w:left="0" w:firstLine="0"/>
              <w:rPr>
                <w:rFonts w:asciiTheme="minorHAnsi" w:hAnsiTheme="minorHAnsi" w:cstheme="minorHAnsi"/>
                <w:b/>
              </w:rPr>
            </w:pPr>
            <w:r w:rsidRPr="00DE7E09">
              <w:rPr>
                <w:rFonts w:asciiTheme="minorHAnsi" w:hAnsiTheme="minorHAnsi"/>
                <w:b/>
              </w:rPr>
              <w:t>Attendance Process</w:t>
            </w:r>
          </w:p>
        </w:tc>
        <w:tc>
          <w:tcPr>
            <w:tcW w:w="3867" w:type="pct"/>
          </w:tcPr>
          <w:p w:rsidR="00E87186" w:rsidRPr="00DE7E09" w:rsidRDefault="00E87186" w:rsidP="00E87186">
            <w:pPr>
              <w:ind w:left="0" w:firstLine="0"/>
              <w:rPr>
                <w:rFonts w:asciiTheme="minorHAnsi" w:hAnsiTheme="minorHAnsi"/>
                <w:b/>
              </w:rPr>
            </w:pPr>
            <w:r w:rsidRPr="00DE7E09">
              <w:rPr>
                <w:rFonts w:asciiTheme="minorHAnsi" w:hAnsiTheme="minorHAnsi"/>
                <w:b/>
              </w:rPr>
              <w:t xml:space="preserve">Online attendance from all locations: </w:t>
            </w:r>
          </w:p>
          <w:p w:rsidR="00E87186" w:rsidRPr="00EA19BD" w:rsidRDefault="00E87186" w:rsidP="00E87186">
            <w:pPr>
              <w:ind w:left="0" w:firstLine="0"/>
              <w:rPr>
                <w:rFonts w:asciiTheme="minorHAnsi" w:hAnsiTheme="minorHAnsi"/>
              </w:rPr>
            </w:pPr>
            <w:r w:rsidRPr="00EA19BD">
              <w:rPr>
                <w:rFonts w:asciiTheme="minorHAnsi" w:hAnsiTheme="minorHAnsi"/>
              </w:rPr>
              <w:t xml:space="preserve">Field Office: Attendance data will be imported from predefined </w:t>
            </w:r>
            <w:r w:rsidR="00584D06" w:rsidRPr="00EA19BD">
              <w:rPr>
                <w:rFonts w:asciiTheme="minorHAnsi" w:hAnsiTheme="minorHAnsi"/>
              </w:rPr>
              <w:t>Excel File.</w:t>
            </w:r>
          </w:p>
          <w:p w:rsidR="00E87186" w:rsidRPr="00584D06" w:rsidRDefault="00584D06" w:rsidP="00584D06">
            <w:pPr>
              <w:ind w:left="0" w:firstLine="0"/>
            </w:pPr>
            <w:r w:rsidRPr="00EA19BD">
              <w:rPr>
                <w:rFonts w:asciiTheme="minorHAnsi" w:hAnsiTheme="minorHAnsi"/>
              </w:rPr>
              <w:t>Head Office: Attendance data will be imported from Attendance Device File System. Only Single Type Device will be applicable from reading attendance data from file.</w:t>
            </w:r>
          </w:p>
        </w:tc>
      </w:tr>
      <w:tr w:rsidR="00E87186" w:rsidRPr="00316D09" w:rsidTr="0023613F">
        <w:tc>
          <w:tcPr>
            <w:tcW w:w="431" w:type="pct"/>
          </w:tcPr>
          <w:p w:rsidR="00E87186" w:rsidRPr="00DE7E09" w:rsidRDefault="00E87186" w:rsidP="00E87186">
            <w:pPr>
              <w:ind w:left="0" w:firstLine="0"/>
              <w:rPr>
                <w:rFonts w:asciiTheme="minorHAnsi" w:hAnsiTheme="minorHAnsi" w:cstheme="minorHAnsi"/>
                <w:b/>
              </w:rPr>
            </w:pPr>
            <w:r w:rsidRPr="00DE7E09">
              <w:rPr>
                <w:rFonts w:asciiTheme="minorHAnsi" w:hAnsiTheme="minorHAnsi" w:cstheme="minorHAnsi"/>
                <w:b/>
              </w:rPr>
              <w:t>3.2</w:t>
            </w:r>
          </w:p>
        </w:tc>
        <w:tc>
          <w:tcPr>
            <w:tcW w:w="702" w:type="pct"/>
          </w:tcPr>
          <w:p w:rsidR="00E87186" w:rsidRPr="00DE7E09" w:rsidRDefault="00E87186" w:rsidP="00E87186">
            <w:pPr>
              <w:rPr>
                <w:rFonts w:asciiTheme="minorHAnsi" w:hAnsiTheme="minorHAnsi" w:cstheme="minorHAnsi"/>
                <w:b/>
              </w:rPr>
            </w:pPr>
          </w:p>
        </w:tc>
        <w:tc>
          <w:tcPr>
            <w:tcW w:w="3867" w:type="pct"/>
          </w:tcPr>
          <w:p w:rsidR="00E87186" w:rsidRPr="00DE7E09" w:rsidRDefault="00E87186" w:rsidP="00E87186">
            <w:pPr>
              <w:pStyle w:val="Default"/>
              <w:rPr>
                <w:rFonts w:asciiTheme="minorHAnsi" w:hAnsiTheme="minorHAnsi"/>
                <w:b/>
                <w:sz w:val="20"/>
                <w:szCs w:val="20"/>
              </w:rPr>
            </w:pPr>
            <w:r w:rsidRPr="00DE7E09">
              <w:rPr>
                <w:rFonts w:asciiTheme="minorHAnsi" w:hAnsiTheme="minorHAnsi"/>
                <w:b/>
                <w:sz w:val="20"/>
                <w:szCs w:val="20"/>
              </w:rPr>
              <w:t>Attendance process</w:t>
            </w:r>
            <w:r w:rsidR="00585671" w:rsidRPr="00DE7E09">
              <w:rPr>
                <w:rFonts w:asciiTheme="minorHAnsi" w:hAnsiTheme="minorHAnsi"/>
                <w:b/>
                <w:sz w:val="20"/>
                <w:szCs w:val="20"/>
              </w:rPr>
              <w:t>:</w:t>
            </w:r>
          </w:p>
          <w:p w:rsidR="00585671" w:rsidRDefault="00585671" w:rsidP="0022701F">
            <w:pPr>
              <w:pStyle w:val="Default"/>
              <w:ind w:left="0" w:firstLine="0"/>
              <w:rPr>
                <w:ins w:id="308" w:author="sufianrumi@yahoo.com" w:date="2016-09-20T11:49:00Z"/>
                <w:rFonts w:asciiTheme="minorHAnsi" w:hAnsiTheme="minorHAnsi"/>
                <w:sz w:val="20"/>
                <w:szCs w:val="20"/>
              </w:rPr>
            </w:pPr>
            <w:r>
              <w:rPr>
                <w:rFonts w:asciiTheme="minorHAnsi" w:hAnsiTheme="minorHAnsi"/>
                <w:sz w:val="20"/>
                <w:szCs w:val="20"/>
              </w:rPr>
              <w:t xml:space="preserve">There will be two type of process to handle attendance data. One process is automatic through BASE developed agent to import the data from attendance device file storage and another one will be </w:t>
            </w:r>
            <w:r w:rsidRPr="00585671">
              <w:rPr>
                <w:rFonts w:asciiTheme="minorHAnsi" w:hAnsiTheme="minorHAnsi"/>
                <w:sz w:val="20"/>
                <w:szCs w:val="20"/>
              </w:rPr>
              <w:t xml:space="preserve">Manual </w:t>
            </w:r>
            <w:r>
              <w:rPr>
                <w:rFonts w:asciiTheme="minorHAnsi" w:hAnsiTheme="minorHAnsi"/>
                <w:sz w:val="20"/>
                <w:szCs w:val="20"/>
              </w:rPr>
              <w:t xml:space="preserve">predefined excel </w:t>
            </w:r>
            <w:r w:rsidR="0022701F" w:rsidRPr="00585671">
              <w:rPr>
                <w:rFonts w:asciiTheme="minorHAnsi" w:hAnsiTheme="minorHAnsi"/>
                <w:sz w:val="20"/>
                <w:szCs w:val="20"/>
              </w:rPr>
              <w:t xml:space="preserve">file </w:t>
            </w:r>
            <w:r w:rsidRPr="00585671">
              <w:rPr>
                <w:rFonts w:asciiTheme="minorHAnsi" w:hAnsiTheme="minorHAnsi"/>
                <w:sz w:val="20"/>
                <w:szCs w:val="20"/>
              </w:rPr>
              <w:t>upload facility</w:t>
            </w:r>
            <w:r w:rsidR="0022701F">
              <w:rPr>
                <w:rFonts w:asciiTheme="minorHAnsi" w:hAnsiTheme="minorHAnsi"/>
                <w:sz w:val="20"/>
                <w:szCs w:val="20"/>
              </w:rPr>
              <w:t>. The excel file format will be same for any offices under MSB.</w:t>
            </w:r>
          </w:p>
          <w:p w:rsidR="00927193" w:rsidRPr="00585671" w:rsidRDefault="00927193" w:rsidP="0022701F">
            <w:pPr>
              <w:pStyle w:val="Default"/>
              <w:ind w:left="0" w:firstLine="0"/>
              <w:rPr>
                <w:rFonts w:asciiTheme="minorHAnsi" w:hAnsiTheme="minorHAnsi"/>
                <w:sz w:val="20"/>
                <w:szCs w:val="20"/>
              </w:rPr>
            </w:pPr>
            <w:ins w:id="309" w:author="sufianrumi@yahoo.com" w:date="2016-09-20T11:49:00Z">
              <w:r>
                <w:rPr>
                  <w:rFonts w:asciiTheme="minorHAnsi" w:hAnsiTheme="minorHAnsi"/>
                  <w:sz w:val="20"/>
                  <w:szCs w:val="20"/>
                </w:rPr>
                <w:t>Relevant reports can be produced using the attendance database.</w:t>
              </w:r>
            </w:ins>
          </w:p>
        </w:tc>
      </w:tr>
      <w:tr w:rsidR="00E87186" w:rsidRPr="00316D09" w:rsidTr="0023613F">
        <w:tc>
          <w:tcPr>
            <w:tcW w:w="431" w:type="pct"/>
          </w:tcPr>
          <w:p w:rsidR="00E87186" w:rsidRPr="00DE7E09" w:rsidRDefault="00E87186" w:rsidP="00E87186">
            <w:pPr>
              <w:rPr>
                <w:rFonts w:asciiTheme="minorHAnsi" w:hAnsiTheme="minorHAnsi" w:cstheme="minorHAnsi"/>
                <w:b/>
              </w:rPr>
            </w:pPr>
            <w:r w:rsidRPr="00DE7E09">
              <w:rPr>
                <w:rFonts w:asciiTheme="minorHAnsi" w:hAnsiTheme="minorHAnsi" w:cstheme="minorHAnsi"/>
                <w:b/>
              </w:rPr>
              <w:t>3.3</w:t>
            </w:r>
          </w:p>
        </w:tc>
        <w:tc>
          <w:tcPr>
            <w:tcW w:w="702" w:type="pct"/>
          </w:tcPr>
          <w:p w:rsidR="00E87186" w:rsidRPr="00DE7E09" w:rsidRDefault="00E87186" w:rsidP="00E87186">
            <w:pPr>
              <w:rPr>
                <w:rFonts w:asciiTheme="minorHAnsi" w:hAnsiTheme="minorHAnsi" w:cstheme="minorHAnsi"/>
                <w:b/>
              </w:rPr>
            </w:pPr>
          </w:p>
        </w:tc>
        <w:tc>
          <w:tcPr>
            <w:tcW w:w="3867" w:type="pct"/>
          </w:tcPr>
          <w:p w:rsidR="00E87186" w:rsidRPr="00DE7E09" w:rsidRDefault="00E87186" w:rsidP="00E87186">
            <w:pPr>
              <w:pStyle w:val="Default"/>
              <w:rPr>
                <w:rFonts w:asciiTheme="minorHAnsi" w:hAnsiTheme="minorHAnsi"/>
                <w:b/>
                <w:sz w:val="20"/>
                <w:szCs w:val="20"/>
              </w:rPr>
            </w:pPr>
            <w:r w:rsidRPr="00DE7E09">
              <w:rPr>
                <w:rFonts w:asciiTheme="minorHAnsi" w:hAnsiTheme="minorHAnsi"/>
                <w:b/>
                <w:sz w:val="20"/>
                <w:szCs w:val="20"/>
              </w:rPr>
              <w:t>HO staff movement records, analysis &amp; report</w:t>
            </w:r>
            <w:r w:rsidR="000726ED" w:rsidRPr="00DE7E09">
              <w:rPr>
                <w:rFonts w:asciiTheme="minorHAnsi" w:hAnsiTheme="minorHAnsi"/>
                <w:b/>
                <w:sz w:val="20"/>
                <w:szCs w:val="20"/>
              </w:rPr>
              <w:t>:</w:t>
            </w:r>
          </w:p>
          <w:p w:rsidR="00E4209B" w:rsidRDefault="000726ED" w:rsidP="00E4209B">
            <w:pPr>
              <w:pStyle w:val="Default"/>
              <w:ind w:left="0" w:firstLine="0"/>
              <w:rPr>
                <w:rFonts w:asciiTheme="minorHAnsi" w:hAnsiTheme="minorHAnsi" w:cstheme="minorHAnsi"/>
                <w:sz w:val="20"/>
                <w:szCs w:val="20"/>
              </w:rPr>
            </w:pPr>
            <w:r>
              <w:rPr>
                <w:rFonts w:asciiTheme="minorHAnsi" w:hAnsiTheme="minorHAnsi"/>
                <w:sz w:val="20"/>
                <w:szCs w:val="20"/>
              </w:rPr>
              <w:t>Staff movement will be entered through a screen and based on this entry attendance record will be modified with movement status. Report of this movement will be available.</w:t>
            </w:r>
            <w:r w:rsidRPr="000726ED">
              <w:rPr>
                <w:rFonts w:asciiTheme="minorHAnsi" w:hAnsiTheme="minorHAnsi" w:cstheme="minorHAnsi"/>
                <w:sz w:val="20"/>
                <w:szCs w:val="20"/>
              </w:rPr>
              <w:t>[Please see annex for the format]</w:t>
            </w:r>
          </w:p>
          <w:p w:rsidR="00E4209B" w:rsidRPr="00316D09" w:rsidRDefault="00E4209B" w:rsidP="00E4209B">
            <w:pPr>
              <w:pStyle w:val="Default"/>
              <w:ind w:left="0" w:firstLine="0"/>
              <w:rPr>
                <w:rFonts w:asciiTheme="minorHAnsi" w:hAnsiTheme="minorHAnsi"/>
                <w:sz w:val="20"/>
                <w:szCs w:val="20"/>
              </w:rPr>
            </w:pPr>
            <w:r>
              <w:rPr>
                <w:rFonts w:asciiTheme="minorHAnsi" w:hAnsiTheme="minorHAnsi" w:cstheme="minorHAnsi"/>
                <w:sz w:val="20"/>
                <w:szCs w:val="20"/>
              </w:rPr>
              <w:t>This movement record will be available at ESS portal.</w:t>
            </w:r>
          </w:p>
        </w:tc>
      </w:tr>
      <w:tr w:rsidR="00E87186" w:rsidRPr="00316D09" w:rsidTr="0023613F">
        <w:tc>
          <w:tcPr>
            <w:tcW w:w="431" w:type="pct"/>
          </w:tcPr>
          <w:p w:rsidR="00E87186" w:rsidRPr="00DE7E09" w:rsidRDefault="00E87186" w:rsidP="00E87186">
            <w:pPr>
              <w:ind w:left="0" w:firstLine="0"/>
              <w:rPr>
                <w:rFonts w:asciiTheme="minorHAnsi" w:hAnsiTheme="minorHAnsi" w:cstheme="minorHAnsi"/>
                <w:b/>
              </w:rPr>
            </w:pPr>
            <w:r w:rsidRPr="00DE7E09">
              <w:rPr>
                <w:rFonts w:asciiTheme="minorHAnsi" w:hAnsiTheme="minorHAnsi" w:cstheme="minorHAnsi"/>
                <w:b/>
              </w:rPr>
              <w:t>3.4</w:t>
            </w:r>
          </w:p>
        </w:tc>
        <w:tc>
          <w:tcPr>
            <w:tcW w:w="702" w:type="pct"/>
          </w:tcPr>
          <w:p w:rsidR="00E87186" w:rsidRPr="00DE7E09" w:rsidRDefault="00DB7630" w:rsidP="00DB7630">
            <w:pPr>
              <w:ind w:left="0" w:firstLine="0"/>
              <w:rPr>
                <w:rFonts w:asciiTheme="minorHAnsi" w:hAnsiTheme="minorHAnsi" w:cstheme="minorHAnsi"/>
                <w:b/>
              </w:rPr>
            </w:pPr>
            <w:r w:rsidRPr="00DE7E09">
              <w:rPr>
                <w:rFonts w:asciiTheme="minorHAnsi" w:hAnsiTheme="minorHAnsi" w:cstheme="minorHAnsi"/>
                <w:b/>
              </w:rPr>
              <w:t>Attendance Update</w:t>
            </w:r>
          </w:p>
        </w:tc>
        <w:tc>
          <w:tcPr>
            <w:tcW w:w="3867" w:type="pct"/>
          </w:tcPr>
          <w:p w:rsidR="00E87186" w:rsidRPr="00DE7E09" w:rsidRDefault="00E87186" w:rsidP="00E87186">
            <w:pPr>
              <w:pStyle w:val="Default"/>
              <w:rPr>
                <w:rFonts w:asciiTheme="minorHAnsi" w:hAnsiTheme="minorHAnsi"/>
                <w:b/>
                <w:sz w:val="20"/>
                <w:szCs w:val="20"/>
              </w:rPr>
            </w:pPr>
            <w:r w:rsidRPr="00DE7E09">
              <w:rPr>
                <w:rFonts w:asciiTheme="minorHAnsi" w:hAnsiTheme="minorHAnsi"/>
                <w:b/>
                <w:sz w:val="20"/>
                <w:szCs w:val="20"/>
              </w:rPr>
              <w:t>Editing attendance by respective authority</w:t>
            </w:r>
            <w:r w:rsidR="00D27AA1" w:rsidRPr="00DE7E09">
              <w:rPr>
                <w:rFonts w:asciiTheme="minorHAnsi" w:hAnsiTheme="minorHAnsi"/>
                <w:b/>
                <w:sz w:val="20"/>
                <w:szCs w:val="20"/>
              </w:rPr>
              <w:t>:</w:t>
            </w:r>
          </w:p>
          <w:p w:rsidR="00D27AA1" w:rsidRPr="00316D09" w:rsidRDefault="00D27AA1" w:rsidP="00D27AA1">
            <w:pPr>
              <w:pStyle w:val="Default"/>
              <w:ind w:left="0" w:firstLine="0"/>
              <w:rPr>
                <w:rFonts w:asciiTheme="minorHAnsi" w:hAnsiTheme="minorHAnsi"/>
                <w:sz w:val="20"/>
                <w:szCs w:val="20"/>
              </w:rPr>
            </w:pPr>
            <w:r>
              <w:rPr>
                <w:rFonts w:asciiTheme="minorHAnsi" w:hAnsiTheme="minorHAnsi"/>
                <w:sz w:val="20"/>
                <w:szCs w:val="20"/>
              </w:rPr>
              <w:t>Attendance record can be adjusted manually for which adjustment log will be maintained.</w:t>
            </w:r>
          </w:p>
        </w:tc>
      </w:tr>
      <w:tr w:rsidR="00E87186" w:rsidRPr="00316D09" w:rsidTr="0023613F">
        <w:tc>
          <w:tcPr>
            <w:tcW w:w="431" w:type="pct"/>
          </w:tcPr>
          <w:p w:rsidR="00E87186" w:rsidRPr="00DE7E09" w:rsidRDefault="00E87186" w:rsidP="00E87186">
            <w:pPr>
              <w:ind w:left="0" w:firstLine="0"/>
              <w:rPr>
                <w:rFonts w:asciiTheme="minorHAnsi" w:hAnsiTheme="minorHAnsi" w:cstheme="minorHAnsi"/>
                <w:b/>
              </w:rPr>
            </w:pPr>
            <w:r w:rsidRPr="00DE7E09">
              <w:rPr>
                <w:rFonts w:asciiTheme="minorHAnsi" w:hAnsiTheme="minorHAnsi" w:cstheme="minorHAnsi"/>
                <w:b/>
              </w:rPr>
              <w:t>3.5</w:t>
            </w:r>
          </w:p>
        </w:tc>
        <w:tc>
          <w:tcPr>
            <w:tcW w:w="702" w:type="pct"/>
          </w:tcPr>
          <w:p w:rsidR="00E87186" w:rsidRPr="00DE7E09" w:rsidRDefault="00DB7630" w:rsidP="00E87186">
            <w:pPr>
              <w:ind w:left="0" w:firstLine="0"/>
              <w:rPr>
                <w:rFonts w:asciiTheme="minorHAnsi" w:hAnsiTheme="minorHAnsi" w:cstheme="minorHAnsi"/>
                <w:b/>
              </w:rPr>
            </w:pPr>
            <w:r w:rsidRPr="00DE7E09">
              <w:rPr>
                <w:rFonts w:asciiTheme="minorHAnsi" w:hAnsiTheme="minorHAnsi" w:cstheme="minorHAnsi"/>
                <w:b/>
              </w:rPr>
              <w:t>Attendance Report</w:t>
            </w:r>
          </w:p>
        </w:tc>
        <w:tc>
          <w:tcPr>
            <w:tcW w:w="3867" w:type="pct"/>
          </w:tcPr>
          <w:p w:rsidR="00E87186" w:rsidRPr="00DE7E09" w:rsidRDefault="00E87186" w:rsidP="00E87186">
            <w:pPr>
              <w:pStyle w:val="Default"/>
              <w:rPr>
                <w:rFonts w:asciiTheme="minorHAnsi" w:hAnsiTheme="minorHAnsi"/>
                <w:b/>
                <w:sz w:val="20"/>
                <w:szCs w:val="20"/>
              </w:rPr>
            </w:pPr>
            <w:r w:rsidRPr="00DE7E09">
              <w:rPr>
                <w:rFonts w:asciiTheme="minorHAnsi" w:hAnsiTheme="minorHAnsi"/>
                <w:b/>
                <w:sz w:val="20"/>
                <w:szCs w:val="20"/>
              </w:rPr>
              <w:t>Monthly report generation</w:t>
            </w:r>
            <w:r w:rsidR="001838C9" w:rsidRPr="00DE7E09">
              <w:rPr>
                <w:rFonts w:asciiTheme="minorHAnsi" w:hAnsiTheme="minorHAnsi"/>
                <w:b/>
                <w:sz w:val="20"/>
                <w:szCs w:val="20"/>
              </w:rPr>
              <w:t>:</w:t>
            </w:r>
          </w:p>
          <w:p w:rsidR="00AA3EBA" w:rsidRPr="00AA3EBA" w:rsidRDefault="00AA3EBA" w:rsidP="006E1627">
            <w:pPr>
              <w:pStyle w:val="ListParagraph"/>
              <w:numPr>
                <w:ilvl w:val="0"/>
                <w:numId w:val="16"/>
              </w:numPr>
              <w:rPr>
                <w:rFonts w:asciiTheme="minorHAnsi" w:hAnsiTheme="minorHAnsi"/>
              </w:rPr>
            </w:pPr>
            <w:r w:rsidRPr="00AA3EBA">
              <w:rPr>
                <w:rFonts w:asciiTheme="minorHAnsi" w:hAnsiTheme="minorHAnsi"/>
              </w:rPr>
              <w:t>Daily Attendance Sheet</w:t>
            </w:r>
          </w:p>
          <w:p w:rsidR="00AA3EBA" w:rsidRPr="00AA3EBA" w:rsidRDefault="00AA3EBA" w:rsidP="006E1627">
            <w:pPr>
              <w:pStyle w:val="ListParagraph"/>
              <w:numPr>
                <w:ilvl w:val="0"/>
                <w:numId w:val="16"/>
              </w:numPr>
              <w:rPr>
                <w:rFonts w:asciiTheme="minorHAnsi" w:hAnsiTheme="minorHAnsi"/>
              </w:rPr>
            </w:pPr>
            <w:r w:rsidRPr="00AA3EBA">
              <w:rPr>
                <w:rFonts w:asciiTheme="minorHAnsi" w:hAnsiTheme="minorHAnsi"/>
              </w:rPr>
              <w:t>Monthly Attendance Sheet</w:t>
            </w:r>
          </w:p>
          <w:p w:rsidR="00AA3EBA" w:rsidRPr="00AA3EBA" w:rsidRDefault="00AA3EBA" w:rsidP="006E1627">
            <w:pPr>
              <w:pStyle w:val="ListParagraph"/>
              <w:numPr>
                <w:ilvl w:val="0"/>
                <w:numId w:val="16"/>
              </w:numPr>
              <w:rPr>
                <w:rFonts w:asciiTheme="minorHAnsi" w:hAnsiTheme="minorHAnsi"/>
              </w:rPr>
            </w:pPr>
            <w:r w:rsidRPr="00AA3EBA">
              <w:rPr>
                <w:rFonts w:asciiTheme="minorHAnsi" w:hAnsiTheme="minorHAnsi"/>
              </w:rPr>
              <w:t>Employee Wise Attendance Sheet</w:t>
            </w:r>
          </w:p>
          <w:p w:rsidR="00AA3EBA" w:rsidRPr="00AA3EBA" w:rsidRDefault="00AA3EBA" w:rsidP="006E1627">
            <w:pPr>
              <w:pStyle w:val="ListParagraph"/>
              <w:numPr>
                <w:ilvl w:val="0"/>
                <w:numId w:val="16"/>
              </w:numPr>
              <w:rPr>
                <w:rFonts w:asciiTheme="minorHAnsi" w:hAnsiTheme="minorHAnsi"/>
              </w:rPr>
            </w:pPr>
            <w:r w:rsidRPr="00AA3EBA">
              <w:rPr>
                <w:rFonts w:asciiTheme="minorHAnsi" w:hAnsiTheme="minorHAnsi"/>
              </w:rPr>
              <w:t>Summary Attendance Sheet</w:t>
            </w:r>
          </w:p>
          <w:p w:rsidR="00AA3EBA" w:rsidRPr="00AA3EBA" w:rsidRDefault="00AA3EBA" w:rsidP="006E1627">
            <w:pPr>
              <w:pStyle w:val="ListParagraph"/>
              <w:numPr>
                <w:ilvl w:val="0"/>
                <w:numId w:val="16"/>
              </w:numPr>
              <w:rPr>
                <w:rFonts w:asciiTheme="minorHAnsi" w:hAnsiTheme="minorHAnsi"/>
              </w:rPr>
            </w:pPr>
            <w:r w:rsidRPr="00AA3EBA">
              <w:rPr>
                <w:rFonts w:asciiTheme="minorHAnsi" w:hAnsiTheme="minorHAnsi"/>
              </w:rPr>
              <w:t>Absent/Late/Incomplete/Early Departure Report</w:t>
            </w:r>
          </w:p>
          <w:p w:rsidR="00AA3EBA" w:rsidRPr="00AA3EBA" w:rsidRDefault="00AA3EBA" w:rsidP="006E1627">
            <w:pPr>
              <w:pStyle w:val="ListParagraph"/>
              <w:numPr>
                <w:ilvl w:val="0"/>
                <w:numId w:val="16"/>
              </w:numPr>
              <w:rPr>
                <w:rFonts w:asciiTheme="minorHAnsi" w:hAnsiTheme="minorHAnsi"/>
              </w:rPr>
            </w:pPr>
            <w:r w:rsidRPr="00AA3EBA">
              <w:rPr>
                <w:rFonts w:asciiTheme="minorHAnsi" w:hAnsiTheme="minorHAnsi"/>
              </w:rPr>
              <w:t>Employee Wise Overtime Report</w:t>
            </w:r>
          </w:p>
          <w:p w:rsidR="001838C9" w:rsidRDefault="00AA3EBA" w:rsidP="006E1627">
            <w:pPr>
              <w:pStyle w:val="ListParagraph"/>
              <w:numPr>
                <w:ilvl w:val="0"/>
                <w:numId w:val="16"/>
              </w:numPr>
              <w:rPr>
                <w:ins w:id="310" w:author="sufianrumi@yahoo.com" w:date="2016-09-20T13:05:00Z"/>
                <w:rFonts w:asciiTheme="minorHAnsi" w:hAnsiTheme="minorHAnsi"/>
              </w:rPr>
            </w:pPr>
            <w:r w:rsidRPr="00AA3EBA">
              <w:rPr>
                <w:rFonts w:asciiTheme="minorHAnsi" w:hAnsiTheme="minorHAnsi"/>
              </w:rPr>
              <w:t>Department Wise Overtime Summary Report</w:t>
            </w:r>
          </w:p>
          <w:p w:rsidR="008E274C" w:rsidRPr="00AA3EBA" w:rsidRDefault="00D0447F" w:rsidP="006E1627">
            <w:pPr>
              <w:pStyle w:val="ListParagraph"/>
              <w:numPr>
                <w:ilvl w:val="0"/>
                <w:numId w:val="16"/>
              </w:numPr>
              <w:rPr>
                <w:rFonts w:asciiTheme="minorHAnsi" w:hAnsiTheme="minorHAnsi"/>
              </w:rPr>
            </w:pPr>
            <w:ins w:id="311" w:author="sufianrumi@yahoo.com" w:date="2016-09-20T13:05:00Z">
              <w:r w:rsidRPr="00D0447F">
                <w:rPr>
                  <w:rFonts w:asciiTheme="minorHAnsi" w:hAnsiTheme="minorHAnsi"/>
                  <w:highlight w:val="yellow"/>
                  <w:rPrChange w:id="312" w:author="DELL" w:date="2016-10-23T11:16:00Z">
                    <w:rPr>
                      <w:rFonts w:asciiTheme="minorHAnsi" w:hAnsiTheme="minorHAnsi"/>
                    </w:rPr>
                  </w:rPrChange>
                </w:rPr>
                <w:t xml:space="preserve">Absenteeism related </w:t>
              </w:r>
            </w:ins>
            <w:ins w:id="313" w:author="sufianrumi@yahoo.com" w:date="2016-09-20T13:07:00Z">
              <w:r w:rsidRPr="00D0447F">
                <w:rPr>
                  <w:rFonts w:asciiTheme="minorHAnsi" w:hAnsiTheme="minorHAnsi"/>
                  <w:highlight w:val="yellow"/>
                  <w:rPrChange w:id="314" w:author="DELL" w:date="2016-10-23T11:16:00Z">
                    <w:rPr>
                      <w:rFonts w:asciiTheme="minorHAnsi" w:hAnsiTheme="minorHAnsi"/>
                    </w:rPr>
                  </w:rPrChange>
                </w:rPr>
                <w:t xml:space="preserve">analytical </w:t>
              </w:r>
            </w:ins>
            <w:ins w:id="315" w:author="sufianrumi@yahoo.com" w:date="2016-09-20T13:05:00Z">
              <w:r w:rsidRPr="00D0447F">
                <w:rPr>
                  <w:rFonts w:asciiTheme="minorHAnsi" w:hAnsiTheme="minorHAnsi"/>
                  <w:highlight w:val="yellow"/>
                  <w:rPrChange w:id="316" w:author="DELL" w:date="2016-10-23T11:16:00Z">
                    <w:rPr>
                      <w:rFonts w:asciiTheme="minorHAnsi" w:hAnsiTheme="minorHAnsi"/>
                    </w:rPr>
                  </w:rPrChange>
                </w:rPr>
                <w:t>reports</w:t>
              </w:r>
            </w:ins>
            <w:ins w:id="317" w:author="DELL" w:date="2016-10-23T11:16:00Z">
              <w:r w:rsidRPr="00D0447F">
                <w:rPr>
                  <w:rFonts w:asciiTheme="minorHAnsi" w:hAnsiTheme="minorHAnsi"/>
                  <w:highlight w:val="yellow"/>
                  <w:rPrChange w:id="318" w:author="DELL" w:date="2016-10-23T11:16:00Z">
                    <w:rPr>
                      <w:rFonts w:asciiTheme="minorHAnsi" w:hAnsiTheme="minorHAnsi"/>
                    </w:rPr>
                  </w:rPrChange>
                </w:rPr>
                <w:t>(Report format required)</w:t>
              </w:r>
            </w:ins>
          </w:p>
        </w:tc>
      </w:tr>
      <w:tr w:rsidR="00E87186" w:rsidRPr="00316D09" w:rsidTr="0023613F">
        <w:tc>
          <w:tcPr>
            <w:tcW w:w="431" w:type="pct"/>
          </w:tcPr>
          <w:p w:rsidR="00E87186" w:rsidRPr="00DE7E09" w:rsidRDefault="00E87186" w:rsidP="00E87186">
            <w:pPr>
              <w:ind w:left="0" w:firstLine="0"/>
              <w:rPr>
                <w:rFonts w:asciiTheme="minorHAnsi" w:hAnsiTheme="minorHAnsi" w:cstheme="minorHAnsi"/>
                <w:b/>
              </w:rPr>
            </w:pPr>
            <w:r w:rsidRPr="00DE7E09">
              <w:rPr>
                <w:rFonts w:asciiTheme="minorHAnsi" w:hAnsiTheme="minorHAnsi" w:cstheme="minorHAnsi"/>
                <w:b/>
              </w:rPr>
              <w:t>3.6</w:t>
            </w:r>
          </w:p>
        </w:tc>
        <w:tc>
          <w:tcPr>
            <w:tcW w:w="702" w:type="pct"/>
          </w:tcPr>
          <w:p w:rsidR="00E87186" w:rsidRPr="00DE7E09" w:rsidRDefault="00DE75A5" w:rsidP="00DE75A5">
            <w:pPr>
              <w:ind w:left="0" w:firstLine="0"/>
              <w:rPr>
                <w:rFonts w:asciiTheme="minorHAnsi" w:hAnsiTheme="minorHAnsi" w:cstheme="minorHAnsi"/>
                <w:b/>
              </w:rPr>
            </w:pPr>
            <w:r w:rsidRPr="00DE7E09">
              <w:rPr>
                <w:rFonts w:asciiTheme="minorHAnsi" w:hAnsiTheme="minorHAnsi" w:cstheme="minorHAnsi"/>
                <w:b/>
              </w:rPr>
              <w:t>Linked With Payroll</w:t>
            </w:r>
          </w:p>
        </w:tc>
        <w:tc>
          <w:tcPr>
            <w:tcW w:w="3867" w:type="pct"/>
          </w:tcPr>
          <w:p w:rsidR="00E87186" w:rsidRPr="00DE7E09" w:rsidRDefault="00E87186" w:rsidP="00E87186">
            <w:pPr>
              <w:pStyle w:val="Default"/>
              <w:rPr>
                <w:rFonts w:asciiTheme="minorHAnsi" w:hAnsiTheme="minorHAnsi"/>
                <w:b/>
                <w:sz w:val="20"/>
                <w:szCs w:val="20"/>
              </w:rPr>
            </w:pPr>
            <w:r w:rsidRPr="00DE7E09">
              <w:rPr>
                <w:rFonts w:asciiTheme="minorHAnsi" w:hAnsiTheme="minorHAnsi"/>
                <w:b/>
                <w:sz w:val="20"/>
                <w:szCs w:val="20"/>
              </w:rPr>
              <w:t>Salary linked with attendance, deduction calculation</w:t>
            </w:r>
            <w:r w:rsidR="00AA3EBA" w:rsidRPr="00DE7E09">
              <w:rPr>
                <w:rFonts w:asciiTheme="minorHAnsi" w:hAnsiTheme="minorHAnsi"/>
                <w:b/>
                <w:sz w:val="20"/>
                <w:szCs w:val="20"/>
              </w:rPr>
              <w:t>:</w:t>
            </w:r>
          </w:p>
          <w:p w:rsidR="00AA3EBA" w:rsidRPr="00316D09" w:rsidRDefault="00AA3EBA" w:rsidP="00AA3EBA">
            <w:pPr>
              <w:pStyle w:val="Default"/>
              <w:ind w:left="0" w:firstLine="0"/>
              <w:rPr>
                <w:rFonts w:asciiTheme="minorHAnsi" w:hAnsiTheme="minorHAnsi"/>
                <w:sz w:val="20"/>
                <w:szCs w:val="20"/>
              </w:rPr>
            </w:pPr>
            <w:r>
              <w:rPr>
                <w:rFonts w:asciiTheme="minorHAnsi" w:hAnsiTheme="minorHAnsi"/>
                <w:sz w:val="20"/>
                <w:szCs w:val="20"/>
              </w:rPr>
              <w:t>Attendance Clearance feature will be provided to proceed with Payroll Preparation. In the clearance process data will be represented from Attendance Module including Present, Absent, Weekend, Holiday, etc. From here LW</w:t>
            </w:r>
            <w:ins w:id="319" w:author="sufianrumi@yahoo.com" w:date="2016-09-20T13:14:00Z">
              <w:r w:rsidR="00E90735">
                <w:rPr>
                  <w:rFonts w:asciiTheme="minorHAnsi" w:hAnsiTheme="minorHAnsi"/>
                  <w:sz w:val="20"/>
                  <w:szCs w:val="20"/>
                </w:rPr>
                <w:t>O</w:t>
              </w:r>
            </w:ins>
            <w:r>
              <w:rPr>
                <w:rFonts w:asciiTheme="minorHAnsi" w:hAnsiTheme="minorHAnsi"/>
                <w:sz w:val="20"/>
                <w:szCs w:val="20"/>
              </w:rPr>
              <w:t>P days for the selected month will be input considering which payroll will be prepared.</w:t>
            </w:r>
          </w:p>
        </w:tc>
      </w:tr>
    </w:tbl>
    <w:p w:rsidR="008A1C2B" w:rsidRDefault="008A1C2B">
      <w:pPr>
        <w:ind w:left="0" w:firstLine="0"/>
        <w:rPr>
          <w:rFonts w:ascii="Calibri" w:hAnsi="Calibri" w:cs="Calibri"/>
          <w:b/>
          <w:bCs/>
          <w:color w:val="002060"/>
        </w:rPr>
      </w:pPr>
    </w:p>
    <w:p w:rsidR="00E62D42" w:rsidRPr="007245C7" w:rsidRDefault="00895B44">
      <w:pPr>
        <w:ind w:left="0" w:firstLine="0"/>
        <w:rPr>
          <w:rFonts w:ascii="Calibri" w:hAnsi="Calibri" w:cs="Calibri"/>
          <w:b/>
          <w:bCs/>
          <w:i/>
          <w:color w:val="000000" w:themeColor="text1"/>
          <w:sz w:val="24"/>
        </w:rPr>
      </w:pPr>
      <w:r w:rsidRPr="007245C7">
        <w:rPr>
          <w:rFonts w:ascii="Calibri" w:hAnsi="Calibri" w:cs="Calibri"/>
          <w:b/>
          <w:bCs/>
          <w:i/>
          <w:color w:val="000000" w:themeColor="text1"/>
          <w:sz w:val="24"/>
        </w:rPr>
        <w:t>Requirement Specification Details:</w:t>
      </w:r>
    </w:p>
    <w:p w:rsidR="00E62D42" w:rsidRDefault="00E62D42">
      <w:pPr>
        <w:ind w:left="0" w:firstLine="0"/>
        <w:rPr>
          <w:rFonts w:ascii="Calibri" w:hAnsi="Calibri" w:cs="Calibri"/>
          <w:b/>
          <w:bCs/>
          <w:color w:val="002060"/>
        </w:rPr>
      </w:pPr>
    </w:p>
    <w:p w:rsidR="00E62D42" w:rsidRDefault="00E62D42" w:rsidP="00E62D42">
      <w:pPr>
        <w:rPr>
          <w:rFonts w:asciiTheme="minorHAnsi" w:hAnsiTheme="minorHAnsi" w:cstheme="minorHAnsi"/>
          <w:b/>
          <w:sz w:val="24"/>
        </w:rPr>
      </w:pPr>
      <w:r w:rsidRPr="007245C7">
        <w:rPr>
          <w:rFonts w:asciiTheme="minorHAnsi" w:hAnsiTheme="minorHAnsi" w:cstheme="minorHAnsi"/>
          <w:b/>
          <w:sz w:val="24"/>
        </w:rPr>
        <w:t>Attendance Configuration:</w:t>
      </w:r>
    </w:p>
    <w:p w:rsidR="007245C7" w:rsidRPr="007245C7" w:rsidRDefault="007245C7" w:rsidP="00E62D42">
      <w:pPr>
        <w:rPr>
          <w:rFonts w:asciiTheme="minorHAnsi" w:hAnsiTheme="minorHAnsi" w:cstheme="minorHAnsi"/>
          <w:b/>
          <w:sz w:val="24"/>
        </w:rPr>
      </w:pPr>
    </w:p>
    <w:tbl>
      <w:tblPr>
        <w:tblStyle w:val="TableGrid"/>
        <w:tblW w:w="5000" w:type="pct"/>
        <w:tblLook w:val="04A0"/>
      </w:tblPr>
      <w:tblGrid>
        <w:gridCol w:w="894"/>
        <w:gridCol w:w="1220"/>
        <w:gridCol w:w="2496"/>
        <w:gridCol w:w="1461"/>
        <w:gridCol w:w="1497"/>
        <w:gridCol w:w="2008"/>
      </w:tblGrid>
      <w:tr w:rsidR="00CD6170" w:rsidRPr="007245C7" w:rsidTr="005D3E63">
        <w:tc>
          <w:tcPr>
            <w:tcW w:w="894" w:type="dxa"/>
            <w:shd w:val="clear" w:color="auto" w:fill="D9D9D9" w:themeFill="background1" w:themeFillShade="D9"/>
          </w:tcPr>
          <w:p w:rsidR="00CD6170" w:rsidRPr="007245C7" w:rsidRDefault="006F70DD" w:rsidP="00D96E63">
            <w:pPr>
              <w:rPr>
                <w:rFonts w:asciiTheme="minorHAnsi" w:hAnsiTheme="minorHAnsi" w:cstheme="minorHAnsi"/>
                <w:b/>
              </w:rPr>
            </w:pPr>
            <w:r>
              <w:rPr>
                <w:rFonts w:asciiTheme="minorHAnsi" w:hAnsiTheme="minorHAnsi" w:cstheme="minorHAnsi"/>
                <w:b/>
              </w:rPr>
              <w:t>Ref</w:t>
            </w:r>
            <w:r w:rsidR="00CD6170" w:rsidRPr="007245C7">
              <w:rPr>
                <w:rFonts w:asciiTheme="minorHAnsi" w:hAnsiTheme="minorHAnsi" w:cstheme="minorHAnsi"/>
                <w:b/>
              </w:rPr>
              <w:t xml:space="preserve"> No.</w:t>
            </w:r>
          </w:p>
        </w:tc>
        <w:tc>
          <w:tcPr>
            <w:tcW w:w="1220" w:type="dxa"/>
            <w:shd w:val="clear" w:color="auto" w:fill="D9D9D9" w:themeFill="background1" w:themeFillShade="D9"/>
          </w:tcPr>
          <w:p w:rsidR="00CD6170" w:rsidRPr="007245C7" w:rsidRDefault="00CD6170" w:rsidP="00D96E63">
            <w:pPr>
              <w:rPr>
                <w:rFonts w:asciiTheme="minorHAnsi" w:hAnsiTheme="minorHAnsi" w:cstheme="minorHAnsi"/>
                <w:b/>
              </w:rPr>
            </w:pPr>
            <w:r w:rsidRPr="007245C7">
              <w:rPr>
                <w:rFonts w:asciiTheme="minorHAnsi" w:hAnsiTheme="minorHAnsi" w:cstheme="minorHAnsi"/>
                <w:b/>
              </w:rPr>
              <w:t>Screen</w:t>
            </w:r>
          </w:p>
        </w:tc>
        <w:tc>
          <w:tcPr>
            <w:tcW w:w="2496" w:type="dxa"/>
            <w:shd w:val="clear" w:color="auto" w:fill="D9D9D9" w:themeFill="background1" w:themeFillShade="D9"/>
          </w:tcPr>
          <w:p w:rsidR="00CD6170" w:rsidRPr="007245C7" w:rsidRDefault="00CD6170" w:rsidP="00D96E63">
            <w:pPr>
              <w:rPr>
                <w:rFonts w:asciiTheme="minorHAnsi" w:hAnsiTheme="minorHAnsi" w:cstheme="minorHAnsi"/>
                <w:b/>
              </w:rPr>
            </w:pPr>
            <w:r w:rsidRPr="007245C7">
              <w:rPr>
                <w:rFonts w:asciiTheme="minorHAnsi" w:hAnsiTheme="minorHAnsi" w:cstheme="minorHAnsi"/>
                <w:b/>
              </w:rPr>
              <w:t>Field</w:t>
            </w:r>
          </w:p>
        </w:tc>
        <w:tc>
          <w:tcPr>
            <w:tcW w:w="1461" w:type="dxa"/>
            <w:shd w:val="clear" w:color="auto" w:fill="D9D9D9" w:themeFill="background1" w:themeFillShade="D9"/>
          </w:tcPr>
          <w:p w:rsidR="00CD6170" w:rsidRPr="007245C7" w:rsidRDefault="00CD6170" w:rsidP="00D96E63">
            <w:pPr>
              <w:rPr>
                <w:rFonts w:asciiTheme="minorHAnsi" w:hAnsiTheme="minorHAnsi" w:cstheme="minorHAnsi"/>
                <w:b/>
              </w:rPr>
            </w:pPr>
            <w:r w:rsidRPr="007245C7">
              <w:rPr>
                <w:rFonts w:asciiTheme="minorHAnsi" w:hAnsiTheme="minorHAnsi" w:cstheme="minorHAnsi"/>
                <w:b/>
              </w:rPr>
              <w:t>Type</w:t>
            </w:r>
          </w:p>
        </w:tc>
        <w:tc>
          <w:tcPr>
            <w:tcW w:w="1497" w:type="dxa"/>
            <w:shd w:val="clear" w:color="auto" w:fill="D9D9D9" w:themeFill="background1" w:themeFillShade="D9"/>
          </w:tcPr>
          <w:p w:rsidR="00CD6170" w:rsidRPr="007245C7" w:rsidRDefault="00CD6170" w:rsidP="00D96E63">
            <w:pPr>
              <w:rPr>
                <w:rFonts w:asciiTheme="minorHAnsi" w:hAnsiTheme="minorHAnsi" w:cstheme="minorHAnsi"/>
                <w:b/>
              </w:rPr>
            </w:pPr>
            <w:r w:rsidRPr="007245C7">
              <w:rPr>
                <w:rFonts w:asciiTheme="minorHAnsi" w:hAnsiTheme="minorHAnsi" w:cstheme="minorHAnsi"/>
                <w:b/>
              </w:rPr>
              <w:t>Data Type</w:t>
            </w:r>
          </w:p>
        </w:tc>
        <w:tc>
          <w:tcPr>
            <w:tcW w:w="2008" w:type="dxa"/>
            <w:shd w:val="clear" w:color="auto" w:fill="D9D9D9" w:themeFill="background1" w:themeFillShade="D9"/>
          </w:tcPr>
          <w:p w:rsidR="00CD6170" w:rsidRPr="007245C7" w:rsidRDefault="00CD6170" w:rsidP="00D96E63">
            <w:pPr>
              <w:rPr>
                <w:rFonts w:asciiTheme="minorHAnsi" w:hAnsiTheme="minorHAnsi" w:cstheme="minorHAnsi"/>
                <w:b/>
              </w:rPr>
            </w:pPr>
            <w:r w:rsidRPr="007245C7">
              <w:rPr>
                <w:rFonts w:asciiTheme="minorHAnsi" w:hAnsiTheme="minorHAnsi" w:cstheme="minorHAnsi"/>
                <w:b/>
              </w:rPr>
              <w:t>Policy</w:t>
            </w:r>
          </w:p>
        </w:tc>
      </w:tr>
      <w:tr w:rsidR="005D3E63" w:rsidRPr="007245C7" w:rsidTr="005D3E63">
        <w:tc>
          <w:tcPr>
            <w:tcW w:w="894" w:type="dxa"/>
            <w:vMerge w:val="restart"/>
          </w:tcPr>
          <w:p w:rsidR="005D3E63" w:rsidRPr="007245C7" w:rsidRDefault="005D3E63" w:rsidP="00D96E63">
            <w:pPr>
              <w:rPr>
                <w:rFonts w:asciiTheme="minorHAnsi" w:hAnsiTheme="minorHAnsi" w:cstheme="minorHAnsi"/>
                <w:b/>
              </w:rPr>
            </w:pPr>
            <w:r w:rsidRPr="007245C7">
              <w:rPr>
                <w:rFonts w:asciiTheme="minorHAnsi" w:hAnsiTheme="minorHAnsi" w:cstheme="minorHAnsi"/>
                <w:b/>
              </w:rPr>
              <w:t>3.1</w:t>
            </w:r>
          </w:p>
        </w:tc>
        <w:tc>
          <w:tcPr>
            <w:tcW w:w="8682" w:type="dxa"/>
            <w:gridSpan w:val="5"/>
          </w:tcPr>
          <w:p w:rsidR="005D3E63" w:rsidRPr="007245C7" w:rsidRDefault="005D3E63" w:rsidP="00D96E63">
            <w:pPr>
              <w:rPr>
                <w:rFonts w:asciiTheme="minorHAnsi" w:hAnsiTheme="minorHAnsi" w:cstheme="minorHAnsi"/>
                <w:b/>
              </w:rPr>
            </w:pPr>
            <w:r w:rsidRPr="007245C7">
              <w:rPr>
                <w:rFonts w:asciiTheme="minorHAnsi" w:hAnsiTheme="minorHAnsi" w:cstheme="minorHAnsi"/>
                <w:b/>
              </w:rPr>
              <w:t>Holiday Setup</w:t>
            </w:r>
          </w:p>
        </w:tc>
      </w:tr>
      <w:tr w:rsidR="005D3E63" w:rsidRPr="007245C7" w:rsidTr="005D3E63">
        <w:tc>
          <w:tcPr>
            <w:tcW w:w="894" w:type="dxa"/>
            <w:vMerge/>
          </w:tcPr>
          <w:p w:rsidR="005D3E63" w:rsidRPr="007245C7" w:rsidRDefault="005D3E63" w:rsidP="00D96E63">
            <w:pPr>
              <w:rPr>
                <w:rFonts w:asciiTheme="minorHAnsi" w:hAnsiTheme="minorHAnsi" w:cstheme="minorHAnsi"/>
              </w:rPr>
            </w:pPr>
          </w:p>
        </w:tc>
        <w:tc>
          <w:tcPr>
            <w:tcW w:w="1220" w:type="dxa"/>
            <w:vMerge w:val="restart"/>
          </w:tcPr>
          <w:p w:rsidR="005D3E63" w:rsidRPr="007245C7" w:rsidRDefault="005D3E63" w:rsidP="00D96E63">
            <w:pPr>
              <w:rPr>
                <w:rFonts w:asciiTheme="minorHAnsi" w:hAnsiTheme="minorHAnsi" w:cstheme="minorHAnsi"/>
              </w:rPr>
            </w:pPr>
          </w:p>
        </w:tc>
        <w:tc>
          <w:tcPr>
            <w:tcW w:w="2496" w:type="dxa"/>
          </w:tcPr>
          <w:p w:rsidR="005D3E63" w:rsidRPr="007245C7" w:rsidRDefault="005D3E63" w:rsidP="00D96E63">
            <w:pPr>
              <w:rPr>
                <w:rFonts w:asciiTheme="minorHAnsi" w:hAnsiTheme="minorHAnsi" w:cstheme="minorHAnsi"/>
              </w:rPr>
            </w:pPr>
            <w:r w:rsidRPr="007245C7">
              <w:rPr>
                <w:rFonts w:asciiTheme="minorHAnsi" w:hAnsiTheme="minorHAnsi"/>
              </w:rPr>
              <w:t>Holiday Year</w:t>
            </w:r>
          </w:p>
        </w:tc>
        <w:tc>
          <w:tcPr>
            <w:tcW w:w="1461"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Drop Down</w:t>
            </w:r>
          </w:p>
        </w:tc>
        <w:tc>
          <w:tcPr>
            <w:tcW w:w="1497"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NUMBER</w:t>
            </w:r>
          </w:p>
        </w:tc>
        <w:tc>
          <w:tcPr>
            <w:tcW w:w="2008" w:type="dxa"/>
          </w:tcPr>
          <w:p w:rsidR="005D3E63" w:rsidRPr="007245C7" w:rsidRDefault="005D3E63" w:rsidP="00D96E63">
            <w:pPr>
              <w:rPr>
                <w:rFonts w:asciiTheme="minorHAnsi" w:hAnsiTheme="minorHAnsi" w:cstheme="minorHAnsi"/>
              </w:rPr>
            </w:pPr>
          </w:p>
        </w:tc>
      </w:tr>
      <w:tr w:rsidR="005D3E63" w:rsidRPr="007245C7" w:rsidTr="005D3E63">
        <w:tc>
          <w:tcPr>
            <w:tcW w:w="894" w:type="dxa"/>
            <w:vMerge/>
          </w:tcPr>
          <w:p w:rsidR="005D3E63" w:rsidRPr="007245C7" w:rsidRDefault="005D3E63" w:rsidP="00D96E63">
            <w:pPr>
              <w:rPr>
                <w:rFonts w:asciiTheme="minorHAnsi" w:hAnsiTheme="minorHAnsi" w:cstheme="minorHAnsi"/>
              </w:rPr>
            </w:pPr>
          </w:p>
        </w:tc>
        <w:tc>
          <w:tcPr>
            <w:tcW w:w="1220" w:type="dxa"/>
            <w:vMerge/>
          </w:tcPr>
          <w:p w:rsidR="005D3E63" w:rsidRPr="007245C7" w:rsidRDefault="005D3E63" w:rsidP="00D96E63">
            <w:pPr>
              <w:rPr>
                <w:rFonts w:asciiTheme="minorHAnsi" w:hAnsiTheme="minorHAnsi" w:cstheme="minorHAnsi"/>
              </w:rPr>
            </w:pPr>
          </w:p>
        </w:tc>
        <w:tc>
          <w:tcPr>
            <w:tcW w:w="2496" w:type="dxa"/>
          </w:tcPr>
          <w:p w:rsidR="005D3E63" w:rsidRPr="007245C7" w:rsidRDefault="005D3E63" w:rsidP="00D96E63">
            <w:pPr>
              <w:rPr>
                <w:rFonts w:asciiTheme="minorHAnsi" w:hAnsiTheme="minorHAnsi" w:cstheme="minorHAnsi"/>
              </w:rPr>
            </w:pPr>
            <w:r w:rsidRPr="007245C7">
              <w:rPr>
                <w:rFonts w:asciiTheme="minorHAnsi" w:hAnsiTheme="minorHAnsi"/>
              </w:rPr>
              <w:t>Holiday Title</w:t>
            </w:r>
          </w:p>
        </w:tc>
        <w:tc>
          <w:tcPr>
            <w:tcW w:w="1461"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Text Box</w:t>
            </w:r>
          </w:p>
        </w:tc>
        <w:tc>
          <w:tcPr>
            <w:tcW w:w="1497"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VARCHAR</w:t>
            </w:r>
          </w:p>
        </w:tc>
        <w:tc>
          <w:tcPr>
            <w:tcW w:w="2008" w:type="dxa"/>
          </w:tcPr>
          <w:p w:rsidR="005D3E63" w:rsidRPr="007245C7" w:rsidRDefault="005D3E63" w:rsidP="00D96E63">
            <w:pPr>
              <w:rPr>
                <w:rFonts w:asciiTheme="minorHAnsi" w:hAnsiTheme="minorHAnsi" w:cstheme="minorHAnsi"/>
              </w:rPr>
            </w:pPr>
          </w:p>
        </w:tc>
      </w:tr>
      <w:tr w:rsidR="005D3E63" w:rsidRPr="007245C7" w:rsidTr="005D3E63">
        <w:tc>
          <w:tcPr>
            <w:tcW w:w="894" w:type="dxa"/>
            <w:vMerge/>
          </w:tcPr>
          <w:p w:rsidR="005D3E63" w:rsidRPr="007245C7" w:rsidRDefault="005D3E63" w:rsidP="00D96E63">
            <w:pPr>
              <w:rPr>
                <w:rFonts w:asciiTheme="minorHAnsi" w:hAnsiTheme="minorHAnsi" w:cstheme="minorHAnsi"/>
              </w:rPr>
            </w:pPr>
          </w:p>
        </w:tc>
        <w:tc>
          <w:tcPr>
            <w:tcW w:w="1220" w:type="dxa"/>
            <w:vMerge/>
          </w:tcPr>
          <w:p w:rsidR="005D3E63" w:rsidRPr="007245C7" w:rsidRDefault="005D3E63" w:rsidP="00D96E63">
            <w:pPr>
              <w:rPr>
                <w:rFonts w:asciiTheme="minorHAnsi" w:hAnsiTheme="minorHAnsi" w:cstheme="minorHAnsi"/>
              </w:rPr>
            </w:pPr>
          </w:p>
        </w:tc>
        <w:tc>
          <w:tcPr>
            <w:tcW w:w="2496" w:type="dxa"/>
          </w:tcPr>
          <w:p w:rsidR="005D3E63" w:rsidRPr="007245C7" w:rsidRDefault="005D3E63" w:rsidP="00D96E63">
            <w:pPr>
              <w:rPr>
                <w:rFonts w:asciiTheme="minorHAnsi" w:hAnsiTheme="minorHAnsi" w:cstheme="minorHAnsi"/>
              </w:rPr>
            </w:pPr>
            <w:r w:rsidRPr="007245C7">
              <w:rPr>
                <w:rFonts w:asciiTheme="minorHAnsi" w:hAnsiTheme="minorHAnsi"/>
              </w:rPr>
              <w:t>Date From</w:t>
            </w:r>
          </w:p>
        </w:tc>
        <w:tc>
          <w:tcPr>
            <w:tcW w:w="1461" w:type="dxa"/>
          </w:tcPr>
          <w:p w:rsidR="005D3E63" w:rsidRPr="007245C7" w:rsidRDefault="005D3E63" w:rsidP="00D96E63">
            <w:pPr>
              <w:rPr>
                <w:rFonts w:asciiTheme="minorHAnsi" w:hAnsiTheme="minorHAnsi" w:cstheme="minorHAnsi"/>
              </w:rPr>
            </w:pPr>
            <w:r>
              <w:rPr>
                <w:rFonts w:asciiTheme="minorHAnsi" w:hAnsiTheme="minorHAnsi" w:cstheme="minorHAnsi"/>
              </w:rPr>
              <w:t>Date</w:t>
            </w:r>
          </w:p>
        </w:tc>
        <w:tc>
          <w:tcPr>
            <w:tcW w:w="1497" w:type="dxa"/>
          </w:tcPr>
          <w:p w:rsidR="005D3E63" w:rsidRPr="007245C7" w:rsidRDefault="005D3E63" w:rsidP="005D3E63">
            <w:pPr>
              <w:rPr>
                <w:rFonts w:asciiTheme="minorHAnsi" w:hAnsiTheme="minorHAnsi" w:cstheme="minorHAnsi"/>
              </w:rPr>
            </w:pPr>
            <w:r>
              <w:rPr>
                <w:rFonts w:asciiTheme="minorHAnsi" w:hAnsiTheme="minorHAnsi" w:cstheme="minorHAnsi"/>
              </w:rPr>
              <w:t>DATE</w:t>
            </w:r>
          </w:p>
        </w:tc>
        <w:tc>
          <w:tcPr>
            <w:tcW w:w="2008" w:type="dxa"/>
          </w:tcPr>
          <w:p w:rsidR="005D3E63" w:rsidRPr="007245C7" w:rsidRDefault="005D3E63" w:rsidP="00D96E63">
            <w:pPr>
              <w:rPr>
                <w:rFonts w:asciiTheme="minorHAnsi" w:hAnsiTheme="minorHAnsi" w:cstheme="minorHAnsi"/>
              </w:rPr>
            </w:pPr>
          </w:p>
        </w:tc>
      </w:tr>
      <w:tr w:rsidR="005D3E63" w:rsidRPr="007245C7" w:rsidTr="005D3E63">
        <w:tc>
          <w:tcPr>
            <w:tcW w:w="894" w:type="dxa"/>
            <w:vMerge/>
          </w:tcPr>
          <w:p w:rsidR="005D3E63" w:rsidRPr="007245C7" w:rsidRDefault="005D3E63" w:rsidP="00D96E63">
            <w:pPr>
              <w:rPr>
                <w:rFonts w:asciiTheme="minorHAnsi" w:hAnsiTheme="minorHAnsi" w:cstheme="minorHAnsi"/>
              </w:rPr>
            </w:pPr>
          </w:p>
        </w:tc>
        <w:tc>
          <w:tcPr>
            <w:tcW w:w="1220" w:type="dxa"/>
            <w:vMerge/>
          </w:tcPr>
          <w:p w:rsidR="005D3E63" w:rsidRPr="007245C7" w:rsidRDefault="005D3E63" w:rsidP="00D96E63">
            <w:pPr>
              <w:rPr>
                <w:rFonts w:asciiTheme="minorHAnsi" w:hAnsiTheme="minorHAnsi" w:cstheme="minorHAnsi"/>
              </w:rPr>
            </w:pPr>
          </w:p>
        </w:tc>
        <w:tc>
          <w:tcPr>
            <w:tcW w:w="2496"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Date To</w:t>
            </w:r>
          </w:p>
        </w:tc>
        <w:tc>
          <w:tcPr>
            <w:tcW w:w="1461" w:type="dxa"/>
          </w:tcPr>
          <w:p w:rsidR="005D3E63" w:rsidRPr="007245C7" w:rsidRDefault="005D3E63" w:rsidP="00D96E63">
            <w:pPr>
              <w:rPr>
                <w:rFonts w:asciiTheme="minorHAnsi" w:hAnsiTheme="minorHAnsi" w:cstheme="minorHAnsi"/>
              </w:rPr>
            </w:pPr>
            <w:r w:rsidRPr="005D3E63">
              <w:rPr>
                <w:rFonts w:asciiTheme="minorHAnsi" w:hAnsiTheme="minorHAnsi" w:cstheme="minorHAnsi"/>
              </w:rPr>
              <w:t>Date</w:t>
            </w:r>
          </w:p>
        </w:tc>
        <w:tc>
          <w:tcPr>
            <w:tcW w:w="1497" w:type="dxa"/>
          </w:tcPr>
          <w:p w:rsidR="005D3E63" w:rsidRPr="007245C7" w:rsidRDefault="005D3E63" w:rsidP="00D96E63">
            <w:pPr>
              <w:rPr>
                <w:rFonts w:asciiTheme="minorHAnsi" w:hAnsiTheme="minorHAnsi" w:cstheme="minorHAnsi"/>
              </w:rPr>
            </w:pPr>
            <w:r>
              <w:rPr>
                <w:rFonts w:asciiTheme="minorHAnsi" w:hAnsiTheme="minorHAnsi" w:cstheme="minorHAnsi"/>
              </w:rPr>
              <w:t>DATE</w:t>
            </w:r>
          </w:p>
        </w:tc>
        <w:tc>
          <w:tcPr>
            <w:tcW w:w="2008" w:type="dxa"/>
          </w:tcPr>
          <w:p w:rsidR="005D3E63" w:rsidRPr="007245C7" w:rsidRDefault="005D3E63" w:rsidP="00D96E63">
            <w:pPr>
              <w:rPr>
                <w:rFonts w:asciiTheme="minorHAnsi" w:hAnsiTheme="minorHAnsi" w:cstheme="minorHAnsi"/>
              </w:rPr>
            </w:pPr>
          </w:p>
        </w:tc>
      </w:tr>
      <w:tr w:rsidR="005D3E63" w:rsidRPr="007245C7" w:rsidTr="005D3E63">
        <w:tc>
          <w:tcPr>
            <w:tcW w:w="894" w:type="dxa"/>
            <w:vMerge/>
          </w:tcPr>
          <w:p w:rsidR="005D3E63" w:rsidRPr="007245C7" w:rsidRDefault="005D3E63" w:rsidP="00D96E63">
            <w:pPr>
              <w:rPr>
                <w:rFonts w:asciiTheme="minorHAnsi" w:hAnsiTheme="minorHAnsi" w:cstheme="minorHAnsi"/>
              </w:rPr>
            </w:pPr>
          </w:p>
        </w:tc>
        <w:tc>
          <w:tcPr>
            <w:tcW w:w="1220" w:type="dxa"/>
            <w:vMerge/>
          </w:tcPr>
          <w:p w:rsidR="005D3E63" w:rsidRPr="007245C7" w:rsidRDefault="005D3E63" w:rsidP="00D96E63">
            <w:pPr>
              <w:rPr>
                <w:rFonts w:asciiTheme="minorHAnsi" w:hAnsiTheme="minorHAnsi" w:cstheme="minorHAnsi"/>
              </w:rPr>
            </w:pPr>
          </w:p>
        </w:tc>
        <w:tc>
          <w:tcPr>
            <w:tcW w:w="2496"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Note</w:t>
            </w:r>
          </w:p>
        </w:tc>
        <w:tc>
          <w:tcPr>
            <w:tcW w:w="1461"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Text Box</w:t>
            </w:r>
          </w:p>
        </w:tc>
        <w:tc>
          <w:tcPr>
            <w:tcW w:w="1497" w:type="dxa"/>
          </w:tcPr>
          <w:p w:rsidR="005D3E63" w:rsidRPr="007245C7" w:rsidRDefault="005D3E63" w:rsidP="00D96E63">
            <w:pPr>
              <w:rPr>
                <w:rFonts w:asciiTheme="minorHAnsi" w:hAnsiTheme="minorHAnsi" w:cstheme="minorHAnsi"/>
              </w:rPr>
            </w:pPr>
            <w:r>
              <w:rPr>
                <w:rFonts w:asciiTheme="minorHAnsi" w:hAnsiTheme="minorHAnsi" w:cstheme="minorHAnsi"/>
              </w:rPr>
              <w:t>VARCHAR</w:t>
            </w:r>
          </w:p>
        </w:tc>
        <w:tc>
          <w:tcPr>
            <w:tcW w:w="2008" w:type="dxa"/>
          </w:tcPr>
          <w:p w:rsidR="005D3E63" w:rsidRPr="007245C7" w:rsidRDefault="005D3E63" w:rsidP="00D96E63">
            <w:pPr>
              <w:rPr>
                <w:rFonts w:asciiTheme="minorHAnsi" w:hAnsiTheme="minorHAnsi" w:cstheme="minorHAnsi"/>
              </w:rPr>
            </w:pPr>
          </w:p>
        </w:tc>
      </w:tr>
      <w:tr w:rsidR="005D3E63" w:rsidRPr="007245C7" w:rsidTr="005D3E63">
        <w:tc>
          <w:tcPr>
            <w:tcW w:w="894" w:type="dxa"/>
            <w:vMerge/>
          </w:tcPr>
          <w:p w:rsidR="005D3E63" w:rsidRPr="007245C7" w:rsidRDefault="005D3E63" w:rsidP="00D96E63">
            <w:pPr>
              <w:rPr>
                <w:rFonts w:asciiTheme="minorHAnsi" w:hAnsiTheme="minorHAnsi" w:cstheme="minorHAnsi"/>
              </w:rPr>
            </w:pPr>
          </w:p>
        </w:tc>
        <w:tc>
          <w:tcPr>
            <w:tcW w:w="1220" w:type="dxa"/>
            <w:vMerge/>
          </w:tcPr>
          <w:p w:rsidR="005D3E63" w:rsidRPr="007245C7" w:rsidRDefault="005D3E63" w:rsidP="00D96E63">
            <w:pPr>
              <w:rPr>
                <w:rFonts w:asciiTheme="minorHAnsi" w:hAnsiTheme="minorHAnsi" w:cstheme="minorHAnsi"/>
              </w:rPr>
            </w:pPr>
          </w:p>
        </w:tc>
        <w:tc>
          <w:tcPr>
            <w:tcW w:w="2496" w:type="dxa"/>
          </w:tcPr>
          <w:p w:rsidR="005D3E63" w:rsidRPr="007245C7" w:rsidRDefault="005D3E63" w:rsidP="00D96E63">
            <w:pPr>
              <w:rPr>
                <w:rFonts w:asciiTheme="minorHAnsi" w:hAnsiTheme="minorHAnsi" w:cstheme="minorHAnsi"/>
              </w:rPr>
            </w:pPr>
            <w:r w:rsidRPr="007245C7">
              <w:rPr>
                <w:rStyle w:val="textlevel"/>
                <w:rFonts w:asciiTheme="minorHAnsi" w:hAnsiTheme="minorHAnsi"/>
              </w:rPr>
              <w:t>Make Inactive</w:t>
            </w:r>
          </w:p>
        </w:tc>
        <w:tc>
          <w:tcPr>
            <w:tcW w:w="1461" w:type="dxa"/>
          </w:tcPr>
          <w:p w:rsidR="005D3E63" w:rsidRPr="007245C7" w:rsidRDefault="005D3E63" w:rsidP="00D96E63">
            <w:pPr>
              <w:rPr>
                <w:rFonts w:asciiTheme="minorHAnsi" w:hAnsiTheme="minorHAnsi" w:cstheme="minorHAnsi"/>
              </w:rPr>
            </w:pPr>
            <w:r>
              <w:rPr>
                <w:rFonts w:asciiTheme="minorHAnsi" w:hAnsiTheme="minorHAnsi" w:cstheme="minorHAnsi"/>
              </w:rPr>
              <w:t>Check Box</w:t>
            </w:r>
          </w:p>
        </w:tc>
        <w:tc>
          <w:tcPr>
            <w:tcW w:w="1497" w:type="dxa"/>
          </w:tcPr>
          <w:p w:rsidR="005D3E63" w:rsidRPr="007245C7" w:rsidRDefault="005D3E63" w:rsidP="00D96E63">
            <w:pPr>
              <w:rPr>
                <w:rFonts w:asciiTheme="minorHAnsi" w:hAnsiTheme="minorHAnsi" w:cstheme="minorHAnsi"/>
              </w:rPr>
            </w:pPr>
            <w:r>
              <w:rPr>
                <w:rFonts w:asciiTheme="minorHAnsi" w:hAnsiTheme="minorHAnsi" w:cstheme="minorHAnsi"/>
              </w:rPr>
              <w:t>CHAR</w:t>
            </w:r>
          </w:p>
        </w:tc>
        <w:tc>
          <w:tcPr>
            <w:tcW w:w="2008" w:type="dxa"/>
          </w:tcPr>
          <w:p w:rsidR="005D3E63" w:rsidRPr="007245C7" w:rsidRDefault="005D3E63" w:rsidP="00D96E63">
            <w:pPr>
              <w:rPr>
                <w:rFonts w:asciiTheme="minorHAnsi" w:hAnsiTheme="minorHAnsi" w:cstheme="minorHAnsi"/>
              </w:rPr>
            </w:pPr>
          </w:p>
        </w:tc>
      </w:tr>
      <w:tr w:rsidR="005D3E63" w:rsidRPr="007245C7" w:rsidTr="005D3E63">
        <w:tc>
          <w:tcPr>
            <w:tcW w:w="894" w:type="dxa"/>
            <w:vMerge/>
          </w:tcPr>
          <w:p w:rsidR="005D3E63" w:rsidRPr="007245C7" w:rsidRDefault="005D3E63" w:rsidP="00D96E63">
            <w:pPr>
              <w:rPr>
                <w:rFonts w:asciiTheme="minorHAnsi" w:hAnsiTheme="minorHAnsi" w:cstheme="minorHAnsi"/>
              </w:rPr>
            </w:pPr>
          </w:p>
        </w:tc>
        <w:tc>
          <w:tcPr>
            <w:tcW w:w="1220" w:type="dxa"/>
            <w:vMerge/>
          </w:tcPr>
          <w:p w:rsidR="005D3E63" w:rsidRPr="007245C7" w:rsidRDefault="005D3E63" w:rsidP="00D96E63">
            <w:pPr>
              <w:rPr>
                <w:rFonts w:asciiTheme="minorHAnsi" w:hAnsiTheme="minorHAnsi" w:cstheme="minorHAnsi"/>
              </w:rPr>
            </w:pPr>
          </w:p>
        </w:tc>
        <w:tc>
          <w:tcPr>
            <w:tcW w:w="2496"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Is</w:t>
            </w:r>
            <w:r w:rsidRPr="007245C7">
              <w:rPr>
                <w:rStyle w:val="textlevel"/>
                <w:rFonts w:asciiTheme="minorHAnsi" w:hAnsiTheme="minorHAnsi"/>
              </w:rPr>
              <w:t>Festival</w:t>
            </w:r>
          </w:p>
        </w:tc>
        <w:tc>
          <w:tcPr>
            <w:tcW w:w="1461" w:type="dxa"/>
          </w:tcPr>
          <w:p w:rsidR="005D3E63" w:rsidRPr="007245C7" w:rsidRDefault="005D3E63" w:rsidP="00D96E63">
            <w:pPr>
              <w:rPr>
                <w:rFonts w:asciiTheme="minorHAnsi" w:hAnsiTheme="minorHAnsi" w:cstheme="minorHAnsi"/>
              </w:rPr>
            </w:pPr>
            <w:r>
              <w:rPr>
                <w:rFonts w:asciiTheme="minorHAnsi" w:hAnsiTheme="minorHAnsi" w:cstheme="minorHAnsi"/>
              </w:rPr>
              <w:t>Check Box</w:t>
            </w:r>
          </w:p>
        </w:tc>
        <w:tc>
          <w:tcPr>
            <w:tcW w:w="1497" w:type="dxa"/>
          </w:tcPr>
          <w:p w:rsidR="005D3E63" w:rsidRPr="007245C7" w:rsidRDefault="005D3E63" w:rsidP="00D96E63">
            <w:pPr>
              <w:rPr>
                <w:rFonts w:asciiTheme="minorHAnsi" w:hAnsiTheme="minorHAnsi" w:cstheme="minorHAnsi"/>
              </w:rPr>
            </w:pPr>
            <w:r>
              <w:rPr>
                <w:rFonts w:asciiTheme="minorHAnsi" w:hAnsiTheme="minorHAnsi" w:cstheme="minorHAnsi"/>
              </w:rPr>
              <w:t>CHAR</w:t>
            </w:r>
          </w:p>
        </w:tc>
        <w:tc>
          <w:tcPr>
            <w:tcW w:w="2008" w:type="dxa"/>
          </w:tcPr>
          <w:p w:rsidR="005D3E63" w:rsidRPr="007245C7" w:rsidRDefault="005D3E63" w:rsidP="00D96E63">
            <w:pPr>
              <w:rPr>
                <w:rFonts w:asciiTheme="minorHAnsi" w:hAnsiTheme="minorHAnsi" w:cstheme="minorHAnsi"/>
              </w:rPr>
            </w:pPr>
          </w:p>
        </w:tc>
      </w:tr>
      <w:tr w:rsidR="005D3E63" w:rsidRPr="007245C7" w:rsidTr="005D3E63">
        <w:tc>
          <w:tcPr>
            <w:tcW w:w="894" w:type="dxa"/>
            <w:vMerge/>
          </w:tcPr>
          <w:p w:rsidR="005D3E63" w:rsidRPr="007245C7" w:rsidRDefault="005D3E63" w:rsidP="00D96E63">
            <w:pPr>
              <w:rPr>
                <w:rFonts w:asciiTheme="minorHAnsi" w:hAnsiTheme="minorHAnsi" w:cstheme="minorHAnsi"/>
              </w:rPr>
            </w:pPr>
          </w:p>
        </w:tc>
        <w:tc>
          <w:tcPr>
            <w:tcW w:w="1220" w:type="dxa"/>
            <w:vMerge/>
          </w:tcPr>
          <w:p w:rsidR="005D3E63" w:rsidRPr="007245C7" w:rsidRDefault="005D3E63" w:rsidP="00D96E63">
            <w:pPr>
              <w:rPr>
                <w:rFonts w:asciiTheme="minorHAnsi" w:hAnsiTheme="minorHAnsi" w:cstheme="minorHAnsi"/>
              </w:rPr>
            </w:pPr>
          </w:p>
        </w:tc>
        <w:tc>
          <w:tcPr>
            <w:tcW w:w="2496" w:type="dxa"/>
          </w:tcPr>
          <w:p w:rsidR="005D3E63" w:rsidRPr="007245C7" w:rsidRDefault="005D3E63" w:rsidP="00D96E63">
            <w:pPr>
              <w:rPr>
                <w:rStyle w:val="textlevelleft"/>
                <w:rFonts w:asciiTheme="minorHAnsi" w:hAnsiTheme="minorHAnsi" w:cstheme="minorHAnsi"/>
              </w:rPr>
            </w:pPr>
            <w:r w:rsidRPr="007245C7">
              <w:rPr>
                <w:rFonts w:asciiTheme="minorHAnsi" w:hAnsiTheme="minorHAnsi" w:cstheme="minorHAnsi"/>
              </w:rPr>
              <w:t>Refresh</w:t>
            </w:r>
          </w:p>
        </w:tc>
        <w:tc>
          <w:tcPr>
            <w:tcW w:w="1461"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Button</w:t>
            </w:r>
          </w:p>
        </w:tc>
        <w:tc>
          <w:tcPr>
            <w:tcW w:w="1497" w:type="dxa"/>
          </w:tcPr>
          <w:p w:rsidR="005D3E63" w:rsidRPr="007245C7" w:rsidRDefault="005D3E63" w:rsidP="00D96E63">
            <w:pPr>
              <w:rPr>
                <w:rFonts w:asciiTheme="minorHAnsi" w:hAnsiTheme="minorHAnsi" w:cstheme="minorHAnsi"/>
              </w:rPr>
            </w:pPr>
          </w:p>
        </w:tc>
        <w:tc>
          <w:tcPr>
            <w:tcW w:w="2008" w:type="dxa"/>
          </w:tcPr>
          <w:p w:rsidR="005D3E63" w:rsidRPr="007245C7" w:rsidRDefault="005D3E63" w:rsidP="00D96E63">
            <w:pPr>
              <w:rPr>
                <w:rFonts w:asciiTheme="minorHAnsi" w:hAnsiTheme="minorHAnsi" w:cstheme="minorHAnsi"/>
              </w:rPr>
            </w:pPr>
          </w:p>
        </w:tc>
      </w:tr>
      <w:tr w:rsidR="005D3E63" w:rsidRPr="007245C7" w:rsidTr="005D3E63">
        <w:tc>
          <w:tcPr>
            <w:tcW w:w="894" w:type="dxa"/>
            <w:vMerge/>
          </w:tcPr>
          <w:p w:rsidR="005D3E63" w:rsidRPr="007245C7" w:rsidRDefault="005D3E63" w:rsidP="00D96E63">
            <w:pPr>
              <w:rPr>
                <w:rFonts w:asciiTheme="minorHAnsi" w:hAnsiTheme="minorHAnsi" w:cstheme="minorHAnsi"/>
              </w:rPr>
            </w:pPr>
          </w:p>
        </w:tc>
        <w:tc>
          <w:tcPr>
            <w:tcW w:w="1220" w:type="dxa"/>
            <w:vMerge/>
          </w:tcPr>
          <w:p w:rsidR="005D3E63" w:rsidRPr="007245C7" w:rsidRDefault="005D3E63" w:rsidP="00D96E63">
            <w:pPr>
              <w:rPr>
                <w:rFonts w:asciiTheme="minorHAnsi" w:hAnsiTheme="minorHAnsi" w:cstheme="minorHAnsi"/>
              </w:rPr>
            </w:pPr>
          </w:p>
        </w:tc>
        <w:tc>
          <w:tcPr>
            <w:tcW w:w="2496" w:type="dxa"/>
          </w:tcPr>
          <w:p w:rsidR="005D3E63" w:rsidRPr="007245C7" w:rsidRDefault="005D3E63" w:rsidP="00D96E63">
            <w:pPr>
              <w:rPr>
                <w:rStyle w:val="textlevelleft"/>
                <w:rFonts w:asciiTheme="minorHAnsi" w:hAnsiTheme="minorHAnsi" w:cstheme="minorHAnsi"/>
              </w:rPr>
            </w:pPr>
            <w:r w:rsidRPr="007245C7">
              <w:rPr>
                <w:rFonts w:asciiTheme="minorHAnsi" w:hAnsiTheme="minorHAnsi" w:cstheme="minorHAnsi"/>
              </w:rPr>
              <w:t>Save</w:t>
            </w:r>
          </w:p>
        </w:tc>
        <w:tc>
          <w:tcPr>
            <w:tcW w:w="1461"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Button</w:t>
            </w:r>
          </w:p>
        </w:tc>
        <w:tc>
          <w:tcPr>
            <w:tcW w:w="1497" w:type="dxa"/>
          </w:tcPr>
          <w:p w:rsidR="005D3E63" w:rsidRPr="007245C7" w:rsidRDefault="005D3E63" w:rsidP="00D96E63">
            <w:pPr>
              <w:rPr>
                <w:rFonts w:asciiTheme="minorHAnsi" w:hAnsiTheme="minorHAnsi" w:cstheme="minorHAnsi"/>
              </w:rPr>
            </w:pPr>
          </w:p>
        </w:tc>
        <w:tc>
          <w:tcPr>
            <w:tcW w:w="2008" w:type="dxa"/>
          </w:tcPr>
          <w:p w:rsidR="005D3E63" w:rsidRPr="007245C7" w:rsidRDefault="005D3E63" w:rsidP="00D96E63">
            <w:pPr>
              <w:rPr>
                <w:rFonts w:asciiTheme="minorHAnsi" w:hAnsiTheme="minorHAnsi" w:cstheme="minorHAnsi"/>
              </w:rPr>
            </w:pPr>
          </w:p>
        </w:tc>
      </w:tr>
      <w:tr w:rsidR="005D3E63" w:rsidRPr="007245C7" w:rsidTr="005D3E63">
        <w:tc>
          <w:tcPr>
            <w:tcW w:w="894" w:type="dxa"/>
            <w:vMerge/>
          </w:tcPr>
          <w:p w:rsidR="005D3E63" w:rsidRPr="007245C7" w:rsidRDefault="005D3E63" w:rsidP="00D96E63">
            <w:pPr>
              <w:rPr>
                <w:rFonts w:asciiTheme="minorHAnsi" w:hAnsiTheme="minorHAnsi" w:cstheme="minorHAnsi"/>
              </w:rPr>
            </w:pPr>
          </w:p>
        </w:tc>
        <w:tc>
          <w:tcPr>
            <w:tcW w:w="1220" w:type="dxa"/>
            <w:vMerge/>
          </w:tcPr>
          <w:p w:rsidR="005D3E63" w:rsidRPr="007245C7" w:rsidRDefault="005D3E63" w:rsidP="00D96E63">
            <w:pPr>
              <w:rPr>
                <w:rFonts w:asciiTheme="minorHAnsi" w:hAnsiTheme="minorHAnsi" w:cstheme="minorHAnsi"/>
              </w:rPr>
            </w:pPr>
          </w:p>
        </w:tc>
        <w:tc>
          <w:tcPr>
            <w:tcW w:w="2496" w:type="dxa"/>
          </w:tcPr>
          <w:p w:rsidR="005D3E63" w:rsidRPr="007245C7" w:rsidRDefault="005D3E63" w:rsidP="00D96E63">
            <w:pPr>
              <w:rPr>
                <w:rStyle w:val="textlevelleft"/>
                <w:rFonts w:asciiTheme="minorHAnsi" w:hAnsiTheme="minorHAnsi" w:cstheme="minorHAnsi"/>
              </w:rPr>
            </w:pPr>
            <w:r w:rsidRPr="007245C7">
              <w:rPr>
                <w:rFonts w:asciiTheme="minorHAnsi" w:hAnsiTheme="minorHAnsi" w:cstheme="minorHAnsi"/>
              </w:rPr>
              <w:t>Delete</w:t>
            </w:r>
          </w:p>
        </w:tc>
        <w:tc>
          <w:tcPr>
            <w:tcW w:w="1461"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Button</w:t>
            </w:r>
          </w:p>
        </w:tc>
        <w:tc>
          <w:tcPr>
            <w:tcW w:w="1497" w:type="dxa"/>
          </w:tcPr>
          <w:p w:rsidR="005D3E63" w:rsidRPr="007245C7" w:rsidRDefault="005D3E63" w:rsidP="00D96E63">
            <w:pPr>
              <w:rPr>
                <w:rFonts w:asciiTheme="minorHAnsi" w:hAnsiTheme="minorHAnsi" w:cstheme="minorHAnsi"/>
              </w:rPr>
            </w:pPr>
          </w:p>
        </w:tc>
        <w:tc>
          <w:tcPr>
            <w:tcW w:w="2008" w:type="dxa"/>
          </w:tcPr>
          <w:p w:rsidR="005D3E63" w:rsidRPr="007245C7" w:rsidRDefault="005D3E63" w:rsidP="00D96E63">
            <w:pPr>
              <w:rPr>
                <w:rFonts w:asciiTheme="minorHAnsi" w:hAnsiTheme="minorHAnsi" w:cstheme="minorHAnsi"/>
              </w:rPr>
            </w:pPr>
          </w:p>
        </w:tc>
      </w:tr>
      <w:tr w:rsidR="005D3E63" w:rsidRPr="007245C7" w:rsidTr="005D3E63">
        <w:tc>
          <w:tcPr>
            <w:tcW w:w="9576" w:type="dxa"/>
            <w:gridSpan w:val="6"/>
            <w:shd w:val="clear" w:color="auto" w:fill="D9D9D9" w:themeFill="background1" w:themeFillShade="D9"/>
          </w:tcPr>
          <w:p w:rsidR="005D3E63" w:rsidRPr="007245C7" w:rsidRDefault="005D3E63" w:rsidP="00D96E63">
            <w:pPr>
              <w:rPr>
                <w:rFonts w:asciiTheme="minorHAnsi" w:hAnsiTheme="minorHAnsi" w:cstheme="minorHAnsi"/>
              </w:rPr>
            </w:pPr>
          </w:p>
        </w:tc>
      </w:tr>
      <w:tr w:rsidR="005D3E63" w:rsidRPr="007245C7" w:rsidTr="005D3E63">
        <w:tc>
          <w:tcPr>
            <w:tcW w:w="894" w:type="dxa"/>
            <w:vMerge w:val="restart"/>
          </w:tcPr>
          <w:p w:rsidR="005D3E63" w:rsidRPr="007245C7" w:rsidRDefault="005D3E63" w:rsidP="00D96E63">
            <w:pPr>
              <w:rPr>
                <w:rFonts w:asciiTheme="minorHAnsi" w:hAnsiTheme="minorHAnsi" w:cstheme="minorHAnsi"/>
                <w:b/>
              </w:rPr>
            </w:pPr>
            <w:r w:rsidRPr="007245C7">
              <w:rPr>
                <w:rFonts w:asciiTheme="minorHAnsi" w:hAnsiTheme="minorHAnsi" w:cstheme="minorHAnsi"/>
              </w:rPr>
              <w:t>3.1</w:t>
            </w:r>
          </w:p>
        </w:tc>
        <w:tc>
          <w:tcPr>
            <w:tcW w:w="8682" w:type="dxa"/>
            <w:gridSpan w:val="5"/>
          </w:tcPr>
          <w:p w:rsidR="005D3E63" w:rsidRPr="007245C7" w:rsidRDefault="005D3E63" w:rsidP="00D96E63">
            <w:pPr>
              <w:rPr>
                <w:rFonts w:asciiTheme="minorHAnsi" w:hAnsiTheme="minorHAnsi" w:cstheme="minorHAnsi"/>
              </w:rPr>
            </w:pPr>
            <w:r w:rsidRPr="007245C7">
              <w:rPr>
                <w:rFonts w:asciiTheme="minorHAnsi" w:hAnsiTheme="minorHAnsi" w:cstheme="minorHAnsi"/>
                <w:b/>
              </w:rPr>
              <w:t>Weekend Setup</w:t>
            </w:r>
          </w:p>
        </w:tc>
      </w:tr>
      <w:tr w:rsidR="005D3E63" w:rsidRPr="007245C7" w:rsidTr="005D3E63">
        <w:tc>
          <w:tcPr>
            <w:tcW w:w="894" w:type="dxa"/>
            <w:vMerge/>
          </w:tcPr>
          <w:p w:rsidR="005D3E63" w:rsidRPr="007245C7" w:rsidRDefault="005D3E63" w:rsidP="00D96E63">
            <w:pPr>
              <w:rPr>
                <w:rFonts w:asciiTheme="minorHAnsi" w:hAnsiTheme="minorHAnsi" w:cstheme="minorHAnsi"/>
                <w:b/>
              </w:rPr>
            </w:pPr>
          </w:p>
        </w:tc>
        <w:tc>
          <w:tcPr>
            <w:tcW w:w="1220" w:type="dxa"/>
            <w:vMerge w:val="restart"/>
          </w:tcPr>
          <w:p w:rsidR="005D3E63" w:rsidRPr="007245C7" w:rsidRDefault="005D3E63" w:rsidP="00D96E63">
            <w:pPr>
              <w:rPr>
                <w:rFonts w:asciiTheme="minorHAnsi" w:hAnsiTheme="minorHAnsi" w:cstheme="minorHAnsi"/>
              </w:rPr>
            </w:pPr>
          </w:p>
        </w:tc>
        <w:tc>
          <w:tcPr>
            <w:tcW w:w="2496"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Weekend Profile Name</w:t>
            </w:r>
          </w:p>
        </w:tc>
        <w:tc>
          <w:tcPr>
            <w:tcW w:w="1461"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Text Box</w:t>
            </w:r>
          </w:p>
        </w:tc>
        <w:tc>
          <w:tcPr>
            <w:tcW w:w="1497"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VARCHAR</w:t>
            </w:r>
          </w:p>
        </w:tc>
        <w:tc>
          <w:tcPr>
            <w:tcW w:w="2008" w:type="dxa"/>
          </w:tcPr>
          <w:p w:rsidR="005D3E63" w:rsidRPr="007245C7" w:rsidRDefault="005D3E63" w:rsidP="00D96E63">
            <w:pPr>
              <w:rPr>
                <w:rFonts w:asciiTheme="minorHAnsi" w:hAnsiTheme="minorHAnsi" w:cstheme="minorHAnsi"/>
              </w:rPr>
            </w:pPr>
          </w:p>
        </w:tc>
      </w:tr>
      <w:tr w:rsidR="005D3E63" w:rsidRPr="007245C7" w:rsidTr="005D3E63">
        <w:tc>
          <w:tcPr>
            <w:tcW w:w="894" w:type="dxa"/>
            <w:vMerge/>
          </w:tcPr>
          <w:p w:rsidR="005D3E63" w:rsidRPr="007245C7" w:rsidRDefault="005D3E63" w:rsidP="00D96E63">
            <w:pPr>
              <w:rPr>
                <w:rFonts w:asciiTheme="minorHAnsi" w:hAnsiTheme="minorHAnsi" w:cstheme="minorHAnsi"/>
              </w:rPr>
            </w:pPr>
          </w:p>
        </w:tc>
        <w:tc>
          <w:tcPr>
            <w:tcW w:w="1220" w:type="dxa"/>
            <w:vMerge/>
          </w:tcPr>
          <w:p w:rsidR="005D3E63" w:rsidRPr="007245C7" w:rsidRDefault="005D3E63" w:rsidP="00D96E63">
            <w:pPr>
              <w:rPr>
                <w:rFonts w:asciiTheme="minorHAnsi" w:hAnsiTheme="minorHAnsi" w:cstheme="minorHAnsi"/>
              </w:rPr>
            </w:pPr>
          </w:p>
        </w:tc>
        <w:tc>
          <w:tcPr>
            <w:tcW w:w="2496"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Select Weekend Days</w:t>
            </w:r>
          </w:p>
        </w:tc>
        <w:tc>
          <w:tcPr>
            <w:tcW w:w="1461"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Check Box</w:t>
            </w:r>
          </w:p>
        </w:tc>
        <w:tc>
          <w:tcPr>
            <w:tcW w:w="1497"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VARCHAR</w:t>
            </w:r>
          </w:p>
        </w:tc>
        <w:tc>
          <w:tcPr>
            <w:tcW w:w="2008" w:type="dxa"/>
          </w:tcPr>
          <w:p w:rsidR="005D3E63" w:rsidRPr="007245C7" w:rsidRDefault="005D3E63" w:rsidP="00D96E63">
            <w:pPr>
              <w:rPr>
                <w:rFonts w:asciiTheme="minorHAnsi" w:hAnsiTheme="minorHAnsi" w:cstheme="minorHAnsi"/>
              </w:rPr>
            </w:pPr>
          </w:p>
        </w:tc>
      </w:tr>
      <w:tr w:rsidR="005D3E63" w:rsidRPr="007245C7" w:rsidTr="005D3E63">
        <w:tc>
          <w:tcPr>
            <w:tcW w:w="894" w:type="dxa"/>
            <w:vMerge/>
          </w:tcPr>
          <w:p w:rsidR="005D3E63" w:rsidRPr="007245C7" w:rsidRDefault="005D3E63" w:rsidP="00D96E63">
            <w:pPr>
              <w:rPr>
                <w:rStyle w:val="textlevelleft"/>
                <w:rFonts w:asciiTheme="minorHAnsi" w:hAnsiTheme="minorHAnsi" w:cstheme="minorHAnsi"/>
              </w:rPr>
            </w:pPr>
          </w:p>
        </w:tc>
        <w:tc>
          <w:tcPr>
            <w:tcW w:w="1220" w:type="dxa"/>
            <w:vMerge/>
          </w:tcPr>
          <w:p w:rsidR="005D3E63" w:rsidRPr="007245C7" w:rsidRDefault="005D3E63" w:rsidP="00D96E63">
            <w:pPr>
              <w:rPr>
                <w:rStyle w:val="textlevelleft"/>
                <w:rFonts w:asciiTheme="minorHAnsi" w:hAnsiTheme="minorHAnsi" w:cstheme="minorHAnsi"/>
              </w:rPr>
            </w:pPr>
          </w:p>
        </w:tc>
        <w:tc>
          <w:tcPr>
            <w:tcW w:w="2496" w:type="dxa"/>
          </w:tcPr>
          <w:p w:rsidR="005D3E63" w:rsidRPr="007245C7" w:rsidRDefault="005D3E63" w:rsidP="00895B44">
            <w:pPr>
              <w:rPr>
                <w:rFonts w:asciiTheme="minorHAnsi" w:hAnsiTheme="minorHAnsi" w:cstheme="minorHAnsi"/>
              </w:rPr>
            </w:pPr>
            <w:r w:rsidRPr="007245C7">
              <w:rPr>
                <w:rStyle w:val="textlevelleft"/>
                <w:rFonts w:asciiTheme="minorHAnsi" w:hAnsiTheme="minorHAnsi" w:cstheme="minorHAnsi"/>
              </w:rPr>
              <w:t>Make Inactive</w:t>
            </w:r>
          </w:p>
        </w:tc>
        <w:tc>
          <w:tcPr>
            <w:tcW w:w="1461"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Check Box</w:t>
            </w:r>
          </w:p>
        </w:tc>
        <w:tc>
          <w:tcPr>
            <w:tcW w:w="1497"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CHAR(1)</w:t>
            </w:r>
          </w:p>
        </w:tc>
        <w:tc>
          <w:tcPr>
            <w:tcW w:w="2008"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DEFAULT ‘Y’</w:t>
            </w:r>
          </w:p>
        </w:tc>
      </w:tr>
      <w:tr w:rsidR="005D3E63" w:rsidRPr="007245C7" w:rsidTr="005D3E63">
        <w:tc>
          <w:tcPr>
            <w:tcW w:w="894" w:type="dxa"/>
            <w:vMerge/>
          </w:tcPr>
          <w:p w:rsidR="005D3E63" w:rsidRPr="007245C7" w:rsidRDefault="005D3E63" w:rsidP="00D96E63">
            <w:pPr>
              <w:rPr>
                <w:rStyle w:val="textlevelleft"/>
                <w:rFonts w:asciiTheme="minorHAnsi" w:hAnsiTheme="minorHAnsi" w:cstheme="minorHAnsi"/>
              </w:rPr>
            </w:pPr>
          </w:p>
        </w:tc>
        <w:tc>
          <w:tcPr>
            <w:tcW w:w="1220" w:type="dxa"/>
            <w:vMerge/>
          </w:tcPr>
          <w:p w:rsidR="005D3E63" w:rsidRPr="007245C7" w:rsidRDefault="005D3E63" w:rsidP="00D96E63">
            <w:pPr>
              <w:rPr>
                <w:rStyle w:val="textlevelleft"/>
                <w:rFonts w:asciiTheme="minorHAnsi" w:hAnsiTheme="minorHAnsi" w:cstheme="minorHAnsi"/>
              </w:rPr>
            </w:pPr>
          </w:p>
        </w:tc>
        <w:tc>
          <w:tcPr>
            <w:tcW w:w="2496" w:type="dxa"/>
          </w:tcPr>
          <w:p w:rsidR="005D3E63" w:rsidRPr="007245C7" w:rsidRDefault="005D3E63" w:rsidP="00D96E63">
            <w:pPr>
              <w:rPr>
                <w:rStyle w:val="textlevelleft"/>
                <w:rFonts w:asciiTheme="minorHAnsi" w:hAnsiTheme="minorHAnsi" w:cstheme="minorHAnsi"/>
              </w:rPr>
            </w:pPr>
            <w:r w:rsidRPr="007245C7">
              <w:rPr>
                <w:rStyle w:val="textlevelleft"/>
                <w:rFonts w:asciiTheme="minorHAnsi" w:hAnsiTheme="minorHAnsi" w:cstheme="minorHAnsi"/>
              </w:rPr>
              <w:t>List</w:t>
            </w:r>
          </w:p>
        </w:tc>
        <w:tc>
          <w:tcPr>
            <w:tcW w:w="1461" w:type="dxa"/>
          </w:tcPr>
          <w:p w:rsidR="005D3E63" w:rsidRPr="007245C7" w:rsidRDefault="005D3E63" w:rsidP="00D96E63">
            <w:pPr>
              <w:rPr>
                <w:rFonts w:asciiTheme="minorHAnsi" w:hAnsiTheme="minorHAnsi" w:cstheme="minorHAnsi"/>
              </w:rPr>
            </w:pPr>
          </w:p>
        </w:tc>
        <w:tc>
          <w:tcPr>
            <w:tcW w:w="1497" w:type="dxa"/>
          </w:tcPr>
          <w:p w:rsidR="005D3E63" w:rsidRPr="007245C7" w:rsidRDefault="005D3E63" w:rsidP="00D96E63">
            <w:pPr>
              <w:rPr>
                <w:rFonts w:asciiTheme="minorHAnsi" w:hAnsiTheme="minorHAnsi" w:cstheme="minorHAnsi"/>
              </w:rPr>
            </w:pPr>
          </w:p>
        </w:tc>
        <w:tc>
          <w:tcPr>
            <w:tcW w:w="2008" w:type="dxa"/>
          </w:tcPr>
          <w:p w:rsidR="005D3E63" w:rsidRPr="007245C7" w:rsidRDefault="005D3E63" w:rsidP="00D96E63">
            <w:pPr>
              <w:rPr>
                <w:rFonts w:asciiTheme="minorHAnsi" w:hAnsiTheme="minorHAnsi" w:cstheme="minorHAnsi"/>
              </w:rPr>
            </w:pPr>
          </w:p>
        </w:tc>
      </w:tr>
      <w:tr w:rsidR="005D3E63" w:rsidRPr="007245C7" w:rsidTr="005D3E63">
        <w:tc>
          <w:tcPr>
            <w:tcW w:w="894" w:type="dxa"/>
            <w:vMerge/>
          </w:tcPr>
          <w:p w:rsidR="005D3E63" w:rsidRPr="007245C7" w:rsidRDefault="005D3E63" w:rsidP="00D96E63">
            <w:pPr>
              <w:rPr>
                <w:rFonts w:asciiTheme="minorHAnsi" w:hAnsiTheme="minorHAnsi" w:cstheme="minorHAnsi"/>
              </w:rPr>
            </w:pPr>
          </w:p>
        </w:tc>
        <w:tc>
          <w:tcPr>
            <w:tcW w:w="1220" w:type="dxa"/>
            <w:vMerge/>
          </w:tcPr>
          <w:p w:rsidR="005D3E63" w:rsidRPr="007245C7" w:rsidRDefault="005D3E63" w:rsidP="00D96E63">
            <w:pPr>
              <w:rPr>
                <w:rFonts w:asciiTheme="minorHAnsi" w:hAnsiTheme="minorHAnsi" w:cstheme="minorHAnsi"/>
              </w:rPr>
            </w:pPr>
          </w:p>
        </w:tc>
        <w:tc>
          <w:tcPr>
            <w:tcW w:w="2496" w:type="dxa"/>
          </w:tcPr>
          <w:p w:rsidR="005D3E63" w:rsidRPr="007245C7" w:rsidRDefault="005D3E63" w:rsidP="00D96E63">
            <w:pPr>
              <w:rPr>
                <w:rStyle w:val="textlevelleft"/>
                <w:rFonts w:asciiTheme="minorHAnsi" w:hAnsiTheme="minorHAnsi" w:cstheme="minorHAnsi"/>
              </w:rPr>
            </w:pPr>
            <w:r w:rsidRPr="007245C7">
              <w:rPr>
                <w:rFonts w:asciiTheme="minorHAnsi" w:hAnsiTheme="minorHAnsi" w:cstheme="minorHAnsi"/>
              </w:rPr>
              <w:t>Refresh</w:t>
            </w:r>
          </w:p>
        </w:tc>
        <w:tc>
          <w:tcPr>
            <w:tcW w:w="1461"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Button</w:t>
            </w:r>
          </w:p>
        </w:tc>
        <w:tc>
          <w:tcPr>
            <w:tcW w:w="1497" w:type="dxa"/>
          </w:tcPr>
          <w:p w:rsidR="005D3E63" w:rsidRPr="007245C7" w:rsidRDefault="005D3E63" w:rsidP="00D96E63">
            <w:pPr>
              <w:rPr>
                <w:rFonts w:asciiTheme="minorHAnsi" w:hAnsiTheme="minorHAnsi" w:cstheme="minorHAnsi"/>
              </w:rPr>
            </w:pPr>
          </w:p>
        </w:tc>
        <w:tc>
          <w:tcPr>
            <w:tcW w:w="2008" w:type="dxa"/>
          </w:tcPr>
          <w:p w:rsidR="005D3E63" w:rsidRPr="007245C7" w:rsidRDefault="005D3E63" w:rsidP="00D96E63">
            <w:pPr>
              <w:rPr>
                <w:rFonts w:asciiTheme="minorHAnsi" w:hAnsiTheme="minorHAnsi" w:cstheme="minorHAnsi"/>
              </w:rPr>
            </w:pPr>
          </w:p>
        </w:tc>
      </w:tr>
      <w:tr w:rsidR="005D3E63" w:rsidRPr="007245C7" w:rsidTr="005D3E63">
        <w:tc>
          <w:tcPr>
            <w:tcW w:w="894" w:type="dxa"/>
            <w:vMerge/>
          </w:tcPr>
          <w:p w:rsidR="005D3E63" w:rsidRPr="007245C7" w:rsidRDefault="005D3E63" w:rsidP="00D96E63">
            <w:pPr>
              <w:rPr>
                <w:rFonts w:asciiTheme="minorHAnsi" w:hAnsiTheme="minorHAnsi" w:cstheme="minorHAnsi"/>
              </w:rPr>
            </w:pPr>
          </w:p>
        </w:tc>
        <w:tc>
          <w:tcPr>
            <w:tcW w:w="1220" w:type="dxa"/>
            <w:vMerge/>
          </w:tcPr>
          <w:p w:rsidR="005D3E63" w:rsidRPr="007245C7" w:rsidRDefault="005D3E63" w:rsidP="00D96E63">
            <w:pPr>
              <w:rPr>
                <w:rFonts w:asciiTheme="minorHAnsi" w:hAnsiTheme="minorHAnsi" w:cstheme="minorHAnsi"/>
              </w:rPr>
            </w:pPr>
          </w:p>
        </w:tc>
        <w:tc>
          <w:tcPr>
            <w:tcW w:w="2496" w:type="dxa"/>
          </w:tcPr>
          <w:p w:rsidR="005D3E63" w:rsidRPr="007245C7" w:rsidRDefault="005D3E63" w:rsidP="00D96E63">
            <w:pPr>
              <w:rPr>
                <w:rStyle w:val="textlevelleft"/>
                <w:rFonts w:asciiTheme="minorHAnsi" w:hAnsiTheme="minorHAnsi" w:cstheme="minorHAnsi"/>
              </w:rPr>
            </w:pPr>
            <w:r w:rsidRPr="007245C7">
              <w:rPr>
                <w:rFonts w:asciiTheme="minorHAnsi" w:hAnsiTheme="minorHAnsi" w:cstheme="minorHAnsi"/>
              </w:rPr>
              <w:t>Save</w:t>
            </w:r>
          </w:p>
        </w:tc>
        <w:tc>
          <w:tcPr>
            <w:tcW w:w="1461"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Button</w:t>
            </w:r>
          </w:p>
        </w:tc>
        <w:tc>
          <w:tcPr>
            <w:tcW w:w="1497" w:type="dxa"/>
          </w:tcPr>
          <w:p w:rsidR="005D3E63" w:rsidRPr="007245C7" w:rsidRDefault="005D3E63" w:rsidP="00D96E63">
            <w:pPr>
              <w:rPr>
                <w:rFonts w:asciiTheme="minorHAnsi" w:hAnsiTheme="minorHAnsi" w:cstheme="minorHAnsi"/>
              </w:rPr>
            </w:pPr>
          </w:p>
        </w:tc>
        <w:tc>
          <w:tcPr>
            <w:tcW w:w="2008" w:type="dxa"/>
          </w:tcPr>
          <w:p w:rsidR="005D3E63" w:rsidRPr="007245C7" w:rsidRDefault="005D3E63" w:rsidP="00D96E63">
            <w:pPr>
              <w:rPr>
                <w:rFonts w:asciiTheme="minorHAnsi" w:hAnsiTheme="minorHAnsi" w:cstheme="minorHAnsi"/>
              </w:rPr>
            </w:pPr>
          </w:p>
        </w:tc>
      </w:tr>
      <w:tr w:rsidR="005D3E63" w:rsidRPr="007245C7" w:rsidTr="005D3E63">
        <w:tc>
          <w:tcPr>
            <w:tcW w:w="894" w:type="dxa"/>
            <w:vMerge/>
          </w:tcPr>
          <w:p w:rsidR="005D3E63" w:rsidRPr="007245C7" w:rsidRDefault="005D3E63" w:rsidP="00D96E63">
            <w:pPr>
              <w:rPr>
                <w:rFonts w:asciiTheme="minorHAnsi" w:hAnsiTheme="minorHAnsi" w:cstheme="minorHAnsi"/>
              </w:rPr>
            </w:pPr>
          </w:p>
        </w:tc>
        <w:tc>
          <w:tcPr>
            <w:tcW w:w="1220" w:type="dxa"/>
            <w:vMerge/>
          </w:tcPr>
          <w:p w:rsidR="005D3E63" w:rsidRPr="007245C7" w:rsidRDefault="005D3E63" w:rsidP="00D96E63">
            <w:pPr>
              <w:rPr>
                <w:rFonts w:asciiTheme="minorHAnsi" w:hAnsiTheme="minorHAnsi" w:cstheme="minorHAnsi"/>
              </w:rPr>
            </w:pPr>
          </w:p>
        </w:tc>
        <w:tc>
          <w:tcPr>
            <w:tcW w:w="2496" w:type="dxa"/>
          </w:tcPr>
          <w:p w:rsidR="005D3E63" w:rsidRPr="007245C7" w:rsidRDefault="005D3E63" w:rsidP="00D96E63">
            <w:pPr>
              <w:rPr>
                <w:rStyle w:val="textlevelleft"/>
                <w:rFonts w:asciiTheme="minorHAnsi" w:hAnsiTheme="minorHAnsi" w:cstheme="minorHAnsi"/>
              </w:rPr>
            </w:pPr>
            <w:r w:rsidRPr="007245C7">
              <w:rPr>
                <w:rFonts w:asciiTheme="minorHAnsi" w:hAnsiTheme="minorHAnsi" w:cstheme="minorHAnsi"/>
              </w:rPr>
              <w:t>Delete</w:t>
            </w:r>
          </w:p>
        </w:tc>
        <w:tc>
          <w:tcPr>
            <w:tcW w:w="1461"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Button</w:t>
            </w:r>
          </w:p>
        </w:tc>
        <w:tc>
          <w:tcPr>
            <w:tcW w:w="1497" w:type="dxa"/>
          </w:tcPr>
          <w:p w:rsidR="005D3E63" w:rsidRPr="007245C7" w:rsidRDefault="005D3E63" w:rsidP="00D96E63">
            <w:pPr>
              <w:rPr>
                <w:rFonts w:asciiTheme="minorHAnsi" w:hAnsiTheme="minorHAnsi" w:cstheme="minorHAnsi"/>
              </w:rPr>
            </w:pPr>
          </w:p>
        </w:tc>
        <w:tc>
          <w:tcPr>
            <w:tcW w:w="2008" w:type="dxa"/>
          </w:tcPr>
          <w:p w:rsidR="005D3E63" w:rsidRPr="007245C7" w:rsidRDefault="005D3E63" w:rsidP="00D96E63">
            <w:pPr>
              <w:rPr>
                <w:rFonts w:asciiTheme="minorHAnsi" w:hAnsiTheme="minorHAnsi" w:cstheme="minorHAnsi"/>
              </w:rPr>
            </w:pPr>
          </w:p>
        </w:tc>
      </w:tr>
      <w:tr w:rsidR="005D3E63" w:rsidRPr="007245C7" w:rsidTr="005D3E63">
        <w:tc>
          <w:tcPr>
            <w:tcW w:w="9576" w:type="dxa"/>
            <w:gridSpan w:val="6"/>
            <w:shd w:val="clear" w:color="auto" w:fill="D9D9D9" w:themeFill="background1" w:themeFillShade="D9"/>
          </w:tcPr>
          <w:p w:rsidR="005D3E63" w:rsidRPr="007245C7" w:rsidRDefault="005D3E63" w:rsidP="00D96E63">
            <w:pPr>
              <w:rPr>
                <w:rFonts w:asciiTheme="minorHAnsi" w:hAnsiTheme="minorHAnsi" w:cstheme="minorHAnsi"/>
              </w:rPr>
            </w:pPr>
          </w:p>
        </w:tc>
      </w:tr>
      <w:tr w:rsidR="005D3E63" w:rsidRPr="007245C7" w:rsidTr="005D3E63">
        <w:tc>
          <w:tcPr>
            <w:tcW w:w="894" w:type="dxa"/>
            <w:vMerge w:val="restart"/>
          </w:tcPr>
          <w:p w:rsidR="005D3E63" w:rsidRPr="007245C7" w:rsidRDefault="005D3E63" w:rsidP="00D96E63">
            <w:pPr>
              <w:rPr>
                <w:rFonts w:asciiTheme="minorHAnsi" w:hAnsiTheme="minorHAnsi" w:cstheme="minorHAnsi"/>
                <w:b/>
              </w:rPr>
            </w:pPr>
            <w:r w:rsidRPr="007245C7">
              <w:rPr>
                <w:rFonts w:asciiTheme="minorHAnsi" w:hAnsiTheme="minorHAnsi" w:cstheme="minorHAnsi"/>
              </w:rPr>
              <w:t>3.1</w:t>
            </w:r>
          </w:p>
        </w:tc>
        <w:tc>
          <w:tcPr>
            <w:tcW w:w="8682" w:type="dxa"/>
            <w:gridSpan w:val="5"/>
          </w:tcPr>
          <w:p w:rsidR="005D3E63" w:rsidRPr="007245C7" w:rsidRDefault="005D3E63" w:rsidP="00D96E63">
            <w:pPr>
              <w:rPr>
                <w:rFonts w:asciiTheme="minorHAnsi" w:hAnsiTheme="minorHAnsi" w:cstheme="minorHAnsi"/>
                <w:b/>
              </w:rPr>
            </w:pPr>
            <w:r w:rsidRPr="007245C7">
              <w:rPr>
                <w:rFonts w:asciiTheme="minorHAnsi" w:hAnsiTheme="minorHAnsi" w:cstheme="minorHAnsi"/>
                <w:b/>
              </w:rPr>
              <w:t>Attendance Shift  Setup</w:t>
            </w:r>
          </w:p>
        </w:tc>
      </w:tr>
      <w:tr w:rsidR="005D3E63" w:rsidRPr="007245C7" w:rsidTr="005D3E63">
        <w:tc>
          <w:tcPr>
            <w:tcW w:w="894" w:type="dxa"/>
            <w:vMerge/>
          </w:tcPr>
          <w:p w:rsidR="005D3E63" w:rsidRPr="007245C7" w:rsidRDefault="005D3E63" w:rsidP="00D96E63">
            <w:pPr>
              <w:rPr>
                <w:rFonts w:asciiTheme="minorHAnsi" w:hAnsiTheme="minorHAnsi" w:cstheme="minorHAnsi"/>
              </w:rPr>
            </w:pPr>
          </w:p>
        </w:tc>
        <w:tc>
          <w:tcPr>
            <w:tcW w:w="1220" w:type="dxa"/>
            <w:vMerge w:val="restart"/>
          </w:tcPr>
          <w:p w:rsidR="005D3E63" w:rsidRPr="007245C7" w:rsidRDefault="005D3E63" w:rsidP="00D96E63">
            <w:pPr>
              <w:rPr>
                <w:rFonts w:asciiTheme="minorHAnsi" w:hAnsiTheme="minorHAnsi" w:cstheme="minorHAnsi"/>
              </w:rPr>
            </w:pPr>
          </w:p>
        </w:tc>
        <w:tc>
          <w:tcPr>
            <w:tcW w:w="2496"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Policy Title</w:t>
            </w:r>
          </w:p>
        </w:tc>
        <w:tc>
          <w:tcPr>
            <w:tcW w:w="1461"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Text Box</w:t>
            </w:r>
          </w:p>
        </w:tc>
        <w:tc>
          <w:tcPr>
            <w:tcW w:w="1497"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VARCHAR</w:t>
            </w:r>
          </w:p>
        </w:tc>
        <w:tc>
          <w:tcPr>
            <w:tcW w:w="2008" w:type="dxa"/>
          </w:tcPr>
          <w:p w:rsidR="005D3E63" w:rsidRPr="007245C7" w:rsidRDefault="005D3E63" w:rsidP="00D96E63">
            <w:pPr>
              <w:rPr>
                <w:rFonts w:asciiTheme="minorHAnsi" w:hAnsiTheme="minorHAnsi" w:cstheme="minorHAnsi"/>
              </w:rPr>
            </w:pPr>
          </w:p>
        </w:tc>
      </w:tr>
      <w:tr w:rsidR="005D3E63" w:rsidRPr="007245C7" w:rsidTr="005D3E63">
        <w:tc>
          <w:tcPr>
            <w:tcW w:w="894" w:type="dxa"/>
            <w:vMerge/>
          </w:tcPr>
          <w:p w:rsidR="005D3E63" w:rsidRPr="007245C7" w:rsidRDefault="005D3E63" w:rsidP="00D96E63">
            <w:pPr>
              <w:rPr>
                <w:rFonts w:asciiTheme="minorHAnsi" w:hAnsiTheme="minorHAnsi" w:cstheme="minorHAnsi"/>
              </w:rPr>
            </w:pPr>
          </w:p>
        </w:tc>
        <w:tc>
          <w:tcPr>
            <w:tcW w:w="1220" w:type="dxa"/>
            <w:vMerge/>
          </w:tcPr>
          <w:p w:rsidR="005D3E63" w:rsidRPr="007245C7" w:rsidRDefault="005D3E63" w:rsidP="00D96E63">
            <w:pPr>
              <w:rPr>
                <w:rFonts w:asciiTheme="minorHAnsi" w:hAnsiTheme="minorHAnsi" w:cstheme="minorHAnsi"/>
              </w:rPr>
            </w:pPr>
          </w:p>
        </w:tc>
        <w:tc>
          <w:tcPr>
            <w:tcW w:w="2496" w:type="dxa"/>
          </w:tcPr>
          <w:p w:rsidR="005D3E63" w:rsidRPr="007245C7" w:rsidRDefault="005D3E63" w:rsidP="00895B44">
            <w:pPr>
              <w:rPr>
                <w:rFonts w:asciiTheme="minorHAnsi" w:hAnsiTheme="minorHAnsi" w:cstheme="minorHAnsi"/>
              </w:rPr>
            </w:pPr>
            <w:r w:rsidRPr="007245C7">
              <w:rPr>
                <w:rStyle w:val="textlevelleft"/>
                <w:rFonts w:asciiTheme="minorHAnsi" w:hAnsiTheme="minorHAnsi" w:cstheme="minorHAnsi"/>
              </w:rPr>
              <w:t>Make Inactive</w:t>
            </w:r>
          </w:p>
        </w:tc>
        <w:tc>
          <w:tcPr>
            <w:tcW w:w="1461"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Check Box</w:t>
            </w:r>
          </w:p>
        </w:tc>
        <w:tc>
          <w:tcPr>
            <w:tcW w:w="1497"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CHAR(1)</w:t>
            </w:r>
          </w:p>
        </w:tc>
        <w:tc>
          <w:tcPr>
            <w:tcW w:w="2008"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DEFAULT ‘Y’</w:t>
            </w:r>
          </w:p>
        </w:tc>
      </w:tr>
      <w:tr w:rsidR="005D3E63" w:rsidRPr="007245C7" w:rsidTr="005D3E63">
        <w:tc>
          <w:tcPr>
            <w:tcW w:w="894" w:type="dxa"/>
            <w:vMerge/>
          </w:tcPr>
          <w:p w:rsidR="005D3E63" w:rsidRPr="007245C7" w:rsidRDefault="005D3E63" w:rsidP="00D96E63">
            <w:pPr>
              <w:rPr>
                <w:rFonts w:asciiTheme="minorHAnsi" w:hAnsiTheme="minorHAnsi" w:cstheme="minorHAnsi"/>
              </w:rPr>
            </w:pPr>
          </w:p>
        </w:tc>
        <w:tc>
          <w:tcPr>
            <w:tcW w:w="1220" w:type="dxa"/>
            <w:vMerge/>
          </w:tcPr>
          <w:p w:rsidR="005D3E63" w:rsidRPr="007245C7" w:rsidRDefault="005D3E63" w:rsidP="00D96E63">
            <w:pPr>
              <w:rPr>
                <w:rFonts w:asciiTheme="minorHAnsi" w:hAnsiTheme="minorHAnsi" w:cstheme="minorHAnsi"/>
              </w:rPr>
            </w:pPr>
          </w:p>
        </w:tc>
        <w:tc>
          <w:tcPr>
            <w:tcW w:w="2496" w:type="dxa"/>
          </w:tcPr>
          <w:p w:rsidR="005D3E63" w:rsidRPr="007245C7" w:rsidRDefault="005D3E63" w:rsidP="00D96E63">
            <w:pPr>
              <w:rPr>
                <w:rStyle w:val="textlevelleft"/>
                <w:rFonts w:asciiTheme="minorHAnsi" w:hAnsiTheme="minorHAnsi" w:cstheme="minorHAnsi"/>
              </w:rPr>
            </w:pPr>
            <w:r w:rsidRPr="007245C7">
              <w:rPr>
                <w:rStyle w:val="textlevelleft"/>
                <w:rFonts w:asciiTheme="minorHAnsi" w:hAnsiTheme="minorHAnsi" w:cstheme="minorHAnsi"/>
              </w:rPr>
              <w:t>Over Time Start After</w:t>
            </w:r>
          </w:p>
        </w:tc>
        <w:tc>
          <w:tcPr>
            <w:tcW w:w="1461"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Text Box</w:t>
            </w:r>
          </w:p>
        </w:tc>
        <w:tc>
          <w:tcPr>
            <w:tcW w:w="1497"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NUMBER</w:t>
            </w:r>
          </w:p>
        </w:tc>
        <w:tc>
          <w:tcPr>
            <w:tcW w:w="2008" w:type="dxa"/>
          </w:tcPr>
          <w:p w:rsidR="005D3E63" w:rsidRPr="007245C7" w:rsidRDefault="005D3E63" w:rsidP="00D96E63">
            <w:pPr>
              <w:rPr>
                <w:rFonts w:asciiTheme="minorHAnsi" w:hAnsiTheme="minorHAnsi" w:cstheme="minorHAnsi"/>
              </w:rPr>
            </w:pPr>
          </w:p>
        </w:tc>
      </w:tr>
      <w:tr w:rsidR="005D3E63" w:rsidRPr="007245C7" w:rsidTr="005D3E63">
        <w:tc>
          <w:tcPr>
            <w:tcW w:w="894" w:type="dxa"/>
            <w:vMerge/>
          </w:tcPr>
          <w:p w:rsidR="005D3E63" w:rsidRPr="007245C7" w:rsidRDefault="005D3E63" w:rsidP="00D96E63">
            <w:pPr>
              <w:rPr>
                <w:rFonts w:asciiTheme="minorHAnsi" w:hAnsiTheme="minorHAnsi" w:cstheme="minorHAnsi"/>
              </w:rPr>
            </w:pPr>
          </w:p>
        </w:tc>
        <w:tc>
          <w:tcPr>
            <w:tcW w:w="1220" w:type="dxa"/>
            <w:vMerge/>
          </w:tcPr>
          <w:p w:rsidR="005D3E63" w:rsidRPr="007245C7" w:rsidRDefault="005D3E63" w:rsidP="00D96E63">
            <w:pPr>
              <w:rPr>
                <w:rFonts w:asciiTheme="minorHAnsi" w:hAnsiTheme="minorHAnsi" w:cstheme="minorHAnsi"/>
              </w:rPr>
            </w:pPr>
          </w:p>
        </w:tc>
        <w:tc>
          <w:tcPr>
            <w:tcW w:w="2496"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Mark as General Shift</w:t>
            </w:r>
          </w:p>
        </w:tc>
        <w:tc>
          <w:tcPr>
            <w:tcW w:w="1461"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Check Box</w:t>
            </w:r>
          </w:p>
        </w:tc>
        <w:tc>
          <w:tcPr>
            <w:tcW w:w="1497"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CHAR(1)</w:t>
            </w:r>
          </w:p>
        </w:tc>
        <w:tc>
          <w:tcPr>
            <w:tcW w:w="2008"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DEFAULT ‘Y’</w:t>
            </w:r>
          </w:p>
        </w:tc>
      </w:tr>
      <w:tr w:rsidR="005D3E63" w:rsidRPr="007245C7" w:rsidTr="005D3E63">
        <w:tc>
          <w:tcPr>
            <w:tcW w:w="894" w:type="dxa"/>
            <w:vMerge/>
          </w:tcPr>
          <w:p w:rsidR="005D3E63" w:rsidRPr="007245C7" w:rsidRDefault="005D3E63" w:rsidP="00D96E63">
            <w:pPr>
              <w:rPr>
                <w:rFonts w:asciiTheme="minorHAnsi" w:hAnsiTheme="minorHAnsi" w:cstheme="minorHAnsi"/>
              </w:rPr>
            </w:pPr>
          </w:p>
        </w:tc>
        <w:tc>
          <w:tcPr>
            <w:tcW w:w="1220" w:type="dxa"/>
            <w:vMerge/>
          </w:tcPr>
          <w:p w:rsidR="005D3E63" w:rsidRPr="007245C7" w:rsidRDefault="005D3E63" w:rsidP="00D96E63">
            <w:pPr>
              <w:rPr>
                <w:rFonts w:asciiTheme="minorHAnsi" w:hAnsiTheme="minorHAnsi" w:cstheme="minorHAnsi"/>
              </w:rPr>
            </w:pPr>
          </w:p>
        </w:tc>
        <w:tc>
          <w:tcPr>
            <w:tcW w:w="2496"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Description</w:t>
            </w:r>
          </w:p>
        </w:tc>
        <w:tc>
          <w:tcPr>
            <w:tcW w:w="1461"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Text Area</w:t>
            </w:r>
          </w:p>
        </w:tc>
        <w:tc>
          <w:tcPr>
            <w:tcW w:w="1497"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VARCHAR</w:t>
            </w:r>
          </w:p>
        </w:tc>
        <w:tc>
          <w:tcPr>
            <w:tcW w:w="2008" w:type="dxa"/>
          </w:tcPr>
          <w:p w:rsidR="005D3E63" w:rsidRPr="007245C7" w:rsidRDefault="005D3E63" w:rsidP="00D96E63">
            <w:pPr>
              <w:rPr>
                <w:rFonts w:asciiTheme="minorHAnsi" w:hAnsiTheme="minorHAnsi" w:cstheme="minorHAnsi"/>
              </w:rPr>
            </w:pPr>
          </w:p>
        </w:tc>
      </w:tr>
      <w:tr w:rsidR="005D3E63" w:rsidRPr="007245C7" w:rsidTr="005D3E63">
        <w:tc>
          <w:tcPr>
            <w:tcW w:w="894" w:type="dxa"/>
            <w:vMerge/>
          </w:tcPr>
          <w:p w:rsidR="005D3E63" w:rsidRPr="007245C7" w:rsidRDefault="005D3E63" w:rsidP="00D96E63">
            <w:pPr>
              <w:rPr>
                <w:rFonts w:asciiTheme="minorHAnsi" w:hAnsiTheme="minorHAnsi" w:cstheme="minorHAnsi"/>
              </w:rPr>
            </w:pPr>
          </w:p>
        </w:tc>
        <w:tc>
          <w:tcPr>
            <w:tcW w:w="1220" w:type="dxa"/>
            <w:vMerge/>
          </w:tcPr>
          <w:p w:rsidR="005D3E63" w:rsidRPr="007245C7" w:rsidRDefault="005D3E63" w:rsidP="00D96E63">
            <w:pPr>
              <w:rPr>
                <w:rFonts w:asciiTheme="minorHAnsi" w:hAnsiTheme="minorHAnsi" w:cstheme="minorHAnsi"/>
              </w:rPr>
            </w:pPr>
          </w:p>
        </w:tc>
        <w:tc>
          <w:tcPr>
            <w:tcW w:w="2496" w:type="dxa"/>
          </w:tcPr>
          <w:p w:rsidR="005D3E63" w:rsidRPr="007245C7" w:rsidRDefault="005D3E63" w:rsidP="00D96E63">
            <w:pPr>
              <w:rPr>
                <w:rFonts w:asciiTheme="minorHAnsi" w:hAnsiTheme="minorHAnsi" w:cstheme="minorHAnsi"/>
              </w:rPr>
            </w:pPr>
            <w:r w:rsidRPr="007245C7">
              <w:rPr>
                <w:rStyle w:val="textlevelleft"/>
                <w:rFonts w:asciiTheme="minorHAnsi" w:hAnsiTheme="minorHAnsi" w:cstheme="minorHAnsi"/>
              </w:rPr>
              <w:t>Arrival Grace Time</w:t>
            </w:r>
          </w:p>
        </w:tc>
        <w:tc>
          <w:tcPr>
            <w:tcW w:w="1461"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Text Box</w:t>
            </w:r>
          </w:p>
        </w:tc>
        <w:tc>
          <w:tcPr>
            <w:tcW w:w="1497"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NUMBER</w:t>
            </w:r>
          </w:p>
        </w:tc>
        <w:tc>
          <w:tcPr>
            <w:tcW w:w="2008" w:type="dxa"/>
          </w:tcPr>
          <w:p w:rsidR="005D3E63" w:rsidRPr="007245C7" w:rsidRDefault="005D3E63" w:rsidP="00D96E63">
            <w:pPr>
              <w:rPr>
                <w:rFonts w:asciiTheme="minorHAnsi" w:hAnsiTheme="minorHAnsi" w:cstheme="minorHAnsi"/>
              </w:rPr>
            </w:pPr>
          </w:p>
        </w:tc>
      </w:tr>
      <w:tr w:rsidR="005D3E63" w:rsidRPr="007245C7" w:rsidTr="005D3E63">
        <w:tc>
          <w:tcPr>
            <w:tcW w:w="894" w:type="dxa"/>
            <w:vMerge/>
          </w:tcPr>
          <w:p w:rsidR="005D3E63" w:rsidRPr="007245C7" w:rsidRDefault="005D3E63" w:rsidP="00D96E63">
            <w:pPr>
              <w:rPr>
                <w:rFonts w:asciiTheme="minorHAnsi" w:hAnsiTheme="minorHAnsi" w:cstheme="minorHAnsi"/>
              </w:rPr>
            </w:pPr>
          </w:p>
        </w:tc>
        <w:tc>
          <w:tcPr>
            <w:tcW w:w="1220" w:type="dxa"/>
            <w:vMerge/>
          </w:tcPr>
          <w:p w:rsidR="005D3E63" w:rsidRPr="007245C7" w:rsidRDefault="005D3E63" w:rsidP="00D96E63">
            <w:pPr>
              <w:rPr>
                <w:rFonts w:asciiTheme="minorHAnsi" w:hAnsiTheme="minorHAnsi" w:cstheme="minorHAnsi"/>
              </w:rPr>
            </w:pPr>
          </w:p>
        </w:tc>
        <w:tc>
          <w:tcPr>
            <w:tcW w:w="2496" w:type="dxa"/>
          </w:tcPr>
          <w:p w:rsidR="005D3E63" w:rsidRPr="007245C7" w:rsidRDefault="005D3E63" w:rsidP="00D96E63">
            <w:pPr>
              <w:rPr>
                <w:rStyle w:val="textlevelleft"/>
                <w:rFonts w:asciiTheme="minorHAnsi" w:hAnsiTheme="minorHAnsi" w:cstheme="minorHAnsi"/>
              </w:rPr>
            </w:pPr>
            <w:r w:rsidRPr="007245C7">
              <w:rPr>
                <w:rStyle w:val="textlevelleft"/>
                <w:rFonts w:asciiTheme="minorHAnsi" w:hAnsiTheme="minorHAnsi" w:cstheme="minorHAnsi"/>
              </w:rPr>
              <w:t>Lunch Break</w:t>
            </w:r>
          </w:p>
        </w:tc>
        <w:tc>
          <w:tcPr>
            <w:tcW w:w="1461"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Text Box</w:t>
            </w:r>
          </w:p>
        </w:tc>
        <w:tc>
          <w:tcPr>
            <w:tcW w:w="1497"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NUMBER</w:t>
            </w:r>
          </w:p>
        </w:tc>
        <w:tc>
          <w:tcPr>
            <w:tcW w:w="2008" w:type="dxa"/>
          </w:tcPr>
          <w:p w:rsidR="005D3E63" w:rsidRPr="007245C7" w:rsidRDefault="005D3E63" w:rsidP="00D96E63">
            <w:pPr>
              <w:rPr>
                <w:rFonts w:asciiTheme="minorHAnsi" w:hAnsiTheme="minorHAnsi" w:cstheme="minorHAnsi"/>
              </w:rPr>
            </w:pPr>
          </w:p>
        </w:tc>
      </w:tr>
      <w:tr w:rsidR="005D3E63" w:rsidRPr="007245C7" w:rsidTr="005D3E63">
        <w:tc>
          <w:tcPr>
            <w:tcW w:w="894" w:type="dxa"/>
            <w:vMerge/>
          </w:tcPr>
          <w:p w:rsidR="005D3E63" w:rsidRPr="007245C7" w:rsidRDefault="005D3E63" w:rsidP="00D96E63">
            <w:pPr>
              <w:rPr>
                <w:rFonts w:asciiTheme="minorHAnsi" w:hAnsiTheme="minorHAnsi" w:cstheme="minorHAnsi"/>
              </w:rPr>
            </w:pPr>
          </w:p>
        </w:tc>
        <w:tc>
          <w:tcPr>
            <w:tcW w:w="1220" w:type="dxa"/>
            <w:vMerge/>
          </w:tcPr>
          <w:p w:rsidR="005D3E63" w:rsidRPr="007245C7" w:rsidRDefault="005D3E63" w:rsidP="00D96E63">
            <w:pPr>
              <w:rPr>
                <w:rFonts w:asciiTheme="minorHAnsi" w:hAnsiTheme="minorHAnsi" w:cstheme="minorHAnsi"/>
              </w:rPr>
            </w:pPr>
          </w:p>
        </w:tc>
        <w:tc>
          <w:tcPr>
            <w:tcW w:w="2496" w:type="dxa"/>
          </w:tcPr>
          <w:p w:rsidR="005D3E63" w:rsidRPr="007245C7" w:rsidRDefault="005D3E63" w:rsidP="00D96E63">
            <w:pPr>
              <w:rPr>
                <w:rFonts w:asciiTheme="minorHAnsi" w:hAnsiTheme="minorHAnsi" w:cstheme="minorHAnsi"/>
              </w:rPr>
            </w:pPr>
            <w:r w:rsidRPr="007245C7">
              <w:rPr>
                <w:rStyle w:val="textlevelleft"/>
                <w:rFonts w:asciiTheme="minorHAnsi" w:hAnsiTheme="minorHAnsi" w:cstheme="minorHAnsi"/>
              </w:rPr>
              <w:t>Arrival Time</w:t>
            </w:r>
          </w:p>
        </w:tc>
        <w:tc>
          <w:tcPr>
            <w:tcW w:w="1461"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Drop Down</w:t>
            </w:r>
          </w:p>
        </w:tc>
        <w:tc>
          <w:tcPr>
            <w:tcW w:w="1497"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NUMBER</w:t>
            </w:r>
          </w:p>
        </w:tc>
        <w:tc>
          <w:tcPr>
            <w:tcW w:w="2008" w:type="dxa"/>
          </w:tcPr>
          <w:p w:rsidR="005D3E63" w:rsidRPr="007245C7" w:rsidRDefault="005D3E63" w:rsidP="00D96E63">
            <w:pPr>
              <w:rPr>
                <w:rFonts w:asciiTheme="minorHAnsi" w:hAnsiTheme="minorHAnsi" w:cstheme="minorHAnsi"/>
              </w:rPr>
            </w:pPr>
          </w:p>
        </w:tc>
      </w:tr>
      <w:tr w:rsidR="005D3E63" w:rsidRPr="007245C7" w:rsidTr="005D3E63">
        <w:tc>
          <w:tcPr>
            <w:tcW w:w="894" w:type="dxa"/>
            <w:vMerge/>
          </w:tcPr>
          <w:p w:rsidR="005D3E63" w:rsidRPr="007245C7" w:rsidRDefault="005D3E63" w:rsidP="00D96E63">
            <w:pPr>
              <w:rPr>
                <w:rFonts w:asciiTheme="minorHAnsi" w:hAnsiTheme="minorHAnsi" w:cstheme="minorHAnsi"/>
              </w:rPr>
            </w:pPr>
          </w:p>
        </w:tc>
        <w:tc>
          <w:tcPr>
            <w:tcW w:w="1220" w:type="dxa"/>
            <w:vMerge/>
          </w:tcPr>
          <w:p w:rsidR="005D3E63" w:rsidRPr="007245C7" w:rsidRDefault="005D3E63" w:rsidP="00D96E63">
            <w:pPr>
              <w:rPr>
                <w:rFonts w:asciiTheme="minorHAnsi" w:hAnsiTheme="minorHAnsi" w:cstheme="minorHAnsi"/>
              </w:rPr>
            </w:pPr>
          </w:p>
        </w:tc>
        <w:tc>
          <w:tcPr>
            <w:tcW w:w="2496" w:type="dxa"/>
          </w:tcPr>
          <w:p w:rsidR="005D3E63" w:rsidRPr="007245C7" w:rsidRDefault="005D3E63" w:rsidP="00D96E63">
            <w:pPr>
              <w:rPr>
                <w:rStyle w:val="textlevelleft"/>
                <w:rFonts w:asciiTheme="minorHAnsi" w:hAnsiTheme="minorHAnsi" w:cstheme="minorHAnsi"/>
              </w:rPr>
            </w:pPr>
            <w:r w:rsidRPr="007245C7">
              <w:rPr>
                <w:rStyle w:val="textlevelleft"/>
                <w:rFonts w:asciiTheme="minorHAnsi" w:hAnsiTheme="minorHAnsi" w:cstheme="minorHAnsi"/>
              </w:rPr>
              <w:t>Departure Time</w:t>
            </w:r>
          </w:p>
        </w:tc>
        <w:tc>
          <w:tcPr>
            <w:tcW w:w="1461"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Drop Down</w:t>
            </w:r>
          </w:p>
        </w:tc>
        <w:tc>
          <w:tcPr>
            <w:tcW w:w="1497"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NUMBER</w:t>
            </w:r>
          </w:p>
        </w:tc>
        <w:tc>
          <w:tcPr>
            <w:tcW w:w="2008" w:type="dxa"/>
          </w:tcPr>
          <w:p w:rsidR="005D3E63" w:rsidRPr="007245C7" w:rsidRDefault="005D3E63" w:rsidP="00D96E63">
            <w:pPr>
              <w:rPr>
                <w:rFonts w:asciiTheme="minorHAnsi" w:hAnsiTheme="minorHAnsi" w:cstheme="minorHAnsi"/>
              </w:rPr>
            </w:pPr>
          </w:p>
        </w:tc>
      </w:tr>
      <w:tr w:rsidR="005D3E63" w:rsidRPr="007245C7" w:rsidTr="005D3E63">
        <w:tc>
          <w:tcPr>
            <w:tcW w:w="894" w:type="dxa"/>
            <w:vMerge/>
          </w:tcPr>
          <w:p w:rsidR="005D3E63" w:rsidRPr="007245C7" w:rsidRDefault="005D3E63" w:rsidP="00D96E63">
            <w:pPr>
              <w:rPr>
                <w:rFonts w:asciiTheme="minorHAnsi" w:hAnsiTheme="minorHAnsi" w:cstheme="minorHAnsi"/>
              </w:rPr>
            </w:pPr>
          </w:p>
        </w:tc>
        <w:tc>
          <w:tcPr>
            <w:tcW w:w="1220" w:type="dxa"/>
            <w:vMerge/>
          </w:tcPr>
          <w:p w:rsidR="005D3E63" w:rsidRPr="007245C7" w:rsidRDefault="005D3E63" w:rsidP="00D96E63">
            <w:pPr>
              <w:rPr>
                <w:rFonts w:asciiTheme="minorHAnsi" w:hAnsiTheme="minorHAnsi" w:cstheme="minorHAnsi"/>
              </w:rPr>
            </w:pPr>
          </w:p>
        </w:tc>
        <w:tc>
          <w:tcPr>
            <w:tcW w:w="2496" w:type="dxa"/>
          </w:tcPr>
          <w:p w:rsidR="005D3E63" w:rsidRPr="007245C7" w:rsidRDefault="005D3E63" w:rsidP="00D96E63">
            <w:pPr>
              <w:rPr>
                <w:rFonts w:asciiTheme="minorHAnsi" w:hAnsiTheme="minorHAnsi" w:cstheme="minorHAnsi"/>
              </w:rPr>
            </w:pPr>
            <w:r w:rsidRPr="007245C7">
              <w:rPr>
                <w:rStyle w:val="textlevelleft"/>
                <w:rFonts w:asciiTheme="minorHAnsi" w:hAnsiTheme="minorHAnsi" w:cstheme="minorHAnsi"/>
              </w:rPr>
              <w:t>Next Day</w:t>
            </w:r>
          </w:p>
        </w:tc>
        <w:tc>
          <w:tcPr>
            <w:tcW w:w="1461"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Check Box</w:t>
            </w:r>
          </w:p>
        </w:tc>
        <w:tc>
          <w:tcPr>
            <w:tcW w:w="1497"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CHAR(1)</w:t>
            </w:r>
          </w:p>
        </w:tc>
        <w:tc>
          <w:tcPr>
            <w:tcW w:w="2008"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DEFAULT ‘Y’</w:t>
            </w:r>
          </w:p>
        </w:tc>
      </w:tr>
      <w:tr w:rsidR="005D3E63" w:rsidRPr="007245C7" w:rsidTr="005D3E63">
        <w:tc>
          <w:tcPr>
            <w:tcW w:w="894" w:type="dxa"/>
            <w:vMerge/>
          </w:tcPr>
          <w:p w:rsidR="005D3E63" w:rsidRPr="007245C7" w:rsidRDefault="005D3E63" w:rsidP="00D96E63">
            <w:pPr>
              <w:rPr>
                <w:rFonts w:asciiTheme="minorHAnsi" w:hAnsiTheme="minorHAnsi" w:cstheme="minorHAnsi"/>
              </w:rPr>
            </w:pPr>
          </w:p>
        </w:tc>
        <w:tc>
          <w:tcPr>
            <w:tcW w:w="1220" w:type="dxa"/>
            <w:vMerge/>
          </w:tcPr>
          <w:p w:rsidR="005D3E63" w:rsidRPr="007245C7" w:rsidRDefault="005D3E63" w:rsidP="00D96E63">
            <w:pPr>
              <w:rPr>
                <w:rFonts w:asciiTheme="minorHAnsi" w:hAnsiTheme="minorHAnsi" w:cstheme="minorHAnsi"/>
              </w:rPr>
            </w:pPr>
          </w:p>
        </w:tc>
        <w:tc>
          <w:tcPr>
            <w:tcW w:w="2496" w:type="dxa"/>
          </w:tcPr>
          <w:p w:rsidR="005D3E63" w:rsidRPr="007245C7" w:rsidRDefault="005D3E63" w:rsidP="00D96E63">
            <w:pPr>
              <w:rPr>
                <w:rFonts w:asciiTheme="minorHAnsi" w:hAnsiTheme="minorHAnsi" w:cstheme="minorHAnsi"/>
              </w:rPr>
            </w:pPr>
            <w:r w:rsidRPr="007245C7">
              <w:rPr>
                <w:rStyle w:val="textlevelleft"/>
                <w:rFonts w:asciiTheme="minorHAnsi" w:hAnsiTheme="minorHAnsi" w:cstheme="minorHAnsi"/>
              </w:rPr>
              <w:t>Lunch</w:t>
            </w:r>
          </w:p>
        </w:tc>
        <w:tc>
          <w:tcPr>
            <w:tcW w:w="1461"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Check Box</w:t>
            </w:r>
          </w:p>
        </w:tc>
        <w:tc>
          <w:tcPr>
            <w:tcW w:w="1497"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CHAR(1)</w:t>
            </w:r>
          </w:p>
        </w:tc>
        <w:tc>
          <w:tcPr>
            <w:tcW w:w="2008"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DEFAULT ‘Y’</w:t>
            </w:r>
          </w:p>
        </w:tc>
      </w:tr>
      <w:tr w:rsidR="005D3E63" w:rsidRPr="007245C7" w:rsidTr="005D3E63">
        <w:tc>
          <w:tcPr>
            <w:tcW w:w="894" w:type="dxa"/>
            <w:vMerge/>
          </w:tcPr>
          <w:p w:rsidR="005D3E63" w:rsidRPr="007245C7" w:rsidRDefault="005D3E63" w:rsidP="00D96E63">
            <w:pPr>
              <w:rPr>
                <w:rFonts w:asciiTheme="minorHAnsi" w:hAnsiTheme="minorHAnsi" w:cstheme="minorHAnsi"/>
              </w:rPr>
            </w:pPr>
          </w:p>
        </w:tc>
        <w:tc>
          <w:tcPr>
            <w:tcW w:w="1220" w:type="dxa"/>
            <w:vMerge/>
          </w:tcPr>
          <w:p w:rsidR="005D3E63" w:rsidRPr="007245C7" w:rsidRDefault="005D3E63" w:rsidP="00D96E63">
            <w:pPr>
              <w:rPr>
                <w:rFonts w:asciiTheme="minorHAnsi" w:hAnsiTheme="minorHAnsi" w:cstheme="minorHAnsi"/>
              </w:rPr>
            </w:pPr>
          </w:p>
        </w:tc>
        <w:tc>
          <w:tcPr>
            <w:tcW w:w="2496" w:type="dxa"/>
          </w:tcPr>
          <w:p w:rsidR="005D3E63" w:rsidRPr="007245C7" w:rsidRDefault="005D3E63" w:rsidP="00D96E63">
            <w:pPr>
              <w:rPr>
                <w:rFonts w:asciiTheme="minorHAnsi" w:hAnsiTheme="minorHAnsi" w:cstheme="minorHAnsi"/>
              </w:rPr>
            </w:pPr>
            <w:r w:rsidRPr="007245C7">
              <w:rPr>
                <w:rStyle w:val="textlevelleft"/>
                <w:rFonts w:asciiTheme="minorHAnsi" w:hAnsiTheme="minorHAnsi" w:cstheme="minorHAnsi"/>
              </w:rPr>
              <w:t>Time</w:t>
            </w:r>
          </w:p>
        </w:tc>
        <w:tc>
          <w:tcPr>
            <w:tcW w:w="1461"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Drop Down</w:t>
            </w:r>
          </w:p>
        </w:tc>
        <w:tc>
          <w:tcPr>
            <w:tcW w:w="1497"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NUMBER</w:t>
            </w:r>
          </w:p>
        </w:tc>
        <w:tc>
          <w:tcPr>
            <w:tcW w:w="2008" w:type="dxa"/>
          </w:tcPr>
          <w:p w:rsidR="005D3E63" w:rsidRPr="007245C7" w:rsidRDefault="005D3E63" w:rsidP="00D96E63">
            <w:pPr>
              <w:rPr>
                <w:rFonts w:asciiTheme="minorHAnsi" w:hAnsiTheme="minorHAnsi" w:cstheme="minorHAnsi"/>
              </w:rPr>
            </w:pPr>
          </w:p>
        </w:tc>
      </w:tr>
      <w:tr w:rsidR="005D3E63" w:rsidRPr="007245C7" w:rsidTr="005D3E63">
        <w:tc>
          <w:tcPr>
            <w:tcW w:w="894" w:type="dxa"/>
            <w:vMerge/>
          </w:tcPr>
          <w:p w:rsidR="005D3E63" w:rsidRPr="007245C7" w:rsidRDefault="005D3E63" w:rsidP="00D96E63">
            <w:pPr>
              <w:rPr>
                <w:rFonts w:asciiTheme="minorHAnsi" w:hAnsiTheme="minorHAnsi" w:cstheme="minorHAnsi"/>
              </w:rPr>
            </w:pPr>
          </w:p>
        </w:tc>
        <w:tc>
          <w:tcPr>
            <w:tcW w:w="1220" w:type="dxa"/>
            <w:vMerge/>
          </w:tcPr>
          <w:p w:rsidR="005D3E63" w:rsidRPr="007245C7" w:rsidRDefault="005D3E63" w:rsidP="00D96E63">
            <w:pPr>
              <w:rPr>
                <w:rFonts w:asciiTheme="minorHAnsi" w:hAnsiTheme="minorHAnsi" w:cstheme="minorHAnsi"/>
              </w:rPr>
            </w:pPr>
          </w:p>
        </w:tc>
        <w:tc>
          <w:tcPr>
            <w:tcW w:w="2496" w:type="dxa"/>
          </w:tcPr>
          <w:p w:rsidR="005D3E63" w:rsidRPr="007245C7" w:rsidRDefault="005D3E63" w:rsidP="00D96E63">
            <w:pPr>
              <w:rPr>
                <w:rStyle w:val="textlevelleft"/>
                <w:rFonts w:asciiTheme="minorHAnsi" w:hAnsiTheme="minorHAnsi" w:cstheme="minorHAnsi"/>
              </w:rPr>
            </w:pPr>
            <w:r w:rsidRPr="007245C7">
              <w:rPr>
                <w:rStyle w:val="textlevelleft"/>
                <w:rFonts w:asciiTheme="minorHAnsi" w:hAnsiTheme="minorHAnsi" w:cstheme="minorHAnsi"/>
              </w:rPr>
              <w:t>Working Time</w:t>
            </w:r>
          </w:p>
        </w:tc>
        <w:tc>
          <w:tcPr>
            <w:tcW w:w="1461"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Text Box</w:t>
            </w:r>
          </w:p>
        </w:tc>
        <w:tc>
          <w:tcPr>
            <w:tcW w:w="1497"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NUMBER</w:t>
            </w:r>
          </w:p>
        </w:tc>
        <w:tc>
          <w:tcPr>
            <w:tcW w:w="2008" w:type="dxa"/>
          </w:tcPr>
          <w:p w:rsidR="005D3E63" w:rsidRPr="007245C7" w:rsidRDefault="005D3E63" w:rsidP="00D96E63">
            <w:pPr>
              <w:rPr>
                <w:rFonts w:asciiTheme="minorHAnsi" w:hAnsiTheme="minorHAnsi" w:cstheme="minorHAnsi"/>
              </w:rPr>
            </w:pPr>
          </w:p>
        </w:tc>
      </w:tr>
      <w:tr w:rsidR="005D3E63" w:rsidRPr="007245C7" w:rsidTr="005D3E63">
        <w:tc>
          <w:tcPr>
            <w:tcW w:w="894" w:type="dxa"/>
            <w:vMerge/>
          </w:tcPr>
          <w:p w:rsidR="005D3E63" w:rsidRPr="007245C7" w:rsidRDefault="005D3E63" w:rsidP="00D96E63">
            <w:pPr>
              <w:rPr>
                <w:rFonts w:asciiTheme="minorHAnsi" w:hAnsiTheme="minorHAnsi" w:cstheme="minorHAnsi"/>
              </w:rPr>
            </w:pPr>
          </w:p>
        </w:tc>
        <w:tc>
          <w:tcPr>
            <w:tcW w:w="1220" w:type="dxa"/>
            <w:vMerge/>
          </w:tcPr>
          <w:p w:rsidR="005D3E63" w:rsidRPr="007245C7" w:rsidRDefault="005D3E63" w:rsidP="00D96E63">
            <w:pPr>
              <w:rPr>
                <w:rFonts w:asciiTheme="minorHAnsi" w:hAnsiTheme="minorHAnsi" w:cstheme="minorHAnsi"/>
              </w:rPr>
            </w:pPr>
          </w:p>
        </w:tc>
        <w:tc>
          <w:tcPr>
            <w:tcW w:w="2496" w:type="dxa"/>
          </w:tcPr>
          <w:p w:rsidR="005D3E63" w:rsidRPr="007245C7" w:rsidRDefault="005D3E63" w:rsidP="00D96E63">
            <w:pPr>
              <w:rPr>
                <w:rStyle w:val="textlevelleft"/>
                <w:rFonts w:asciiTheme="minorHAnsi" w:hAnsiTheme="minorHAnsi" w:cstheme="minorHAnsi"/>
              </w:rPr>
            </w:pPr>
            <w:r w:rsidRPr="007245C7">
              <w:rPr>
                <w:rStyle w:val="textlevelleft"/>
                <w:rFonts w:asciiTheme="minorHAnsi" w:hAnsiTheme="minorHAnsi" w:cstheme="minorHAnsi"/>
              </w:rPr>
              <w:t>Policy List</w:t>
            </w:r>
          </w:p>
        </w:tc>
        <w:tc>
          <w:tcPr>
            <w:tcW w:w="1461" w:type="dxa"/>
          </w:tcPr>
          <w:p w:rsidR="005D3E63" w:rsidRPr="007245C7" w:rsidRDefault="005D3E63" w:rsidP="00D96E63">
            <w:pPr>
              <w:rPr>
                <w:rFonts w:asciiTheme="minorHAnsi" w:hAnsiTheme="minorHAnsi" w:cstheme="minorHAnsi"/>
              </w:rPr>
            </w:pPr>
          </w:p>
        </w:tc>
        <w:tc>
          <w:tcPr>
            <w:tcW w:w="1497" w:type="dxa"/>
          </w:tcPr>
          <w:p w:rsidR="005D3E63" w:rsidRPr="007245C7" w:rsidRDefault="005D3E63" w:rsidP="00D96E63">
            <w:pPr>
              <w:rPr>
                <w:rFonts w:asciiTheme="minorHAnsi" w:hAnsiTheme="minorHAnsi" w:cstheme="minorHAnsi"/>
              </w:rPr>
            </w:pPr>
          </w:p>
        </w:tc>
        <w:tc>
          <w:tcPr>
            <w:tcW w:w="2008" w:type="dxa"/>
          </w:tcPr>
          <w:p w:rsidR="005D3E63" w:rsidRPr="007245C7" w:rsidRDefault="005D3E63" w:rsidP="00D96E63">
            <w:pPr>
              <w:rPr>
                <w:rFonts w:asciiTheme="minorHAnsi" w:hAnsiTheme="minorHAnsi" w:cstheme="minorHAnsi"/>
              </w:rPr>
            </w:pPr>
          </w:p>
        </w:tc>
      </w:tr>
      <w:tr w:rsidR="005D3E63" w:rsidRPr="007245C7" w:rsidTr="005D3E63">
        <w:tc>
          <w:tcPr>
            <w:tcW w:w="894" w:type="dxa"/>
            <w:vMerge/>
          </w:tcPr>
          <w:p w:rsidR="005D3E63" w:rsidRPr="007245C7" w:rsidRDefault="005D3E63" w:rsidP="00D96E63">
            <w:pPr>
              <w:rPr>
                <w:rStyle w:val="textlevelleft"/>
                <w:rFonts w:asciiTheme="minorHAnsi" w:hAnsiTheme="minorHAnsi" w:cstheme="minorHAnsi"/>
              </w:rPr>
            </w:pPr>
          </w:p>
        </w:tc>
        <w:tc>
          <w:tcPr>
            <w:tcW w:w="1220" w:type="dxa"/>
            <w:vMerge/>
          </w:tcPr>
          <w:p w:rsidR="005D3E63" w:rsidRPr="007245C7" w:rsidRDefault="005D3E63" w:rsidP="00D96E63">
            <w:pPr>
              <w:rPr>
                <w:rStyle w:val="textlevelleft"/>
                <w:rFonts w:asciiTheme="minorHAnsi" w:hAnsiTheme="minorHAnsi" w:cstheme="minorHAnsi"/>
              </w:rPr>
            </w:pPr>
          </w:p>
        </w:tc>
        <w:tc>
          <w:tcPr>
            <w:tcW w:w="2496" w:type="dxa"/>
          </w:tcPr>
          <w:p w:rsidR="005D3E63" w:rsidRPr="007245C7" w:rsidRDefault="005D3E63" w:rsidP="00D96E63">
            <w:pPr>
              <w:rPr>
                <w:rStyle w:val="textlevelleft"/>
                <w:rFonts w:asciiTheme="minorHAnsi" w:hAnsiTheme="minorHAnsi" w:cstheme="minorHAnsi"/>
              </w:rPr>
            </w:pPr>
            <w:r w:rsidRPr="007245C7">
              <w:rPr>
                <w:rFonts w:asciiTheme="minorHAnsi" w:hAnsiTheme="minorHAnsi" w:cstheme="minorHAnsi"/>
              </w:rPr>
              <w:t>Refresh</w:t>
            </w:r>
          </w:p>
        </w:tc>
        <w:tc>
          <w:tcPr>
            <w:tcW w:w="1461"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Button</w:t>
            </w:r>
          </w:p>
        </w:tc>
        <w:tc>
          <w:tcPr>
            <w:tcW w:w="1497" w:type="dxa"/>
          </w:tcPr>
          <w:p w:rsidR="005D3E63" w:rsidRPr="007245C7" w:rsidRDefault="005D3E63" w:rsidP="00D96E63">
            <w:pPr>
              <w:rPr>
                <w:rFonts w:asciiTheme="minorHAnsi" w:hAnsiTheme="minorHAnsi" w:cstheme="minorHAnsi"/>
              </w:rPr>
            </w:pPr>
          </w:p>
        </w:tc>
        <w:tc>
          <w:tcPr>
            <w:tcW w:w="2008" w:type="dxa"/>
          </w:tcPr>
          <w:p w:rsidR="005D3E63" w:rsidRPr="007245C7" w:rsidRDefault="005D3E63" w:rsidP="00D96E63">
            <w:pPr>
              <w:rPr>
                <w:rFonts w:asciiTheme="minorHAnsi" w:hAnsiTheme="minorHAnsi" w:cstheme="minorHAnsi"/>
              </w:rPr>
            </w:pPr>
          </w:p>
        </w:tc>
      </w:tr>
      <w:tr w:rsidR="005D3E63" w:rsidRPr="007245C7" w:rsidTr="005D3E63">
        <w:tc>
          <w:tcPr>
            <w:tcW w:w="894" w:type="dxa"/>
            <w:vMerge/>
          </w:tcPr>
          <w:p w:rsidR="005D3E63" w:rsidRPr="007245C7" w:rsidRDefault="005D3E63" w:rsidP="00D96E63">
            <w:pPr>
              <w:rPr>
                <w:rFonts w:asciiTheme="minorHAnsi" w:hAnsiTheme="minorHAnsi" w:cstheme="minorHAnsi"/>
              </w:rPr>
            </w:pPr>
          </w:p>
        </w:tc>
        <w:tc>
          <w:tcPr>
            <w:tcW w:w="1220" w:type="dxa"/>
            <w:vMerge/>
          </w:tcPr>
          <w:p w:rsidR="005D3E63" w:rsidRPr="007245C7" w:rsidRDefault="005D3E63" w:rsidP="00D96E63">
            <w:pPr>
              <w:rPr>
                <w:rFonts w:asciiTheme="minorHAnsi" w:hAnsiTheme="minorHAnsi" w:cstheme="minorHAnsi"/>
              </w:rPr>
            </w:pPr>
          </w:p>
        </w:tc>
        <w:tc>
          <w:tcPr>
            <w:tcW w:w="2496" w:type="dxa"/>
          </w:tcPr>
          <w:p w:rsidR="005D3E63" w:rsidRPr="007245C7" w:rsidRDefault="005D3E63" w:rsidP="00D96E63">
            <w:pPr>
              <w:rPr>
                <w:rStyle w:val="textlevelleft"/>
                <w:rFonts w:asciiTheme="minorHAnsi" w:hAnsiTheme="minorHAnsi" w:cstheme="minorHAnsi"/>
              </w:rPr>
            </w:pPr>
            <w:r w:rsidRPr="007245C7">
              <w:rPr>
                <w:rFonts w:asciiTheme="minorHAnsi" w:hAnsiTheme="minorHAnsi" w:cstheme="minorHAnsi"/>
              </w:rPr>
              <w:t>Save</w:t>
            </w:r>
          </w:p>
        </w:tc>
        <w:tc>
          <w:tcPr>
            <w:tcW w:w="1461"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Button</w:t>
            </w:r>
          </w:p>
        </w:tc>
        <w:tc>
          <w:tcPr>
            <w:tcW w:w="1497" w:type="dxa"/>
          </w:tcPr>
          <w:p w:rsidR="005D3E63" w:rsidRPr="007245C7" w:rsidRDefault="005D3E63" w:rsidP="00D96E63">
            <w:pPr>
              <w:rPr>
                <w:rFonts w:asciiTheme="minorHAnsi" w:hAnsiTheme="minorHAnsi" w:cstheme="minorHAnsi"/>
              </w:rPr>
            </w:pPr>
          </w:p>
        </w:tc>
        <w:tc>
          <w:tcPr>
            <w:tcW w:w="2008" w:type="dxa"/>
          </w:tcPr>
          <w:p w:rsidR="005D3E63" w:rsidRPr="007245C7" w:rsidRDefault="005D3E63" w:rsidP="00D96E63">
            <w:pPr>
              <w:rPr>
                <w:rFonts w:asciiTheme="minorHAnsi" w:hAnsiTheme="minorHAnsi" w:cstheme="minorHAnsi"/>
              </w:rPr>
            </w:pPr>
          </w:p>
        </w:tc>
      </w:tr>
      <w:tr w:rsidR="005D3E63" w:rsidRPr="007245C7" w:rsidTr="005D3E63">
        <w:tc>
          <w:tcPr>
            <w:tcW w:w="894" w:type="dxa"/>
            <w:vMerge/>
          </w:tcPr>
          <w:p w:rsidR="005D3E63" w:rsidRPr="007245C7" w:rsidRDefault="005D3E63" w:rsidP="00D96E63">
            <w:pPr>
              <w:rPr>
                <w:rFonts w:asciiTheme="minorHAnsi" w:hAnsiTheme="minorHAnsi" w:cstheme="minorHAnsi"/>
              </w:rPr>
            </w:pPr>
          </w:p>
        </w:tc>
        <w:tc>
          <w:tcPr>
            <w:tcW w:w="1220" w:type="dxa"/>
            <w:vMerge/>
          </w:tcPr>
          <w:p w:rsidR="005D3E63" w:rsidRPr="007245C7" w:rsidRDefault="005D3E63" w:rsidP="00D96E63">
            <w:pPr>
              <w:rPr>
                <w:rFonts w:asciiTheme="minorHAnsi" w:hAnsiTheme="minorHAnsi" w:cstheme="minorHAnsi"/>
              </w:rPr>
            </w:pPr>
          </w:p>
        </w:tc>
        <w:tc>
          <w:tcPr>
            <w:tcW w:w="2496" w:type="dxa"/>
          </w:tcPr>
          <w:p w:rsidR="005D3E63" w:rsidRPr="007245C7" w:rsidRDefault="005D3E63" w:rsidP="00D96E63">
            <w:pPr>
              <w:rPr>
                <w:rStyle w:val="textlevelleft"/>
                <w:rFonts w:asciiTheme="minorHAnsi" w:hAnsiTheme="minorHAnsi" w:cstheme="minorHAnsi"/>
              </w:rPr>
            </w:pPr>
            <w:r w:rsidRPr="007245C7">
              <w:rPr>
                <w:rFonts w:asciiTheme="minorHAnsi" w:hAnsiTheme="minorHAnsi" w:cstheme="minorHAnsi"/>
              </w:rPr>
              <w:t>Delete</w:t>
            </w:r>
          </w:p>
        </w:tc>
        <w:tc>
          <w:tcPr>
            <w:tcW w:w="1461"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Button</w:t>
            </w:r>
          </w:p>
        </w:tc>
        <w:tc>
          <w:tcPr>
            <w:tcW w:w="1497" w:type="dxa"/>
          </w:tcPr>
          <w:p w:rsidR="005D3E63" w:rsidRPr="007245C7" w:rsidRDefault="005D3E63" w:rsidP="00D96E63">
            <w:pPr>
              <w:rPr>
                <w:rFonts w:asciiTheme="minorHAnsi" w:hAnsiTheme="minorHAnsi" w:cstheme="minorHAnsi"/>
              </w:rPr>
            </w:pPr>
          </w:p>
        </w:tc>
        <w:tc>
          <w:tcPr>
            <w:tcW w:w="2008" w:type="dxa"/>
          </w:tcPr>
          <w:p w:rsidR="005D3E63" w:rsidRPr="007245C7" w:rsidRDefault="005D3E63" w:rsidP="00D96E63">
            <w:pPr>
              <w:rPr>
                <w:rFonts w:asciiTheme="minorHAnsi" w:hAnsiTheme="minorHAnsi" w:cstheme="minorHAnsi"/>
              </w:rPr>
            </w:pPr>
          </w:p>
        </w:tc>
      </w:tr>
      <w:tr w:rsidR="005D3E63" w:rsidRPr="007245C7" w:rsidTr="005D3E63">
        <w:tc>
          <w:tcPr>
            <w:tcW w:w="894" w:type="dxa"/>
            <w:vMerge/>
          </w:tcPr>
          <w:p w:rsidR="005D3E63" w:rsidRPr="007245C7" w:rsidRDefault="005D3E63" w:rsidP="00D96E63">
            <w:pPr>
              <w:rPr>
                <w:rFonts w:asciiTheme="minorHAnsi" w:hAnsiTheme="minorHAnsi" w:cstheme="minorHAnsi"/>
              </w:rPr>
            </w:pPr>
          </w:p>
        </w:tc>
        <w:tc>
          <w:tcPr>
            <w:tcW w:w="1220" w:type="dxa"/>
            <w:vMerge/>
          </w:tcPr>
          <w:p w:rsidR="005D3E63" w:rsidRPr="007245C7" w:rsidRDefault="005D3E63" w:rsidP="00D96E63">
            <w:pPr>
              <w:rPr>
                <w:rFonts w:asciiTheme="minorHAnsi" w:hAnsiTheme="minorHAnsi" w:cstheme="minorHAnsi"/>
              </w:rPr>
            </w:pPr>
          </w:p>
        </w:tc>
        <w:tc>
          <w:tcPr>
            <w:tcW w:w="2496" w:type="dxa"/>
          </w:tcPr>
          <w:p w:rsidR="005D3E63" w:rsidRPr="007245C7" w:rsidRDefault="005D3E63" w:rsidP="00D96E63">
            <w:pPr>
              <w:rPr>
                <w:rStyle w:val="textlevelleft"/>
                <w:rFonts w:asciiTheme="minorHAnsi" w:hAnsiTheme="minorHAnsi" w:cstheme="minorHAnsi"/>
              </w:rPr>
            </w:pPr>
            <w:r w:rsidRPr="007245C7">
              <w:rPr>
                <w:rFonts w:asciiTheme="minorHAnsi" w:hAnsiTheme="minorHAnsi" w:cstheme="minorHAnsi"/>
              </w:rPr>
              <w:t>Close</w:t>
            </w:r>
          </w:p>
        </w:tc>
        <w:tc>
          <w:tcPr>
            <w:tcW w:w="1461"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Button</w:t>
            </w:r>
          </w:p>
        </w:tc>
        <w:tc>
          <w:tcPr>
            <w:tcW w:w="1497" w:type="dxa"/>
          </w:tcPr>
          <w:p w:rsidR="005D3E63" w:rsidRPr="007245C7" w:rsidRDefault="005D3E63" w:rsidP="00D96E63">
            <w:pPr>
              <w:rPr>
                <w:rFonts w:asciiTheme="minorHAnsi" w:hAnsiTheme="minorHAnsi" w:cstheme="minorHAnsi"/>
              </w:rPr>
            </w:pPr>
          </w:p>
        </w:tc>
        <w:tc>
          <w:tcPr>
            <w:tcW w:w="2008" w:type="dxa"/>
          </w:tcPr>
          <w:p w:rsidR="005D3E63" w:rsidRPr="007245C7" w:rsidRDefault="005D3E63" w:rsidP="00D96E63">
            <w:pPr>
              <w:rPr>
                <w:rFonts w:asciiTheme="minorHAnsi" w:hAnsiTheme="minorHAnsi" w:cstheme="minorHAnsi"/>
              </w:rPr>
            </w:pPr>
          </w:p>
        </w:tc>
      </w:tr>
    </w:tbl>
    <w:p w:rsidR="00E62D42" w:rsidRDefault="00E62D42" w:rsidP="00E62D42">
      <w:pPr>
        <w:rPr>
          <w:rFonts w:cstheme="minorHAnsi"/>
        </w:rPr>
      </w:pPr>
    </w:p>
    <w:p w:rsidR="007E2964" w:rsidRPr="007245C7" w:rsidRDefault="007E2964" w:rsidP="007E2964">
      <w:pPr>
        <w:rPr>
          <w:rFonts w:asciiTheme="minorHAnsi" w:hAnsiTheme="minorHAnsi" w:cstheme="minorHAnsi"/>
          <w:b/>
          <w:sz w:val="24"/>
        </w:rPr>
      </w:pPr>
      <w:r w:rsidRPr="007245C7">
        <w:rPr>
          <w:rFonts w:asciiTheme="minorHAnsi" w:hAnsiTheme="minorHAnsi" w:cstheme="minorHAnsi"/>
          <w:b/>
          <w:sz w:val="24"/>
        </w:rPr>
        <w:t>Attendance Operation:</w:t>
      </w:r>
    </w:p>
    <w:p w:rsidR="007245C7" w:rsidRDefault="007245C7" w:rsidP="007E2964">
      <w:pPr>
        <w:rPr>
          <w:rFonts w:cstheme="minorHAnsi"/>
          <w:b/>
          <w:sz w:val="24"/>
        </w:rPr>
      </w:pPr>
    </w:p>
    <w:tbl>
      <w:tblPr>
        <w:tblStyle w:val="TableGrid"/>
        <w:tblW w:w="5000" w:type="pct"/>
        <w:tblLook w:val="04A0"/>
      </w:tblPr>
      <w:tblGrid>
        <w:gridCol w:w="934"/>
        <w:gridCol w:w="1343"/>
        <w:gridCol w:w="2326"/>
        <w:gridCol w:w="1475"/>
        <w:gridCol w:w="1475"/>
        <w:gridCol w:w="2023"/>
      </w:tblGrid>
      <w:tr w:rsidR="00CD6170" w:rsidRPr="007245C7" w:rsidTr="005D3E63">
        <w:tc>
          <w:tcPr>
            <w:tcW w:w="934" w:type="dxa"/>
            <w:shd w:val="clear" w:color="auto" w:fill="D9D9D9" w:themeFill="background1" w:themeFillShade="D9"/>
          </w:tcPr>
          <w:p w:rsidR="00CD6170" w:rsidRPr="007245C7" w:rsidRDefault="00CD6170" w:rsidP="00D96E63">
            <w:pPr>
              <w:rPr>
                <w:rFonts w:asciiTheme="minorHAnsi" w:hAnsiTheme="minorHAnsi" w:cstheme="minorHAnsi"/>
                <w:b/>
              </w:rPr>
            </w:pPr>
            <w:r w:rsidRPr="007245C7">
              <w:rPr>
                <w:rFonts w:asciiTheme="minorHAnsi" w:hAnsiTheme="minorHAnsi" w:cstheme="minorHAnsi"/>
                <w:b/>
              </w:rPr>
              <w:t>SL No.</w:t>
            </w:r>
          </w:p>
        </w:tc>
        <w:tc>
          <w:tcPr>
            <w:tcW w:w="1343" w:type="dxa"/>
            <w:shd w:val="clear" w:color="auto" w:fill="D9D9D9" w:themeFill="background1" w:themeFillShade="D9"/>
          </w:tcPr>
          <w:p w:rsidR="00CD6170" w:rsidRPr="007245C7" w:rsidRDefault="00CD6170" w:rsidP="00D96E63">
            <w:pPr>
              <w:rPr>
                <w:rFonts w:asciiTheme="minorHAnsi" w:hAnsiTheme="minorHAnsi" w:cstheme="minorHAnsi"/>
                <w:b/>
              </w:rPr>
            </w:pPr>
            <w:r w:rsidRPr="007245C7">
              <w:rPr>
                <w:rFonts w:asciiTheme="minorHAnsi" w:hAnsiTheme="minorHAnsi" w:cstheme="minorHAnsi"/>
                <w:b/>
              </w:rPr>
              <w:t>Screen</w:t>
            </w:r>
          </w:p>
        </w:tc>
        <w:tc>
          <w:tcPr>
            <w:tcW w:w="2326" w:type="dxa"/>
            <w:shd w:val="clear" w:color="auto" w:fill="D9D9D9" w:themeFill="background1" w:themeFillShade="D9"/>
          </w:tcPr>
          <w:p w:rsidR="00CD6170" w:rsidRPr="007245C7" w:rsidRDefault="00CD6170" w:rsidP="00D96E63">
            <w:pPr>
              <w:rPr>
                <w:rFonts w:asciiTheme="minorHAnsi" w:hAnsiTheme="minorHAnsi" w:cstheme="minorHAnsi"/>
                <w:b/>
              </w:rPr>
            </w:pPr>
            <w:r w:rsidRPr="007245C7">
              <w:rPr>
                <w:rFonts w:asciiTheme="minorHAnsi" w:hAnsiTheme="minorHAnsi" w:cstheme="minorHAnsi"/>
                <w:b/>
              </w:rPr>
              <w:t>Field</w:t>
            </w:r>
          </w:p>
        </w:tc>
        <w:tc>
          <w:tcPr>
            <w:tcW w:w="1475" w:type="dxa"/>
            <w:shd w:val="clear" w:color="auto" w:fill="D9D9D9" w:themeFill="background1" w:themeFillShade="D9"/>
          </w:tcPr>
          <w:p w:rsidR="00CD6170" w:rsidRPr="007245C7" w:rsidRDefault="00CD6170" w:rsidP="00D96E63">
            <w:pPr>
              <w:rPr>
                <w:rFonts w:asciiTheme="minorHAnsi" w:hAnsiTheme="minorHAnsi" w:cstheme="minorHAnsi"/>
                <w:b/>
              </w:rPr>
            </w:pPr>
            <w:r w:rsidRPr="007245C7">
              <w:rPr>
                <w:rFonts w:asciiTheme="minorHAnsi" w:hAnsiTheme="minorHAnsi" w:cstheme="minorHAnsi"/>
                <w:b/>
              </w:rPr>
              <w:t>Type</w:t>
            </w:r>
          </w:p>
        </w:tc>
        <w:tc>
          <w:tcPr>
            <w:tcW w:w="1475" w:type="dxa"/>
            <w:shd w:val="clear" w:color="auto" w:fill="D9D9D9" w:themeFill="background1" w:themeFillShade="D9"/>
          </w:tcPr>
          <w:p w:rsidR="00CD6170" w:rsidRPr="007245C7" w:rsidRDefault="00CD6170" w:rsidP="00D96E63">
            <w:pPr>
              <w:rPr>
                <w:rFonts w:asciiTheme="minorHAnsi" w:hAnsiTheme="minorHAnsi" w:cstheme="minorHAnsi"/>
                <w:b/>
              </w:rPr>
            </w:pPr>
            <w:r w:rsidRPr="007245C7">
              <w:rPr>
                <w:rFonts w:asciiTheme="minorHAnsi" w:hAnsiTheme="minorHAnsi" w:cstheme="minorHAnsi"/>
                <w:b/>
              </w:rPr>
              <w:t>Data Type</w:t>
            </w:r>
          </w:p>
        </w:tc>
        <w:tc>
          <w:tcPr>
            <w:tcW w:w="2023" w:type="dxa"/>
            <w:shd w:val="clear" w:color="auto" w:fill="D9D9D9" w:themeFill="background1" w:themeFillShade="D9"/>
          </w:tcPr>
          <w:p w:rsidR="00CD6170" w:rsidRPr="007245C7" w:rsidRDefault="00CD6170" w:rsidP="00D96E63">
            <w:pPr>
              <w:rPr>
                <w:rFonts w:asciiTheme="minorHAnsi" w:hAnsiTheme="minorHAnsi" w:cstheme="minorHAnsi"/>
                <w:b/>
              </w:rPr>
            </w:pPr>
            <w:r w:rsidRPr="007245C7">
              <w:rPr>
                <w:rFonts w:asciiTheme="minorHAnsi" w:hAnsiTheme="minorHAnsi" w:cstheme="minorHAnsi"/>
                <w:b/>
              </w:rPr>
              <w:t>Policy</w:t>
            </w:r>
          </w:p>
        </w:tc>
      </w:tr>
      <w:tr w:rsidR="005D3E63" w:rsidRPr="007245C7" w:rsidTr="005D3E63">
        <w:tc>
          <w:tcPr>
            <w:tcW w:w="934" w:type="dxa"/>
            <w:vMerge w:val="restart"/>
          </w:tcPr>
          <w:p w:rsidR="005D3E63" w:rsidRPr="007245C7" w:rsidRDefault="005D3E63" w:rsidP="00D96E63">
            <w:pPr>
              <w:rPr>
                <w:rFonts w:asciiTheme="minorHAnsi" w:hAnsiTheme="minorHAnsi" w:cstheme="minorHAnsi"/>
                <w:b/>
              </w:rPr>
            </w:pPr>
            <w:r>
              <w:rPr>
                <w:rFonts w:asciiTheme="minorHAnsi" w:hAnsiTheme="minorHAnsi" w:cstheme="minorHAnsi"/>
                <w:b/>
              </w:rPr>
              <w:t>3.2</w:t>
            </w:r>
          </w:p>
        </w:tc>
        <w:tc>
          <w:tcPr>
            <w:tcW w:w="8642" w:type="dxa"/>
            <w:gridSpan w:val="5"/>
          </w:tcPr>
          <w:p w:rsidR="005D3E63" w:rsidRPr="007245C7" w:rsidRDefault="005D3E63" w:rsidP="00D96E63">
            <w:pPr>
              <w:rPr>
                <w:rFonts w:asciiTheme="minorHAnsi" w:hAnsiTheme="minorHAnsi" w:cstheme="minorHAnsi"/>
              </w:rPr>
            </w:pPr>
            <w:r w:rsidRPr="007245C7">
              <w:rPr>
                <w:rFonts w:asciiTheme="minorHAnsi" w:hAnsiTheme="minorHAnsi" w:cstheme="minorHAnsi"/>
                <w:b/>
              </w:rPr>
              <w:t xml:space="preserve">Time Sheet Generate </w:t>
            </w:r>
          </w:p>
        </w:tc>
      </w:tr>
      <w:tr w:rsidR="005D3E63" w:rsidRPr="007245C7" w:rsidTr="005D3E63">
        <w:tc>
          <w:tcPr>
            <w:tcW w:w="934" w:type="dxa"/>
            <w:vMerge/>
          </w:tcPr>
          <w:p w:rsidR="005D3E63" w:rsidRPr="007245C7" w:rsidRDefault="005D3E63" w:rsidP="00D96E63">
            <w:pPr>
              <w:rPr>
                <w:rFonts w:asciiTheme="minorHAnsi" w:hAnsiTheme="minorHAnsi" w:cstheme="minorHAnsi"/>
              </w:rPr>
            </w:pPr>
          </w:p>
        </w:tc>
        <w:tc>
          <w:tcPr>
            <w:tcW w:w="1343" w:type="dxa"/>
            <w:vMerge w:val="restart"/>
          </w:tcPr>
          <w:p w:rsidR="005D3E63" w:rsidRPr="007245C7" w:rsidRDefault="005D3E63" w:rsidP="00D96E63">
            <w:pPr>
              <w:rPr>
                <w:rFonts w:asciiTheme="minorHAnsi" w:hAnsiTheme="minorHAnsi" w:cstheme="minorHAnsi"/>
              </w:rPr>
            </w:pPr>
          </w:p>
        </w:tc>
        <w:tc>
          <w:tcPr>
            <w:tcW w:w="2326"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Fiscal year</w:t>
            </w:r>
          </w:p>
        </w:tc>
        <w:tc>
          <w:tcPr>
            <w:tcW w:w="1475"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 xml:space="preserve">Dropdown </w:t>
            </w:r>
          </w:p>
        </w:tc>
        <w:tc>
          <w:tcPr>
            <w:tcW w:w="1475"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Numeric</w:t>
            </w:r>
          </w:p>
        </w:tc>
        <w:tc>
          <w:tcPr>
            <w:tcW w:w="2023" w:type="dxa"/>
          </w:tcPr>
          <w:p w:rsidR="005D3E63" w:rsidRPr="007245C7" w:rsidRDefault="005D3E63" w:rsidP="00D96E63">
            <w:pPr>
              <w:rPr>
                <w:rFonts w:asciiTheme="minorHAnsi" w:hAnsiTheme="minorHAnsi" w:cstheme="minorHAnsi"/>
              </w:rPr>
            </w:pPr>
          </w:p>
        </w:tc>
      </w:tr>
      <w:tr w:rsidR="005D3E63" w:rsidRPr="007245C7" w:rsidTr="005D3E63">
        <w:tc>
          <w:tcPr>
            <w:tcW w:w="934" w:type="dxa"/>
            <w:vMerge/>
          </w:tcPr>
          <w:p w:rsidR="005D3E63" w:rsidRPr="007245C7" w:rsidRDefault="005D3E63" w:rsidP="00D96E63">
            <w:pPr>
              <w:rPr>
                <w:rFonts w:asciiTheme="minorHAnsi" w:hAnsiTheme="minorHAnsi" w:cstheme="minorHAnsi"/>
              </w:rPr>
            </w:pPr>
          </w:p>
        </w:tc>
        <w:tc>
          <w:tcPr>
            <w:tcW w:w="1343" w:type="dxa"/>
            <w:vMerge/>
          </w:tcPr>
          <w:p w:rsidR="005D3E63" w:rsidRPr="007245C7" w:rsidRDefault="005D3E63" w:rsidP="00D96E63">
            <w:pPr>
              <w:rPr>
                <w:rFonts w:asciiTheme="minorHAnsi" w:hAnsiTheme="minorHAnsi" w:cstheme="minorHAnsi"/>
              </w:rPr>
            </w:pPr>
          </w:p>
        </w:tc>
        <w:tc>
          <w:tcPr>
            <w:tcW w:w="2326"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Month</w:t>
            </w:r>
          </w:p>
        </w:tc>
        <w:tc>
          <w:tcPr>
            <w:tcW w:w="1475"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 xml:space="preserve">Dropdown </w:t>
            </w:r>
          </w:p>
        </w:tc>
        <w:tc>
          <w:tcPr>
            <w:tcW w:w="1475"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Numeric</w:t>
            </w:r>
          </w:p>
        </w:tc>
        <w:tc>
          <w:tcPr>
            <w:tcW w:w="2023" w:type="dxa"/>
          </w:tcPr>
          <w:p w:rsidR="005D3E63" w:rsidRPr="007245C7" w:rsidRDefault="005D3E63" w:rsidP="00D96E63">
            <w:pPr>
              <w:rPr>
                <w:rFonts w:asciiTheme="minorHAnsi" w:hAnsiTheme="minorHAnsi" w:cstheme="minorHAnsi"/>
              </w:rPr>
            </w:pPr>
          </w:p>
        </w:tc>
      </w:tr>
      <w:tr w:rsidR="005D3E63" w:rsidRPr="007245C7" w:rsidTr="005D3E63">
        <w:tc>
          <w:tcPr>
            <w:tcW w:w="934" w:type="dxa"/>
            <w:vMerge/>
          </w:tcPr>
          <w:p w:rsidR="005D3E63" w:rsidRPr="007245C7" w:rsidRDefault="005D3E63" w:rsidP="00D96E63">
            <w:pPr>
              <w:rPr>
                <w:rFonts w:asciiTheme="minorHAnsi" w:hAnsiTheme="minorHAnsi" w:cstheme="minorHAnsi"/>
              </w:rPr>
            </w:pPr>
          </w:p>
        </w:tc>
        <w:tc>
          <w:tcPr>
            <w:tcW w:w="1343" w:type="dxa"/>
            <w:vMerge/>
          </w:tcPr>
          <w:p w:rsidR="005D3E63" w:rsidRPr="007245C7" w:rsidRDefault="005D3E63" w:rsidP="00D96E63">
            <w:pPr>
              <w:rPr>
                <w:rFonts w:asciiTheme="minorHAnsi" w:hAnsiTheme="minorHAnsi" w:cstheme="minorHAnsi"/>
              </w:rPr>
            </w:pPr>
          </w:p>
        </w:tc>
        <w:tc>
          <w:tcPr>
            <w:tcW w:w="2326"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Year</w:t>
            </w:r>
          </w:p>
        </w:tc>
        <w:tc>
          <w:tcPr>
            <w:tcW w:w="1475"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 xml:space="preserve">Dropdown </w:t>
            </w:r>
          </w:p>
        </w:tc>
        <w:tc>
          <w:tcPr>
            <w:tcW w:w="1475"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Numeric</w:t>
            </w:r>
          </w:p>
        </w:tc>
        <w:tc>
          <w:tcPr>
            <w:tcW w:w="2023" w:type="dxa"/>
          </w:tcPr>
          <w:p w:rsidR="005D3E63" w:rsidRPr="007245C7" w:rsidRDefault="005D3E63" w:rsidP="00D96E63">
            <w:pPr>
              <w:rPr>
                <w:rFonts w:asciiTheme="minorHAnsi" w:hAnsiTheme="minorHAnsi" w:cstheme="minorHAnsi"/>
              </w:rPr>
            </w:pPr>
          </w:p>
        </w:tc>
      </w:tr>
      <w:tr w:rsidR="005D3E63" w:rsidRPr="007245C7" w:rsidTr="005D3E63">
        <w:tc>
          <w:tcPr>
            <w:tcW w:w="934" w:type="dxa"/>
            <w:vMerge/>
          </w:tcPr>
          <w:p w:rsidR="005D3E63" w:rsidRPr="007245C7" w:rsidRDefault="005D3E63" w:rsidP="00D96E63">
            <w:pPr>
              <w:rPr>
                <w:rFonts w:asciiTheme="minorHAnsi" w:hAnsiTheme="minorHAnsi" w:cstheme="minorHAnsi"/>
              </w:rPr>
            </w:pPr>
          </w:p>
        </w:tc>
        <w:tc>
          <w:tcPr>
            <w:tcW w:w="1343" w:type="dxa"/>
            <w:vMerge/>
          </w:tcPr>
          <w:p w:rsidR="005D3E63" w:rsidRPr="007245C7" w:rsidRDefault="005D3E63" w:rsidP="00D96E63">
            <w:pPr>
              <w:rPr>
                <w:rFonts w:asciiTheme="minorHAnsi" w:hAnsiTheme="minorHAnsi" w:cstheme="minorHAnsi"/>
              </w:rPr>
            </w:pPr>
          </w:p>
        </w:tc>
        <w:tc>
          <w:tcPr>
            <w:tcW w:w="2326"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Employee Type</w:t>
            </w:r>
          </w:p>
        </w:tc>
        <w:tc>
          <w:tcPr>
            <w:tcW w:w="1475"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 xml:space="preserve">Dropdown </w:t>
            </w:r>
          </w:p>
        </w:tc>
        <w:tc>
          <w:tcPr>
            <w:tcW w:w="1475"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Numeric</w:t>
            </w:r>
          </w:p>
        </w:tc>
        <w:tc>
          <w:tcPr>
            <w:tcW w:w="2023" w:type="dxa"/>
          </w:tcPr>
          <w:p w:rsidR="005D3E63" w:rsidRPr="007245C7" w:rsidRDefault="005D3E63" w:rsidP="00D96E63">
            <w:pPr>
              <w:rPr>
                <w:rFonts w:asciiTheme="minorHAnsi" w:hAnsiTheme="minorHAnsi" w:cstheme="minorHAnsi"/>
              </w:rPr>
            </w:pPr>
          </w:p>
        </w:tc>
      </w:tr>
      <w:tr w:rsidR="005D3E63" w:rsidRPr="007245C7" w:rsidTr="005D3E63">
        <w:tc>
          <w:tcPr>
            <w:tcW w:w="934" w:type="dxa"/>
            <w:vMerge/>
          </w:tcPr>
          <w:p w:rsidR="005D3E63" w:rsidRPr="007245C7" w:rsidRDefault="005D3E63" w:rsidP="00D96E63">
            <w:pPr>
              <w:rPr>
                <w:rFonts w:asciiTheme="minorHAnsi" w:hAnsiTheme="minorHAnsi" w:cstheme="minorHAnsi"/>
              </w:rPr>
            </w:pPr>
          </w:p>
        </w:tc>
        <w:tc>
          <w:tcPr>
            <w:tcW w:w="1343" w:type="dxa"/>
            <w:vMerge/>
          </w:tcPr>
          <w:p w:rsidR="005D3E63" w:rsidRPr="007245C7" w:rsidRDefault="005D3E63" w:rsidP="00D96E63">
            <w:pPr>
              <w:rPr>
                <w:rFonts w:asciiTheme="minorHAnsi" w:hAnsiTheme="minorHAnsi" w:cstheme="minorHAnsi"/>
              </w:rPr>
            </w:pPr>
          </w:p>
        </w:tc>
        <w:tc>
          <w:tcPr>
            <w:tcW w:w="2326"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Employee ID</w:t>
            </w:r>
          </w:p>
        </w:tc>
        <w:tc>
          <w:tcPr>
            <w:tcW w:w="1475"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 xml:space="preserve">Dropdown </w:t>
            </w:r>
          </w:p>
        </w:tc>
        <w:tc>
          <w:tcPr>
            <w:tcW w:w="1475"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Numeric</w:t>
            </w:r>
          </w:p>
        </w:tc>
        <w:tc>
          <w:tcPr>
            <w:tcW w:w="2023" w:type="dxa"/>
          </w:tcPr>
          <w:p w:rsidR="005D3E63" w:rsidRPr="007245C7" w:rsidRDefault="005D3E63" w:rsidP="00D96E63">
            <w:pPr>
              <w:rPr>
                <w:rFonts w:asciiTheme="minorHAnsi" w:hAnsiTheme="minorHAnsi" w:cstheme="minorHAnsi"/>
              </w:rPr>
            </w:pPr>
          </w:p>
        </w:tc>
      </w:tr>
      <w:tr w:rsidR="005D3E63" w:rsidRPr="007245C7" w:rsidTr="005D3E63">
        <w:tc>
          <w:tcPr>
            <w:tcW w:w="934" w:type="dxa"/>
            <w:vMerge/>
          </w:tcPr>
          <w:p w:rsidR="005D3E63" w:rsidRPr="007245C7" w:rsidRDefault="005D3E63" w:rsidP="00D96E63">
            <w:pPr>
              <w:rPr>
                <w:rFonts w:asciiTheme="minorHAnsi" w:hAnsiTheme="minorHAnsi" w:cstheme="minorHAnsi"/>
              </w:rPr>
            </w:pPr>
          </w:p>
        </w:tc>
        <w:tc>
          <w:tcPr>
            <w:tcW w:w="1343" w:type="dxa"/>
            <w:vMerge/>
          </w:tcPr>
          <w:p w:rsidR="005D3E63" w:rsidRPr="007245C7" w:rsidRDefault="005D3E63" w:rsidP="00D96E63">
            <w:pPr>
              <w:rPr>
                <w:rFonts w:asciiTheme="minorHAnsi" w:hAnsiTheme="minorHAnsi" w:cstheme="minorHAnsi"/>
              </w:rPr>
            </w:pPr>
          </w:p>
        </w:tc>
        <w:tc>
          <w:tcPr>
            <w:tcW w:w="2326"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Emp. Status</w:t>
            </w:r>
          </w:p>
        </w:tc>
        <w:tc>
          <w:tcPr>
            <w:tcW w:w="1475"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Radio button</w:t>
            </w:r>
          </w:p>
        </w:tc>
        <w:tc>
          <w:tcPr>
            <w:tcW w:w="1475"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Char(1)</w:t>
            </w:r>
          </w:p>
        </w:tc>
        <w:tc>
          <w:tcPr>
            <w:tcW w:w="2023"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 xml:space="preserve">Active, separated </w:t>
            </w:r>
          </w:p>
        </w:tc>
      </w:tr>
      <w:tr w:rsidR="005D3E63" w:rsidRPr="007245C7" w:rsidTr="005D3E63">
        <w:tc>
          <w:tcPr>
            <w:tcW w:w="934" w:type="dxa"/>
            <w:vMerge/>
          </w:tcPr>
          <w:p w:rsidR="005D3E63" w:rsidRPr="007245C7" w:rsidRDefault="005D3E63" w:rsidP="00D96E63">
            <w:pPr>
              <w:rPr>
                <w:rFonts w:asciiTheme="minorHAnsi" w:hAnsiTheme="minorHAnsi" w:cstheme="minorHAnsi"/>
              </w:rPr>
            </w:pPr>
          </w:p>
        </w:tc>
        <w:tc>
          <w:tcPr>
            <w:tcW w:w="1343" w:type="dxa"/>
            <w:vMerge/>
          </w:tcPr>
          <w:p w:rsidR="005D3E63" w:rsidRPr="007245C7" w:rsidRDefault="005D3E63" w:rsidP="00D96E63">
            <w:pPr>
              <w:rPr>
                <w:rFonts w:asciiTheme="minorHAnsi" w:hAnsiTheme="minorHAnsi" w:cstheme="minorHAnsi"/>
              </w:rPr>
            </w:pPr>
          </w:p>
        </w:tc>
        <w:tc>
          <w:tcPr>
            <w:tcW w:w="2326"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Generate</w:t>
            </w:r>
          </w:p>
        </w:tc>
        <w:tc>
          <w:tcPr>
            <w:tcW w:w="1475"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Button</w:t>
            </w:r>
          </w:p>
        </w:tc>
        <w:tc>
          <w:tcPr>
            <w:tcW w:w="1475" w:type="dxa"/>
          </w:tcPr>
          <w:p w:rsidR="005D3E63" w:rsidRPr="007245C7" w:rsidRDefault="005D3E63" w:rsidP="00D96E63">
            <w:pPr>
              <w:rPr>
                <w:rFonts w:asciiTheme="minorHAnsi" w:hAnsiTheme="minorHAnsi" w:cstheme="minorHAnsi"/>
              </w:rPr>
            </w:pPr>
          </w:p>
        </w:tc>
        <w:tc>
          <w:tcPr>
            <w:tcW w:w="2023" w:type="dxa"/>
          </w:tcPr>
          <w:p w:rsidR="005D3E63" w:rsidRPr="007245C7" w:rsidRDefault="005D3E63" w:rsidP="007245C7">
            <w:pPr>
              <w:ind w:left="0" w:firstLine="0"/>
              <w:rPr>
                <w:rFonts w:asciiTheme="minorHAnsi" w:hAnsiTheme="minorHAnsi" w:cstheme="minorHAnsi"/>
              </w:rPr>
            </w:pPr>
            <w:r w:rsidRPr="007245C7">
              <w:rPr>
                <w:rFonts w:asciiTheme="minorHAnsi" w:hAnsiTheme="minorHAnsi" w:cstheme="minorHAnsi"/>
              </w:rPr>
              <w:t>Generate timesheet and view on list</w:t>
            </w:r>
          </w:p>
        </w:tc>
      </w:tr>
      <w:tr w:rsidR="005D3E63" w:rsidRPr="007245C7" w:rsidTr="005D3E63">
        <w:tc>
          <w:tcPr>
            <w:tcW w:w="934" w:type="dxa"/>
            <w:vMerge/>
          </w:tcPr>
          <w:p w:rsidR="005D3E63" w:rsidRPr="007245C7" w:rsidRDefault="005D3E63" w:rsidP="00D96E63">
            <w:pPr>
              <w:rPr>
                <w:rFonts w:asciiTheme="minorHAnsi" w:hAnsiTheme="minorHAnsi" w:cstheme="minorHAnsi"/>
              </w:rPr>
            </w:pPr>
          </w:p>
        </w:tc>
        <w:tc>
          <w:tcPr>
            <w:tcW w:w="1343" w:type="dxa"/>
            <w:vMerge/>
          </w:tcPr>
          <w:p w:rsidR="005D3E63" w:rsidRPr="007245C7" w:rsidRDefault="005D3E63" w:rsidP="00D96E63">
            <w:pPr>
              <w:rPr>
                <w:rFonts w:asciiTheme="minorHAnsi" w:hAnsiTheme="minorHAnsi" w:cstheme="minorHAnsi"/>
              </w:rPr>
            </w:pPr>
          </w:p>
        </w:tc>
        <w:tc>
          <w:tcPr>
            <w:tcW w:w="2326" w:type="dxa"/>
          </w:tcPr>
          <w:p w:rsidR="005D3E63" w:rsidRPr="007245C7" w:rsidRDefault="005D3E63" w:rsidP="00604F0D">
            <w:pPr>
              <w:rPr>
                <w:rFonts w:asciiTheme="minorHAnsi" w:hAnsiTheme="minorHAnsi" w:cstheme="minorHAnsi"/>
              </w:rPr>
            </w:pPr>
            <w:r w:rsidRPr="007245C7">
              <w:rPr>
                <w:rFonts w:asciiTheme="minorHAnsi" w:hAnsiTheme="minorHAnsi" w:cstheme="minorHAnsi"/>
              </w:rPr>
              <w:t>View</w:t>
            </w:r>
          </w:p>
        </w:tc>
        <w:tc>
          <w:tcPr>
            <w:tcW w:w="1475"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Grid view</w:t>
            </w:r>
          </w:p>
        </w:tc>
        <w:tc>
          <w:tcPr>
            <w:tcW w:w="1475" w:type="dxa"/>
          </w:tcPr>
          <w:p w:rsidR="005D3E63" w:rsidRPr="007245C7" w:rsidRDefault="005D3E63" w:rsidP="00D96E63">
            <w:pPr>
              <w:rPr>
                <w:rFonts w:asciiTheme="minorHAnsi" w:hAnsiTheme="minorHAnsi" w:cstheme="minorHAnsi"/>
              </w:rPr>
            </w:pPr>
          </w:p>
        </w:tc>
        <w:tc>
          <w:tcPr>
            <w:tcW w:w="2023" w:type="dxa"/>
          </w:tcPr>
          <w:p w:rsidR="005D3E63" w:rsidRPr="007245C7" w:rsidRDefault="005D3E63" w:rsidP="00D96E63">
            <w:pPr>
              <w:rPr>
                <w:rFonts w:asciiTheme="minorHAnsi" w:hAnsiTheme="minorHAnsi" w:cstheme="minorHAnsi"/>
              </w:rPr>
            </w:pPr>
          </w:p>
        </w:tc>
      </w:tr>
      <w:tr w:rsidR="005D3E63" w:rsidRPr="007245C7" w:rsidTr="005D3E63">
        <w:tc>
          <w:tcPr>
            <w:tcW w:w="934" w:type="dxa"/>
            <w:vMerge/>
          </w:tcPr>
          <w:p w:rsidR="005D3E63" w:rsidRPr="007245C7" w:rsidRDefault="005D3E63" w:rsidP="00D96E63">
            <w:pPr>
              <w:rPr>
                <w:rFonts w:asciiTheme="minorHAnsi" w:hAnsiTheme="minorHAnsi" w:cstheme="minorHAnsi"/>
              </w:rPr>
            </w:pPr>
          </w:p>
        </w:tc>
        <w:tc>
          <w:tcPr>
            <w:tcW w:w="1343" w:type="dxa"/>
            <w:vMerge/>
          </w:tcPr>
          <w:p w:rsidR="005D3E63" w:rsidRPr="007245C7" w:rsidRDefault="005D3E63" w:rsidP="00D96E63">
            <w:pPr>
              <w:rPr>
                <w:rFonts w:asciiTheme="minorHAnsi" w:hAnsiTheme="minorHAnsi" w:cstheme="minorHAnsi"/>
              </w:rPr>
            </w:pPr>
          </w:p>
        </w:tc>
        <w:tc>
          <w:tcPr>
            <w:tcW w:w="2326"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Refresh</w:t>
            </w:r>
          </w:p>
        </w:tc>
        <w:tc>
          <w:tcPr>
            <w:tcW w:w="1475"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Button</w:t>
            </w:r>
          </w:p>
        </w:tc>
        <w:tc>
          <w:tcPr>
            <w:tcW w:w="1475" w:type="dxa"/>
          </w:tcPr>
          <w:p w:rsidR="005D3E63" w:rsidRPr="007245C7" w:rsidRDefault="005D3E63" w:rsidP="00D96E63">
            <w:pPr>
              <w:rPr>
                <w:rFonts w:asciiTheme="minorHAnsi" w:hAnsiTheme="minorHAnsi" w:cstheme="minorHAnsi"/>
              </w:rPr>
            </w:pPr>
          </w:p>
        </w:tc>
        <w:tc>
          <w:tcPr>
            <w:tcW w:w="2023" w:type="dxa"/>
          </w:tcPr>
          <w:p w:rsidR="005D3E63" w:rsidRPr="007245C7" w:rsidRDefault="005D3E63" w:rsidP="00D96E63">
            <w:pPr>
              <w:rPr>
                <w:rFonts w:asciiTheme="minorHAnsi" w:hAnsiTheme="minorHAnsi" w:cstheme="minorHAnsi"/>
              </w:rPr>
            </w:pPr>
          </w:p>
        </w:tc>
      </w:tr>
      <w:tr w:rsidR="005D3E63" w:rsidRPr="007245C7" w:rsidTr="005D3E63">
        <w:tc>
          <w:tcPr>
            <w:tcW w:w="934" w:type="dxa"/>
            <w:vMerge/>
          </w:tcPr>
          <w:p w:rsidR="005D3E63" w:rsidRPr="007245C7" w:rsidRDefault="005D3E63" w:rsidP="00D96E63">
            <w:pPr>
              <w:rPr>
                <w:rFonts w:asciiTheme="minorHAnsi" w:hAnsiTheme="minorHAnsi" w:cstheme="minorHAnsi"/>
              </w:rPr>
            </w:pPr>
          </w:p>
        </w:tc>
        <w:tc>
          <w:tcPr>
            <w:tcW w:w="1343" w:type="dxa"/>
            <w:vMerge/>
          </w:tcPr>
          <w:p w:rsidR="005D3E63" w:rsidRPr="007245C7" w:rsidRDefault="005D3E63" w:rsidP="00D96E63">
            <w:pPr>
              <w:rPr>
                <w:rFonts w:asciiTheme="minorHAnsi" w:hAnsiTheme="minorHAnsi" w:cstheme="minorHAnsi"/>
              </w:rPr>
            </w:pPr>
          </w:p>
        </w:tc>
        <w:tc>
          <w:tcPr>
            <w:tcW w:w="2326" w:type="dxa"/>
          </w:tcPr>
          <w:p w:rsidR="005D3E63" w:rsidRPr="007245C7" w:rsidRDefault="005D3E63" w:rsidP="00604F0D">
            <w:pPr>
              <w:rPr>
                <w:rFonts w:asciiTheme="minorHAnsi" w:hAnsiTheme="minorHAnsi" w:cstheme="minorHAnsi"/>
              </w:rPr>
            </w:pPr>
            <w:r w:rsidRPr="007245C7">
              <w:rPr>
                <w:rFonts w:asciiTheme="minorHAnsi" w:hAnsiTheme="minorHAnsi" w:cstheme="minorHAnsi"/>
              </w:rPr>
              <w:t>SaveTimesheet</w:t>
            </w:r>
          </w:p>
        </w:tc>
        <w:tc>
          <w:tcPr>
            <w:tcW w:w="1475"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Button</w:t>
            </w:r>
          </w:p>
        </w:tc>
        <w:tc>
          <w:tcPr>
            <w:tcW w:w="1475" w:type="dxa"/>
          </w:tcPr>
          <w:p w:rsidR="005D3E63" w:rsidRPr="007245C7" w:rsidRDefault="005D3E63" w:rsidP="00D96E63">
            <w:pPr>
              <w:rPr>
                <w:rFonts w:asciiTheme="minorHAnsi" w:hAnsiTheme="minorHAnsi" w:cstheme="minorHAnsi"/>
              </w:rPr>
            </w:pPr>
          </w:p>
        </w:tc>
        <w:tc>
          <w:tcPr>
            <w:tcW w:w="2023" w:type="dxa"/>
          </w:tcPr>
          <w:p w:rsidR="005D3E63" w:rsidRPr="007245C7" w:rsidRDefault="005D3E63" w:rsidP="007245C7">
            <w:pPr>
              <w:ind w:left="0" w:firstLine="0"/>
              <w:rPr>
                <w:rFonts w:asciiTheme="minorHAnsi" w:hAnsiTheme="minorHAnsi" w:cstheme="minorHAnsi"/>
              </w:rPr>
            </w:pPr>
            <w:r w:rsidRPr="007245C7">
              <w:rPr>
                <w:rFonts w:asciiTheme="minorHAnsi" w:hAnsiTheme="minorHAnsi" w:cstheme="minorHAnsi"/>
              </w:rPr>
              <w:t>Timesheet will Save for the month</w:t>
            </w:r>
          </w:p>
        </w:tc>
      </w:tr>
      <w:tr w:rsidR="00604F0D" w:rsidRPr="007245C7" w:rsidTr="005D3E63">
        <w:tc>
          <w:tcPr>
            <w:tcW w:w="9576" w:type="dxa"/>
            <w:gridSpan w:val="6"/>
            <w:shd w:val="clear" w:color="auto" w:fill="D9D9D9" w:themeFill="background1" w:themeFillShade="D9"/>
          </w:tcPr>
          <w:p w:rsidR="00604F0D" w:rsidRPr="007245C7" w:rsidRDefault="00604F0D" w:rsidP="00604F0D">
            <w:pPr>
              <w:rPr>
                <w:rFonts w:asciiTheme="minorHAnsi" w:hAnsiTheme="minorHAnsi" w:cstheme="minorHAnsi"/>
              </w:rPr>
            </w:pPr>
          </w:p>
        </w:tc>
      </w:tr>
      <w:tr w:rsidR="005D3E63" w:rsidRPr="007245C7" w:rsidTr="005D3E63">
        <w:tc>
          <w:tcPr>
            <w:tcW w:w="934" w:type="dxa"/>
            <w:vMerge w:val="restart"/>
          </w:tcPr>
          <w:p w:rsidR="005D3E63" w:rsidRPr="007245C7" w:rsidRDefault="005D3E63" w:rsidP="00D96E63">
            <w:pPr>
              <w:rPr>
                <w:rFonts w:asciiTheme="minorHAnsi" w:hAnsiTheme="minorHAnsi" w:cstheme="minorHAnsi"/>
                <w:b/>
              </w:rPr>
            </w:pPr>
            <w:r>
              <w:rPr>
                <w:rFonts w:asciiTheme="minorHAnsi" w:hAnsiTheme="minorHAnsi" w:cstheme="minorHAnsi"/>
                <w:b/>
              </w:rPr>
              <w:lastRenderedPageBreak/>
              <w:t>3.2</w:t>
            </w:r>
          </w:p>
        </w:tc>
        <w:tc>
          <w:tcPr>
            <w:tcW w:w="8642" w:type="dxa"/>
            <w:gridSpan w:val="5"/>
          </w:tcPr>
          <w:p w:rsidR="005D3E63" w:rsidRPr="007245C7" w:rsidRDefault="005D3E63" w:rsidP="00D96E63">
            <w:pPr>
              <w:rPr>
                <w:rFonts w:asciiTheme="minorHAnsi" w:hAnsiTheme="minorHAnsi" w:cstheme="minorHAnsi"/>
              </w:rPr>
            </w:pPr>
            <w:r w:rsidRPr="007245C7">
              <w:rPr>
                <w:rFonts w:asciiTheme="minorHAnsi" w:hAnsiTheme="minorHAnsi" w:cstheme="minorHAnsi"/>
                <w:b/>
              </w:rPr>
              <w:t xml:space="preserve">Time Sheet Re-Generate </w:t>
            </w:r>
          </w:p>
        </w:tc>
      </w:tr>
      <w:tr w:rsidR="005D3E63" w:rsidRPr="007245C7" w:rsidTr="005D3E63">
        <w:tc>
          <w:tcPr>
            <w:tcW w:w="934" w:type="dxa"/>
            <w:vMerge/>
          </w:tcPr>
          <w:p w:rsidR="005D3E63" w:rsidRPr="007245C7" w:rsidRDefault="005D3E63" w:rsidP="00D96E63">
            <w:pPr>
              <w:rPr>
                <w:rFonts w:asciiTheme="minorHAnsi" w:hAnsiTheme="minorHAnsi" w:cstheme="minorHAnsi"/>
              </w:rPr>
            </w:pPr>
          </w:p>
        </w:tc>
        <w:tc>
          <w:tcPr>
            <w:tcW w:w="1343" w:type="dxa"/>
            <w:vMerge w:val="restart"/>
          </w:tcPr>
          <w:p w:rsidR="005D3E63" w:rsidRPr="007245C7" w:rsidRDefault="005D3E63" w:rsidP="00D96E63">
            <w:pPr>
              <w:rPr>
                <w:rFonts w:asciiTheme="minorHAnsi" w:hAnsiTheme="minorHAnsi" w:cstheme="minorHAnsi"/>
              </w:rPr>
            </w:pPr>
          </w:p>
        </w:tc>
        <w:tc>
          <w:tcPr>
            <w:tcW w:w="2326"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Remarks Type</w:t>
            </w:r>
          </w:p>
        </w:tc>
        <w:tc>
          <w:tcPr>
            <w:tcW w:w="1475" w:type="dxa"/>
          </w:tcPr>
          <w:p w:rsidR="005D3E63" w:rsidRPr="007245C7" w:rsidRDefault="005D3E63" w:rsidP="00604F0D">
            <w:pPr>
              <w:rPr>
                <w:rFonts w:asciiTheme="minorHAnsi" w:hAnsiTheme="minorHAnsi" w:cstheme="minorHAnsi"/>
              </w:rPr>
            </w:pPr>
            <w:r w:rsidRPr="007245C7">
              <w:rPr>
                <w:rFonts w:asciiTheme="minorHAnsi" w:hAnsiTheme="minorHAnsi" w:cstheme="minorHAnsi"/>
              </w:rPr>
              <w:t>Dropdown</w:t>
            </w:r>
          </w:p>
        </w:tc>
        <w:tc>
          <w:tcPr>
            <w:tcW w:w="1475"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numeric</w:t>
            </w:r>
          </w:p>
        </w:tc>
        <w:tc>
          <w:tcPr>
            <w:tcW w:w="2023" w:type="dxa"/>
          </w:tcPr>
          <w:p w:rsidR="005D3E63" w:rsidRPr="007245C7" w:rsidRDefault="005D3E63" w:rsidP="00D96E63">
            <w:pPr>
              <w:rPr>
                <w:rFonts w:asciiTheme="minorHAnsi" w:hAnsiTheme="minorHAnsi" w:cstheme="minorHAnsi"/>
              </w:rPr>
            </w:pPr>
          </w:p>
        </w:tc>
      </w:tr>
      <w:tr w:rsidR="005D3E63" w:rsidRPr="007245C7" w:rsidTr="005D3E63">
        <w:tc>
          <w:tcPr>
            <w:tcW w:w="934" w:type="dxa"/>
            <w:vMerge/>
          </w:tcPr>
          <w:p w:rsidR="005D3E63" w:rsidRPr="007245C7" w:rsidRDefault="005D3E63" w:rsidP="00D96E63">
            <w:pPr>
              <w:rPr>
                <w:rFonts w:asciiTheme="minorHAnsi" w:hAnsiTheme="minorHAnsi" w:cstheme="minorHAnsi"/>
              </w:rPr>
            </w:pPr>
          </w:p>
        </w:tc>
        <w:tc>
          <w:tcPr>
            <w:tcW w:w="1343" w:type="dxa"/>
            <w:vMerge/>
          </w:tcPr>
          <w:p w:rsidR="005D3E63" w:rsidRPr="007245C7" w:rsidRDefault="005D3E63" w:rsidP="00D96E63">
            <w:pPr>
              <w:rPr>
                <w:rFonts w:asciiTheme="minorHAnsi" w:hAnsiTheme="minorHAnsi" w:cstheme="minorHAnsi"/>
              </w:rPr>
            </w:pPr>
          </w:p>
        </w:tc>
        <w:tc>
          <w:tcPr>
            <w:tcW w:w="2326"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Remarks</w:t>
            </w:r>
          </w:p>
        </w:tc>
        <w:tc>
          <w:tcPr>
            <w:tcW w:w="1475"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Text area</w:t>
            </w:r>
          </w:p>
        </w:tc>
        <w:tc>
          <w:tcPr>
            <w:tcW w:w="1475"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 xml:space="preserve">VARCHAR </w:t>
            </w:r>
          </w:p>
        </w:tc>
        <w:tc>
          <w:tcPr>
            <w:tcW w:w="2023" w:type="dxa"/>
          </w:tcPr>
          <w:p w:rsidR="005D3E63" w:rsidRPr="007245C7" w:rsidRDefault="005D3E63" w:rsidP="00D96E63">
            <w:pPr>
              <w:rPr>
                <w:rFonts w:asciiTheme="minorHAnsi" w:hAnsiTheme="minorHAnsi" w:cstheme="minorHAnsi"/>
              </w:rPr>
            </w:pPr>
          </w:p>
        </w:tc>
      </w:tr>
      <w:tr w:rsidR="005D3E63" w:rsidRPr="007245C7" w:rsidTr="005D3E63">
        <w:tc>
          <w:tcPr>
            <w:tcW w:w="934" w:type="dxa"/>
            <w:vMerge/>
          </w:tcPr>
          <w:p w:rsidR="005D3E63" w:rsidRPr="007245C7" w:rsidRDefault="005D3E63" w:rsidP="00D96E63">
            <w:pPr>
              <w:rPr>
                <w:rFonts w:asciiTheme="minorHAnsi" w:hAnsiTheme="minorHAnsi" w:cstheme="minorHAnsi"/>
              </w:rPr>
            </w:pPr>
          </w:p>
        </w:tc>
        <w:tc>
          <w:tcPr>
            <w:tcW w:w="1343" w:type="dxa"/>
            <w:vMerge/>
          </w:tcPr>
          <w:p w:rsidR="005D3E63" w:rsidRPr="007245C7" w:rsidRDefault="005D3E63" w:rsidP="00D96E63">
            <w:pPr>
              <w:rPr>
                <w:rFonts w:asciiTheme="minorHAnsi" w:hAnsiTheme="minorHAnsi" w:cstheme="minorHAnsi"/>
              </w:rPr>
            </w:pPr>
          </w:p>
        </w:tc>
        <w:tc>
          <w:tcPr>
            <w:tcW w:w="2326"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From Date</w:t>
            </w:r>
          </w:p>
        </w:tc>
        <w:tc>
          <w:tcPr>
            <w:tcW w:w="1475"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Date field</w:t>
            </w:r>
          </w:p>
        </w:tc>
        <w:tc>
          <w:tcPr>
            <w:tcW w:w="1475"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Date Time</w:t>
            </w:r>
          </w:p>
        </w:tc>
        <w:tc>
          <w:tcPr>
            <w:tcW w:w="2023" w:type="dxa"/>
          </w:tcPr>
          <w:p w:rsidR="005D3E63" w:rsidRPr="007245C7" w:rsidRDefault="005D3E63" w:rsidP="00D96E63">
            <w:pPr>
              <w:rPr>
                <w:rFonts w:asciiTheme="minorHAnsi" w:hAnsiTheme="minorHAnsi" w:cstheme="minorHAnsi"/>
              </w:rPr>
            </w:pPr>
          </w:p>
        </w:tc>
      </w:tr>
      <w:tr w:rsidR="005D3E63" w:rsidRPr="007245C7" w:rsidTr="005D3E63">
        <w:tc>
          <w:tcPr>
            <w:tcW w:w="934" w:type="dxa"/>
            <w:vMerge/>
          </w:tcPr>
          <w:p w:rsidR="005D3E63" w:rsidRPr="007245C7" w:rsidRDefault="005D3E63" w:rsidP="00D96E63">
            <w:pPr>
              <w:rPr>
                <w:rFonts w:asciiTheme="minorHAnsi" w:hAnsiTheme="minorHAnsi" w:cstheme="minorHAnsi"/>
              </w:rPr>
            </w:pPr>
          </w:p>
        </w:tc>
        <w:tc>
          <w:tcPr>
            <w:tcW w:w="1343" w:type="dxa"/>
            <w:vMerge/>
          </w:tcPr>
          <w:p w:rsidR="005D3E63" w:rsidRPr="007245C7" w:rsidRDefault="005D3E63" w:rsidP="00D96E63">
            <w:pPr>
              <w:rPr>
                <w:rFonts w:asciiTheme="minorHAnsi" w:hAnsiTheme="minorHAnsi" w:cstheme="minorHAnsi"/>
              </w:rPr>
            </w:pPr>
          </w:p>
        </w:tc>
        <w:tc>
          <w:tcPr>
            <w:tcW w:w="2326"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To Date</w:t>
            </w:r>
          </w:p>
        </w:tc>
        <w:tc>
          <w:tcPr>
            <w:tcW w:w="1475"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Date Field</w:t>
            </w:r>
          </w:p>
        </w:tc>
        <w:tc>
          <w:tcPr>
            <w:tcW w:w="1475"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Date time</w:t>
            </w:r>
          </w:p>
        </w:tc>
        <w:tc>
          <w:tcPr>
            <w:tcW w:w="2023" w:type="dxa"/>
          </w:tcPr>
          <w:p w:rsidR="005D3E63" w:rsidRPr="007245C7" w:rsidRDefault="005D3E63" w:rsidP="00D96E63">
            <w:pPr>
              <w:rPr>
                <w:rFonts w:asciiTheme="minorHAnsi" w:hAnsiTheme="minorHAnsi" w:cstheme="minorHAnsi"/>
              </w:rPr>
            </w:pPr>
          </w:p>
        </w:tc>
      </w:tr>
      <w:tr w:rsidR="005D3E63" w:rsidRPr="007245C7" w:rsidTr="005D3E63">
        <w:tc>
          <w:tcPr>
            <w:tcW w:w="934" w:type="dxa"/>
            <w:vMerge/>
          </w:tcPr>
          <w:p w:rsidR="005D3E63" w:rsidRPr="007245C7" w:rsidRDefault="005D3E63" w:rsidP="00D96E63">
            <w:pPr>
              <w:rPr>
                <w:rFonts w:asciiTheme="minorHAnsi" w:hAnsiTheme="minorHAnsi" w:cstheme="minorHAnsi"/>
              </w:rPr>
            </w:pPr>
          </w:p>
        </w:tc>
        <w:tc>
          <w:tcPr>
            <w:tcW w:w="1343" w:type="dxa"/>
            <w:vMerge/>
          </w:tcPr>
          <w:p w:rsidR="005D3E63" w:rsidRPr="007245C7" w:rsidRDefault="005D3E63" w:rsidP="00D96E63">
            <w:pPr>
              <w:rPr>
                <w:rFonts w:asciiTheme="minorHAnsi" w:hAnsiTheme="minorHAnsi" w:cstheme="minorHAnsi"/>
              </w:rPr>
            </w:pPr>
          </w:p>
        </w:tc>
        <w:tc>
          <w:tcPr>
            <w:tcW w:w="2326"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Refresh</w:t>
            </w:r>
          </w:p>
        </w:tc>
        <w:tc>
          <w:tcPr>
            <w:tcW w:w="1475" w:type="dxa"/>
          </w:tcPr>
          <w:p w:rsidR="005D3E63" w:rsidRPr="007245C7" w:rsidRDefault="005D3E63" w:rsidP="00D96E63">
            <w:pPr>
              <w:rPr>
                <w:rFonts w:asciiTheme="minorHAnsi" w:hAnsiTheme="minorHAnsi" w:cstheme="minorHAnsi"/>
              </w:rPr>
            </w:pPr>
          </w:p>
        </w:tc>
        <w:tc>
          <w:tcPr>
            <w:tcW w:w="1475" w:type="dxa"/>
          </w:tcPr>
          <w:p w:rsidR="005D3E63" w:rsidRPr="007245C7" w:rsidRDefault="005D3E63" w:rsidP="00D96E63">
            <w:pPr>
              <w:rPr>
                <w:rFonts w:asciiTheme="minorHAnsi" w:hAnsiTheme="minorHAnsi" w:cstheme="minorHAnsi"/>
              </w:rPr>
            </w:pPr>
          </w:p>
        </w:tc>
        <w:tc>
          <w:tcPr>
            <w:tcW w:w="2023" w:type="dxa"/>
          </w:tcPr>
          <w:p w:rsidR="005D3E63" w:rsidRPr="007245C7" w:rsidRDefault="005D3E63" w:rsidP="00D96E63">
            <w:pPr>
              <w:rPr>
                <w:rFonts w:asciiTheme="minorHAnsi" w:hAnsiTheme="minorHAnsi" w:cstheme="minorHAnsi"/>
              </w:rPr>
            </w:pPr>
          </w:p>
        </w:tc>
      </w:tr>
      <w:tr w:rsidR="005D3E63" w:rsidRPr="007245C7" w:rsidTr="005D3E63">
        <w:tc>
          <w:tcPr>
            <w:tcW w:w="934" w:type="dxa"/>
            <w:vMerge/>
          </w:tcPr>
          <w:p w:rsidR="005D3E63" w:rsidRPr="007245C7" w:rsidRDefault="005D3E63" w:rsidP="00D96E63">
            <w:pPr>
              <w:rPr>
                <w:rFonts w:asciiTheme="minorHAnsi" w:hAnsiTheme="minorHAnsi" w:cstheme="minorHAnsi"/>
              </w:rPr>
            </w:pPr>
          </w:p>
        </w:tc>
        <w:tc>
          <w:tcPr>
            <w:tcW w:w="1343" w:type="dxa"/>
            <w:vMerge/>
          </w:tcPr>
          <w:p w:rsidR="005D3E63" w:rsidRPr="007245C7" w:rsidRDefault="005D3E63" w:rsidP="00D96E63">
            <w:pPr>
              <w:rPr>
                <w:rFonts w:asciiTheme="minorHAnsi" w:hAnsiTheme="minorHAnsi" w:cstheme="minorHAnsi"/>
              </w:rPr>
            </w:pPr>
          </w:p>
        </w:tc>
        <w:tc>
          <w:tcPr>
            <w:tcW w:w="2326"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Save</w:t>
            </w:r>
          </w:p>
        </w:tc>
        <w:tc>
          <w:tcPr>
            <w:tcW w:w="1475" w:type="dxa"/>
          </w:tcPr>
          <w:p w:rsidR="005D3E63" w:rsidRPr="007245C7" w:rsidRDefault="005D3E63" w:rsidP="00D96E63">
            <w:pPr>
              <w:rPr>
                <w:rFonts w:asciiTheme="minorHAnsi" w:hAnsiTheme="minorHAnsi" w:cstheme="minorHAnsi"/>
              </w:rPr>
            </w:pPr>
          </w:p>
        </w:tc>
        <w:tc>
          <w:tcPr>
            <w:tcW w:w="1475" w:type="dxa"/>
          </w:tcPr>
          <w:p w:rsidR="005D3E63" w:rsidRPr="007245C7" w:rsidRDefault="005D3E63" w:rsidP="00D96E63">
            <w:pPr>
              <w:rPr>
                <w:rFonts w:asciiTheme="minorHAnsi" w:hAnsiTheme="minorHAnsi" w:cstheme="minorHAnsi"/>
              </w:rPr>
            </w:pPr>
          </w:p>
        </w:tc>
        <w:tc>
          <w:tcPr>
            <w:tcW w:w="2023" w:type="dxa"/>
          </w:tcPr>
          <w:p w:rsidR="005D3E63" w:rsidRPr="007245C7" w:rsidRDefault="005D3E63" w:rsidP="00D96E63">
            <w:pPr>
              <w:rPr>
                <w:rFonts w:asciiTheme="minorHAnsi" w:hAnsiTheme="minorHAnsi" w:cstheme="minorHAnsi"/>
              </w:rPr>
            </w:pPr>
          </w:p>
        </w:tc>
      </w:tr>
      <w:tr w:rsidR="005D3E63" w:rsidRPr="007245C7" w:rsidTr="005D3E63">
        <w:tc>
          <w:tcPr>
            <w:tcW w:w="934" w:type="dxa"/>
            <w:vMerge/>
          </w:tcPr>
          <w:p w:rsidR="005D3E63" w:rsidRPr="007245C7" w:rsidRDefault="005D3E63" w:rsidP="00D96E63">
            <w:pPr>
              <w:rPr>
                <w:rFonts w:asciiTheme="minorHAnsi" w:hAnsiTheme="minorHAnsi" w:cstheme="minorHAnsi"/>
              </w:rPr>
            </w:pPr>
          </w:p>
        </w:tc>
        <w:tc>
          <w:tcPr>
            <w:tcW w:w="1343" w:type="dxa"/>
            <w:vMerge/>
          </w:tcPr>
          <w:p w:rsidR="005D3E63" w:rsidRPr="007245C7" w:rsidRDefault="005D3E63" w:rsidP="00D96E63">
            <w:pPr>
              <w:rPr>
                <w:rFonts w:asciiTheme="minorHAnsi" w:hAnsiTheme="minorHAnsi" w:cstheme="minorHAnsi"/>
              </w:rPr>
            </w:pPr>
          </w:p>
        </w:tc>
        <w:tc>
          <w:tcPr>
            <w:tcW w:w="2326"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Delete</w:t>
            </w:r>
          </w:p>
        </w:tc>
        <w:tc>
          <w:tcPr>
            <w:tcW w:w="1475" w:type="dxa"/>
          </w:tcPr>
          <w:p w:rsidR="005D3E63" w:rsidRPr="007245C7" w:rsidRDefault="005D3E63" w:rsidP="00D96E63">
            <w:pPr>
              <w:rPr>
                <w:rFonts w:asciiTheme="minorHAnsi" w:hAnsiTheme="minorHAnsi" w:cstheme="minorHAnsi"/>
              </w:rPr>
            </w:pPr>
          </w:p>
        </w:tc>
        <w:tc>
          <w:tcPr>
            <w:tcW w:w="1475" w:type="dxa"/>
          </w:tcPr>
          <w:p w:rsidR="005D3E63" w:rsidRPr="007245C7" w:rsidRDefault="005D3E63" w:rsidP="00D96E63">
            <w:pPr>
              <w:rPr>
                <w:rFonts w:asciiTheme="minorHAnsi" w:hAnsiTheme="minorHAnsi" w:cstheme="minorHAnsi"/>
              </w:rPr>
            </w:pPr>
          </w:p>
        </w:tc>
        <w:tc>
          <w:tcPr>
            <w:tcW w:w="2023" w:type="dxa"/>
          </w:tcPr>
          <w:p w:rsidR="005D3E63" w:rsidRPr="007245C7" w:rsidRDefault="005D3E63" w:rsidP="00D96E63">
            <w:pPr>
              <w:rPr>
                <w:rFonts w:asciiTheme="minorHAnsi" w:hAnsiTheme="minorHAnsi" w:cstheme="minorHAnsi"/>
              </w:rPr>
            </w:pPr>
          </w:p>
        </w:tc>
      </w:tr>
      <w:tr w:rsidR="00CD6170" w:rsidRPr="007245C7" w:rsidTr="005D3E63">
        <w:tc>
          <w:tcPr>
            <w:tcW w:w="9576" w:type="dxa"/>
            <w:gridSpan w:val="6"/>
            <w:shd w:val="clear" w:color="auto" w:fill="D9D9D9" w:themeFill="background1" w:themeFillShade="D9"/>
          </w:tcPr>
          <w:p w:rsidR="00CD6170" w:rsidRPr="007245C7" w:rsidRDefault="00CD6170" w:rsidP="00D96E63">
            <w:pPr>
              <w:rPr>
                <w:rFonts w:asciiTheme="minorHAnsi" w:hAnsiTheme="minorHAnsi" w:cstheme="minorHAnsi"/>
              </w:rPr>
            </w:pPr>
          </w:p>
        </w:tc>
      </w:tr>
      <w:tr w:rsidR="005D3E63" w:rsidRPr="007245C7" w:rsidTr="005D3E63">
        <w:tc>
          <w:tcPr>
            <w:tcW w:w="934" w:type="dxa"/>
            <w:vMerge w:val="restart"/>
          </w:tcPr>
          <w:p w:rsidR="005D3E63" w:rsidRPr="007245C7" w:rsidRDefault="005D3E63" w:rsidP="00604F0D">
            <w:pPr>
              <w:ind w:left="0" w:firstLine="0"/>
              <w:rPr>
                <w:rFonts w:asciiTheme="minorHAnsi" w:hAnsiTheme="minorHAnsi" w:cstheme="minorHAnsi"/>
                <w:b/>
              </w:rPr>
            </w:pPr>
            <w:r>
              <w:rPr>
                <w:rFonts w:asciiTheme="minorHAnsi" w:hAnsiTheme="minorHAnsi" w:cstheme="minorHAnsi"/>
                <w:b/>
              </w:rPr>
              <w:t>3.5</w:t>
            </w:r>
          </w:p>
        </w:tc>
        <w:tc>
          <w:tcPr>
            <w:tcW w:w="8642" w:type="dxa"/>
            <w:gridSpan w:val="5"/>
          </w:tcPr>
          <w:p w:rsidR="005D3E63" w:rsidRPr="007245C7" w:rsidRDefault="005D3E63" w:rsidP="00D96E63">
            <w:pPr>
              <w:rPr>
                <w:rFonts w:asciiTheme="minorHAnsi" w:hAnsiTheme="minorHAnsi" w:cstheme="minorHAnsi"/>
              </w:rPr>
            </w:pPr>
            <w:r w:rsidRPr="007245C7">
              <w:rPr>
                <w:rFonts w:asciiTheme="minorHAnsi" w:hAnsiTheme="minorHAnsi" w:cstheme="minorHAnsi"/>
                <w:b/>
              </w:rPr>
              <w:t>Time Sheet Report</w:t>
            </w:r>
          </w:p>
        </w:tc>
      </w:tr>
      <w:tr w:rsidR="005D3E63" w:rsidRPr="007245C7" w:rsidTr="005D3E63">
        <w:tc>
          <w:tcPr>
            <w:tcW w:w="934" w:type="dxa"/>
            <w:vMerge/>
          </w:tcPr>
          <w:p w:rsidR="005D3E63" w:rsidRPr="007245C7" w:rsidRDefault="005D3E63" w:rsidP="00D96E63">
            <w:pPr>
              <w:rPr>
                <w:rFonts w:asciiTheme="minorHAnsi" w:hAnsiTheme="minorHAnsi" w:cstheme="minorHAnsi"/>
              </w:rPr>
            </w:pPr>
          </w:p>
        </w:tc>
        <w:tc>
          <w:tcPr>
            <w:tcW w:w="1343" w:type="dxa"/>
            <w:vMerge w:val="restart"/>
          </w:tcPr>
          <w:p w:rsidR="005D3E63" w:rsidRPr="007245C7" w:rsidRDefault="005D3E63" w:rsidP="00D96E63">
            <w:pPr>
              <w:rPr>
                <w:rFonts w:asciiTheme="minorHAnsi" w:hAnsiTheme="minorHAnsi" w:cstheme="minorHAnsi"/>
              </w:rPr>
            </w:pPr>
          </w:p>
        </w:tc>
        <w:tc>
          <w:tcPr>
            <w:tcW w:w="2326"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Employee ID</w:t>
            </w:r>
          </w:p>
        </w:tc>
        <w:tc>
          <w:tcPr>
            <w:tcW w:w="1475"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 xml:space="preserve">Dropdown </w:t>
            </w:r>
          </w:p>
        </w:tc>
        <w:tc>
          <w:tcPr>
            <w:tcW w:w="1475"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varchar</w:t>
            </w:r>
          </w:p>
        </w:tc>
        <w:tc>
          <w:tcPr>
            <w:tcW w:w="2023" w:type="dxa"/>
          </w:tcPr>
          <w:p w:rsidR="005D3E63" w:rsidRPr="007245C7" w:rsidRDefault="005D3E63" w:rsidP="00D96E63">
            <w:pPr>
              <w:rPr>
                <w:rFonts w:asciiTheme="minorHAnsi" w:hAnsiTheme="minorHAnsi" w:cstheme="minorHAnsi"/>
              </w:rPr>
            </w:pPr>
          </w:p>
        </w:tc>
      </w:tr>
      <w:tr w:rsidR="005D3E63" w:rsidRPr="007245C7" w:rsidTr="005D3E63">
        <w:tc>
          <w:tcPr>
            <w:tcW w:w="934" w:type="dxa"/>
            <w:vMerge/>
          </w:tcPr>
          <w:p w:rsidR="005D3E63" w:rsidRPr="007245C7" w:rsidRDefault="005D3E63" w:rsidP="00D96E63">
            <w:pPr>
              <w:rPr>
                <w:rFonts w:asciiTheme="minorHAnsi" w:hAnsiTheme="minorHAnsi" w:cstheme="minorHAnsi"/>
              </w:rPr>
            </w:pPr>
          </w:p>
        </w:tc>
        <w:tc>
          <w:tcPr>
            <w:tcW w:w="1343" w:type="dxa"/>
            <w:vMerge/>
          </w:tcPr>
          <w:p w:rsidR="005D3E63" w:rsidRPr="007245C7" w:rsidRDefault="005D3E63" w:rsidP="00D96E63">
            <w:pPr>
              <w:rPr>
                <w:rFonts w:asciiTheme="minorHAnsi" w:hAnsiTheme="minorHAnsi" w:cstheme="minorHAnsi"/>
              </w:rPr>
            </w:pPr>
          </w:p>
        </w:tc>
        <w:tc>
          <w:tcPr>
            <w:tcW w:w="2326"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Emp. Status</w:t>
            </w:r>
          </w:p>
        </w:tc>
        <w:tc>
          <w:tcPr>
            <w:tcW w:w="1475"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Radio button</w:t>
            </w:r>
          </w:p>
        </w:tc>
        <w:tc>
          <w:tcPr>
            <w:tcW w:w="1475"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char</w:t>
            </w:r>
          </w:p>
        </w:tc>
        <w:tc>
          <w:tcPr>
            <w:tcW w:w="2023" w:type="dxa"/>
          </w:tcPr>
          <w:p w:rsidR="005D3E63" w:rsidRPr="007245C7" w:rsidRDefault="005D3E63" w:rsidP="00D96E63">
            <w:pPr>
              <w:rPr>
                <w:rFonts w:asciiTheme="minorHAnsi" w:hAnsiTheme="minorHAnsi" w:cstheme="minorHAnsi"/>
              </w:rPr>
            </w:pPr>
          </w:p>
        </w:tc>
      </w:tr>
      <w:tr w:rsidR="005D3E63" w:rsidRPr="007245C7" w:rsidTr="005D3E63">
        <w:tc>
          <w:tcPr>
            <w:tcW w:w="934" w:type="dxa"/>
            <w:vMerge/>
          </w:tcPr>
          <w:p w:rsidR="005D3E63" w:rsidRPr="007245C7" w:rsidRDefault="005D3E63" w:rsidP="00D96E63">
            <w:pPr>
              <w:rPr>
                <w:rFonts w:asciiTheme="minorHAnsi" w:hAnsiTheme="minorHAnsi" w:cstheme="minorHAnsi"/>
              </w:rPr>
            </w:pPr>
          </w:p>
        </w:tc>
        <w:tc>
          <w:tcPr>
            <w:tcW w:w="1343" w:type="dxa"/>
            <w:vMerge/>
          </w:tcPr>
          <w:p w:rsidR="005D3E63" w:rsidRPr="007245C7" w:rsidRDefault="005D3E63" w:rsidP="00D96E63">
            <w:pPr>
              <w:rPr>
                <w:rFonts w:asciiTheme="minorHAnsi" w:hAnsiTheme="minorHAnsi" w:cstheme="minorHAnsi"/>
              </w:rPr>
            </w:pPr>
          </w:p>
        </w:tc>
        <w:tc>
          <w:tcPr>
            <w:tcW w:w="2326"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Month</w:t>
            </w:r>
          </w:p>
        </w:tc>
        <w:tc>
          <w:tcPr>
            <w:tcW w:w="1475"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 xml:space="preserve">Dropdown </w:t>
            </w:r>
          </w:p>
        </w:tc>
        <w:tc>
          <w:tcPr>
            <w:tcW w:w="1475"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numeric</w:t>
            </w:r>
          </w:p>
        </w:tc>
        <w:tc>
          <w:tcPr>
            <w:tcW w:w="2023" w:type="dxa"/>
          </w:tcPr>
          <w:p w:rsidR="005D3E63" w:rsidRPr="007245C7" w:rsidRDefault="005D3E63" w:rsidP="00D96E63">
            <w:pPr>
              <w:rPr>
                <w:rFonts w:asciiTheme="minorHAnsi" w:hAnsiTheme="minorHAnsi" w:cstheme="minorHAnsi"/>
              </w:rPr>
            </w:pPr>
          </w:p>
        </w:tc>
      </w:tr>
      <w:tr w:rsidR="005D3E63" w:rsidRPr="007245C7" w:rsidTr="005D3E63">
        <w:tc>
          <w:tcPr>
            <w:tcW w:w="934" w:type="dxa"/>
            <w:vMerge/>
          </w:tcPr>
          <w:p w:rsidR="005D3E63" w:rsidRPr="007245C7" w:rsidRDefault="005D3E63" w:rsidP="00D96E63">
            <w:pPr>
              <w:rPr>
                <w:rFonts w:asciiTheme="minorHAnsi" w:hAnsiTheme="minorHAnsi" w:cstheme="minorHAnsi"/>
              </w:rPr>
            </w:pPr>
          </w:p>
        </w:tc>
        <w:tc>
          <w:tcPr>
            <w:tcW w:w="1343" w:type="dxa"/>
            <w:vMerge/>
          </w:tcPr>
          <w:p w:rsidR="005D3E63" w:rsidRPr="007245C7" w:rsidRDefault="005D3E63" w:rsidP="00D96E63">
            <w:pPr>
              <w:rPr>
                <w:rFonts w:asciiTheme="minorHAnsi" w:hAnsiTheme="minorHAnsi" w:cstheme="minorHAnsi"/>
              </w:rPr>
            </w:pPr>
          </w:p>
        </w:tc>
        <w:tc>
          <w:tcPr>
            <w:tcW w:w="2326"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Year</w:t>
            </w:r>
          </w:p>
        </w:tc>
        <w:tc>
          <w:tcPr>
            <w:tcW w:w="1475"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 xml:space="preserve">Dropdown </w:t>
            </w:r>
          </w:p>
        </w:tc>
        <w:tc>
          <w:tcPr>
            <w:tcW w:w="1475"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numeric</w:t>
            </w:r>
          </w:p>
        </w:tc>
        <w:tc>
          <w:tcPr>
            <w:tcW w:w="2023" w:type="dxa"/>
          </w:tcPr>
          <w:p w:rsidR="005D3E63" w:rsidRPr="007245C7" w:rsidRDefault="005D3E63" w:rsidP="00D96E63">
            <w:pPr>
              <w:rPr>
                <w:rFonts w:asciiTheme="minorHAnsi" w:hAnsiTheme="minorHAnsi" w:cstheme="minorHAnsi"/>
              </w:rPr>
            </w:pPr>
          </w:p>
        </w:tc>
      </w:tr>
      <w:tr w:rsidR="005D3E63" w:rsidRPr="007245C7" w:rsidTr="005D3E63">
        <w:tc>
          <w:tcPr>
            <w:tcW w:w="934" w:type="dxa"/>
            <w:vMerge/>
          </w:tcPr>
          <w:p w:rsidR="005D3E63" w:rsidRPr="007245C7" w:rsidRDefault="005D3E63" w:rsidP="00D96E63">
            <w:pPr>
              <w:rPr>
                <w:rFonts w:asciiTheme="minorHAnsi" w:hAnsiTheme="minorHAnsi" w:cstheme="minorHAnsi"/>
              </w:rPr>
            </w:pPr>
          </w:p>
        </w:tc>
        <w:tc>
          <w:tcPr>
            <w:tcW w:w="1343" w:type="dxa"/>
            <w:vMerge/>
          </w:tcPr>
          <w:p w:rsidR="005D3E63" w:rsidRPr="007245C7" w:rsidRDefault="005D3E63" w:rsidP="00D96E63">
            <w:pPr>
              <w:rPr>
                <w:rFonts w:asciiTheme="minorHAnsi" w:hAnsiTheme="minorHAnsi" w:cstheme="minorHAnsi"/>
              </w:rPr>
            </w:pPr>
          </w:p>
        </w:tc>
        <w:tc>
          <w:tcPr>
            <w:tcW w:w="2326"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Print Preview</w:t>
            </w:r>
          </w:p>
        </w:tc>
        <w:tc>
          <w:tcPr>
            <w:tcW w:w="1475" w:type="dxa"/>
          </w:tcPr>
          <w:p w:rsidR="005D3E63" w:rsidRPr="007245C7" w:rsidRDefault="005D3E63" w:rsidP="00D96E63">
            <w:pPr>
              <w:rPr>
                <w:rFonts w:asciiTheme="minorHAnsi" w:hAnsiTheme="minorHAnsi" w:cstheme="minorHAnsi"/>
              </w:rPr>
            </w:pPr>
            <w:r w:rsidRPr="007245C7">
              <w:rPr>
                <w:rFonts w:asciiTheme="minorHAnsi" w:hAnsiTheme="minorHAnsi" w:cstheme="minorHAnsi"/>
              </w:rPr>
              <w:t>Button</w:t>
            </w:r>
          </w:p>
        </w:tc>
        <w:tc>
          <w:tcPr>
            <w:tcW w:w="1475" w:type="dxa"/>
          </w:tcPr>
          <w:p w:rsidR="005D3E63" w:rsidRPr="007245C7" w:rsidRDefault="005D3E63" w:rsidP="00D96E63">
            <w:pPr>
              <w:rPr>
                <w:rFonts w:asciiTheme="minorHAnsi" w:hAnsiTheme="minorHAnsi" w:cstheme="minorHAnsi"/>
              </w:rPr>
            </w:pPr>
          </w:p>
        </w:tc>
        <w:tc>
          <w:tcPr>
            <w:tcW w:w="2023" w:type="dxa"/>
          </w:tcPr>
          <w:p w:rsidR="005D3E63" w:rsidRPr="007245C7" w:rsidRDefault="005D3E63" w:rsidP="007245C7">
            <w:pPr>
              <w:ind w:left="0" w:firstLine="0"/>
              <w:rPr>
                <w:rFonts w:asciiTheme="minorHAnsi" w:hAnsiTheme="minorHAnsi" w:cstheme="minorHAnsi"/>
              </w:rPr>
            </w:pPr>
            <w:r w:rsidRPr="007245C7">
              <w:rPr>
                <w:rFonts w:asciiTheme="minorHAnsi" w:hAnsiTheme="minorHAnsi" w:cstheme="minorHAnsi"/>
              </w:rPr>
              <w:t xml:space="preserve">Timesheet report will generate </w:t>
            </w:r>
          </w:p>
        </w:tc>
      </w:tr>
      <w:tr w:rsidR="005D3E63" w:rsidRPr="007245C7" w:rsidTr="005D3E63">
        <w:tc>
          <w:tcPr>
            <w:tcW w:w="9576" w:type="dxa"/>
            <w:gridSpan w:val="6"/>
            <w:shd w:val="clear" w:color="auto" w:fill="D9D9D9" w:themeFill="background1" w:themeFillShade="D9"/>
          </w:tcPr>
          <w:p w:rsidR="005D3E63" w:rsidRPr="007245C7" w:rsidRDefault="005D3E63" w:rsidP="007245C7">
            <w:pPr>
              <w:ind w:left="0" w:firstLine="0"/>
              <w:rPr>
                <w:rFonts w:asciiTheme="minorHAnsi" w:hAnsiTheme="minorHAnsi" w:cstheme="minorHAnsi"/>
              </w:rPr>
            </w:pPr>
          </w:p>
        </w:tc>
      </w:tr>
      <w:tr w:rsidR="00B31AB1" w:rsidRPr="007245C7" w:rsidTr="005D3E63">
        <w:tc>
          <w:tcPr>
            <w:tcW w:w="934" w:type="dxa"/>
            <w:vMerge w:val="restart"/>
          </w:tcPr>
          <w:p w:rsidR="00B31AB1" w:rsidRPr="00B31AB1" w:rsidRDefault="00B31AB1" w:rsidP="00DB2982">
            <w:pPr>
              <w:rPr>
                <w:rFonts w:asciiTheme="minorHAnsi" w:hAnsiTheme="minorHAnsi" w:cstheme="minorHAnsi"/>
                <w:b/>
              </w:rPr>
            </w:pPr>
            <w:r w:rsidRPr="00B31AB1">
              <w:rPr>
                <w:rFonts w:asciiTheme="minorHAnsi" w:hAnsiTheme="minorHAnsi" w:cstheme="minorHAnsi"/>
                <w:b/>
              </w:rPr>
              <w:t>3.2</w:t>
            </w:r>
          </w:p>
        </w:tc>
        <w:tc>
          <w:tcPr>
            <w:tcW w:w="8642" w:type="dxa"/>
            <w:gridSpan w:val="5"/>
          </w:tcPr>
          <w:p w:rsidR="00B31AB1" w:rsidRPr="007245C7" w:rsidRDefault="00B31AB1" w:rsidP="00DB2982">
            <w:pPr>
              <w:rPr>
                <w:rFonts w:asciiTheme="minorHAnsi" w:hAnsiTheme="minorHAnsi" w:cstheme="minorHAnsi"/>
                <w:b/>
              </w:rPr>
            </w:pPr>
            <w:r w:rsidRPr="007245C7">
              <w:rPr>
                <w:rFonts w:asciiTheme="minorHAnsi" w:hAnsiTheme="minorHAnsi" w:cstheme="minorHAnsi"/>
                <w:b/>
              </w:rPr>
              <w:t>Adjust Attendance</w:t>
            </w:r>
          </w:p>
        </w:tc>
      </w:tr>
      <w:tr w:rsidR="00B31AB1" w:rsidRPr="007245C7" w:rsidTr="005D3E63">
        <w:tc>
          <w:tcPr>
            <w:tcW w:w="934" w:type="dxa"/>
            <w:vMerge/>
          </w:tcPr>
          <w:p w:rsidR="00B31AB1" w:rsidRPr="007245C7" w:rsidRDefault="00B31AB1" w:rsidP="00DB2982">
            <w:pPr>
              <w:rPr>
                <w:rFonts w:asciiTheme="minorHAnsi" w:hAnsiTheme="minorHAnsi" w:cstheme="minorHAnsi"/>
              </w:rPr>
            </w:pPr>
          </w:p>
        </w:tc>
        <w:tc>
          <w:tcPr>
            <w:tcW w:w="1343" w:type="dxa"/>
            <w:vMerge w:val="restart"/>
          </w:tcPr>
          <w:p w:rsidR="00B31AB1" w:rsidRPr="007245C7" w:rsidRDefault="00B31AB1" w:rsidP="00DB2982">
            <w:pPr>
              <w:rPr>
                <w:rFonts w:asciiTheme="minorHAnsi" w:hAnsiTheme="minorHAnsi" w:cstheme="minorHAnsi"/>
              </w:rPr>
            </w:pPr>
          </w:p>
        </w:tc>
        <w:tc>
          <w:tcPr>
            <w:tcW w:w="2326"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Search By</w:t>
            </w:r>
          </w:p>
        </w:tc>
        <w:tc>
          <w:tcPr>
            <w:tcW w:w="1475"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Drop Down</w:t>
            </w:r>
          </w:p>
        </w:tc>
        <w:tc>
          <w:tcPr>
            <w:tcW w:w="1475" w:type="dxa"/>
          </w:tcPr>
          <w:p w:rsidR="00B31AB1" w:rsidRPr="007245C7" w:rsidRDefault="00B31AB1" w:rsidP="00DB2982">
            <w:pPr>
              <w:rPr>
                <w:rFonts w:asciiTheme="minorHAnsi" w:hAnsiTheme="minorHAnsi" w:cstheme="minorHAnsi"/>
              </w:rPr>
            </w:pPr>
          </w:p>
        </w:tc>
        <w:tc>
          <w:tcPr>
            <w:tcW w:w="2023" w:type="dxa"/>
          </w:tcPr>
          <w:p w:rsidR="00B31AB1" w:rsidRPr="007245C7" w:rsidRDefault="00B31AB1" w:rsidP="00DB2982">
            <w:pPr>
              <w:rPr>
                <w:rFonts w:asciiTheme="minorHAnsi" w:hAnsiTheme="minorHAnsi" w:cstheme="minorHAnsi"/>
              </w:rPr>
            </w:pPr>
          </w:p>
        </w:tc>
      </w:tr>
      <w:tr w:rsidR="00B31AB1" w:rsidRPr="007245C7" w:rsidTr="005D3E63">
        <w:tc>
          <w:tcPr>
            <w:tcW w:w="934" w:type="dxa"/>
            <w:vMerge/>
          </w:tcPr>
          <w:p w:rsidR="00B31AB1" w:rsidRPr="007245C7" w:rsidRDefault="00B31AB1" w:rsidP="00DB2982">
            <w:pPr>
              <w:rPr>
                <w:rFonts w:asciiTheme="minorHAnsi" w:hAnsiTheme="minorHAnsi" w:cstheme="minorHAnsi"/>
              </w:rPr>
            </w:pPr>
          </w:p>
        </w:tc>
        <w:tc>
          <w:tcPr>
            <w:tcW w:w="1343" w:type="dxa"/>
            <w:vMerge/>
          </w:tcPr>
          <w:p w:rsidR="00B31AB1" w:rsidRPr="007245C7" w:rsidRDefault="00B31AB1" w:rsidP="00DB2982">
            <w:pPr>
              <w:rPr>
                <w:rFonts w:asciiTheme="minorHAnsi" w:hAnsiTheme="minorHAnsi" w:cstheme="minorHAnsi"/>
              </w:rPr>
            </w:pPr>
          </w:p>
        </w:tc>
        <w:tc>
          <w:tcPr>
            <w:tcW w:w="2326"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Attendance From Date</w:t>
            </w:r>
          </w:p>
        </w:tc>
        <w:tc>
          <w:tcPr>
            <w:tcW w:w="1475"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Calendar</w:t>
            </w:r>
          </w:p>
        </w:tc>
        <w:tc>
          <w:tcPr>
            <w:tcW w:w="1475"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Date</w:t>
            </w:r>
          </w:p>
        </w:tc>
        <w:tc>
          <w:tcPr>
            <w:tcW w:w="2023" w:type="dxa"/>
          </w:tcPr>
          <w:p w:rsidR="00B31AB1" w:rsidRPr="007245C7" w:rsidRDefault="00B31AB1" w:rsidP="00DB2982">
            <w:pPr>
              <w:rPr>
                <w:rFonts w:asciiTheme="minorHAnsi" w:hAnsiTheme="minorHAnsi" w:cstheme="minorHAnsi"/>
              </w:rPr>
            </w:pPr>
          </w:p>
        </w:tc>
      </w:tr>
      <w:tr w:rsidR="00B31AB1" w:rsidRPr="007245C7" w:rsidTr="005D3E63">
        <w:tc>
          <w:tcPr>
            <w:tcW w:w="934" w:type="dxa"/>
            <w:vMerge/>
          </w:tcPr>
          <w:p w:rsidR="00B31AB1" w:rsidRPr="007245C7" w:rsidRDefault="00B31AB1" w:rsidP="00DB2982">
            <w:pPr>
              <w:rPr>
                <w:rFonts w:asciiTheme="minorHAnsi" w:hAnsiTheme="minorHAnsi" w:cstheme="minorHAnsi"/>
              </w:rPr>
            </w:pPr>
          </w:p>
        </w:tc>
        <w:tc>
          <w:tcPr>
            <w:tcW w:w="1343" w:type="dxa"/>
            <w:vMerge/>
          </w:tcPr>
          <w:p w:rsidR="00B31AB1" w:rsidRPr="007245C7" w:rsidRDefault="00B31AB1" w:rsidP="00DB2982">
            <w:pPr>
              <w:rPr>
                <w:rFonts w:asciiTheme="minorHAnsi" w:hAnsiTheme="minorHAnsi" w:cstheme="minorHAnsi"/>
              </w:rPr>
            </w:pPr>
          </w:p>
        </w:tc>
        <w:tc>
          <w:tcPr>
            <w:tcW w:w="2326"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Attendance To Date</w:t>
            </w:r>
          </w:p>
        </w:tc>
        <w:tc>
          <w:tcPr>
            <w:tcW w:w="1475"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Calendar</w:t>
            </w:r>
          </w:p>
        </w:tc>
        <w:tc>
          <w:tcPr>
            <w:tcW w:w="1475"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Date</w:t>
            </w:r>
          </w:p>
        </w:tc>
        <w:tc>
          <w:tcPr>
            <w:tcW w:w="2023" w:type="dxa"/>
          </w:tcPr>
          <w:p w:rsidR="00B31AB1" w:rsidRPr="007245C7" w:rsidRDefault="00B31AB1" w:rsidP="00DB2982">
            <w:pPr>
              <w:rPr>
                <w:rFonts w:asciiTheme="minorHAnsi" w:hAnsiTheme="minorHAnsi" w:cstheme="minorHAnsi"/>
              </w:rPr>
            </w:pPr>
          </w:p>
        </w:tc>
      </w:tr>
      <w:tr w:rsidR="00B31AB1" w:rsidRPr="007245C7" w:rsidTr="005D3E63">
        <w:tc>
          <w:tcPr>
            <w:tcW w:w="934" w:type="dxa"/>
            <w:vMerge/>
          </w:tcPr>
          <w:p w:rsidR="00B31AB1" w:rsidRPr="007245C7" w:rsidRDefault="00B31AB1" w:rsidP="00DB2982">
            <w:pPr>
              <w:rPr>
                <w:rFonts w:asciiTheme="minorHAnsi" w:hAnsiTheme="minorHAnsi" w:cstheme="minorHAnsi"/>
              </w:rPr>
            </w:pPr>
          </w:p>
        </w:tc>
        <w:tc>
          <w:tcPr>
            <w:tcW w:w="1343" w:type="dxa"/>
            <w:vMerge/>
          </w:tcPr>
          <w:p w:rsidR="00B31AB1" w:rsidRPr="007245C7" w:rsidRDefault="00B31AB1" w:rsidP="00DB2982">
            <w:pPr>
              <w:rPr>
                <w:rFonts w:asciiTheme="minorHAnsi" w:hAnsiTheme="minorHAnsi" w:cstheme="minorHAnsi"/>
              </w:rPr>
            </w:pPr>
          </w:p>
        </w:tc>
        <w:tc>
          <w:tcPr>
            <w:tcW w:w="2326"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Department</w:t>
            </w:r>
          </w:p>
        </w:tc>
        <w:tc>
          <w:tcPr>
            <w:tcW w:w="1475"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Drop Down</w:t>
            </w:r>
          </w:p>
        </w:tc>
        <w:tc>
          <w:tcPr>
            <w:tcW w:w="1475"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NUMBER</w:t>
            </w:r>
          </w:p>
        </w:tc>
        <w:tc>
          <w:tcPr>
            <w:tcW w:w="2023" w:type="dxa"/>
          </w:tcPr>
          <w:p w:rsidR="00B31AB1" w:rsidRPr="007245C7" w:rsidRDefault="00B31AB1" w:rsidP="00DB2982">
            <w:pPr>
              <w:rPr>
                <w:rFonts w:asciiTheme="minorHAnsi" w:hAnsiTheme="minorHAnsi" w:cstheme="minorHAnsi"/>
              </w:rPr>
            </w:pPr>
          </w:p>
        </w:tc>
      </w:tr>
      <w:tr w:rsidR="00B31AB1" w:rsidRPr="007245C7" w:rsidTr="005D3E63">
        <w:tc>
          <w:tcPr>
            <w:tcW w:w="934" w:type="dxa"/>
            <w:vMerge/>
          </w:tcPr>
          <w:p w:rsidR="00B31AB1" w:rsidRPr="007245C7" w:rsidRDefault="00B31AB1" w:rsidP="00DB2982">
            <w:pPr>
              <w:rPr>
                <w:rFonts w:asciiTheme="minorHAnsi" w:hAnsiTheme="minorHAnsi" w:cstheme="minorHAnsi"/>
              </w:rPr>
            </w:pPr>
          </w:p>
        </w:tc>
        <w:tc>
          <w:tcPr>
            <w:tcW w:w="1343" w:type="dxa"/>
            <w:vMerge/>
          </w:tcPr>
          <w:p w:rsidR="00B31AB1" w:rsidRPr="007245C7" w:rsidRDefault="00B31AB1" w:rsidP="00DB2982">
            <w:pPr>
              <w:rPr>
                <w:rFonts w:asciiTheme="minorHAnsi" w:hAnsiTheme="minorHAnsi" w:cstheme="minorHAnsi"/>
              </w:rPr>
            </w:pPr>
          </w:p>
        </w:tc>
        <w:tc>
          <w:tcPr>
            <w:tcW w:w="2326"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Location</w:t>
            </w:r>
          </w:p>
        </w:tc>
        <w:tc>
          <w:tcPr>
            <w:tcW w:w="1475"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Drop Down</w:t>
            </w:r>
          </w:p>
        </w:tc>
        <w:tc>
          <w:tcPr>
            <w:tcW w:w="1475"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NUMBER</w:t>
            </w:r>
          </w:p>
        </w:tc>
        <w:tc>
          <w:tcPr>
            <w:tcW w:w="2023" w:type="dxa"/>
          </w:tcPr>
          <w:p w:rsidR="00B31AB1" w:rsidRPr="007245C7" w:rsidRDefault="00B31AB1" w:rsidP="00DB2982">
            <w:pPr>
              <w:rPr>
                <w:rFonts w:asciiTheme="minorHAnsi" w:hAnsiTheme="minorHAnsi" w:cstheme="minorHAnsi"/>
              </w:rPr>
            </w:pPr>
          </w:p>
        </w:tc>
      </w:tr>
      <w:tr w:rsidR="00B31AB1" w:rsidRPr="007245C7" w:rsidTr="005D3E63">
        <w:tc>
          <w:tcPr>
            <w:tcW w:w="934" w:type="dxa"/>
            <w:vMerge/>
          </w:tcPr>
          <w:p w:rsidR="00B31AB1" w:rsidRPr="007245C7" w:rsidRDefault="00B31AB1" w:rsidP="00DB2982">
            <w:pPr>
              <w:rPr>
                <w:rFonts w:asciiTheme="minorHAnsi" w:hAnsiTheme="minorHAnsi" w:cstheme="minorHAnsi"/>
              </w:rPr>
            </w:pPr>
          </w:p>
        </w:tc>
        <w:tc>
          <w:tcPr>
            <w:tcW w:w="1343" w:type="dxa"/>
            <w:vMerge/>
          </w:tcPr>
          <w:p w:rsidR="00B31AB1" w:rsidRPr="007245C7" w:rsidRDefault="00B31AB1" w:rsidP="00DB2982">
            <w:pPr>
              <w:rPr>
                <w:rFonts w:asciiTheme="minorHAnsi" w:hAnsiTheme="minorHAnsi" w:cstheme="minorHAnsi"/>
              </w:rPr>
            </w:pPr>
          </w:p>
        </w:tc>
        <w:tc>
          <w:tcPr>
            <w:tcW w:w="2326"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Employee Type</w:t>
            </w:r>
          </w:p>
        </w:tc>
        <w:tc>
          <w:tcPr>
            <w:tcW w:w="1475"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Drop Down</w:t>
            </w:r>
          </w:p>
        </w:tc>
        <w:tc>
          <w:tcPr>
            <w:tcW w:w="1475"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NUMBER</w:t>
            </w:r>
          </w:p>
        </w:tc>
        <w:tc>
          <w:tcPr>
            <w:tcW w:w="2023" w:type="dxa"/>
          </w:tcPr>
          <w:p w:rsidR="00B31AB1" w:rsidRPr="007245C7" w:rsidRDefault="00B31AB1" w:rsidP="00DB2982">
            <w:pPr>
              <w:rPr>
                <w:rFonts w:asciiTheme="minorHAnsi" w:hAnsiTheme="minorHAnsi" w:cstheme="minorHAnsi"/>
              </w:rPr>
            </w:pPr>
          </w:p>
        </w:tc>
      </w:tr>
      <w:tr w:rsidR="00B31AB1" w:rsidRPr="007245C7" w:rsidTr="005D3E63">
        <w:tc>
          <w:tcPr>
            <w:tcW w:w="934" w:type="dxa"/>
            <w:vMerge/>
          </w:tcPr>
          <w:p w:rsidR="00B31AB1" w:rsidRPr="007245C7" w:rsidRDefault="00B31AB1" w:rsidP="00DB2982">
            <w:pPr>
              <w:rPr>
                <w:rFonts w:asciiTheme="minorHAnsi" w:hAnsiTheme="minorHAnsi" w:cstheme="minorHAnsi"/>
              </w:rPr>
            </w:pPr>
          </w:p>
        </w:tc>
        <w:tc>
          <w:tcPr>
            <w:tcW w:w="1343" w:type="dxa"/>
            <w:vMerge/>
          </w:tcPr>
          <w:p w:rsidR="00B31AB1" w:rsidRPr="007245C7" w:rsidRDefault="00B31AB1" w:rsidP="00DB2982">
            <w:pPr>
              <w:rPr>
                <w:rFonts w:asciiTheme="minorHAnsi" w:hAnsiTheme="minorHAnsi" w:cstheme="minorHAnsi"/>
              </w:rPr>
            </w:pPr>
          </w:p>
        </w:tc>
        <w:tc>
          <w:tcPr>
            <w:tcW w:w="2326"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Employee Status</w:t>
            </w:r>
          </w:p>
        </w:tc>
        <w:tc>
          <w:tcPr>
            <w:tcW w:w="1475"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Drop Down</w:t>
            </w:r>
          </w:p>
        </w:tc>
        <w:tc>
          <w:tcPr>
            <w:tcW w:w="1475"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NUMBER</w:t>
            </w:r>
          </w:p>
        </w:tc>
        <w:tc>
          <w:tcPr>
            <w:tcW w:w="2023" w:type="dxa"/>
          </w:tcPr>
          <w:p w:rsidR="00B31AB1" w:rsidRPr="007245C7" w:rsidRDefault="00B31AB1" w:rsidP="00DB2982">
            <w:pPr>
              <w:rPr>
                <w:rFonts w:asciiTheme="minorHAnsi" w:hAnsiTheme="minorHAnsi" w:cstheme="minorHAnsi"/>
              </w:rPr>
            </w:pPr>
          </w:p>
        </w:tc>
      </w:tr>
      <w:tr w:rsidR="00B31AB1" w:rsidRPr="007245C7" w:rsidTr="005D3E63">
        <w:tc>
          <w:tcPr>
            <w:tcW w:w="934" w:type="dxa"/>
            <w:vMerge/>
          </w:tcPr>
          <w:p w:rsidR="00B31AB1" w:rsidRPr="007245C7" w:rsidRDefault="00B31AB1" w:rsidP="00DB2982">
            <w:pPr>
              <w:rPr>
                <w:rFonts w:asciiTheme="minorHAnsi" w:hAnsiTheme="minorHAnsi" w:cstheme="minorHAnsi"/>
              </w:rPr>
            </w:pPr>
          </w:p>
        </w:tc>
        <w:tc>
          <w:tcPr>
            <w:tcW w:w="1343" w:type="dxa"/>
            <w:vMerge/>
          </w:tcPr>
          <w:p w:rsidR="00B31AB1" w:rsidRPr="007245C7" w:rsidRDefault="00B31AB1" w:rsidP="00DB2982">
            <w:pPr>
              <w:rPr>
                <w:rFonts w:asciiTheme="minorHAnsi" w:hAnsiTheme="minorHAnsi" w:cstheme="minorHAnsi"/>
              </w:rPr>
            </w:pPr>
          </w:p>
        </w:tc>
        <w:tc>
          <w:tcPr>
            <w:tcW w:w="2326"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Attendance Status</w:t>
            </w:r>
          </w:p>
        </w:tc>
        <w:tc>
          <w:tcPr>
            <w:tcW w:w="1475"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Drop Down</w:t>
            </w:r>
          </w:p>
        </w:tc>
        <w:tc>
          <w:tcPr>
            <w:tcW w:w="1475"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CHAR(1)</w:t>
            </w:r>
          </w:p>
        </w:tc>
        <w:tc>
          <w:tcPr>
            <w:tcW w:w="2023" w:type="dxa"/>
          </w:tcPr>
          <w:p w:rsidR="00B31AB1" w:rsidRPr="007245C7" w:rsidRDefault="00B31AB1" w:rsidP="00DB2982">
            <w:pPr>
              <w:rPr>
                <w:rFonts w:asciiTheme="minorHAnsi" w:hAnsiTheme="minorHAnsi" w:cstheme="minorHAnsi"/>
              </w:rPr>
            </w:pPr>
          </w:p>
        </w:tc>
      </w:tr>
      <w:tr w:rsidR="00B31AB1" w:rsidRPr="007245C7" w:rsidTr="005D3E63">
        <w:tc>
          <w:tcPr>
            <w:tcW w:w="934" w:type="dxa"/>
            <w:vMerge/>
          </w:tcPr>
          <w:p w:rsidR="00B31AB1" w:rsidRPr="007245C7" w:rsidRDefault="00B31AB1" w:rsidP="00DB2982">
            <w:pPr>
              <w:rPr>
                <w:rFonts w:asciiTheme="minorHAnsi" w:hAnsiTheme="minorHAnsi" w:cstheme="minorHAnsi"/>
              </w:rPr>
            </w:pPr>
          </w:p>
        </w:tc>
        <w:tc>
          <w:tcPr>
            <w:tcW w:w="1343" w:type="dxa"/>
            <w:vMerge/>
          </w:tcPr>
          <w:p w:rsidR="00B31AB1" w:rsidRPr="007245C7" w:rsidRDefault="00B31AB1" w:rsidP="00DB2982">
            <w:pPr>
              <w:rPr>
                <w:rFonts w:asciiTheme="minorHAnsi" w:hAnsiTheme="minorHAnsi" w:cstheme="minorHAnsi"/>
              </w:rPr>
            </w:pPr>
          </w:p>
        </w:tc>
        <w:tc>
          <w:tcPr>
            <w:tcW w:w="2326"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Retrieve</w:t>
            </w:r>
          </w:p>
        </w:tc>
        <w:tc>
          <w:tcPr>
            <w:tcW w:w="1475"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Button</w:t>
            </w:r>
          </w:p>
        </w:tc>
        <w:tc>
          <w:tcPr>
            <w:tcW w:w="1475" w:type="dxa"/>
          </w:tcPr>
          <w:p w:rsidR="00B31AB1" w:rsidRPr="007245C7" w:rsidRDefault="00B31AB1" w:rsidP="00DB2982">
            <w:pPr>
              <w:rPr>
                <w:rFonts w:asciiTheme="minorHAnsi" w:hAnsiTheme="minorHAnsi" w:cstheme="minorHAnsi"/>
              </w:rPr>
            </w:pPr>
          </w:p>
        </w:tc>
        <w:tc>
          <w:tcPr>
            <w:tcW w:w="2023" w:type="dxa"/>
          </w:tcPr>
          <w:p w:rsidR="00B31AB1" w:rsidRPr="007245C7" w:rsidRDefault="00B31AB1" w:rsidP="00DB2982">
            <w:pPr>
              <w:rPr>
                <w:rFonts w:asciiTheme="minorHAnsi" w:hAnsiTheme="minorHAnsi" w:cstheme="minorHAnsi"/>
              </w:rPr>
            </w:pPr>
          </w:p>
        </w:tc>
      </w:tr>
      <w:tr w:rsidR="00B31AB1" w:rsidRPr="007245C7" w:rsidTr="005D3E63">
        <w:tc>
          <w:tcPr>
            <w:tcW w:w="934" w:type="dxa"/>
            <w:vMerge/>
          </w:tcPr>
          <w:p w:rsidR="00B31AB1" w:rsidRPr="007245C7" w:rsidRDefault="00B31AB1" w:rsidP="00DB2982">
            <w:pPr>
              <w:rPr>
                <w:rFonts w:asciiTheme="minorHAnsi" w:hAnsiTheme="minorHAnsi" w:cstheme="minorHAnsi"/>
              </w:rPr>
            </w:pPr>
          </w:p>
        </w:tc>
        <w:tc>
          <w:tcPr>
            <w:tcW w:w="1343" w:type="dxa"/>
            <w:vMerge/>
          </w:tcPr>
          <w:p w:rsidR="00B31AB1" w:rsidRPr="007245C7" w:rsidRDefault="00B31AB1" w:rsidP="00DB2982">
            <w:pPr>
              <w:rPr>
                <w:rFonts w:asciiTheme="minorHAnsi" w:hAnsiTheme="minorHAnsi" w:cstheme="minorHAnsi"/>
              </w:rPr>
            </w:pPr>
          </w:p>
        </w:tc>
        <w:tc>
          <w:tcPr>
            <w:tcW w:w="2326"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 xml:space="preserve">In Time </w:t>
            </w:r>
          </w:p>
        </w:tc>
        <w:tc>
          <w:tcPr>
            <w:tcW w:w="1475"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Drop Down</w:t>
            </w:r>
          </w:p>
        </w:tc>
        <w:tc>
          <w:tcPr>
            <w:tcW w:w="1475"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NUMBER</w:t>
            </w:r>
          </w:p>
        </w:tc>
        <w:tc>
          <w:tcPr>
            <w:tcW w:w="2023" w:type="dxa"/>
          </w:tcPr>
          <w:p w:rsidR="00B31AB1" w:rsidRPr="007245C7" w:rsidRDefault="00B31AB1" w:rsidP="00DB2982">
            <w:pPr>
              <w:rPr>
                <w:rFonts w:asciiTheme="minorHAnsi" w:hAnsiTheme="minorHAnsi" w:cstheme="minorHAnsi"/>
              </w:rPr>
            </w:pPr>
          </w:p>
        </w:tc>
      </w:tr>
      <w:tr w:rsidR="00B31AB1" w:rsidRPr="007245C7" w:rsidTr="005D3E63">
        <w:tc>
          <w:tcPr>
            <w:tcW w:w="934" w:type="dxa"/>
            <w:vMerge/>
          </w:tcPr>
          <w:p w:rsidR="00B31AB1" w:rsidRPr="007245C7" w:rsidRDefault="00B31AB1" w:rsidP="00DB2982">
            <w:pPr>
              <w:rPr>
                <w:rFonts w:asciiTheme="minorHAnsi" w:hAnsiTheme="minorHAnsi" w:cstheme="minorHAnsi"/>
              </w:rPr>
            </w:pPr>
          </w:p>
        </w:tc>
        <w:tc>
          <w:tcPr>
            <w:tcW w:w="1343" w:type="dxa"/>
            <w:vMerge/>
          </w:tcPr>
          <w:p w:rsidR="00B31AB1" w:rsidRPr="007245C7" w:rsidRDefault="00B31AB1" w:rsidP="00DB2982">
            <w:pPr>
              <w:rPr>
                <w:rFonts w:asciiTheme="minorHAnsi" w:hAnsiTheme="minorHAnsi" w:cstheme="minorHAnsi"/>
              </w:rPr>
            </w:pPr>
          </w:p>
        </w:tc>
        <w:tc>
          <w:tcPr>
            <w:tcW w:w="2326"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Out Time</w:t>
            </w:r>
          </w:p>
        </w:tc>
        <w:tc>
          <w:tcPr>
            <w:tcW w:w="1475"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Drop Down</w:t>
            </w:r>
          </w:p>
        </w:tc>
        <w:tc>
          <w:tcPr>
            <w:tcW w:w="1475"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NUMBER</w:t>
            </w:r>
          </w:p>
        </w:tc>
        <w:tc>
          <w:tcPr>
            <w:tcW w:w="2023" w:type="dxa"/>
          </w:tcPr>
          <w:p w:rsidR="00B31AB1" w:rsidRPr="007245C7" w:rsidRDefault="00B31AB1" w:rsidP="00DB2982">
            <w:pPr>
              <w:rPr>
                <w:rFonts w:asciiTheme="minorHAnsi" w:hAnsiTheme="minorHAnsi" w:cstheme="minorHAnsi"/>
              </w:rPr>
            </w:pPr>
          </w:p>
        </w:tc>
      </w:tr>
      <w:tr w:rsidR="00B31AB1" w:rsidRPr="007245C7" w:rsidTr="005D3E63">
        <w:tc>
          <w:tcPr>
            <w:tcW w:w="934" w:type="dxa"/>
            <w:vMerge/>
          </w:tcPr>
          <w:p w:rsidR="00B31AB1" w:rsidRPr="007245C7" w:rsidRDefault="00B31AB1" w:rsidP="00DB2982">
            <w:pPr>
              <w:rPr>
                <w:rFonts w:asciiTheme="minorHAnsi" w:hAnsiTheme="minorHAnsi" w:cstheme="minorHAnsi"/>
              </w:rPr>
            </w:pPr>
          </w:p>
        </w:tc>
        <w:tc>
          <w:tcPr>
            <w:tcW w:w="1343" w:type="dxa"/>
            <w:vMerge/>
          </w:tcPr>
          <w:p w:rsidR="00B31AB1" w:rsidRPr="007245C7" w:rsidRDefault="00B31AB1" w:rsidP="00DB2982">
            <w:pPr>
              <w:rPr>
                <w:rFonts w:asciiTheme="minorHAnsi" w:hAnsiTheme="minorHAnsi" w:cstheme="minorHAnsi"/>
              </w:rPr>
            </w:pPr>
          </w:p>
        </w:tc>
        <w:tc>
          <w:tcPr>
            <w:tcW w:w="2326"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Next Day</w:t>
            </w:r>
          </w:p>
        </w:tc>
        <w:tc>
          <w:tcPr>
            <w:tcW w:w="1475"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Check Box</w:t>
            </w:r>
          </w:p>
        </w:tc>
        <w:tc>
          <w:tcPr>
            <w:tcW w:w="1475"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CHAR(1)</w:t>
            </w:r>
          </w:p>
        </w:tc>
        <w:tc>
          <w:tcPr>
            <w:tcW w:w="2023" w:type="dxa"/>
          </w:tcPr>
          <w:p w:rsidR="00B31AB1" w:rsidRPr="007245C7" w:rsidRDefault="00B31AB1" w:rsidP="00DB2982">
            <w:pPr>
              <w:rPr>
                <w:rFonts w:asciiTheme="minorHAnsi" w:hAnsiTheme="minorHAnsi" w:cstheme="minorHAnsi"/>
              </w:rPr>
            </w:pPr>
          </w:p>
        </w:tc>
      </w:tr>
      <w:tr w:rsidR="00B31AB1" w:rsidRPr="007245C7" w:rsidTr="005D3E63">
        <w:tc>
          <w:tcPr>
            <w:tcW w:w="934" w:type="dxa"/>
            <w:vMerge/>
          </w:tcPr>
          <w:p w:rsidR="00B31AB1" w:rsidRPr="007245C7" w:rsidRDefault="00B31AB1" w:rsidP="00DB2982">
            <w:pPr>
              <w:rPr>
                <w:rFonts w:asciiTheme="minorHAnsi" w:hAnsiTheme="minorHAnsi" w:cstheme="minorHAnsi"/>
              </w:rPr>
            </w:pPr>
          </w:p>
        </w:tc>
        <w:tc>
          <w:tcPr>
            <w:tcW w:w="1343" w:type="dxa"/>
            <w:vMerge/>
          </w:tcPr>
          <w:p w:rsidR="00B31AB1" w:rsidRPr="007245C7" w:rsidRDefault="00B31AB1" w:rsidP="00DB2982">
            <w:pPr>
              <w:rPr>
                <w:rFonts w:asciiTheme="minorHAnsi" w:hAnsiTheme="minorHAnsi" w:cstheme="minorHAnsi"/>
              </w:rPr>
            </w:pPr>
          </w:p>
        </w:tc>
        <w:tc>
          <w:tcPr>
            <w:tcW w:w="2326"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Set Shift</w:t>
            </w:r>
          </w:p>
        </w:tc>
        <w:tc>
          <w:tcPr>
            <w:tcW w:w="1475"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Drop Down</w:t>
            </w:r>
          </w:p>
        </w:tc>
        <w:tc>
          <w:tcPr>
            <w:tcW w:w="1475"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NUMBER</w:t>
            </w:r>
          </w:p>
        </w:tc>
        <w:tc>
          <w:tcPr>
            <w:tcW w:w="2023" w:type="dxa"/>
          </w:tcPr>
          <w:p w:rsidR="00B31AB1" w:rsidRPr="007245C7" w:rsidRDefault="00B31AB1" w:rsidP="00DB2982">
            <w:pPr>
              <w:rPr>
                <w:rFonts w:asciiTheme="minorHAnsi" w:hAnsiTheme="minorHAnsi" w:cstheme="minorHAnsi"/>
              </w:rPr>
            </w:pPr>
          </w:p>
        </w:tc>
      </w:tr>
      <w:tr w:rsidR="00B31AB1" w:rsidRPr="007245C7" w:rsidTr="005D3E63">
        <w:tc>
          <w:tcPr>
            <w:tcW w:w="934" w:type="dxa"/>
            <w:vMerge/>
          </w:tcPr>
          <w:p w:rsidR="00B31AB1" w:rsidRPr="007245C7" w:rsidRDefault="00B31AB1" w:rsidP="00DB2982">
            <w:pPr>
              <w:rPr>
                <w:rFonts w:asciiTheme="minorHAnsi" w:hAnsiTheme="minorHAnsi" w:cstheme="minorHAnsi"/>
              </w:rPr>
            </w:pPr>
          </w:p>
        </w:tc>
        <w:tc>
          <w:tcPr>
            <w:tcW w:w="1343" w:type="dxa"/>
            <w:vMerge/>
          </w:tcPr>
          <w:p w:rsidR="00B31AB1" w:rsidRPr="007245C7" w:rsidRDefault="00B31AB1" w:rsidP="00DB2982">
            <w:pPr>
              <w:rPr>
                <w:rFonts w:asciiTheme="minorHAnsi" w:hAnsiTheme="minorHAnsi" w:cstheme="minorHAnsi"/>
              </w:rPr>
            </w:pPr>
          </w:p>
        </w:tc>
        <w:tc>
          <w:tcPr>
            <w:tcW w:w="2326"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Remarks</w:t>
            </w:r>
          </w:p>
        </w:tc>
        <w:tc>
          <w:tcPr>
            <w:tcW w:w="1475"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Text Area</w:t>
            </w:r>
          </w:p>
        </w:tc>
        <w:tc>
          <w:tcPr>
            <w:tcW w:w="1475"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VARCHAR</w:t>
            </w:r>
          </w:p>
        </w:tc>
        <w:tc>
          <w:tcPr>
            <w:tcW w:w="2023" w:type="dxa"/>
          </w:tcPr>
          <w:p w:rsidR="00B31AB1" w:rsidRPr="007245C7" w:rsidRDefault="00B31AB1" w:rsidP="00DB2982">
            <w:pPr>
              <w:rPr>
                <w:rFonts w:asciiTheme="minorHAnsi" w:hAnsiTheme="minorHAnsi" w:cstheme="minorHAnsi"/>
              </w:rPr>
            </w:pPr>
          </w:p>
        </w:tc>
      </w:tr>
      <w:tr w:rsidR="00B31AB1" w:rsidRPr="007245C7" w:rsidTr="005D3E63">
        <w:tc>
          <w:tcPr>
            <w:tcW w:w="934" w:type="dxa"/>
            <w:vMerge/>
          </w:tcPr>
          <w:p w:rsidR="00B31AB1" w:rsidRPr="007245C7" w:rsidRDefault="00B31AB1" w:rsidP="00DB2982">
            <w:pPr>
              <w:rPr>
                <w:rFonts w:asciiTheme="minorHAnsi" w:hAnsiTheme="minorHAnsi" w:cstheme="minorHAnsi"/>
              </w:rPr>
            </w:pPr>
          </w:p>
        </w:tc>
        <w:tc>
          <w:tcPr>
            <w:tcW w:w="1343" w:type="dxa"/>
            <w:vMerge/>
          </w:tcPr>
          <w:p w:rsidR="00B31AB1" w:rsidRPr="007245C7" w:rsidRDefault="00B31AB1" w:rsidP="00DB2982">
            <w:pPr>
              <w:rPr>
                <w:rFonts w:asciiTheme="minorHAnsi" w:hAnsiTheme="minorHAnsi" w:cstheme="minorHAnsi"/>
              </w:rPr>
            </w:pPr>
          </w:p>
        </w:tc>
        <w:tc>
          <w:tcPr>
            <w:tcW w:w="2326"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Add</w:t>
            </w:r>
          </w:p>
        </w:tc>
        <w:tc>
          <w:tcPr>
            <w:tcW w:w="1475"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Button</w:t>
            </w:r>
          </w:p>
        </w:tc>
        <w:tc>
          <w:tcPr>
            <w:tcW w:w="1475" w:type="dxa"/>
          </w:tcPr>
          <w:p w:rsidR="00B31AB1" w:rsidRPr="007245C7" w:rsidRDefault="00B31AB1" w:rsidP="00DB2982">
            <w:pPr>
              <w:rPr>
                <w:rFonts w:asciiTheme="minorHAnsi" w:hAnsiTheme="minorHAnsi" w:cstheme="minorHAnsi"/>
              </w:rPr>
            </w:pPr>
          </w:p>
        </w:tc>
        <w:tc>
          <w:tcPr>
            <w:tcW w:w="2023" w:type="dxa"/>
          </w:tcPr>
          <w:p w:rsidR="00B31AB1" w:rsidRPr="007245C7" w:rsidRDefault="00B31AB1" w:rsidP="00DB2982">
            <w:pPr>
              <w:rPr>
                <w:rFonts w:asciiTheme="minorHAnsi" w:hAnsiTheme="minorHAnsi" w:cstheme="minorHAnsi"/>
              </w:rPr>
            </w:pPr>
          </w:p>
        </w:tc>
      </w:tr>
      <w:tr w:rsidR="00B31AB1" w:rsidRPr="007245C7" w:rsidTr="005D3E63">
        <w:tc>
          <w:tcPr>
            <w:tcW w:w="934" w:type="dxa"/>
            <w:vMerge/>
          </w:tcPr>
          <w:p w:rsidR="00B31AB1" w:rsidRPr="007245C7" w:rsidRDefault="00B31AB1" w:rsidP="00DB2982">
            <w:pPr>
              <w:rPr>
                <w:rFonts w:asciiTheme="minorHAnsi" w:hAnsiTheme="minorHAnsi" w:cstheme="minorHAnsi"/>
              </w:rPr>
            </w:pPr>
          </w:p>
        </w:tc>
        <w:tc>
          <w:tcPr>
            <w:tcW w:w="1343" w:type="dxa"/>
            <w:vMerge/>
          </w:tcPr>
          <w:p w:rsidR="00B31AB1" w:rsidRPr="007245C7" w:rsidRDefault="00B31AB1" w:rsidP="00DB2982">
            <w:pPr>
              <w:rPr>
                <w:rFonts w:asciiTheme="minorHAnsi" w:hAnsiTheme="minorHAnsi" w:cstheme="minorHAnsi"/>
              </w:rPr>
            </w:pPr>
          </w:p>
        </w:tc>
        <w:tc>
          <w:tcPr>
            <w:tcW w:w="2326"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Select All</w:t>
            </w:r>
          </w:p>
        </w:tc>
        <w:tc>
          <w:tcPr>
            <w:tcW w:w="1475"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Link</w:t>
            </w:r>
          </w:p>
        </w:tc>
        <w:tc>
          <w:tcPr>
            <w:tcW w:w="1475" w:type="dxa"/>
          </w:tcPr>
          <w:p w:rsidR="00B31AB1" w:rsidRPr="007245C7" w:rsidRDefault="00B31AB1" w:rsidP="00DB2982">
            <w:pPr>
              <w:rPr>
                <w:rFonts w:asciiTheme="minorHAnsi" w:hAnsiTheme="minorHAnsi" w:cstheme="minorHAnsi"/>
              </w:rPr>
            </w:pPr>
          </w:p>
        </w:tc>
        <w:tc>
          <w:tcPr>
            <w:tcW w:w="2023" w:type="dxa"/>
          </w:tcPr>
          <w:p w:rsidR="00B31AB1" w:rsidRPr="007245C7" w:rsidRDefault="00B31AB1" w:rsidP="00DB2982">
            <w:pPr>
              <w:rPr>
                <w:rFonts w:asciiTheme="minorHAnsi" w:hAnsiTheme="minorHAnsi" w:cstheme="minorHAnsi"/>
              </w:rPr>
            </w:pPr>
          </w:p>
        </w:tc>
      </w:tr>
      <w:tr w:rsidR="00B31AB1" w:rsidRPr="007245C7" w:rsidTr="005D3E63">
        <w:tc>
          <w:tcPr>
            <w:tcW w:w="934" w:type="dxa"/>
            <w:vMerge/>
          </w:tcPr>
          <w:p w:rsidR="00B31AB1" w:rsidRPr="007245C7" w:rsidRDefault="00B31AB1" w:rsidP="00DB2982">
            <w:pPr>
              <w:rPr>
                <w:rFonts w:asciiTheme="minorHAnsi" w:hAnsiTheme="minorHAnsi" w:cstheme="minorHAnsi"/>
              </w:rPr>
            </w:pPr>
          </w:p>
        </w:tc>
        <w:tc>
          <w:tcPr>
            <w:tcW w:w="1343" w:type="dxa"/>
            <w:vMerge/>
          </w:tcPr>
          <w:p w:rsidR="00B31AB1" w:rsidRPr="007245C7" w:rsidRDefault="00B31AB1" w:rsidP="00DB2982">
            <w:pPr>
              <w:rPr>
                <w:rFonts w:asciiTheme="minorHAnsi" w:hAnsiTheme="minorHAnsi" w:cstheme="minorHAnsi"/>
              </w:rPr>
            </w:pPr>
          </w:p>
        </w:tc>
        <w:tc>
          <w:tcPr>
            <w:tcW w:w="2326"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Clear All</w:t>
            </w:r>
          </w:p>
        </w:tc>
        <w:tc>
          <w:tcPr>
            <w:tcW w:w="1475"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Link</w:t>
            </w:r>
          </w:p>
        </w:tc>
        <w:tc>
          <w:tcPr>
            <w:tcW w:w="1475" w:type="dxa"/>
          </w:tcPr>
          <w:p w:rsidR="00B31AB1" w:rsidRPr="007245C7" w:rsidRDefault="00B31AB1" w:rsidP="00DB2982">
            <w:pPr>
              <w:rPr>
                <w:rFonts w:asciiTheme="minorHAnsi" w:hAnsiTheme="minorHAnsi" w:cstheme="minorHAnsi"/>
              </w:rPr>
            </w:pPr>
          </w:p>
        </w:tc>
        <w:tc>
          <w:tcPr>
            <w:tcW w:w="2023" w:type="dxa"/>
          </w:tcPr>
          <w:p w:rsidR="00B31AB1" w:rsidRPr="007245C7" w:rsidRDefault="00B31AB1" w:rsidP="00DB2982">
            <w:pPr>
              <w:rPr>
                <w:rFonts w:asciiTheme="minorHAnsi" w:hAnsiTheme="minorHAnsi" w:cstheme="minorHAnsi"/>
              </w:rPr>
            </w:pPr>
          </w:p>
        </w:tc>
      </w:tr>
      <w:tr w:rsidR="00B31AB1" w:rsidRPr="007245C7" w:rsidTr="005D3E63">
        <w:tc>
          <w:tcPr>
            <w:tcW w:w="934" w:type="dxa"/>
            <w:vMerge/>
          </w:tcPr>
          <w:p w:rsidR="00B31AB1" w:rsidRPr="007245C7" w:rsidRDefault="00B31AB1" w:rsidP="00DB2982">
            <w:pPr>
              <w:rPr>
                <w:rFonts w:asciiTheme="minorHAnsi" w:hAnsiTheme="minorHAnsi" w:cstheme="minorHAnsi"/>
              </w:rPr>
            </w:pPr>
          </w:p>
        </w:tc>
        <w:tc>
          <w:tcPr>
            <w:tcW w:w="1343" w:type="dxa"/>
            <w:vMerge/>
          </w:tcPr>
          <w:p w:rsidR="00B31AB1" w:rsidRPr="007245C7" w:rsidRDefault="00B31AB1" w:rsidP="00DB2982">
            <w:pPr>
              <w:rPr>
                <w:rFonts w:asciiTheme="minorHAnsi" w:hAnsiTheme="minorHAnsi" w:cstheme="minorHAnsi"/>
              </w:rPr>
            </w:pPr>
          </w:p>
        </w:tc>
        <w:tc>
          <w:tcPr>
            <w:tcW w:w="2326"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Adjust Attendance</w:t>
            </w:r>
          </w:p>
        </w:tc>
        <w:tc>
          <w:tcPr>
            <w:tcW w:w="1475"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Button</w:t>
            </w:r>
          </w:p>
        </w:tc>
        <w:tc>
          <w:tcPr>
            <w:tcW w:w="1475" w:type="dxa"/>
          </w:tcPr>
          <w:p w:rsidR="00B31AB1" w:rsidRPr="007245C7" w:rsidRDefault="00B31AB1" w:rsidP="00DB2982">
            <w:pPr>
              <w:rPr>
                <w:rFonts w:asciiTheme="minorHAnsi" w:hAnsiTheme="minorHAnsi" w:cstheme="minorHAnsi"/>
              </w:rPr>
            </w:pPr>
          </w:p>
        </w:tc>
        <w:tc>
          <w:tcPr>
            <w:tcW w:w="2023" w:type="dxa"/>
          </w:tcPr>
          <w:p w:rsidR="00B31AB1" w:rsidRPr="007245C7" w:rsidRDefault="00B31AB1" w:rsidP="00DB2982">
            <w:pPr>
              <w:rPr>
                <w:rFonts w:asciiTheme="minorHAnsi" w:hAnsiTheme="minorHAnsi" w:cstheme="minorHAnsi"/>
              </w:rPr>
            </w:pPr>
          </w:p>
        </w:tc>
      </w:tr>
      <w:tr w:rsidR="00B31AB1" w:rsidRPr="007245C7" w:rsidTr="005D3E63">
        <w:tc>
          <w:tcPr>
            <w:tcW w:w="934" w:type="dxa"/>
            <w:vMerge/>
          </w:tcPr>
          <w:p w:rsidR="00B31AB1" w:rsidRPr="007245C7" w:rsidRDefault="00B31AB1" w:rsidP="00DB2982">
            <w:pPr>
              <w:rPr>
                <w:rFonts w:asciiTheme="minorHAnsi" w:hAnsiTheme="minorHAnsi" w:cstheme="minorHAnsi"/>
              </w:rPr>
            </w:pPr>
          </w:p>
        </w:tc>
        <w:tc>
          <w:tcPr>
            <w:tcW w:w="1343" w:type="dxa"/>
            <w:vMerge/>
          </w:tcPr>
          <w:p w:rsidR="00B31AB1" w:rsidRPr="007245C7" w:rsidRDefault="00B31AB1" w:rsidP="00DB2982">
            <w:pPr>
              <w:rPr>
                <w:rFonts w:asciiTheme="minorHAnsi" w:hAnsiTheme="minorHAnsi" w:cstheme="minorHAnsi"/>
              </w:rPr>
            </w:pPr>
          </w:p>
        </w:tc>
        <w:tc>
          <w:tcPr>
            <w:tcW w:w="2326"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Refresh</w:t>
            </w:r>
          </w:p>
        </w:tc>
        <w:tc>
          <w:tcPr>
            <w:tcW w:w="1475"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Button</w:t>
            </w:r>
          </w:p>
        </w:tc>
        <w:tc>
          <w:tcPr>
            <w:tcW w:w="1475" w:type="dxa"/>
          </w:tcPr>
          <w:p w:rsidR="00B31AB1" w:rsidRPr="007245C7" w:rsidRDefault="00B31AB1" w:rsidP="00DB2982">
            <w:pPr>
              <w:rPr>
                <w:rFonts w:asciiTheme="minorHAnsi" w:hAnsiTheme="minorHAnsi" w:cstheme="minorHAnsi"/>
              </w:rPr>
            </w:pPr>
          </w:p>
        </w:tc>
        <w:tc>
          <w:tcPr>
            <w:tcW w:w="2023" w:type="dxa"/>
          </w:tcPr>
          <w:p w:rsidR="00B31AB1" w:rsidRPr="007245C7" w:rsidRDefault="00B31AB1" w:rsidP="00DB2982">
            <w:pPr>
              <w:rPr>
                <w:rFonts w:asciiTheme="minorHAnsi" w:hAnsiTheme="minorHAnsi" w:cstheme="minorHAnsi"/>
              </w:rPr>
            </w:pPr>
          </w:p>
        </w:tc>
      </w:tr>
      <w:tr w:rsidR="001D0EB6" w:rsidRPr="007245C7" w:rsidTr="001D0EB6">
        <w:tc>
          <w:tcPr>
            <w:tcW w:w="9576" w:type="dxa"/>
            <w:gridSpan w:val="6"/>
            <w:shd w:val="clear" w:color="auto" w:fill="D9D9D9" w:themeFill="background1" w:themeFillShade="D9"/>
          </w:tcPr>
          <w:p w:rsidR="001D0EB6" w:rsidRPr="007245C7" w:rsidRDefault="001D0EB6" w:rsidP="00DB2982">
            <w:pPr>
              <w:rPr>
                <w:rFonts w:asciiTheme="minorHAnsi" w:hAnsiTheme="minorHAnsi" w:cstheme="minorHAnsi"/>
                <w:b/>
              </w:rPr>
            </w:pPr>
          </w:p>
        </w:tc>
      </w:tr>
      <w:tr w:rsidR="00B31AB1" w:rsidRPr="007245C7" w:rsidTr="005D3E63">
        <w:tc>
          <w:tcPr>
            <w:tcW w:w="934" w:type="dxa"/>
            <w:vMerge w:val="restart"/>
          </w:tcPr>
          <w:p w:rsidR="00B31AB1" w:rsidRPr="00B31AB1" w:rsidRDefault="00B31AB1" w:rsidP="00DB2982">
            <w:pPr>
              <w:rPr>
                <w:rFonts w:asciiTheme="minorHAnsi" w:hAnsiTheme="minorHAnsi" w:cstheme="minorHAnsi"/>
                <w:b/>
              </w:rPr>
            </w:pPr>
            <w:r w:rsidRPr="00B31AB1">
              <w:rPr>
                <w:rFonts w:asciiTheme="minorHAnsi" w:hAnsiTheme="minorHAnsi" w:cstheme="minorHAnsi"/>
                <w:b/>
              </w:rPr>
              <w:t>3.2</w:t>
            </w:r>
          </w:p>
        </w:tc>
        <w:tc>
          <w:tcPr>
            <w:tcW w:w="8642" w:type="dxa"/>
            <w:gridSpan w:val="5"/>
          </w:tcPr>
          <w:p w:rsidR="00B31AB1" w:rsidRPr="007245C7" w:rsidRDefault="00B31AB1" w:rsidP="00DB2982">
            <w:pPr>
              <w:rPr>
                <w:rFonts w:asciiTheme="minorHAnsi" w:hAnsiTheme="minorHAnsi" w:cstheme="minorHAnsi"/>
                <w:b/>
              </w:rPr>
            </w:pPr>
            <w:r w:rsidRPr="007245C7">
              <w:rPr>
                <w:rFonts w:asciiTheme="minorHAnsi" w:hAnsiTheme="minorHAnsi" w:cstheme="minorHAnsi"/>
                <w:b/>
              </w:rPr>
              <w:t>Attendance Excel File Importer</w:t>
            </w:r>
          </w:p>
        </w:tc>
      </w:tr>
      <w:tr w:rsidR="00B31AB1" w:rsidRPr="007245C7" w:rsidTr="005D3E63">
        <w:tc>
          <w:tcPr>
            <w:tcW w:w="934" w:type="dxa"/>
            <w:vMerge/>
          </w:tcPr>
          <w:p w:rsidR="00B31AB1" w:rsidRPr="007245C7" w:rsidRDefault="00B31AB1" w:rsidP="00DB2982">
            <w:pPr>
              <w:rPr>
                <w:rFonts w:asciiTheme="minorHAnsi" w:hAnsiTheme="minorHAnsi" w:cstheme="minorHAnsi"/>
              </w:rPr>
            </w:pPr>
          </w:p>
        </w:tc>
        <w:tc>
          <w:tcPr>
            <w:tcW w:w="1343" w:type="dxa"/>
            <w:vMerge w:val="restart"/>
          </w:tcPr>
          <w:p w:rsidR="00B31AB1" w:rsidRPr="007245C7" w:rsidRDefault="00B31AB1" w:rsidP="00DB2982">
            <w:pPr>
              <w:rPr>
                <w:rFonts w:asciiTheme="minorHAnsi" w:hAnsiTheme="minorHAnsi" w:cstheme="minorHAnsi"/>
              </w:rPr>
            </w:pPr>
          </w:p>
        </w:tc>
        <w:tc>
          <w:tcPr>
            <w:tcW w:w="2326"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Browse</w:t>
            </w:r>
          </w:p>
        </w:tc>
        <w:tc>
          <w:tcPr>
            <w:tcW w:w="1475"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Button</w:t>
            </w:r>
          </w:p>
        </w:tc>
        <w:tc>
          <w:tcPr>
            <w:tcW w:w="1475" w:type="dxa"/>
          </w:tcPr>
          <w:p w:rsidR="00B31AB1" w:rsidRPr="007245C7" w:rsidRDefault="00B31AB1" w:rsidP="00DB2982">
            <w:pPr>
              <w:rPr>
                <w:rFonts w:asciiTheme="minorHAnsi" w:hAnsiTheme="minorHAnsi" w:cstheme="minorHAnsi"/>
              </w:rPr>
            </w:pPr>
          </w:p>
        </w:tc>
        <w:tc>
          <w:tcPr>
            <w:tcW w:w="2023" w:type="dxa"/>
          </w:tcPr>
          <w:p w:rsidR="00B31AB1" w:rsidRPr="007245C7" w:rsidRDefault="00B31AB1" w:rsidP="00DB2982">
            <w:pPr>
              <w:rPr>
                <w:rFonts w:asciiTheme="minorHAnsi" w:hAnsiTheme="minorHAnsi" w:cstheme="minorHAnsi"/>
              </w:rPr>
            </w:pPr>
          </w:p>
        </w:tc>
      </w:tr>
      <w:tr w:rsidR="00B31AB1" w:rsidRPr="007245C7" w:rsidTr="005D3E63">
        <w:tc>
          <w:tcPr>
            <w:tcW w:w="934" w:type="dxa"/>
            <w:vMerge/>
          </w:tcPr>
          <w:p w:rsidR="00B31AB1" w:rsidRPr="007245C7" w:rsidRDefault="00B31AB1" w:rsidP="00DB2982">
            <w:pPr>
              <w:rPr>
                <w:rFonts w:asciiTheme="minorHAnsi" w:hAnsiTheme="minorHAnsi" w:cstheme="minorHAnsi"/>
              </w:rPr>
            </w:pPr>
          </w:p>
        </w:tc>
        <w:tc>
          <w:tcPr>
            <w:tcW w:w="1343" w:type="dxa"/>
            <w:vMerge/>
          </w:tcPr>
          <w:p w:rsidR="00B31AB1" w:rsidRPr="007245C7" w:rsidRDefault="00B31AB1" w:rsidP="00DB2982">
            <w:pPr>
              <w:rPr>
                <w:rFonts w:asciiTheme="minorHAnsi" w:hAnsiTheme="minorHAnsi" w:cstheme="minorHAnsi"/>
              </w:rPr>
            </w:pPr>
          </w:p>
        </w:tc>
        <w:tc>
          <w:tcPr>
            <w:tcW w:w="2326"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Upload Date</w:t>
            </w:r>
          </w:p>
        </w:tc>
        <w:tc>
          <w:tcPr>
            <w:tcW w:w="1475"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Button</w:t>
            </w:r>
          </w:p>
        </w:tc>
        <w:tc>
          <w:tcPr>
            <w:tcW w:w="1475" w:type="dxa"/>
          </w:tcPr>
          <w:p w:rsidR="00B31AB1" w:rsidRPr="007245C7" w:rsidRDefault="00B31AB1" w:rsidP="00DB2982">
            <w:pPr>
              <w:rPr>
                <w:rFonts w:asciiTheme="minorHAnsi" w:hAnsiTheme="minorHAnsi" w:cstheme="minorHAnsi"/>
              </w:rPr>
            </w:pPr>
          </w:p>
        </w:tc>
        <w:tc>
          <w:tcPr>
            <w:tcW w:w="2023" w:type="dxa"/>
          </w:tcPr>
          <w:p w:rsidR="00B31AB1" w:rsidRPr="007245C7" w:rsidRDefault="00B31AB1" w:rsidP="00DB2982">
            <w:pPr>
              <w:rPr>
                <w:rFonts w:asciiTheme="minorHAnsi" w:hAnsiTheme="minorHAnsi" w:cstheme="minorHAnsi"/>
              </w:rPr>
            </w:pPr>
          </w:p>
        </w:tc>
      </w:tr>
      <w:tr w:rsidR="00B31AB1" w:rsidRPr="007245C7" w:rsidTr="005D3E63">
        <w:tc>
          <w:tcPr>
            <w:tcW w:w="934" w:type="dxa"/>
            <w:vMerge/>
          </w:tcPr>
          <w:p w:rsidR="00B31AB1" w:rsidRPr="007245C7" w:rsidRDefault="00B31AB1" w:rsidP="00DB2982">
            <w:pPr>
              <w:rPr>
                <w:rFonts w:asciiTheme="minorHAnsi" w:hAnsiTheme="minorHAnsi" w:cstheme="minorHAnsi"/>
              </w:rPr>
            </w:pPr>
          </w:p>
        </w:tc>
        <w:tc>
          <w:tcPr>
            <w:tcW w:w="1343" w:type="dxa"/>
            <w:vMerge/>
          </w:tcPr>
          <w:p w:rsidR="00B31AB1" w:rsidRPr="007245C7" w:rsidRDefault="00B31AB1" w:rsidP="00DB2982">
            <w:pPr>
              <w:rPr>
                <w:rFonts w:asciiTheme="minorHAnsi" w:hAnsiTheme="minorHAnsi" w:cstheme="minorHAnsi"/>
              </w:rPr>
            </w:pPr>
          </w:p>
        </w:tc>
        <w:tc>
          <w:tcPr>
            <w:tcW w:w="2326" w:type="dxa"/>
          </w:tcPr>
          <w:p w:rsidR="00B31AB1" w:rsidRPr="007245C7" w:rsidRDefault="00B31AB1" w:rsidP="00FC4360">
            <w:pPr>
              <w:ind w:left="0" w:firstLine="0"/>
              <w:rPr>
                <w:rFonts w:asciiTheme="minorHAnsi" w:hAnsiTheme="minorHAnsi" w:cstheme="minorHAnsi"/>
              </w:rPr>
            </w:pPr>
            <w:r w:rsidRPr="007245C7">
              <w:rPr>
                <w:rFonts w:asciiTheme="minorHAnsi" w:hAnsiTheme="minorHAnsi" w:cstheme="minorHAnsi"/>
              </w:rPr>
              <w:t xml:space="preserve">Data From Excel File List </w:t>
            </w:r>
          </w:p>
        </w:tc>
        <w:tc>
          <w:tcPr>
            <w:tcW w:w="1475"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Grid View</w:t>
            </w:r>
          </w:p>
        </w:tc>
        <w:tc>
          <w:tcPr>
            <w:tcW w:w="1475" w:type="dxa"/>
          </w:tcPr>
          <w:p w:rsidR="00B31AB1" w:rsidRPr="007245C7" w:rsidRDefault="00B31AB1" w:rsidP="00DB2982">
            <w:pPr>
              <w:rPr>
                <w:rFonts w:asciiTheme="minorHAnsi" w:hAnsiTheme="minorHAnsi" w:cstheme="minorHAnsi"/>
              </w:rPr>
            </w:pPr>
          </w:p>
        </w:tc>
        <w:tc>
          <w:tcPr>
            <w:tcW w:w="2023" w:type="dxa"/>
          </w:tcPr>
          <w:p w:rsidR="00B31AB1" w:rsidRPr="007245C7" w:rsidRDefault="00B31AB1" w:rsidP="00DB2982">
            <w:pPr>
              <w:rPr>
                <w:rFonts w:asciiTheme="minorHAnsi" w:hAnsiTheme="minorHAnsi" w:cstheme="minorHAnsi"/>
              </w:rPr>
            </w:pPr>
          </w:p>
        </w:tc>
      </w:tr>
      <w:tr w:rsidR="00B31AB1" w:rsidRPr="007245C7" w:rsidTr="005D3E63">
        <w:tc>
          <w:tcPr>
            <w:tcW w:w="934" w:type="dxa"/>
            <w:vMerge/>
          </w:tcPr>
          <w:p w:rsidR="00B31AB1" w:rsidRPr="007245C7" w:rsidRDefault="00B31AB1" w:rsidP="00DB2982">
            <w:pPr>
              <w:rPr>
                <w:rFonts w:asciiTheme="minorHAnsi" w:hAnsiTheme="minorHAnsi" w:cstheme="minorHAnsi"/>
              </w:rPr>
            </w:pPr>
          </w:p>
        </w:tc>
        <w:tc>
          <w:tcPr>
            <w:tcW w:w="1343" w:type="dxa"/>
            <w:vMerge/>
          </w:tcPr>
          <w:p w:rsidR="00B31AB1" w:rsidRPr="007245C7" w:rsidRDefault="00B31AB1" w:rsidP="00DB2982">
            <w:pPr>
              <w:rPr>
                <w:rFonts w:asciiTheme="minorHAnsi" w:hAnsiTheme="minorHAnsi" w:cstheme="minorHAnsi"/>
              </w:rPr>
            </w:pPr>
          </w:p>
        </w:tc>
        <w:tc>
          <w:tcPr>
            <w:tcW w:w="2326" w:type="dxa"/>
          </w:tcPr>
          <w:p w:rsidR="00B31AB1" w:rsidRPr="007245C7" w:rsidRDefault="00B31AB1" w:rsidP="00FC4360">
            <w:pPr>
              <w:ind w:left="0" w:firstLine="0"/>
              <w:rPr>
                <w:rFonts w:asciiTheme="minorHAnsi" w:hAnsiTheme="minorHAnsi" w:cstheme="minorHAnsi"/>
              </w:rPr>
            </w:pPr>
            <w:r w:rsidRPr="007245C7">
              <w:rPr>
                <w:rFonts w:asciiTheme="minorHAnsi" w:hAnsiTheme="minorHAnsi" w:cstheme="minorHAnsi"/>
              </w:rPr>
              <w:t>Prepare Data for Merging</w:t>
            </w:r>
          </w:p>
        </w:tc>
        <w:tc>
          <w:tcPr>
            <w:tcW w:w="1475"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Button</w:t>
            </w:r>
          </w:p>
        </w:tc>
        <w:tc>
          <w:tcPr>
            <w:tcW w:w="1475" w:type="dxa"/>
          </w:tcPr>
          <w:p w:rsidR="00B31AB1" w:rsidRPr="007245C7" w:rsidRDefault="00B31AB1" w:rsidP="00DB2982">
            <w:pPr>
              <w:rPr>
                <w:rFonts w:asciiTheme="minorHAnsi" w:hAnsiTheme="minorHAnsi" w:cstheme="minorHAnsi"/>
              </w:rPr>
            </w:pPr>
          </w:p>
        </w:tc>
        <w:tc>
          <w:tcPr>
            <w:tcW w:w="2023" w:type="dxa"/>
          </w:tcPr>
          <w:p w:rsidR="00B31AB1" w:rsidRPr="007245C7" w:rsidRDefault="00B31AB1" w:rsidP="00DB2982">
            <w:pPr>
              <w:rPr>
                <w:rFonts w:asciiTheme="minorHAnsi" w:hAnsiTheme="minorHAnsi" w:cstheme="minorHAnsi"/>
              </w:rPr>
            </w:pPr>
          </w:p>
        </w:tc>
      </w:tr>
      <w:tr w:rsidR="00B31AB1" w:rsidRPr="007245C7" w:rsidTr="005D3E63">
        <w:tc>
          <w:tcPr>
            <w:tcW w:w="934" w:type="dxa"/>
            <w:vMerge/>
          </w:tcPr>
          <w:p w:rsidR="00B31AB1" w:rsidRPr="007245C7" w:rsidRDefault="00B31AB1" w:rsidP="00DB2982">
            <w:pPr>
              <w:rPr>
                <w:rFonts w:asciiTheme="minorHAnsi" w:hAnsiTheme="minorHAnsi" w:cstheme="minorHAnsi"/>
              </w:rPr>
            </w:pPr>
          </w:p>
        </w:tc>
        <w:tc>
          <w:tcPr>
            <w:tcW w:w="1343" w:type="dxa"/>
            <w:vMerge/>
          </w:tcPr>
          <w:p w:rsidR="00B31AB1" w:rsidRPr="007245C7" w:rsidRDefault="00B31AB1" w:rsidP="00DB2982">
            <w:pPr>
              <w:rPr>
                <w:rFonts w:asciiTheme="minorHAnsi" w:hAnsiTheme="minorHAnsi" w:cstheme="minorHAnsi"/>
              </w:rPr>
            </w:pPr>
          </w:p>
        </w:tc>
        <w:tc>
          <w:tcPr>
            <w:tcW w:w="2326" w:type="dxa"/>
          </w:tcPr>
          <w:p w:rsidR="00B31AB1" w:rsidRPr="007245C7" w:rsidRDefault="00B31AB1" w:rsidP="00FC4360">
            <w:pPr>
              <w:ind w:left="0" w:firstLine="0"/>
              <w:rPr>
                <w:rFonts w:asciiTheme="minorHAnsi" w:hAnsiTheme="minorHAnsi" w:cstheme="minorHAnsi"/>
              </w:rPr>
            </w:pPr>
            <w:r w:rsidRPr="007245C7">
              <w:rPr>
                <w:rFonts w:asciiTheme="minorHAnsi" w:hAnsiTheme="minorHAnsi"/>
              </w:rPr>
              <w:t>Prepared Data for Merging List</w:t>
            </w:r>
          </w:p>
        </w:tc>
        <w:tc>
          <w:tcPr>
            <w:tcW w:w="1475"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Grid View</w:t>
            </w:r>
          </w:p>
        </w:tc>
        <w:tc>
          <w:tcPr>
            <w:tcW w:w="1475" w:type="dxa"/>
          </w:tcPr>
          <w:p w:rsidR="00B31AB1" w:rsidRPr="007245C7" w:rsidRDefault="00B31AB1" w:rsidP="00DB2982">
            <w:pPr>
              <w:rPr>
                <w:rFonts w:asciiTheme="minorHAnsi" w:hAnsiTheme="minorHAnsi" w:cstheme="minorHAnsi"/>
              </w:rPr>
            </w:pPr>
          </w:p>
        </w:tc>
        <w:tc>
          <w:tcPr>
            <w:tcW w:w="2023" w:type="dxa"/>
          </w:tcPr>
          <w:p w:rsidR="00B31AB1" w:rsidRPr="007245C7" w:rsidRDefault="00B31AB1" w:rsidP="00DB2982">
            <w:pPr>
              <w:rPr>
                <w:rFonts w:asciiTheme="minorHAnsi" w:hAnsiTheme="minorHAnsi" w:cstheme="minorHAnsi"/>
              </w:rPr>
            </w:pPr>
          </w:p>
        </w:tc>
      </w:tr>
      <w:tr w:rsidR="00B31AB1" w:rsidRPr="007245C7" w:rsidTr="005D3E63">
        <w:tc>
          <w:tcPr>
            <w:tcW w:w="934" w:type="dxa"/>
            <w:vMerge/>
          </w:tcPr>
          <w:p w:rsidR="00B31AB1" w:rsidRPr="007245C7" w:rsidRDefault="00B31AB1" w:rsidP="00DB2982">
            <w:pPr>
              <w:rPr>
                <w:rFonts w:asciiTheme="minorHAnsi" w:hAnsiTheme="minorHAnsi" w:cstheme="minorHAnsi"/>
              </w:rPr>
            </w:pPr>
          </w:p>
        </w:tc>
        <w:tc>
          <w:tcPr>
            <w:tcW w:w="1343" w:type="dxa"/>
            <w:vMerge/>
          </w:tcPr>
          <w:p w:rsidR="00B31AB1" w:rsidRPr="007245C7" w:rsidRDefault="00B31AB1" w:rsidP="00DB2982">
            <w:pPr>
              <w:rPr>
                <w:rFonts w:asciiTheme="minorHAnsi" w:hAnsiTheme="minorHAnsi" w:cstheme="minorHAnsi"/>
              </w:rPr>
            </w:pPr>
          </w:p>
        </w:tc>
        <w:tc>
          <w:tcPr>
            <w:tcW w:w="2326"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Merge Data</w:t>
            </w:r>
          </w:p>
        </w:tc>
        <w:tc>
          <w:tcPr>
            <w:tcW w:w="1475" w:type="dxa"/>
          </w:tcPr>
          <w:p w:rsidR="00B31AB1" w:rsidRPr="007245C7" w:rsidRDefault="00B31AB1" w:rsidP="00DB2982">
            <w:pPr>
              <w:rPr>
                <w:rFonts w:asciiTheme="minorHAnsi" w:hAnsiTheme="minorHAnsi" w:cstheme="minorHAnsi"/>
              </w:rPr>
            </w:pPr>
            <w:r w:rsidRPr="007245C7">
              <w:rPr>
                <w:rFonts w:asciiTheme="minorHAnsi" w:hAnsiTheme="minorHAnsi" w:cstheme="minorHAnsi"/>
              </w:rPr>
              <w:t>Button</w:t>
            </w:r>
          </w:p>
        </w:tc>
        <w:tc>
          <w:tcPr>
            <w:tcW w:w="1475" w:type="dxa"/>
          </w:tcPr>
          <w:p w:rsidR="00B31AB1" w:rsidRPr="007245C7" w:rsidRDefault="00B31AB1" w:rsidP="00DB2982">
            <w:pPr>
              <w:rPr>
                <w:rFonts w:asciiTheme="minorHAnsi" w:hAnsiTheme="minorHAnsi" w:cstheme="minorHAnsi"/>
              </w:rPr>
            </w:pPr>
          </w:p>
        </w:tc>
        <w:tc>
          <w:tcPr>
            <w:tcW w:w="2023" w:type="dxa"/>
          </w:tcPr>
          <w:p w:rsidR="00B31AB1" w:rsidRPr="007245C7" w:rsidRDefault="00B31AB1" w:rsidP="00DB2982">
            <w:pPr>
              <w:rPr>
                <w:rFonts w:asciiTheme="minorHAnsi" w:hAnsiTheme="minorHAnsi" w:cstheme="minorHAnsi"/>
              </w:rPr>
            </w:pPr>
          </w:p>
        </w:tc>
      </w:tr>
    </w:tbl>
    <w:p w:rsidR="00E62D42" w:rsidDel="00734B50" w:rsidRDefault="00E62D42">
      <w:pPr>
        <w:ind w:left="0" w:firstLine="0"/>
        <w:rPr>
          <w:del w:id="320" w:author="sufianrumi@yahoo.com" w:date="2016-09-20T13:19:00Z"/>
          <w:rFonts w:ascii="Calibri" w:hAnsi="Calibri" w:cs="Calibri"/>
          <w:b/>
          <w:bCs/>
          <w:color w:val="002060"/>
        </w:rPr>
      </w:pPr>
    </w:p>
    <w:p w:rsidR="00604F0D" w:rsidDel="00734B50" w:rsidRDefault="00604F0D">
      <w:pPr>
        <w:ind w:left="0" w:firstLine="0"/>
        <w:rPr>
          <w:del w:id="321" w:author="sufianrumi@yahoo.com" w:date="2016-09-20T13:19:00Z"/>
          <w:rFonts w:ascii="Calibri" w:hAnsi="Calibri" w:cs="Calibri"/>
          <w:b/>
          <w:bCs/>
          <w:color w:val="002060"/>
        </w:rPr>
      </w:pPr>
    </w:p>
    <w:p w:rsidR="005B2147" w:rsidRPr="007245C7" w:rsidRDefault="005B2147">
      <w:pPr>
        <w:ind w:left="0" w:firstLine="0"/>
        <w:rPr>
          <w:rFonts w:ascii="Calibri" w:hAnsi="Calibri" w:cs="Calibri"/>
          <w:b/>
          <w:bCs/>
          <w:color w:val="000000" w:themeColor="text1"/>
          <w:sz w:val="24"/>
          <w:szCs w:val="24"/>
        </w:rPr>
      </w:pPr>
      <w:r w:rsidRPr="007245C7">
        <w:rPr>
          <w:rFonts w:ascii="Calibri" w:hAnsi="Calibri" w:cs="Calibri"/>
          <w:b/>
          <w:bCs/>
          <w:color w:val="000000" w:themeColor="text1"/>
          <w:sz w:val="24"/>
          <w:szCs w:val="24"/>
        </w:rPr>
        <w:t>4 Leave</w:t>
      </w:r>
    </w:p>
    <w:p w:rsidR="005B2147" w:rsidRDefault="005B2147">
      <w:pPr>
        <w:ind w:left="0" w:firstLine="0"/>
        <w:rPr>
          <w:rFonts w:ascii="Calibri" w:hAnsi="Calibri" w:cs="Calibri"/>
          <w:b/>
          <w:bCs/>
          <w:color w:val="002060"/>
          <w:sz w:val="24"/>
          <w:szCs w:val="24"/>
        </w:rPr>
      </w:pPr>
    </w:p>
    <w:tbl>
      <w:tblPr>
        <w:tblStyle w:val="TableGrid"/>
        <w:tblW w:w="5003" w:type="pct"/>
        <w:tblLayout w:type="fixed"/>
        <w:tblLook w:val="04A0"/>
      </w:tblPr>
      <w:tblGrid>
        <w:gridCol w:w="772"/>
        <w:gridCol w:w="2199"/>
        <w:gridCol w:w="6611"/>
      </w:tblGrid>
      <w:tr w:rsidR="005B2147" w:rsidRPr="005B2147" w:rsidTr="00734B50">
        <w:tc>
          <w:tcPr>
            <w:tcW w:w="754" w:type="dxa"/>
            <w:shd w:val="clear" w:color="auto" w:fill="BFBFBF" w:themeFill="background1" w:themeFillShade="BF"/>
          </w:tcPr>
          <w:p w:rsidR="005B2147" w:rsidRPr="00DE7E09" w:rsidRDefault="005B2147" w:rsidP="0023613F">
            <w:pPr>
              <w:jc w:val="both"/>
              <w:rPr>
                <w:rFonts w:asciiTheme="minorHAnsi" w:hAnsiTheme="minorHAnsi"/>
                <w:b/>
              </w:rPr>
            </w:pPr>
            <w:r w:rsidRPr="00DE7E09">
              <w:rPr>
                <w:rFonts w:asciiTheme="minorHAnsi" w:hAnsiTheme="minorHAnsi"/>
                <w:b/>
              </w:rPr>
              <w:lastRenderedPageBreak/>
              <w:t>4</w:t>
            </w:r>
          </w:p>
        </w:tc>
        <w:tc>
          <w:tcPr>
            <w:tcW w:w="8602" w:type="dxa"/>
            <w:gridSpan w:val="2"/>
            <w:shd w:val="clear" w:color="auto" w:fill="BFBFBF" w:themeFill="background1" w:themeFillShade="BF"/>
          </w:tcPr>
          <w:p w:rsidR="005B2147" w:rsidRPr="005B2147" w:rsidRDefault="005B2147" w:rsidP="005B2147">
            <w:pPr>
              <w:pStyle w:val="Default"/>
              <w:ind w:left="0" w:firstLine="0"/>
              <w:rPr>
                <w:rFonts w:asciiTheme="minorHAnsi" w:hAnsiTheme="minorHAnsi"/>
                <w:sz w:val="20"/>
                <w:szCs w:val="20"/>
              </w:rPr>
            </w:pPr>
            <w:r w:rsidRPr="005B2147">
              <w:rPr>
                <w:rFonts w:asciiTheme="minorHAnsi" w:hAnsiTheme="minorHAnsi"/>
                <w:b/>
                <w:bCs/>
                <w:sz w:val="20"/>
                <w:szCs w:val="20"/>
              </w:rPr>
              <w:t>Leave management</w:t>
            </w:r>
          </w:p>
        </w:tc>
      </w:tr>
      <w:tr w:rsidR="00B31AB1" w:rsidRPr="005B2147" w:rsidTr="00734B50">
        <w:tc>
          <w:tcPr>
            <w:tcW w:w="9356" w:type="dxa"/>
            <w:gridSpan w:val="3"/>
          </w:tcPr>
          <w:p w:rsidR="00B31AB1" w:rsidRPr="00DE7E09" w:rsidRDefault="00B31AB1" w:rsidP="005B2147">
            <w:pPr>
              <w:pStyle w:val="Default"/>
              <w:ind w:left="0" w:firstLine="0"/>
              <w:rPr>
                <w:rFonts w:asciiTheme="minorHAnsi" w:hAnsiTheme="minorHAnsi"/>
                <w:b/>
                <w:sz w:val="20"/>
                <w:szCs w:val="20"/>
              </w:rPr>
            </w:pPr>
          </w:p>
        </w:tc>
      </w:tr>
      <w:tr w:rsidR="005B2147" w:rsidRPr="005B2147" w:rsidTr="00734B50">
        <w:tc>
          <w:tcPr>
            <w:tcW w:w="754" w:type="dxa"/>
          </w:tcPr>
          <w:p w:rsidR="005B2147" w:rsidRPr="00DE7E09" w:rsidRDefault="005B2147" w:rsidP="005B2147">
            <w:pPr>
              <w:jc w:val="both"/>
              <w:rPr>
                <w:rFonts w:asciiTheme="minorHAnsi" w:hAnsiTheme="minorHAnsi"/>
                <w:b/>
              </w:rPr>
            </w:pPr>
            <w:r w:rsidRPr="00DE7E09">
              <w:rPr>
                <w:rFonts w:asciiTheme="minorHAnsi" w:hAnsiTheme="minorHAnsi"/>
                <w:b/>
              </w:rPr>
              <w:t>4.1</w:t>
            </w:r>
          </w:p>
        </w:tc>
        <w:tc>
          <w:tcPr>
            <w:tcW w:w="2147" w:type="dxa"/>
          </w:tcPr>
          <w:p w:rsidR="005B2147" w:rsidRPr="00DE7E09" w:rsidRDefault="005B2147" w:rsidP="005B2147">
            <w:pPr>
              <w:pStyle w:val="Default"/>
              <w:rPr>
                <w:rFonts w:asciiTheme="minorHAnsi" w:hAnsiTheme="minorHAnsi"/>
                <w:b/>
                <w:sz w:val="20"/>
                <w:szCs w:val="20"/>
              </w:rPr>
            </w:pPr>
            <w:r w:rsidRPr="00DE7E09">
              <w:rPr>
                <w:rFonts w:asciiTheme="minorHAnsi" w:hAnsiTheme="minorHAnsi"/>
                <w:b/>
                <w:sz w:val="20"/>
                <w:szCs w:val="20"/>
              </w:rPr>
              <w:t>Leave package</w:t>
            </w:r>
          </w:p>
        </w:tc>
        <w:tc>
          <w:tcPr>
            <w:tcW w:w="6455" w:type="dxa"/>
          </w:tcPr>
          <w:p w:rsidR="005B2147" w:rsidRPr="00DE7E09" w:rsidRDefault="005B2147" w:rsidP="005B2147">
            <w:pPr>
              <w:pStyle w:val="Default"/>
              <w:ind w:left="0" w:firstLine="0"/>
              <w:rPr>
                <w:rFonts w:asciiTheme="minorHAnsi" w:hAnsiTheme="minorHAnsi"/>
                <w:b/>
                <w:sz w:val="20"/>
                <w:szCs w:val="20"/>
              </w:rPr>
            </w:pPr>
            <w:r w:rsidRPr="00DE7E09">
              <w:rPr>
                <w:rFonts w:asciiTheme="minorHAnsi" w:hAnsiTheme="minorHAnsi"/>
                <w:b/>
                <w:sz w:val="20"/>
                <w:szCs w:val="20"/>
              </w:rPr>
              <w:t>Setting up leave calendar according to joining status with different types of leave:</w:t>
            </w:r>
          </w:p>
          <w:p w:rsidR="005B2147" w:rsidRDefault="005B2147" w:rsidP="005B2147">
            <w:pPr>
              <w:pStyle w:val="Default"/>
              <w:ind w:left="0" w:firstLine="0"/>
              <w:rPr>
                <w:rFonts w:asciiTheme="minorHAnsi" w:hAnsiTheme="minorHAnsi"/>
                <w:sz w:val="20"/>
                <w:szCs w:val="20"/>
              </w:rPr>
            </w:pPr>
            <w:r>
              <w:rPr>
                <w:rFonts w:asciiTheme="minorHAnsi" w:hAnsiTheme="minorHAnsi"/>
                <w:sz w:val="20"/>
                <w:szCs w:val="20"/>
              </w:rPr>
              <w:t>System will have the facility to enter Leave Type information. The declared leave type is as follows:</w:t>
            </w:r>
          </w:p>
          <w:tbl>
            <w:tblPr>
              <w:tblStyle w:val="TableGrid"/>
              <w:tblW w:w="0" w:type="auto"/>
              <w:tblLayout w:type="fixed"/>
              <w:tblLook w:val="04A0"/>
            </w:tblPr>
            <w:tblGrid>
              <w:gridCol w:w="3118"/>
              <w:gridCol w:w="3118"/>
            </w:tblGrid>
            <w:tr w:rsidR="005B2147" w:rsidRPr="005B2147" w:rsidTr="005B2147">
              <w:tc>
                <w:tcPr>
                  <w:tcW w:w="3118" w:type="dxa"/>
                  <w:shd w:val="clear" w:color="auto" w:fill="D9D9D9" w:themeFill="background1" w:themeFillShade="D9"/>
                </w:tcPr>
                <w:p w:rsidR="005B2147" w:rsidRPr="005B2147" w:rsidRDefault="005B2147" w:rsidP="005B2147">
                  <w:pPr>
                    <w:pStyle w:val="Default"/>
                    <w:ind w:left="0" w:firstLine="0"/>
                    <w:rPr>
                      <w:rFonts w:asciiTheme="minorHAnsi" w:hAnsiTheme="minorHAnsi"/>
                      <w:b/>
                      <w:sz w:val="20"/>
                      <w:szCs w:val="20"/>
                    </w:rPr>
                  </w:pPr>
                  <w:r w:rsidRPr="005B2147">
                    <w:rPr>
                      <w:rFonts w:asciiTheme="minorHAnsi" w:hAnsiTheme="minorHAnsi"/>
                      <w:b/>
                      <w:sz w:val="20"/>
                      <w:szCs w:val="20"/>
                    </w:rPr>
                    <w:t>Leave Type Title</w:t>
                  </w:r>
                </w:p>
              </w:tc>
              <w:tc>
                <w:tcPr>
                  <w:tcW w:w="3118" w:type="dxa"/>
                  <w:shd w:val="clear" w:color="auto" w:fill="D9D9D9" w:themeFill="background1" w:themeFillShade="D9"/>
                </w:tcPr>
                <w:p w:rsidR="005B2147" w:rsidRPr="005B2147" w:rsidRDefault="005B2147" w:rsidP="005B2147">
                  <w:pPr>
                    <w:pStyle w:val="Default"/>
                    <w:ind w:left="0" w:firstLine="0"/>
                    <w:jc w:val="center"/>
                    <w:rPr>
                      <w:rFonts w:asciiTheme="minorHAnsi" w:hAnsiTheme="minorHAnsi"/>
                      <w:b/>
                      <w:sz w:val="20"/>
                      <w:szCs w:val="20"/>
                    </w:rPr>
                  </w:pPr>
                  <w:r w:rsidRPr="005B2147">
                    <w:rPr>
                      <w:rFonts w:asciiTheme="minorHAnsi" w:hAnsiTheme="minorHAnsi"/>
                      <w:b/>
                      <w:sz w:val="20"/>
                      <w:szCs w:val="20"/>
                    </w:rPr>
                    <w:t>Leave Type Code</w:t>
                  </w:r>
                </w:p>
              </w:tc>
            </w:tr>
            <w:tr w:rsidR="005B2147" w:rsidRPr="005B2147" w:rsidTr="005B2147">
              <w:tc>
                <w:tcPr>
                  <w:tcW w:w="3118" w:type="dxa"/>
                </w:tcPr>
                <w:p w:rsidR="005B2147" w:rsidRPr="005B2147" w:rsidRDefault="005B2147" w:rsidP="005B2147">
                  <w:pPr>
                    <w:rPr>
                      <w:rFonts w:cstheme="minorHAnsi"/>
                    </w:rPr>
                  </w:pPr>
                  <w:r w:rsidRPr="005B2147">
                    <w:rPr>
                      <w:rFonts w:asciiTheme="minorHAnsi" w:hAnsiTheme="minorHAnsi" w:cstheme="minorHAnsi"/>
                    </w:rPr>
                    <w:t>Earned Leave</w:t>
                  </w:r>
                </w:p>
              </w:tc>
              <w:tc>
                <w:tcPr>
                  <w:tcW w:w="3118" w:type="dxa"/>
                </w:tcPr>
                <w:p w:rsidR="005B2147" w:rsidRPr="005B2147" w:rsidRDefault="005B2147" w:rsidP="005B2147">
                  <w:pPr>
                    <w:pStyle w:val="Default"/>
                    <w:ind w:left="0" w:firstLine="0"/>
                    <w:jc w:val="center"/>
                    <w:rPr>
                      <w:rFonts w:asciiTheme="minorHAnsi" w:hAnsiTheme="minorHAnsi"/>
                      <w:sz w:val="20"/>
                      <w:szCs w:val="20"/>
                    </w:rPr>
                  </w:pPr>
                  <w:r w:rsidRPr="005B2147">
                    <w:rPr>
                      <w:rFonts w:asciiTheme="minorHAnsi" w:hAnsiTheme="minorHAnsi" w:cstheme="minorHAnsi"/>
                      <w:sz w:val="20"/>
                      <w:szCs w:val="20"/>
                    </w:rPr>
                    <w:t>EL</w:t>
                  </w:r>
                </w:p>
              </w:tc>
            </w:tr>
            <w:tr w:rsidR="005B2147" w:rsidRPr="005B2147" w:rsidTr="005B2147">
              <w:tc>
                <w:tcPr>
                  <w:tcW w:w="3118" w:type="dxa"/>
                </w:tcPr>
                <w:p w:rsidR="005B2147" w:rsidRPr="005B2147" w:rsidRDefault="005B2147" w:rsidP="005B2147">
                  <w:pPr>
                    <w:rPr>
                      <w:rFonts w:cstheme="minorHAnsi"/>
                    </w:rPr>
                  </w:pPr>
                  <w:r w:rsidRPr="005B2147">
                    <w:rPr>
                      <w:rFonts w:asciiTheme="minorHAnsi" w:hAnsiTheme="minorHAnsi" w:cstheme="minorHAnsi"/>
                    </w:rPr>
                    <w:t>Sick Leave</w:t>
                  </w:r>
                </w:p>
              </w:tc>
              <w:tc>
                <w:tcPr>
                  <w:tcW w:w="3118" w:type="dxa"/>
                </w:tcPr>
                <w:p w:rsidR="005B2147" w:rsidRPr="005B2147" w:rsidRDefault="005B2147" w:rsidP="005B2147">
                  <w:pPr>
                    <w:pStyle w:val="Default"/>
                    <w:ind w:left="0" w:firstLine="0"/>
                    <w:jc w:val="center"/>
                    <w:rPr>
                      <w:rFonts w:asciiTheme="minorHAnsi" w:hAnsiTheme="minorHAnsi"/>
                      <w:sz w:val="20"/>
                      <w:szCs w:val="20"/>
                    </w:rPr>
                  </w:pPr>
                  <w:r w:rsidRPr="005B2147">
                    <w:rPr>
                      <w:rFonts w:asciiTheme="minorHAnsi" w:hAnsiTheme="minorHAnsi" w:cstheme="minorHAnsi"/>
                      <w:sz w:val="20"/>
                      <w:szCs w:val="20"/>
                    </w:rPr>
                    <w:t>SL</w:t>
                  </w:r>
                </w:p>
              </w:tc>
            </w:tr>
            <w:tr w:rsidR="005B2147" w:rsidRPr="005B2147" w:rsidTr="005B2147">
              <w:tc>
                <w:tcPr>
                  <w:tcW w:w="3118" w:type="dxa"/>
                </w:tcPr>
                <w:p w:rsidR="005B2147" w:rsidRPr="005B2147" w:rsidRDefault="005B2147" w:rsidP="005B2147">
                  <w:pPr>
                    <w:rPr>
                      <w:rFonts w:cstheme="minorHAnsi"/>
                    </w:rPr>
                  </w:pPr>
                  <w:r w:rsidRPr="005B2147">
                    <w:rPr>
                      <w:rFonts w:asciiTheme="minorHAnsi" w:hAnsiTheme="minorHAnsi" w:cstheme="minorHAnsi"/>
                    </w:rPr>
                    <w:t>Casual Leave</w:t>
                  </w:r>
                </w:p>
              </w:tc>
              <w:tc>
                <w:tcPr>
                  <w:tcW w:w="3118" w:type="dxa"/>
                </w:tcPr>
                <w:p w:rsidR="005B2147" w:rsidRPr="005B2147" w:rsidRDefault="005B2147" w:rsidP="005B2147">
                  <w:pPr>
                    <w:pStyle w:val="Default"/>
                    <w:ind w:left="0" w:firstLine="0"/>
                    <w:jc w:val="center"/>
                    <w:rPr>
                      <w:rFonts w:asciiTheme="minorHAnsi" w:hAnsiTheme="minorHAnsi"/>
                      <w:sz w:val="20"/>
                      <w:szCs w:val="20"/>
                    </w:rPr>
                  </w:pPr>
                  <w:r w:rsidRPr="005B2147">
                    <w:rPr>
                      <w:rFonts w:asciiTheme="minorHAnsi" w:hAnsiTheme="minorHAnsi" w:cstheme="minorHAnsi"/>
                      <w:sz w:val="20"/>
                      <w:szCs w:val="20"/>
                    </w:rPr>
                    <w:t>CL</w:t>
                  </w:r>
                </w:p>
              </w:tc>
            </w:tr>
            <w:tr w:rsidR="005B2147" w:rsidRPr="005B2147" w:rsidTr="005B2147">
              <w:tc>
                <w:tcPr>
                  <w:tcW w:w="3118" w:type="dxa"/>
                </w:tcPr>
                <w:p w:rsidR="005B2147" w:rsidRPr="005B2147" w:rsidRDefault="005B2147" w:rsidP="005B2147">
                  <w:pPr>
                    <w:rPr>
                      <w:rFonts w:cstheme="minorHAnsi"/>
                    </w:rPr>
                  </w:pPr>
                  <w:r w:rsidRPr="005B2147">
                    <w:rPr>
                      <w:rFonts w:asciiTheme="minorHAnsi" w:hAnsiTheme="minorHAnsi" w:cstheme="minorHAnsi"/>
                    </w:rPr>
                    <w:t>Maternity Leave</w:t>
                  </w:r>
                </w:p>
              </w:tc>
              <w:tc>
                <w:tcPr>
                  <w:tcW w:w="3118" w:type="dxa"/>
                </w:tcPr>
                <w:p w:rsidR="005B2147" w:rsidRPr="005B2147" w:rsidRDefault="005B2147" w:rsidP="005B2147">
                  <w:pPr>
                    <w:pStyle w:val="Default"/>
                    <w:ind w:left="0" w:firstLine="0"/>
                    <w:jc w:val="center"/>
                    <w:rPr>
                      <w:rFonts w:asciiTheme="minorHAnsi" w:hAnsiTheme="minorHAnsi"/>
                      <w:sz w:val="20"/>
                      <w:szCs w:val="20"/>
                    </w:rPr>
                  </w:pPr>
                  <w:r w:rsidRPr="005B2147">
                    <w:rPr>
                      <w:rFonts w:asciiTheme="minorHAnsi" w:hAnsiTheme="minorHAnsi" w:cstheme="minorHAnsi"/>
                      <w:sz w:val="20"/>
                      <w:szCs w:val="20"/>
                    </w:rPr>
                    <w:t>ML</w:t>
                  </w:r>
                </w:p>
              </w:tc>
            </w:tr>
            <w:tr w:rsidR="005B2147" w:rsidRPr="005B2147" w:rsidTr="005B2147">
              <w:tc>
                <w:tcPr>
                  <w:tcW w:w="3118" w:type="dxa"/>
                </w:tcPr>
                <w:p w:rsidR="005B2147" w:rsidRPr="005B2147" w:rsidRDefault="005B2147" w:rsidP="005B2147">
                  <w:pPr>
                    <w:rPr>
                      <w:rFonts w:cstheme="minorHAnsi"/>
                    </w:rPr>
                  </w:pPr>
                  <w:r w:rsidRPr="005B2147">
                    <w:rPr>
                      <w:rFonts w:asciiTheme="minorHAnsi" w:hAnsiTheme="minorHAnsi" w:cstheme="minorHAnsi"/>
                    </w:rPr>
                    <w:t>Paternity Leave</w:t>
                  </w:r>
                </w:p>
              </w:tc>
              <w:tc>
                <w:tcPr>
                  <w:tcW w:w="3118" w:type="dxa"/>
                </w:tcPr>
                <w:p w:rsidR="005B2147" w:rsidRPr="005B2147" w:rsidRDefault="005B2147" w:rsidP="005B2147">
                  <w:pPr>
                    <w:pStyle w:val="Default"/>
                    <w:ind w:left="0" w:firstLine="0"/>
                    <w:jc w:val="center"/>
                    <w:rPr>
                      <w:rFonts w:asciiTheme="minorHAnsi" w:hAnsiTheme="minorHAnsi"/>
                      <w:sz w:val="20"/>
                      <w:szCs w:val="20"/>
                    </w:rPr>
                  </w:pPr>
                  <w:r w:rsidRPr="005B2147">
                    <w:rPr>
                      <w:rFonts w:asciiTheme="minorHAnsi" w:hAnsiTheme="minorHAnsi" w:cstheme="minorHAnsi"/>
                      <w:sz w:val="20"/>
                      <w:szCs w:val="20"/>
                    </w:rPr>
                    <w:t>PL</w:t>
                  </w:r>
                </w:p>
              </w:tc>
            </w:tr>
            <w:tr w:rsidR="005B2147" w:rsidRPr="005B2147" w:rsidTr="005B2147">
              <w:tc>
                <w:tcPr>
                  <w:tcW w:w="3118" w:type="dxa"/>
                </w:tcPr>
                <w:p w:rsidR="005B2147" w:rsidRPr="005B2147" w:rsidRDefault="005B2147" w:rsidP="005B2147">
                  <w:pPr>
                    <w:pStyle w:val="Default"/>
                    <w:rPr>
                      <w:rFonts w:cstheme="minorHAnsi"/>
                      <w:sz w:val="20"/>
                      <w:szCs w:val="20"/>
                    </w:rPr>
                  </w:pPr>
                  <w:r w:rsidRPr="005B2147">
                    <w:rPr>
                      <w:rFonts w:asciiTheme="minorHAnsi" w:hAnsiTheme="minorHAnsi" w:cstheme="minorHAnsi"/>
                      <w:sz w:val="20"/>
                      <w:szCs w:val="20"/>
                    </w:rPr>
                    <w:t>Bereavement Leave</w:t>
                  </w:r>
                </w:p>
              </w:tc>
              <w:tc>
                <w:tcPr>
                  <w:tcW w:w="3118" w:type="dxa"/>
                </w:tcPr>
                <w:p w:rsidR="005B2147" w:rsidRPr="005B2147" w:rsidRDefault="005B2147" w:rsidP="005B2147">
                  <w:pPr>
                    <w:pStyle w:val="Default"/>
                    <w:ind w:left="0" w:firstLine="0"/>
                    <w:jc w:val="center"/>
                    <w:rPr>
                      <w:rFonts w:asciiTheme="minorHAnsi" w:hAnsiTheme="minorHAnsi"/>
                      <w:sz w:val="20"/>
                      <w:szCs w:val="20"/>
                    </w:rPr>
                  </w:pPr>
                  <w:r w:rsidRPr="005B2147">
                    <w:rPr>
                      <w:rFonts w:asciiTheme="minorHAnsi" w:hAnsiTheme="minorHAnsi" w:cstheme="minorHAnsi"/>
                      <w:sz w:val="20"/>
                      <w:szCs w:val="20"/>
                    </w:rPr>
                    <w:t>BL</w:t>
                  </w:r>
                </w:p>
              </w:tc>
            </w:tr>
            <w:tr w:rsidR="005B2147" w:rsidRPr="005B2147" w:rsidTr="005B2147">
              <w:tc>
                <w:tcPr>
                  <w:tcW w:w="3118" w:type="dxa"/>
                </w:tcPr>
                <w:p w:rsidR="005B2147" w:rsidRPr="005B2147" w:rsidRDefault="005B2147" w:rsidP="005B2147">
                  <w:pPr>
                    <w:pStyle w:val="Default"/>
                    <w:rPr>
                      <w:rFonts w:cstheme="minorHAnsi"/>
                      <w:sz w:val="20"/>
                      <w:szCs w:val="20"/>
                    </w:rPr>
                  </w:pPr>
                  <w:r w:rsidRPr="005B2147">
                    <w:rPr>
                      <w:rFonts w:asciiTheme="minorHAnsi" w:hAnsiTheme="minorHAnsi" w:cstheme="minorHAnsi"/>
                      <w:sz w:val="20"/>
                      <w:szCs w:val="20"/>
                    </w:rPr>
                    <w:t>Leave Without Pay</w:t>
                  </w:r>
                </w:p>
              </w:tc>
              <w:tc>
                <w:tcPr>
                  <w:tcW w:w="3118" w:type="dxa"/>
                </w:tcPr>
                <w:p w:rsidR="005B2147" w:rsidRPr="005B2147" w:rsidRDefault="005B2147" w:rsidP="005B2147">
                  <w:pPr>
                    <w:pStyle w:val="Default"/>
                    <w:ind w:left="0" w:firstLine="0"/>
                    <w:jc w:val="center"/>
                    <w:rPr>
                      <w:rFonts w:asciiTheme="minorHAnsi" w:hAnsiTheme="minorHAnsi"/>
                      <w:sz w:val="20"/>
                      <w:szCs w:val="20"/>
                    </w:rPr>
                  </w:pPr>
                  <w:r w:rsidRPr="005B2147">
                    <w:rPr>
                      <w:rFonts w:asciiTheme="minorHAnsi" w:hAnsiTheme="minorHAnsi" w:cstheme="minorHAnsi"/>
                      <w:sz w:val="20"/>
                      <w:szCs w:val="20"/>
                    </w:rPr>
                    <w:t>LW</w:t>
                  </w:r>
                  <w:ins w:id="322" w:author="sufianrumi@yahoo.com" w:date="2016-09-20T13:13:00Z">
                    <w:r w:rsidR="00E90735">
                      <w:rPr>
                        <w:rFonts w:asciiTheme="minorHAnsi" w:hAnsiTheme="minorHAnsi" w:cstheme="minorHAnsi"/>
                        <w:sz w:val="20"/>
                        <w:szCs w:val="20"/>
                      </w:rPr>
                      <w:t>O</w:t>
                    </w:r>
                  </w:ins>
                  <w:r w:rsidRPr="005B2147">
                    <w:rPr>
                      <w:rFonts w:asciiTheme="minorHAnsi" w:hAnsiTheme="minorHAnsi" w:cstheme="minorHAnsi"/>
                      <w:sz w:val="20"/>
                      <w:szCs w:val="20"/>
                    </w:rPr>
                    <w:t>P</w:t>
                  </w:r>
                </w:p>
              </w:tc>
            </w:tr>
            <w:tr w:rsidR="005B2147" w:rsidRPr="005B2147" w:rsidTr="005B2147">
              <w:tc>
                <w:tcPr>
                  <w:tcW w:w="3118" w:type="dxa"/>
                </w:tcPr>
                <w:p w:rsidR="005B2147" w:rsidRPr="005B2147" w:rsidRDefault="005B2147" w:rsidP="008E274C">
                  <w:pPr>
                    <w:pStyle w:val="Default"/>
                    <w:ind w:left="0" w:firstLine="0"/>
                    <w:rPr>
                      <w:sz w:val="20"/>
                      <w:szCs w:val="20"/>
                    </w:rPr>
                  </w:pPr>
                  <w:r w:rsidRPr="005B2147">
                    <w:rPr>
                      <w:rFonts w:asciiTheme="minorHAnsi" w:hAnsiTheme="minorHAnsi" w:cstheme="minorHAnsi"/>
                      <w:sz w:val="20"/>
                      <w:szCs w:val="20"/>
                    </w:rPr>
                    <w:t>Compassionate Leave</w:t>
                  </w:r>
                  <w:ins w:id="323" w:author="sufianrumi@yahoo.com" w:date="2016-09-20T13:13:00Z">
                    <w:r w:rsidR="008E274C">
                      <w:rPr>
                        <w:rFonts w:asciiTheme="minorHAnsi" w:hAnsiTheme="minorHAnsi" w:cstheme="minorHAnsi"/>
                        <w:sz w:val="20"/>
                        <w:szCs w:val="20"/>
                      </w:rPr>
                      <w:t xml:space="preserve"> (</w:t>
                    </w:r>
                  </w:ins>
                  <w:ins w:id="324" w:author="sufianrumi@yahoo.com" w:date="2016-09-20T13:14:00Z">
                    <w:r w:rsidR="00E90735">
                      <w:rPr>
                        <w:rFonts w:asciiTheme="minorHAnsi" w:hAnsiTheme="minorHAnsi" w:cstheme="minorHAnsi"/>
                        <w:sz w:val="20"/>
                        <w:szCs w:val="20"/>
                      </w:rPr>
                      <w:t xml:space="preserve">visible and applicable </w:t>
                    </w:r>
                  </w:ins>
                  <w:ins w:id="325" w:author="sufianrumi@yahoo.com" w:date="2016-09-20T13:13:00Z">
                    <w:r w:rsidR="008E274C">
                      <w:rPr>
                        <w:rFonts w:asciiTheme="minorHAnsi" w:hAnsiTheme="minorHAnsi" w:cstheme="minorHAnsi"/>
                        <w:sz w:val="20"/>
                        <w:szCs w:val="20"/>
                      </w:rPr>
                      <w:t>only for HO staff)</w:t>
                    </w:r>
                  </w:ins>
                </w:p>
              </w:tc>
              <w:tc>
                <w:tcPr>
                  <w:tcW w:w="3118" w:type="dxa"/>
                </w:tcPr>
                <w:p w:rsidR="005B2147" w:rsidRPr="005B2147" w:rsidRDefault="005B2147" w:rsidP="005B2147">
                  <w:pPr>
                    <w:pStyle w:val="Default"/>
                    <w:ind w:left="0" w:firstLine="0"/>
                    <w:jc w:val="center"/>
                    <w:rPr>
                      <w:rFonts w:asciiTheme="minorHAnsi" w:hAnsiTheme="minorHAnsi"/>
                      <w:sz w:val="20"/>
                      <w:szCs w:val="20"/>
                    </w:rPr>
                  </w:pPr>
                  <w:r w:rsidRPr="005B2147">
                    <w:rPr>
                      <w:rFonts w:asciiTheme="minorHAnsi" w:hAnsiTheme="minorHAnsi" w:cstheme="minorHAnsi"/>
                      <w:sz w:val="20"/>
                      <w:szCs w:val="20"/>
                    </w:rPr>
                    <w:t>CPL</w:t>
                  </w:r>
                </w:p>
              </w:tc>
            </w:tr>
          </w:tbl>
          <w:p w:rsidR="005B2147" w:rsidRDefault="005B2147" w:rsidP="009913D0">
            <w:pPr>
              <w:pStyle w:val="Default"/>
              <w:ind w:left="0" w:firstLine="0"/>
              <w:jc w:val="both"/>
              <w:rPr>
                <w:rFonts w:asciiTheme="minorHAnsi" w:hAnsiTheme="minorHAnsi"/>
                <w:sz w:val="20"/>
                <w:szCs w:val="20"/>
              </w:rPr>
            </w:pPr>
          </w:p>
          <w:p w:rsidR="009913D0" w:rsidDel="00734B50" w:rsidRDefault="009913D0">
            <w:pPr>
              <w:pStyle w:val="Default"/>
              <w:ind w:left="0" w:firstLine="0"/>
              <w:jc w:val="both"/>
              <w:rPr>
                <w:del w:id="326" w:author="sufianrumi@yahoo.com" w:date="2016-09-20T13:19:00Z"/>
                <w:rFonts w:asciiTheme="minorHAnsi" w:hAnsiTheme="minorHAnsi"/>
                <w:sz w:val="20"/>
                <w:szCs w:val="20"/>
              </w:rPr>
            </w:pPr>
            <w:r>
              <w:rPr>
                <w:rFonts w:asciiTheme="minorHAnsi" w:hAnsiTheme="minorHAnsi"/>
                <w:sz w:val="20"/>
                <w:szCs w:val="20"/>
              </w:rPr>
              <w:t>There will be Leave Package setup provision comprising the above mentioned leave with default balance for each leave year. Each and every employee of MSB will have a Leave Package selected under which he/she will be able to avail leave and get leave as of balance report.</w:t>
            </w:r>
          </w:p>
          <w:p w:rsidR="00D0447F" w:rsidRDefault="00D0447F" w:rsidP="00D0447F">
            <w:pPr>
              <w:pStyle w:val="Default"/>
              <w:ind w:left="0" w:firstLine="0"/>
              <w:jc w:val="both"/>
              <w:rPr>
                <w:rFonts w:asciiTheme="minorHAnsi" w:hAnsiTheme="minorHAnsi"/>
                <w:b/>
                <w:bCs/>
                <w:sz w:val="20"/>
                <w:szCs w:val="20"/>
              </w:rPr>
              <w:pPrChange w:id="327" w:author="sufianrumi@yahoo.com" w:date="2016-09-20T13:19:00Z">
                <w:pPr>
                  <w:pStyle w:val="Default"/>
                  <w:keepNext/>
                  <w:keepLines/>
                  <w:spacing w:before="200" w:line="276" w:lineRule="auto"/>
                  <w:ind w:left="0" w:firstLine="0"/>
                  <w:outlineLvl w:val="2"/>
                </w:pPr>
              </w:pPrChange>
            </w:pPr>
          </w:p>
        </w:tc>
      </w:tr>
      <w:tr w:rsidR="005B2147" w:rsidRPr="005B2147" w:rsidTr="00734B50">
        <w:tc>
          <w:tcPr>
            <w:tcW w:w="754" w:type="dxa"/>
          </w:tcPr>
          <w:p w:rsidR="005B2147" w:rsidRPr="00DE7E09" w:rsidRDefault="005B2147" w:rsidP="005B2147">
            <w:pPr>
              <w:jc w:val="both"/>
              <w:rPr>
                <w:rFonts w:asciiTheme="minorHAnsi" w:hAnsiTheme="minorHAnsi"/>
                <w:b/>
              </w:rPr>
            </w:pPr>
            <w:r w:rsidRPr="00DE7E09">
              <w:rPr>
                <w:rFonts w:asciiTheme="minorHAnsi" w:hAnsiTheme="minorHAnsi"/>
                <w:b/>
              </w:rPr>
              <w:t>4.2</w:t>
            </w:r>
          </w:p>
        </w:tc>
        <w:tc>
          <w:tcPr>
            <w:tcW w:w="2147" w:type="dxa"/>
          </w:tcPr>
          <w:p w:rsidR="005B2147" w:rsidRPr="00DE7E09" w:rsidRDefault="005B2147" w:rsidP="005B2147">
            <w:pPr>
              <w:pStyle w:val="Default"/>
              <w:rPr>
                <w:rFonts w:asciiTheme="minorHAnsi" w:hAnsiTheme="minorHAnsi"/>
                <w:b/>
                <w:sz w:val="20"/>
                <w:szCs w:val="20"/>
              </w:rPr>
            </w:pPr>
          </w:p>
        </w:tc>
        <w:tc>
          <w:tcPr>
            <w:tcW w:w="6455" w:type="dxa"/>
          </w:tcPr>
          <w:p w:rsidR="005B2147" w:rsidRPr="00DE7E09" w:rsidRDefault="005B2147" w:rsidP="005B2147">
            <w:pPr>
              <w:pStyle w:val="Default"/>
              <w:ind w:left="0" w:firstLine="0"/>
              <w:rPr>
                <w:rFonts w:asciiTheme="minorHAnsi" w:hAnsiTheme="minorHAnsi"/>
                <w:b/>
                <w:sz w:val="20"/>
                <w:szCs w:val="20"/>
              </w:rPr>
            </w:pPr>
            <w:r w:rsidRPr="00DE7E09">
              <w:rPr>
                <w:rFonts w:asciiTheme="minorHAnsi" w:hAnsiTheme="minorHAnsi"/>
                <w:b/>
                <w:sz w:val="20"/>
                <w:szCs w:val="20"/>
              </w:rPr>
              <w:t>Set</w:t>
            </w:r>
            <w:r w:rsidR="009913D0" w:rsidRPr="00DE7E09">
              <w:rPr>
                <w:rFonts w:asciiTheme="minorHAnsi" w:hAnsiTheme="minorHAnsi"/>
                <w:b/>
                <w:sz w:val="20"/>
                <w:szCs w:val="20"/>
              </w:rPr>
              <w:t>ting up for different locations:</w:t>
            </w:r>
          </w:p>
          <w:p w:rsidR="009913D0" w:rsidRPr="005B2147" w:rsidDel="00734B50" w:rsidRDefault="009913D0">
            <w:pPr>
              <w:pStyle w:val="Default"/>
              <w:ind w:left="0" w:firstLine="0"/>
              <w:rPr>
                <w:del w:id="328" w:author="sufianrumi@yahoo.com" w:date="2016-09-20T13:19:00Z"/>
                <w:rFonts w:asciiTheme="minorHAnsi" w:hAnsiTheme="minorHAnsi"/>
                <w:sz w:val="20"/>
                <w:szCs w:val="20"/>
              </w:rPr>
            </w:pPr>
            <w:r>
              <w:rPr>
                <w:rFonts w:asciiTheme="minorHAnsi" w:hAnsiTheme="minorHAnsi"/>
                <w:sz w:val="20"/>
                <w:szCs w:val="20"/>
              </w:rPr>
              <w:t>Leave package can be setup as many as required.</w:t>
            </w:r>
          </w:p>
          <w:p w:rsidR="00D0447F" w:rsidRDefault="00D0447F" w:rsidP="00D0447F">
            <w:pPr>
              <w:pStyle w:val="Default"/>
              <w:ind w:left="0" w:firstLine="0"/>
              <w:rPr>
                <w:rFonts w:asciiTheme="minorHAnsi" w:hAnsiTheme="minorHAnsi"/>
                <w:sz w:val="20"/>
                <w:szCs w:val="20"/>
              </w:rPr>
              <w:pPrChange w:id="329" w:author="sufianrumi@yahoo.com" w:date="2016-09-20T13:19:00Z">
                <w:pPr>
                  <w:pStyle w:val="Default"/>
                  <w:ind w:left="0" w:firstLine="0"/>
                  <w:jc w:val="both"/>
                </w:pPr>
              </w:pPrChange>
            </w:pPr>
          </w:p>
        </w:tc>
      </w:tr>
      <w:tr w:rsidR="005B2147" w:rsidRPr="005B2147" w:rsidTr="00734B50">
        <w:tc>
          <w:tcPr>
            <w:tcW w:w="754" w:type="dxa"/>
          </w:tcPr>
          <w:p w:rsidR="005B2147" w:rsidRPr="00DE7E09" w:rsidRDefault="005B2147" w:rsidP="005B2147">
            <w:pPr>
              <w:jc w:val="both"/>
              <w:rPr>
                <w:rFonts w:asciiTheme="minorHAnsi" w:hAnsiTheme="minorHAnsi"/>
                <w:b/>
              </w:rPr>
            </w:pPr>
            <w:r w:rsidRPr="00DE7E09">
              <w:rPr>
                <w:rFonts w:asciiTheme="minorHAnsi" w:hAnsiTheme="minorHAnsi"/>
                <w:b/>
              </w:rPr>
              <w:t>4.3</w:t>
            </w:r>
          </w:p>
        </w:tc>
        <w:tc>
          <w:tcPr>
            <w:tcW w:w="2147" w:type="dxa"/>
          </w:tcPr>
          <w:p w:rsidR="005B2147" w:rsidRPr="00DE7E09" w:rsidRDefault="009913D0" w:rsidP="009913D0">
            <w:pPr>
              <w:pStyle w:val="Default"/>
              <w:ind w:left="0" w:firstLine="0"/>
              <w:rPr>
                <w:rFonts w:asciiTheme="minorHAnsi" w:hAnsiTheme="minorHAnsi"/>
                <w:b/>
                <w:sz w:val="20"/>
                <w:szCs w:val="20"/>
              </w:rPr>
            </w:pPr>
            <w:r w:rsidRPr="00DE7E09">
              <w:rPr>
                <w:rFonts w:asciiTheme="minorHAnsi" w:hAnsiTheme="minorHAnsi"/>
                <w:b/>
                <w:sz w:val="20"/>
                <w:szCs w:val="20"/>
              </w:rPr>
              <w:t>Leave Renew &amp; Carry Forward</w:t>
            </w:r>
          </w:p>
        </w:tc>
        <w:tc>
          <w:tcPr>
            <w:tcW w:w="6455" w:type="dxa"/>
          </w:tcPr>
          <w:p w:rsidR="005B2147" w:rsidRPr="00DE7E09" w:rsidRDefault="005B2147" w:rsidP="005B2147">
            <w:pPr>
              <w:pStyle w:val="Default"/>
              <w:ind w:left="0" w:firstLine="0"/>
              <w:rPr>
                <w:rFonts w:asciiTheme="minorHAnsi" w:hAnsiTheme="minorHAnsi"/>
                <w:b/>
                <w:sz w:val="20"/>
                <w:szCs w:val="20"/>
              </w:rPr>
            </w:pPr>
            <w:r w:rsidRPr="00DE7E09">
              <w:rPr>
                <w:rFonts w:asciiTheme="minorHAnsi" w:hAnsiTheme="minorHAnsi"/>
                <w:b/>
                <w:sz w:val="20"/>
                <w:szCs w:val="20"/>
              </w:rPr>
              <w:t>Leave carry forward option</w:t>
            </w:r>
            <w:r w:rsidR="009913D0" w:rsidRPr="00DE7E09">
              <w:rPr>
                <w:rFonts w:asciiTheme="minorHAnsi" w:hAnsiTheme="minorHAnsi"/>
                <w:b/>
                <w:sz w:val="20"/>
                <w:szCs w:val="20"/>
              </w:rPr>
              <w:t>:</w:t>
            </w:r>
          </w:p>
          <w:p w:rsidR="009913D0" w:rsidRPr="005B2147" w:rsidDel="00734B50" w:rsidRDefault="009913D0">
            <w:pPr>
              <w:pStyle w:val="Default"/>
              <w:ind w:left="0" w:firstLine="0"/>
              <w:rPr>
                <w:del w:id="330" w:author="sufianrumi@yahoo.com" w:date="2016-09-20T13:19:00Z"/>
                <w:rFonts w:asciiTheme="minorHAnsi" w:hAnsiTheme="minorHAnsi"/>
                <w:sz w:val="20"/>
                <w:szCs w:val="20"/>
              </w:rPr>
            </w:pPr>
            <w:r>
              <w:rPr>
                <w:rFonts w:asciiTheme="minorHAnsi" w:hAnsiTheme="minorHAnsi"/>
                <w:sz w:val="20"/>
                <w:szCs w:val="20"/>
              </w:rPr>
              <w:t>The Leave type which is of carry forward nature must be set as carry forward from leave type setup. There will be a provision for Leave Renew feature which will carry forward the leave satisfying nature and associated terms &amp; condition. Other leave will be renewed with default balance as declared in the leave package. Leave renew feature will be processed by selecting Leave Package. For each Leave Package renew has to be processed separately.</w:t>
            </w:r>
          </w:p>
          <w:p w:rsidR="00D0447F" w:rsidRDefault="00D0447F" w:rsidP="00D0447F">
            <w:pPr>
              <w:pStyle w:val="Default"/>
              <w:ind w:left="0" w:firstLine="0"/>
              <w:rPr>
                <w:rFonts w:asciiTheme="minorHAnsi" w:hAnsiTheme="minorHAnsi"/>
                <w:sz w:val="20"/>
                <w:szCs w:val="20"/>
              </w:rPr>
              <w:pPrChange w:id="331" w:author="sufianrumi@yahoo.com" w:date="2016-09-20T13:19:00Z">
                <w:pPr>
                  <w:pStyle w:val="Default"/>
                  <w:ind w:left="0" w:firstLine="0"/>
                  <w:jc w:val="both"/>
                </w:pPr>
              </w:pPrChange>
            </w:pPr>
          </w:p>
        </w:tc>
      </w:tr>
      <w:tr w:rsidR="005B2147" w:rsidRPr="005B2147" w:rsidTr="00734B50">
        <w:tc>
          <w:tcPr>
            <w:tcW w:w="754" w:type="dxa"/>
          </w:tcPr>
          <w:p w:rsidR="005B2147" w:rsidRPr="00DE7E09" w:rsidRDefault="005B2147" w:rsidP="005B2147">
            <w:pPr>
              <w:jc w:val="both"/>
              <w:rPr>
                <w:rFonts w:asciiTheme="minorHAnsi" w:hAnsiTheme="minorHAnsi"/>
                <w:b/>
              </w:rPr>
            </w:pPr>
            <w:r w:rsidRPr="00DE7E09">
              <w:rPr>
                <w:rFonts w:asciiTheme="minorHAnsi" w:hAnsiTheme="minorHAnsi"/>
                <w:b/>
              </w:rPr>
              <w:t>4.4</w:t>
            </w:r>
          </w:p>
        </w:tc>
        <w:tc>
          <w:tcPr>
            <w:tcW w:w="2147" w:type="dxa"/>
          </w:tcPr>
          <w:p w:rsidR="005B2147" w:rsidRPr="00DE7E09" w:rsidRDefault="005B2147" w:rsidP="005B2147">
            <w:pPr>
              <w:pStyle w:val="Default"/>
              <w:rPr>
                <w:rFonts w:asciiTheme="minorHAnsi" w:hAnsiTheme="minorHAnsi"/>
                <w:b/>
                <w:sz w:val="20"/>
                <w:szCs w:val="20"/>
              </w:rPr>
            </w:pPr>
            <w:r w:rsidRPr="00DE7E09">
              <w:rPr>
                <w:rFonts w:asciiTheme="minorHAnsi" w:hAnsiTheme="minorHAnsi"/>
                <w:b/>
                <w:sz w:val="20"/>
                <w:szCs w:val="20"/>
              </w:rPr>
              <w:t>Leave approval</w:t>
            </w:r>
          </w:p>
          <w:p w:rsidR="005B2147" w:rsidRPr="00DE7E09" w:rsidRDefault="005B2147" w:rsidP="005B2147">
            <w:pPr>
              <w:pStyle w:val="Default"/>
              <w:rPr>
                <w:rFonts w:asciiTheme="minorHAnsi" w:hAnsiTheme="minorHAnsi"/>
                <w:b/>
                <w:sz w:val="20"/>
                <w:szCs w:val="20"/>
              </w:rPr>
            </w:pPr>
          </w:p>
        </w:tc>
        <w:tc>
          <w:tcPr>
            <w:tcW w:w="6455" w:type="dxa"/>
          </w:tcPr>
          <w:p w:rsidR="00995C7B" w:rsidRPr="00DE7E09" w:rsidRDefault="005B2147" w:rsidP="005B2147">
            <w:pPr>
              <w:pStyle w:val="Default"/>
              <w:ind w:left="0" w:firstLine="0"/>
              <w:rPr>
                <w:rFonts w:asciiTheme="minorHAnsi" w:hAnsiTheme="minorHAnsi"/>
                <w:b/>
                <w:sz w:val="20"/>
                <w:szCs w:val="20"/>
              </w:rPr>
            </w:pPr>
            <w:r w:rsidRPr="00DE7E09">
              <w:rPr>
                <w:rFonts w:asciiTheme="minorHAnsi" w:hAnsiTheme="minorHAnsi"/>
                <w:b/>
                <w:sz w:val="20"/>
                <w:szCs w:val="20"/>
              </w:rPr>
              <w:t>Confirmation of Leave application from respective authority</w:t>
            </w:r>
            <w:r w:rsidR="00995C7B" w:rsidRPr="00DE7E09">
              <w:rPr>
                <w:rFonts w:asciiTheme="minorHAnsi" w:hAnsiTheme="minorHAnsi"/>
                <w:b/>
                <w:sz w:val="20"/>
                <w:szCs w:val="20"/>
              </w:rPr>
              <w:t>:</w:t>
            </w:r>
          </w:p>
          <w:p w:rsidR="005B2147" w:rsidRDefault="00995C7B" w:rsidP="005B2147">
            <w:pPr>
              <w:pStyle w:val="Default"/>
              <w:ind w:left="0" w:firstLine="0"/>
              <w:rPr>
                <w:rFonts w:asciiTheme="minorHAnsi" w:hAnsiTheme="minorHAnsi"/>
                <w:sz w:val="20"/>
                <w:szCs w:val="20"/>
              </w:rPr>
            </w:pPr>
            <w:r>
              <w:rPr>
                <w:rFonts w:asciiTheme="minorHAnsi" w:hAnsiTheme="minorHAnsi"/>
                <w:sz w:val="20"/>
                <w:szCs w:val="20"/>
              </w:rPr>
              <w:t>Leave application can be submitted by employee at his own or by his/her supervisor or by the HR designated personnel</w:t>
            </w:r>
            <w:r w:rsidR="009D74E4">
              <w:rPr>
                <w:rFonts w:asciiTheme="minorHAnsi" w:hAnsiTheme="minorHAnsi"/>
                <w:sz w:val="20"/>
                <w:szCs w:val="20"/>
              </w:rPr>
              <w:t xml:space="preserve">. </w:t>
            </w:r>
            <w:r w:rsidR="009D74E4" w:rsidRPr="004074C3">
              <w:rPr>
                <w:rFonts w:asciiTheme="minorHAnsi" w:hAnsiTheme="minorHAnsi"/>
                <w:sz w:val="20"/>
                <w:szCs w:val="20"/>
                <w:highlight w:val="lightGray"/>
                <w:rPrChange w:id="332" w:author="DELL" w:date="2016-11-06T12:33:00Z">
                  <w:rPr>
                    <w:rFonts w:asciiTheme="minorHAnsi" w:hAnsiTheme="minorHAnsi"/>
                    <w:sz w:val="20"/>
                    <w:szCs w:val="20"/>
                  </w:rPr>
                </w:rPrChange>
              </w:rPr>
              <w:t>After the submission an email notification will be send to supervisor for approval.</w:t>
            </w:r>
          </w:p>
          <w:p w:rsidR="00995C7B" w:rsidDel="00734B50" w:rsidRDefault="00995C7B">
            <w:pPr>
              <w:pStyle w:val="Default"/>
              <w:ind w:left="0" w:firstLine="0"/>
              <w:rPr>
                <w:del w:id="333" w:author="sufianrumi@yahoo.com" w:date="2016-09-20T13:19:00Z"/>
                <w:rFonts w:asciiTheme="minorHAnsi" w:hAnsiTheme="minorHAnsi"/>
                <w:sz w:val="20"/>
                <w:szCs w:val="20"/>
              </w:rPr>
            </w:pPr>
            <w:r>
              <w:rPr>
                <w:rFonts w:asciiTheme="minorHAnsi" w:hAnsiTheme="minorHAnsi"/>
                <w:sz w:val="20"/>
                <w:szCs w:val="20"/>
              </w:rPr>
              <w:t>Supervisor will login to the system and approve/regret/cancel the leave as required. For each of these action email notification will be disbursing to respective employee</w:t>
            </w:r>
            <w:r w:rsidR="0066796B">
              <w:rPr>
                <w:rFonts w:asciiTheme="minorHAnsi" w:hAnsiTheme="minorHAnsi"/>
                <w:sz w:val="20"/>
                <w:szCs w:val="20"/>
              </w:rPr>
              <w:t xml:space="preserve"> and cc list</w:t>
            </w:r>
            <w:r>
              <w:rPr>
                <w:rFonts w:asciiTheme="minorHAnsi" w:hAnsiTheme="minorHAnsi"/>
                <w:sz w:val="20"/>
                <w:szCs w:val="20"/>
              </w:rPr>
              <w:t>.</w:t>
            </w:r>
          </w:p>
          <w:p w:rsidR="00734B50" w:rsidRPr="005B2147" w:rsidRDefault="00734B50">
            <w:pPr>
              <w:pStyle w:val="Default"/>
              <w:ind w:left="0" w:firstLine="0"/>
              <w:rPr>
                <w:rFonts w:asciiTheme="minorHAnsi" w:hAnsiTheme="minorHAnsi"/>
                <w:sz w:val="20"/>
                <w:szCs w:val="20"/>
              </w:rPr>
            </w:pPr>
          </w:p>
        </w:tc>
      </w:tr>
      <w:tr w:rsidR="00734B50" w:rsidRPr="005B2147" w:rsidTr="006E14AE">
        <w:trPr>
          <w:ins w:id="334" w:author="sufianrumi@yahoo.com" w:date="2016-09-20T13:22:00Z"/>
        </w:trPr>
        <w:tc>
          <w:tcPr>
            <w:tcW w:w="9356" w:type="dxa"/>
            <w:gridSpan w:val="3"/>
          </w:tcPr>
          <w:p w:rsidR="00734B50" w:rsidRPr="00734B50" w:rsidRDefault="00734B50" w:rsidP="005B2147">
            <w:pPr>
              <w:pStyle w:val="Default"/>
              <w:ind w:left="0" w:firstLine="0"/>
              <w:rPr>
                <w:ins w:id="335" w:author="sufianrumi@yahoo.com" w:date="2016-09-20T13:22:00Z"/>
                <w:rFonts w:asciiTheme="minorHAnsi" w:hAnsiTheme="minorHAnsi"/>
                <w:b/>
                <w:sz w:val="18"/>
                <w:szCs w:val="20"/>
                <w:rPrChange w:id="336" w:author="sufianrumi@yahoo.com" w:date="2016-09-20T13:23:00Z">
                  <w:rPr>
                    <w:ins w:id="337" w:author="sufianrumi@yahoo.com" w:date="2016-09-20T13:22:00Z"/>
                    <w:rFonts w:asciiTheme="minorHAnsi" w:hAnsiTheme="minorHAnsi"/>
                    <w:b/>
                    <w:sz w:val="20"/>
                    <w:szCs w:val="20"/>
                  </w:rPr>
                </w:rPrChange>
              </w:rPr>
            </w:pPr>
          </w:p>
          <w:tbl>
            <w:tblPr>
              <w:tblW w:w="8980" w:type="dxa"/>
              <w:tblLayout w:type="fixed"/>
              <w:tblLook w:val="04A0"/>
            </w:tblPr>
            <w:tblGrid>
              <w:gridCol w:w="2212"/>
              <w:gridCol w:w="591"/>
              <w:gridCol w:w="1377"/>
              <w:gridCol w:w="960"/>
              <w:gridCol w:w="960"/>
              <w:gridCol w:w="960"/>
              <w:gridCol w:w="960"/>
              <w:gridCol w:w="960"/>
            </w:tblGrid>
            <w:tr w:rsidR="00734B50" w:rsidRPr="00A661A8" w:rsidTr="00734B50">
              <w:trPr>
                <w:trHeight w:val="300"/>
                <w:ins w:id="338" w:author="sufianrumi@yahoo.com" w:date="2016-09-20T13:22:00Z"/>
              </w:trPr>
              <w:tc>
                <w:tcPr>
                  <w:tcW w:w="418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34B50" w:rsidRPr="00A661A8" w:rsidRDefault="00D0447F" w:rsidP="00734B50">
                  <w:pPr>
                    <w:ind w:left="0" w:firstLine="0"/>
                    <w:jc w:val="center"/>
                    <w:rPr>
                      <w:ins w:id="339" w:author="sufianrumi@yahoo.com" w:date="2016-09-20T13:22:00Z"/>
                      <w:rFonts w:ascii="Calibri" w:hAnsi="Calibri"/>
                      <w:b/>
                      <w:bCs/>
                      <w:color w:val="000000"/>
                      <w:sz w:val="18"/>
                      <w:szCs w:val="22"/>
                      <w:highlight w:val="yellow"/>
                      <w:rPrChange w:id="340" w:author="DELL" w:date="2016-10-23T11:17:00Z">
                        <w:rPr>
                          <w:ins w:id="341" w:author="sufianrumi@yahoo.com" w:date="2016-09-20T13:22:00Z"/>
                          <w:rFonts w:ascii="Calibri" w:hAnsi="Calibri"/>
                          <w:b/>
                          <w:bCs/>
                          <w:color w:val="000000"/>
                          <w:sz w:val="22"/>
                          <w:szCs w:val="22"/>
                        </w:rPr>
                      </w:rPrChange>
                    </w:rPr>
                  </w:pPr>
                  <w:ins w:id="342" w:author="sufianrumi@yahoo.com" w:date="2016-09-20T13:22:00Z">
                    <w:r w:rsidRPr="00D0447F">
                      <w:rPr>
                        <w:rFonts w:ascii="Calibri" w:hAnsi="Calibri"/>
                        <w:b/>
                        <w:bCs/>
                        <w:color w:val="000000"/>
                        <w:sz w:val="18"/>
                        <w:szCs w:val="22"/>
                        <w:highlight w:val="yellow"/>
                        <w:rPrChange w:id="343" w:author="DELL" w:date="2016-10-23T11:17:00Z">
                          <w:rPr>
                            <w:rFonts w:ascii="Calibri" w:hAnsi="Calibri" w:cs="Tahoma"/>
                            <w:b/>
                            <w:bCs/>
                            <w:color w:val="000000"/>
                            <w:sz w:val="22"/>
                            <w:szCs w:val="22"/>
                            <w:lang w:bidi="bn-BD"/>
                          </w:rPr>
                        </w:rPrChange>
                      </w:rPr>
                      <w:t>Approver</w:t>
                    </w:r>
                  </w:ins>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4B50" w:rsidRPr="00A661A8" w:rsidRDefault="00D0447F" w:rsidP="00734B50">
                  <w:pPr>
                    <w:ind w:left="0" w:firstLine="0"/>
                    <w:jc w:val="center"/>
                    <w:rPr>
                      <w:ins w:id="344" w:author="sufianrumi@yahoo.com" w:date="2016-09-20T13:22:00Z"/>
                      <w:rFonts w:ascii="Calibri" w:hAnsi="Calibri"/>
                      <w:b/>
                      <w:bCs/>
                      <w:color w:val="000000"/>
                      <w:sz w:val="18"/>
                      <w:szCs w:val="22"/>
                      <w:highlight w:val="yellow"/>
                      <w:rPrChange w:id="345" w:author="DELL" w:date="2016-10-23T11:17:00Z">
                        <w:rPr>
                          <w:ins w:id="346" w:author="sufianrumi@yahoo.com" w:date="2016-09-20T13:22:00Z"/>
                          <w:rFonts w:ascii="Calibri" w:hAnsi="Calibri"/>
                          <w:b/>
                          <w:bCs/>
                          <w:color w:val="000000"/>
                          <w:sz w:val="22"/>
                          <w:szCs w:val="22"/>
                        </w:rPr>
                      </w:rPrChange>
                    </w:rPr>
                  </w:pPr>
                  <w:ins w:id="347" w:author="sufianrumi@yahoo.com" w:date="2016-09-20T13:22:00Z">
                    <w:r w:rsidRPr="00D0447F">
                      <w:rPr>
                        <w:rFonts w:ascii="Calibri" w:hAnsi="Calibri"/>
                        <w:b/>
                        <w:bCs/>
                        <w:color w:val="000000"/>
                        <w:sz w:val="18"/>
                        <w:szCs w:val="22"/>
                        <w:highlight w:val="yellow"/>
                        <w:rPrChange w:id="348" w:author="DELL" w:date="2016-10-23T11:17:00Z">
                          <w:rPr>
                            <w:rFonts w:ascii="Calibri" w:hAnsi="Calibri" w:cs="Tahoma"/>
                            <w:b/>
                            <w:bCs/>
                            <w:color w:val="000000"/>
                            <w:sz w:val="22"/>
                            <w:szCs w:val="22"/>
                            <w:lang w:bidi="bn-BD"/>
                          </w:rPr>
                        </w:rPrChange>
                      </w:rPr>
                      <w:t>LWOP</w:t>
                    </w:r>
                  </w:ins>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4B50" w:rsidRPr="00A661A8" w:rsidRDefault="00D0447F" w:rsidP="00734B50">
                  <w:pPr>
                    <w:ind w:left="0" w:firstLine="0"/>
                    <w:jc w:val="center"/>
                    <w:rPr>
                      <w:ins w:id="349" w:author="sufianrumi@yahoo.com" w:date="2016-09-20T13:22:00Z"/>
                      <w:rFonts w:ascii="Calibri" w:hAnsi="Calibri"/>
                      <w:b/>
                      <w:bCs/>
                      <w:color w:val="000000"/>
                      <w:sz w:val="18"/>
                      <w:szCs w:val="22"/>
                      <w:highlight w:val="yellow"/>
                      <w:rPrChange w:id="350" w:author="DELL" w:date="2016-10-23T11:17:00Z">
                        <w:rPr>
                          <w:ins w:id="351" w:author="sufianrumi@yahoo.com" w:date="2016-09-20T13:22:00Z"/>
                          <w:rFonts w:ascii="Calibri" w:hAnsi="Calibri"/>
                          <w:b/>
                          <w:bCs/>
                          <w:color w:val="000000"/>
                          <w:sz w:val="22"/>
                          <w:szCs w:val="22"/>
                        </w:rPr>
                      </w:rPrChange>
                    </w:rPr>
                  </w:pPr>
                  <w:ins w:id="352" w:author="sufianrumi@yahoo.com" w:date="2016-09-20T13:22:00Z">
                    <w:r w:rsidRPr="00D0447F">
                      <w:rPr>
                        <w:rFonts w:ascii="Calibri" w:hAnsi="Calibri"/>
                        <w:b/>
                        <w:bCs/>
                        <w:color w:val="000000"/>
                        <w:sz w:val="18"/>
                        <w:szCs w:val="22"/>
                        <w:highlight w:val="yellow"/>
                        <w:rPrChange w:id="353" w:author="DELL" w:date="2016-10-23T11:17:00Z">
                          <w:rPr>
                            <w:rFonts w:ascii="Calibri" w:hAnsi="Calibri" w:cs="Tahoma"/>
                            <w:b/>
                            <w:bCs/>
                            <w:color w:val="000000"/>
                            <w:sz w:val="22"/>
                            <w:szCs w:val="22"/>
                            <w:lang w:bidi="bn-BD"/>
                          </w:rPr>
                        </w:rPrChange>
                      </w:rPr>
                      <w:t>BL</w:t>
                    </w:r>
                  </w:ins>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4B50" w:rsidRPr="00A661A8" w:rsidRDefault="00D0447F" w:rsidP="00734B50">
                  <w:pPr>
                    <w:ind w:left="0" w:firstLine="0"/>
                    <w:jc w:val="center"/>
                    <w:rPr>
                      <w:ins w:id="354" w:author="sufianrumi@yahoo.com" w:date="2016-09-20T13:22:00Z"/>
                      <w:rFonts w:ascii="Calibri" w:hAnsi="Calibri"/>
                      <w:b/>
                      <w:bCs/>
                      <w:color w:val="000000"/>
                      <w:sz w:val="18"/>
                      <w:szCs w:val="22"/>
                      <w:highlight w:val="yellow"/>
                      <w:rPrChange w:id="355" w:author="DELL" w:date="2016-10-23T11:17:00Z">
                        <w:rPr>
                          <w:ins w:id="356" w:author="sufianrumi@yahoo.com" w:date="2016-09-20T13:22:00Z"/>
                          <w:rFonts w:ascii="Calibri" w:hAnsi="Calibri"/>
                          <w:b/>
                          <w:bCs/>
                          <w:color w:val="000000"/>
                          <w:sz w:val="22"/>
                          <w:szCs w:val="22"/>
                        </w:rPr>
                      </w:rPrChange>
                    </w:rPr>
                  </w:pPr>
                  <w:ins w:id="357" w:author="sufianrumi@yahoo.com" w:date="2016-09-20T13:22:00Z">
                    <w:r w:rsidRPr="00D0447F">
                      <w:rPr>
                        <w:rFonts w:ascii="Calibri" w:hAnsi="Calibri"/>
                        <w:b/>
                        <w:bCs/>
                        <w:color w:val="000000"/>
                        <w:sz w:val="18"/>
                        <w:szCs w:val="22"/>
                        <w:highlight w:val="yellow"/>
                        <w:rPrChange w:id="358" w:author="DELL" w:date="2016-10-23T11:17:00Z">
                          <w:rPr>
                            <w:rFonts w:ascii="Calibri" w:hAnsi="Calibri" w:cs="Tahoma"/>
                            <w:b/>
                            <w:bCs/>
                            <w:color w:val="000000"/>
                            <w:sz w:val="22"/>
                            <w:szCs w:val="22"/>
                            <w:lang w:bidi="bn-BD"/>
                          </w:rPr>
                        </w:rPrChange>
                      </w:rPr>
                      <w:t>CL</w:t>
                    </w:r>
                  </w:ins>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4B50" w:rsidRPr="00A661A8" w:rsidRDefault="00D0447F" w:rsidP="00734B50">
                  <w:pPr>
                    <w:ind w:left="0" w:firstLine="0"/>
                    <w:jc w:val="center"/>
                    <w:rPr>
                      <w:ins w:id="359" w:author="sufianrumi@yahoo.com" w:date="2016-09-20T13:22:00Z"/>
                      <w:rFonts w:ascii="Calibri" w:hAnsi="Calibri"/>
                      <w:b/>
                      <w:bCs/>
                      <w:color w:val="000000"/>
                      <w:sz w:val="18"/>
                      <w:szCs w:val="22"/>
                      <w:highlight w:val="yellow"/>
                      <w:rPrChange w:id="360" w:author="DELL" w:date="2016-10-23T11:17:00Z">
                        <w:rPr>
                          <w:ins w:id="361" w:author="sufianrumi@yahoo.com" w:date="2016-09-20T13:22:00Z"/>
                          <w:rFonts w:ascii="Calibri" w:hAnsi="Calibri"/>
                          <w:b/>
                          <w:bCs/>
                          <w:color w:val="000000"/>
                          <w:sz w:val="22"/>
                          <w:szCs w:val="22"/>
                        </w:rPr>
                      </w:rPrChange>
                    </w:rPr>
                  </w:pPr>
                  <w:ins w:id="362" w:author="sufianrumi@yahoo.com" w:date="2016-09-20T13:22:00Z">
                    <w:r w:rsidRPr="00D0447F">
                      <w:rPr>
                        <w:rFonts w:ascii="Calibri" w:hAnsi="Calibri"/>
                        <w:b/>
                        <w:bCs/>
                        <w:color w:val="000000"/>
                        <w:sz w:val="18"/>
                        <w:szCs w:val="22"/>
                        <w:highlight w:val="yellow"/>
                        <w:rPrChange w:id="363" w:author="DELL" w:date="2016-10-23T11:17:00Z">
                          <w:rPr>
                            <w:rFonts w:ascii="Calibri" w:hAnsi="Calibri" w:cs="Tahoma"/>
                            <w:b/>
                            <w:bCs/>
                            <w:color w:val="000000"/>
                            <w:sz w:val="22"/>
                            <w:szCs w:val="22"/>
                            <w:lang w:bidi="bn-BD"/>
                          </w:rPr>
                        </w:rPrChange>
                      </w:rPr>
                      <w:t>SL</w:t>
                    </w:r>
                  </w:ins>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4B50" w:rsidRPr="00A661A8" w:rsidRDefault="00D0447F" w:rsidP="00734B50">
                  <w:pPr>
                    <w:ind w:left="0" w:firstLine="0"/>
                    <w:jc w:val="center"/>
                    <w:rPr>
                      <w:ins w:id="364" w:author="sufianrumi@yahoo.com" w:date="2016-09-20T13:22:00Z"/>
                      <w:rFonts w:ascii="Calibri" w:hAnsi="Calibri"/>
                      <w:b/>
                      <w:bCs/>
                      <w:color w:val="000000"/>
                      <w:sz w:val="18"/>
                      <w:szCs w:val="22"/>
                      <w:highlight w:val="yellow"/>
                      <w:rPrChange w:id="365" w:author="DELL" w:date="2016-10-23T11:17:00Z">
                        <w:rPr>
                          <w:ins w:id="366" w:author="sufianrumi@yahoo.com" w:date="2016-09-20T13:22:00Z"/>
                          <w:rFonts w:ascii="Calibri" w:hAnsi="Calibri"/>
                          <w:b/>
                          <w:bCs/>
                          <w:color w:val="000000"/>
                          <w:sz w:val="22"/>
                          <w:szCs w:val="22"/>
                        </w:rPr>
                      </w:rPrChange>
                    </w:rPr>
                  </w:pPr>
                  <w:ins w:id="367" w:author="sufianrumi@yahoo.com" w:date="2016-09-20T13:22:00Z">
                    <w:r w:rsidRPr="00D0447F">
                      <w:rPr>
                        <w:rFonts w:ascii="Calibri" w:hAnsi="Calibri"/>
                        <w:b/>
                        <w:bCs/>
                        <w:color w:val="000000"/>
                        <w:sz w:val="18"/>
                        <w:szCs w:val="22"/>
                        <w:highlight w:val="yellow"/>
                        <w:rPrChange w:id="368" w:author="DELL" w:date="2016-10-23T11:17:00Z">
                          <w:rPr>
                            <w:rFonts w:ascii="Calibri" w:hAnsi="Calibri" w:cs="Tahoma"/>
                            <w:b/>
                            <w:bCs/>
                            <w:color w:val="000000"/>
                            <w:sz w:val="22"/>
                            <w:szCs w:val="22"/>
                            <w:lang w:bidi="bn-BD"/>
                          </w:rPr>
                        </w:rPrChange>
                      </w:rPr>
                      <w:t>EL</w:t>
                    </w:r>
                  </w:ins>
                </w:p>
              </w:tc>
            </w:tr>
            <w:tr w:rsidR="00734B50" w:rsidRPr="00A661A8" w:rsidTr="00734B50">
              <w:trPr>
                <w:trHeight w:val="300"/>
                <w:ins w:id="369" w:author="sufianrumi@yahoo.com" w:date="2016-09-20T13:22:00Z"/>
              </w:trPr>
              <w:tc>
                <w:tcPr>
                  <w:tcW w:w="418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34B50" w:rsidRPr="00A661A8" w:rsidRDefault="00D0447F" w:rsidP="00734B50">
                  <w:pPr>
                    <w:ind w:left="0" w:firstLine="0"/>
                    <w:rPr>
                      <w:ins w:id="370" w:author="sufianrumi@yahoo.com" w:date="2016-09-20T13:22:00Z"/>
                      <w:rFonts w:ascii="Calibri" w:hAnsi="Calibri"/>
                      <w:color w:val="000000"/>
                      <w:sz w:val="18"/>
                      <w:szCs w:val="22"/>
                      <w:highlight w:val="yellow"/>
                      <w:rPrChange w:id="371" w:author="DELL" w:date="2016-10-23T11:17:00Z">
                        <w:rPr>
                          <w:ins w:id="372" w:author="sufianrumi@yahoo.com" w:date="2016-09-20T13:22:00Z"/>
                          <w:rFonts w:ascii="Calibri" w:hAnsi="Calibri"/>
                          <w:color w:val="000000"/>
                          <w:sz w:val="22"/>
                          <w:szCs w:val="22"/>
                        </w:rPr>
                      </w:rPrChange>
                    </w:rPr>
                  </w:pPr>
                  <w:ins w:id="373" w:author="sufianrumi@yahoo.com" w:date="2016-09-20T13:22:00Z">
                    <w:r w:rsidRPr="00D0447F">
                      <w:rPr>
                        <w:rFonts w:ascii="Calibri" w:hAnsi="Calibri"/>
                        <w:color w:val="000000"/>
                        <w:sz w:val="18"/>
                        <w:szCs w:val="22"/>
                        <w:highlight w:val="yellow"/>
                        <w:rPrChange w:id="374" w:author="DELL" w:date="2016-10-23T11:17:00Z">
                          <w:rPr>
                            <w:rFonts w:ascii="Calibri" w:hAnsi="Calibri" w:cs="Tahoma"/>
                            <w:color w:val="000000"/>
                            <w:sz w:val="22"/>
                            <w:szCs w:val="22"/>
                            <w:lang w:bidi="bn-BD"/>
                          </w:rPr>
                        </w:rPrChange>
                      </w:rPr>
                      <w:t>CM/PM</w:t>
                    </w:r>
                  </w:ins>
                </w:p>
              </w:tc>
              <w:tc>
                <w:tcPr>
                  <w:tcW w:w="960" w:type="dxa"/>
                  <w:tcBorders>
                    <w:top w:val="nil"/>
                    <w:left w:val="nil"/>
                    <w:bottom w:val="single" w:sz="4" w:space="0" w:color="auto"/>
                    <w:right w:val="single" w:sz="4" w:space="0" w:color="auto"/>
                  </w:tcBorders>
                  <w:shd w:val="clear" w:color="auto" w:fill="auto"/>
                  <w:noWrap/>
                  <w:vAlign w:val="bottom"/>
                  <w:hideMark/>
                </w:tcPr>
                <w:p w:rsidR="00734B50" w:rsidRPr="00A661A8" w:rsidRDefault="00D0447F" w:rsidP="00734B50">
                  <w:pPr>
                    <w:ind w:left="0" w:firstLine="0"/>
                    <w:jc w:val="center"/>
                    <w:rPr>
                      <w:ins w:id="375" w:author="sufianrumi@yahoo.com" w:date="2016-09-20T13:22:00Z"/>
                      <w:rFonts w:ascii="Calibri" w:hAnsi="Calibri"/>
                      <w:color w:val="000000"/>
                      <w:sz w:val="18"/>
                      <w:szCs w:val="22"/>
                      <w:highlight w:val="yellow"/>
                      <w:rPrChange w:id="376" w:author="DELL" w:date="2016-10-23T11:17:00Z">
                        <w:rPr>
                          <w:ins w:id="377" w:author="sufianrumi@yahoo.com" w:date="2016-09-20T13:22:00Z"/>
                          <w:rFonts w:ascii="Calibri" w:hAnsi="Calibri"/>
                          <w:color w:val="000000"/>
                          <w:sz w:val="22"/>
                          <w:szCs w:val="22"/>
                        </w:rPr>
                      </w:rPrChange>
                    </w:rPr>
                  </w:pPr>
                  <w:ins w:id="378" w:author="sufianrumi@yahoo.com" w:date="2016-09-20T13:22:00Z">
                    <w:r w:rsidRPr="00D0447F">
                      <w:rPr>
                        <w:rFonts w:ascii="Calibri" w:hAnsi="Calibri"/>
                        <w:color w:val="000000"/>
                        <w:sz w:val="18"/>
                        <w:szCs w:val="22"/>
                        <w:highlight w:val="yellow"/>
                        <w:rPrChange w:id="379" w:author="DELL" w:date="2016-10-23T11:17:00Z">
                          <w:rPr>
                            <w:rFonts w:ascii="Calibri" w:hAnsi="Calibri" w:cs="Tahoma"/>
                            <w:color w:val="000000"/>
                            <w:sz w:val="22"/>
                            <w:szCs w:val="22"/>
                            <w:lang w:bidi="bn-BD"/>
                          </w:rPr>
                        </w:rPrChange>
                      </w:rPr>
                      <w:t>3</w:t>
                    </w:r>
                  </w:ins>
                </w:p>
              </w:tc>
              <w:tc>
                <w:tcPr>
                  <w:tcW w:w="960" w:type="dxa"/>
                  <w:tcBorders>
                    <w:top w:val="nil"/>
                    <w:left w:val="nil"/>
                    <w:bottom w:val="single" w:sz="4" w:space="0" w:color="auto"/>
                    <w:right w:val="single" w:sz="4" w:space="0" w:color="auto"/>
                  </w:tcBorders>
                  <w:shd w:val="clear" w:color="auto" w:fill="auto"/>
                  <w:noWrap/>
                  <w:vAlign w:val="bottom"/>
                  <w:hideMark/>
                </w:tcPr>
                <w:p w:rsidR="00734B50" w:rsidRPr="00A661A8" w:rsidRDefault="00D0447F" w:rsidP="00734B50">
                  <w:pPr>
                    <w:ind w:left="0" w:firstLine="0"/>
                    <w:jc w:val="center"/>
                    <w:rPr>
                      <w:ins w:id="380" w:author="sufianrumi@yahoo.com" w:date="2016-09-20T13:22:00Z"/>
                      <w:rFonts w:ascii="Calibri" w:hAnsi="Calibri"/>
                      <w:color w:val="000000"/>
                      <w:sz w:val="18"/>
                      <w:szCs w:val="22"/>
                      <w:highlight w:val="yellow"/>
                      <w:rPrChange w:id="381" w:author="DELL" w:date="2016-10-23T11:17:00Z">
                        <w:rPr>
                          <w:ins w:id="382" w:author="sufianrumi@yahoo.com" w:date="2016-09-20T13:22:00Z"/>
                          <w:rFonts w:ascii="Calibri" w:hAnsi="Calibri"/>
                          <w:color w:val="000000"/>
                          <w:sz w:val="22"/>
                          <w:szCs w:val="22"/>
                        </w:rPr>
                      </w:rPrChange>
                    </w:rPr>
                  </w:pPr>
                  <w:ins w:id="383" w:author="sufianrumi@yahoo.com" w:date="2016-09-20T13:22:00Z">
                    <w:r w:rsidRPr="00D0447F">
                      <w:rPr>
                        <w:rFonts w:ascii="Calibri" w:hAnsi="Calibri"/>
                        <w:color w:val="000000"/>
                        <w:sz w:val="18"/>
                        <w:szCs w:val="22"/>
                        <w:highlight w:val="yellow"/>
                        <w:rPrChange w:id="384" w:author="DELL" w:date="2016-10-23T11:17:00Z">
                          <w:rPr>
                            <w:rFonts w:ascii="Calibri" w:hAnsi="Calibri" w:cs="Tahoma"/>
                            <w:color w:val="000000"/>
                            <w:sz w:val="22"/>
                            <w:szCs w:val="22"/>
                            <w:lang w:bidi="bn-BD"/>
                          </w:rPr>
                        </w:rPrChange>
                      </w:rPr>
                      <w:t>3</w:t>
                    </w:r>
                  </w:ins>
                </w:p>
              </w:tc>
              <w:tc>
                <w:tcPr>
                  <w:tcW w:w="960" w:type="dxa"/>
                  <w:tcBorders>
                    <w:top w:val="nil"/>
                    <w:left w:val="nil"/>
                    <w:bottom w:val="single" w:sz="4" w:space="0" w:color="auto"/>
                    <w:right w:val="single" w:sz="4" w:space="0" w:color="auto"/>
                  </w:tcBorders>
                  <w:shd w:val="clear" w:color="auto" w:fill="auto"/>
                  <w:noWrap/>
                  <w:vAlign w:val="bottom"/>
                  <w:hideMark/>
                </w:tcPr>
                <w:p w:rsidR="00734B50" w:rsidRPr="00A661A8" w:rsidRDefault="00D0447F" w:rsidP="00734B50">
                  <w:pPr>
                    <w:ind w:left="0" w:firstLine="0"/>
                    <w:jc w:val="center"/>
                    <w:rPr>
                      <w:ins w:id="385" w:author="sufianrumi@yahoo.com" w:date="2016-09-20T13:22:00Z"/>
                      <w:rFonts w:ascii="Calibri" w:hAnsi="Calibri"/>
                      <w:color w:val="000000"/>
                      <w:sz w:val="18"/>
                      <w:szCs w:val="22"/>
                      <w:highlight w:val="yellow"/>
                      <w:rPrChange w:id="386" w:author="DELL" w:date="2016-10-23T11:17:00Z">
                        <w:rPr>
                          <w:ins w:id="387" w:author="sufianrumi@yahoo.com" w:date="2016-09-20T13:22:00Z"/>
                          <w:rFonts w:ascii="Calibri" w:hAnsi="Calibri"/>
                          <w:color w:val="000000"/>
                          <w:sz w:val="22"/>
                          <w:szCs w:val="22"/>
                        </w:rPr>
                      </w:rPrChange>
                    </w:rPr>
                  </w:pPr>
                  <w:ins w:id="388" w:author="sufianrumi@yahoo.com" w:date="2016-09-20T13:22:00Z">
                    <w:r w:rsidRPr="00D0447F">
                      <w:rPr>
                        <w:rFonts w:ascii="Calibri" w:hAnsi="Calibri"/>
                        <w:color w:val="000000"/>
                        <w:sz w:val="18"/>
                        <w:szCs w:val="22"/>
                        <w:highlight w:val="yellow"/>
                        <w:rPrChange w:id="389" w:author="DELL" w:date="2016-10-23T11:17:00Z">
                          <w:rPr>
                            <w:rFonts w:ascii="Calibri" w:hAnsi="Calibri" w:cs="Tahoma"/>
                            <w:color w:val="000000"/>
                            <w:sz w:val="22"/>
                            <w:szCs w:val="22"/>
                            <w:lang w:bidi="bn-BD"/>
                          </w:rPr>
                        </w:rPrChange>
                      </w:rPr>
                      <w:t>3</w:t>
                    </w:r>
                  </w:ins>
                </w:p>
              </w:tc>
              <w:tc>
                <w:tcPr>
                  <w:tcW w:w="960" w:type="dxa"/>
                  <w:tcBorders>
                    <w:top w:val="nil"/>
                    <w:left w:val="nil"/>
                    <w:bottom w:val="single" w:sz="4" w:space="0" w:color="auto"/>
                    <w:right w:val="single" w:sz="4" w:space="0" w:color="auto"/>
                  </w:tcBorders>
                  <w:shd w:val="clear" w:color="auto" w:fill="auto"/>
                  <w:noWrap/>
                  <w:vAlign w:val="bottom"/>
                  <w:hideMark/>
                </w:tcPr>
                <w:p w:rsidR="00734B50" w:rsidRPr="00A661A8" w:rsidRDefault="00D0447F" w:rsidP="00734B50">
                  <w:pPr>
                    <w:ind w:left="0" w:firstLine="0"/>
                    <w:jc w:val="center"/>
                    <w:rPr>
                      <w:ins w:id="390" w:author="sufianrumi@yahoo.com" w:date="2016-09-20T13:22:00Z"/>
                      <w:rFonts w:ascii="Calibri" w:hAnsi="Calibri"/>
                      <w:color w:val="000000"/>
                      <w:sz w:val="18"/>
                      <w:szCs w:val="22"/>
                      <w:highlight w:val="yellow"/>
                      <w:rPrChange w:id="391" w:author="DELL" w:date="2016-10-23T11:17:00Z">
                        <w:rPr>
                          <w:ins w:id="392" w:author="sufianrumi@yahoo.com" w:date="2016-09-20T13:22:00Z"/>
                          <w:rFonts w:ascii="Calibri" w:hAnsi="Calibri"/>
                          <w:color w:val="000000"/>
                          <w:sz w:val="22"/>
                          <w:szCs w:val="22"/>
                        </w:rPr>
                      </w:rPrChange>
                    </w:rPr>
                  </w:pPr>
                  <w:ins w:id="393" w:author="sufianrumi@yahoo.com" w:date="2016-09-20T13:22:00Z">
                    <w:r w:rsidRPr="00D0447F">
                      <w:rPr>
                        <w:rFonts w:ascii="Calibri" w:hAnsi="Calibri"/>
                        <w:color w:val="000000"/>
                        <w:sz w:val="18"/>
                        <w:szCs w:val="22"/>
                        <w:highlight w:val="yellow"/>
                        <w:rPrChange w:id="394" w:author="DELL" w:date="2016-10-23T11:17:00Z">
                          <w:rPr>
                            <w:rFonts w:ascii="Calibri" w:hAnsi="Calibri" w:cs="Tahoma"/>
                            <w:color w:val="000000"/>
                            <w:sz w:val="22"/>
                            <w:szCs w:val="22"/>
                            <w:lang w:bidi="bn-BD"/>
                          </w:rPr>
                        </w:rPrChange>
                      </w:rPr>
                      <w:t>3</w:t>
                    </w:r>
                  </w:ins>
                </w:p>
              </w:tc>
              <w:tc>
                <w:tcPr>
                  <w:tcW w:w="960" w:type="dxa"/>
                  <w:tcBorders>
                    <w:top w:val="nil"/>
                    <w:left w:val="nil"/>
                    <w:bottom w:val="single" w:sz="4" w:space="0" w:color="auto"/>
                    <w:right w:val="single" w:sz="4" w:space="0" w:color="auto"/>
                  </w:tcBorders>
                  <w:shd w:val="clear" w:color="auto" w:fill="auto"/>
                  <w:noWrap/>
                  <w:vAlign w:val="bottom"/>
                  <w:hideMark/>
                </w:tcPr>
                <w:p w:rsidR="00734B50" w:rsidRPr="00A661A8" w:rsidRDefault="00D0447F" w:rsidP="00734B50">
                  <w:pPr>
                    <w:ind w:left="0" w:firstLine="0"/>
                    <w:jc w:val="center"/>
                    <w:rPr>
                      <w:ins w:id="395" w:author="sufianrumi@yahoo.com" w:date="2016-09-20T13:22:00Z"/>
                      <w:rFonts w:ascii="Calibri" w:hAnsi="Calibri"/>
                      <w:color w:val="000000"/>
                      <w:sz w:val="18"/>
                      <w:szCs w:val="22"/>
                      <w:highlight w:val="yellow"/>
                      <w:rPrChange w:id="396" w:author="DELL" w:date="2016-10-23T11:17:00Z">
                        <w:rPr>
                          <w:ins w:id="397" w:author="sufianrumi@yahoo.com" w:date="2016-09-20T13:22:00Z"/>
                          <w:rFonts w:ascii="Calibri" w:hAnsi="Calibri"/>
                          <w:color w:val="000000"/>
                          <w:sz w:val="22"/>
                          <w:szCs w:val="22"/>
                        </w:rPr>
                      </w:rPrChange>
                    </w:rPr>
                  </w:pPr>
                  <w:ins w:id="398" w:author="sufianrumi@yahoo.com" w:date="2016-09-20T13:22:00Z">
                    <w:r w:rsidRPr="00D0447F">
                      <w:rPr>
                        <w:rFonts w:ascii="Calibri" w:hAnsi="Calibri"/>
                        <w:color w:val="000000"/>
                        <w:sz w:val="18"/>
                        <w:szCs w:val="22"/>
                        <w:highlight w:val="yellow"/>
                        <w:rPrChange w:id="399" w:author="DELL" w:date="2016-10-23T11:17:00Z">
                          <w:rPr>
                            <w:rFonts w:ascii="Calibri" w:hAnsi="Calibri" w:cs="Tahoma"/>
                            <w:color w:val="000000"/>
                            <w:sz w:val="22"/>
                            <w:szCs w:val="22"/>
                            <w:lang w:bidi="bn-BD"/>
                          </w:rPr>
                        </w:rPrChange>
                      </w:rPr>
                      <w:t>3</w:t>
                    </w:r>
                  </w:ins>
                </w:p>
              </w:tc>
            </w:tr>
            <w:tr w:rsidR="00734B50" w:rsidRPr="00A661A8" w:rsidTr="00734B50">
              <w:trPr>
                <w:trHeight w:val="300"/>
                <w:ins w:id="400" w:author="sufianrumi@yahoo.com" w:date="2016-09-20T13:22:00Z"/>
              </w:trPr>
              <w:tc>
                <w:tcPr>
                  <w:tcW w:w="2212" w:type="dxa"/>
                  <w:vMerge w:val="restart"/>
                  <w:tcBorders>
                    <w:top w:val="nil"/>
                    <w:left w:val="single" w:sz="4" w:space="0" w:color="auto"/>
                    <w:bottom w:val="single" w:sz="4" w:space="0" w:color="000000"/>
                    <w:right w:val="single" w:sz="4" w:space="0" w:color="auto"/>
                  </w:tcBorders>
                  <w:shd w:val="clear" w:color="auto" w:fill="auto"/>
                  <w:vAlign w:val="center"/>
                  <w:hideMark/>
                </w:tcPr>
                <w:p w:rsidR="00734B50" w:rsidRPr="00A661A8" w:rsidRDefault="00D0447F" w:rsidP="00734B50">
                  <w:pPr>
                    <w:ind w:left="0" w:firstLine="0"/>
                    <w:rPr>
                      <w:ins w:id="401" w:author="sufianrumi@yahoo.com" w:date="2016-09-20T13:22:00Z"/>
                      <w:rFonts w:ascii="Calibri" w:hAnsi="Calibri"/>
                      <w:color w:val="FF0000"/>
                      <w:sz w:val="18"/>
                      <w:szCs w:val="22"/>
                      <w:highlight w:val="yellow"/>
                      <w:rPrChange w:id="402" w:author="DELL" w:date="2016-10-23T11:17:00Z">
                        <w:rPr>
                          <w:ins w:id="403" w:author="sufianrumi@yahoo.com" w:date="2016-09-20T13:22:00Z"/>
                          <w:rFonts w:ascii="Calibri" w:hAnsi="Calibri"/>
                          <w:color w:val="FF0000"/>
                          <w:sz w:val="22"/>
                          <w:szCs w:val="22"/>
                        </w:rPr>
                      </w:rPrChange>
                    </w:rPr>
                  </w:pPr>
                  <w:ins w:id="404" w:author="sufianrumi@yahoo.com" w:date="2016-09-20T13:22:00Z">
                    <w:r w:rsidRPr="00D0447F">
                      <w:rPr>
                        <w:rFonts w:ascii="Calibri" w:hAnsi="Calibri"/>
                        <w:color w:val="FF0000"/>
                        <w:sz w:val="18"/>
                        <w:szCs w:val="22"/>
                        <w:highlight w:val="yellow"/>
                        <w:rPrChange w:id="405" w:author="DELL" w:date="2016-10-23T11:17:00Z">
                          <w:rPr>
                            <w:rFonts w:ascii="Calibri" w:hAnsi="Calibri" w:cs="Tahoma"/>
                            <w:color w:val="FF0000"/>
                            <w:sz w:val="22"/>
                            <w:szCs w:val="22"/>
                            <w:lang w:bidi="bn-BD"/>
                          </w:rPr>
                        </w:rPrChange>
                      </w:rPr>
                      <w:t>HO supervisor (Associate Manager)</w:t>
                    </w:r>
                  </w:ins>
                </w:p>
              </w:tc>
              <w:tc>
                <w:tcPr>
                  <w:tcW w:w="59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34B50" w:rsidRPr="00A661A8" w:rsidRDefault="00D0447F" w:rsidP="00734B50">
                  <w:pPr>
                    <w:ind w:left="0" w:firstLine="0"/>
                    <w:rPr>
                      <w:ins w:id="406" w:author="sufianrumi@yahoo.com" w:date="2016-09-20T13:22:00Z"/>
                      <w:rFonts w:ascii="Calibri" w:hAnsi="Calibri"/>
                      <w:color w:val="000000"/>
                      <w:sz w:val="18"/>
                      <w:szCs w:val="22"/>
                      <w:highlight w:val="yellow"/>
                      <w:rPrChange w:id="407" w:author="DELL" w:date="2016-10-23T11:17:00Z">
                        <w:rPr>
                          <w:ins w:id="408" w:author="sufianrumi@yahoo.com" w:date="2016-09-20T13:22:00Z"/>
                          <w:rFonts w:ascii="Calibri" w:hAnsi="Calibri"/>
                          <w:color w:val="000000"/>
                          <w:sz w:val="22"/>
                          <w:szCs w:val="22"/>
                        </w:rPr>
                      </w:rPrChange>
                    </w:rPr>
                  </w:pPr>
                  <w:ins w:id="409" w:author="sufianrumi@yahoo.com" w:date="2016-09-20T13:22:00Z">
                    <w:r w:rsidRPr="00D0447F">
                      <w:rPr>
                        <w:rFonts w:ascii="Calibri" w:hAnsi="Calibri"/>
                        <w:color w:val="000000"/>
                        <w:sz w:val="18"/>
                        <w:szCs w:val="22"/>
                        <w:highlight w:val="yellow"/>
                        <w:rPrChange w:id="410" w:author="DELL" w:date="2016-10-23T11:17:00Z">
                          <w:rPr>
                            <w:rFonts w:ascii="Calibri" w:hAnsi="Calibri" w:cs="Tahoma"/>
                            <w:color w:val="000000"/>
                            <w:sz w:val="22"/>
                            <w:szCs w:val="22"/>
                            <w:lang w:bidi="bn-BD"/>
                          </w:rPr>
                        </w:rPrChange>
                      </w:rPr>
                      <w:t>Field</w:t>
                    </w:r>
                  </w:ins>
                </w:p>
              </w:tc>
              <w:tc>
                <w:tcPr>
                  <w:tcW w:w="1377" w:type="dxa"/>
                  <w:tcBorders>
                    <w:top w:val="nil"/>
                    <w:left w:val="nil"/>
                    <w:bottom w:val="single" w:sz="4" w:space="0" w:color="auto"/>
                    <w:right w:val="single" w:sz="4" w:space="0" w:color="auto"/>
                  </w:tcBorders>
                  <w:shd w:val="clear" w:color="auto" w:fill="auto"/>
                  <w:noWrap/>
                  <w:vAlign w:val="bottom"/>
                  <w:hideMark/>
                </w:tcPr>
                <w:p w:rsidR="00734B50" w:rsidRPr="00A661A8" w:rsidRDefault="00D0447F" w:rsidP="00734B50">
                  <w:pPr>
                    <w:ind w:left="0" w:firstLine="0"/>
                    <w:rPr>
                      <w:ins w:id="411" w:author="sufianrumi@yahoo.com" w:date="2016-09-20T13:22:00Z"/>
                      <w:rFonts w:ascii="Calibri" w:hAnsi="Calibri"/>
                      <w:color w:val="000000"/>
                      <w:sz w:val="18"/>
                      <w:szCs w:val="22"/>
                      <w:highlight w:val="yellow"/>
                      <w:rPrChange w:id="412" w:author="DELL" w:date="2016-10-23T11:17:00Z">
                        <w:rPr>
                          <w:ins w:id="413" w:author="sufianrumi@yahoo.com" w:date="2016-09-20T13:22:00Z"/>
                          <w:rFonts w:ascii="Calibri" w:hAnsi="Calibri"/>
                          <w:color w:val="000000"/>
                          <w:sz w:val="22"/>
                          <w:szCs w:val="22"/>
                        </w:rPr>
                      </w:rPrChange>
                    </w:rPr>
                  </w:pPr>
                  <w:ins w:id="414" w:author="sufianrumi@yahoo.com" w:date="2016-09-20T13:22:00Z">
                    <w:r w:rsidRPr="00D0447F">
                      <w:rPr>
                        <w:rFonts w:ascii="Calibri" w:hAnsi="Calibri"/>
                        <w:color w:val="000000"/>
                        <w:sz w:val="18"/>
                        <w:szCs w:val="22"/>
                        <w:highlight w:val="yellow"/>
                        <w:rPrChange w:id="415" w:author="DELL" w:date="2016-10-23T11:17:00Z">
                          <w:rPr>
                            <w:rFonts w:ascii="Calibri" w:hAnsi="Calibri" w:cs="Tahoma"/>
                            <w:color w:val="000000"/>
                            <w:sz w:val="22"/>
                            <w:szCs w:val="22"/>
                            <w:lang w:bidi="bn-BD"/>
                          </w:rPr>
                        </w:rPrChange>
                      </w:rPr>
                      <w:t>all staff</w:t>
                    </w:r>
                  </w:ins>
                </w:p>
              </w:tc>
              <w:tc>
                <w:tcPr>
                  <w:tcW w:w="960" w:type="dxa"/>
                  <w:tcBorders>
                    <w:top w:val="nil"/>
                    <w:left w:val="nil"/>
                    <w:bottom w:val="single" w:sz="4" w:space="0" w:color="auto"/>
                    <w:right w:val="single" w:sz="4" w:space="0" w:color="auto"/>
                  </w:tcBorders>
                  <w:shd w:val="clear" w:color="000000" w:fill="FFFF00"/>
                  <w:noWrap/>
                  <w:vAlign w:val="bottom"/>
                  <w:hideMark/>
                </w:tcPr>
                <w:p w:rsidR="00734B50" w:rsidRPr="00A661A8" w:rsidRDefault="00D0447F" w:rsidP="00734B50">
                  <w:pPr>
                    <w:ind w:left="0" w:firstLine="0"/>
                    <w:jc w:val="center"/>
                    <w:rPr>
                      <w:ins w:id="416" w:author="sufianrumi@yahoo.com" w:date="2016-09-20T13:22:00Z"/>
                      <w:rFonts w:ascii="Calibri" w:hAnsi="Calibri"/>
                      <w:color w:val="000000"/>
                      <w:sz w:val="18"/>
                      <w:szCs w:val="22"/>
                      <w:highlight w:val="yellow"/>
                      <w:rPrChange w:id="417" w:author="DELL" w:date="2016-10-23T11:17:00Z">
                        <w:rPr>
                          <w:ins w:id="418" w:author="sufianrumi@yahoo.com" w:date="2016-09-20T13:22:00Z"/>
                          <w:rFonts w:ascii="Calibri" w:hAnsi="Calibri"/>
                          <w:color w:val="000000"/>
                          <w:sz w:val="22"/>
                          <w:szCs w:val="22"/>
                        </w:rPr>
                      </w:rPrChange>
                    </w:rPr>
                  </w:pPr>
                  <w:ins w:id="419" w:author="sufianrumi@yahoo.com" w:date="2016-09-20T13:22:00Z">
                    <w:r w:rsidRPr="00D0447F">
                      <w:rPr>
                        <w:rFonts w:ascii="Calibri" w:hAnsi="Calibri"/>
                        <w:color w:val="000000"/>
                        <w:sz w:val="18"/>
                        <w:szCs w:val="22"/>
                        <w:highlight w:val="yellow"/>
                        <w:rPrChange w:id="420" w:author="DELL" w:date="2016-10-23T11:17:00Z">
                          <w:rPr>
                            <w:rFonts w:ascii="Calibri" w:hAnsi="Calibri" w:cs="Tahoma"/>
                            <w:color w:val="000000"/>
                            <w:sz w:val="22"/>
                            <w:szCs w:val="22"/>
                            <w:lang w:bidi="bn-BD"/>
                          </w:rPr>
                        </w:rPrChange>
                      </w:rPr>
                      <w:t> </w:t>
                    </w:r>
                  </w:ins>
                </w:p>
              </w:tc>
              <w:tc>
                <w:tcPr>
                  <w:tcW w:w="960" w:type="dxa"/>
                  <w:tcBorders>
                    <w:top w:val="nil"/>
                    <w:left w:val="nil"/>
                    <w:bottom w:val="single" w:sz="4" w:space="0" w:color="auto"/>
                    <w:right w:val="single" w:sz="4" w:space="0" w:color="auto"/>
                  </w:tcBorders>
                  <w:shd w:val="clear" w:color="000000" w:fill="FFFFFF"/>
                  <w:noWrap/>
                  <w:vAlign w:val="bottom"/>
                  <w:hideMark/>
                </w:tcPr>
                <w:p w:rsidR="00734B50" w:rsidRPr="00A661A8" w:rsidRDefault="00D0447F" w:rsidP="00734B50">
                  <w:pPr>
                    <w:ind w:left="0" w:firstLine="0"/>
                    <w:jc w:val="center"/>
                    <w:rPr>
                      <w:ins w:id="421" w:author="sufianrumi@yahoo.com" w:date="2016-09-20T13:22:00Z"/>
                      <w:rFonts w:ascii="Calibri" w:hAnsi="Calibri"/>
                      <w:color w:val="000000"/>
                      <w:sz w:val="18"/>
                      <w:szCs w:val="22"/>
                      <w:highlight w:val="yellow"/>
                      <w:rPrChange w:id="422" w:author="DELL" w:date="2016-10-23T11:17:00Z">
                        <w:rPr>
                          <w:ins w:id="423" w:author="sufianrumi@yahoo.com" w:date="2016-09-20T13:22:00Z"/>
                          <w:rFonts w:ascii="Calibri" w:hAnsi="Calibri"/>
                          <w:color w:val="000000"/>
                          <w:sz w:val="22"/>
                          <w:szCs w:val="22"/>
                        </w:rPr>
                      </w:rPrChange>
                    </w:rPr>
                  </w:pPr>
                  <w:ins w:id="424" w:author="sufianrumi@yahoo.com" w:date="2016-09-20T13:22:00Z">
                    <w:r w:rsidRPr="00D0447F">
                      <w:rPr>
                        <w:rFonts w:ascii="Calibri" w:hAnsi="Calibri"/>
                        <w:color w:val="000000"/>
                        <w:sz w:val="18"/>
                        <w:szCs w:val="22"/>
                        <w:highlight w:val="yellow"/>
                        <w:rPrChange w:id="425" w:author="DELL" w:date="2016-10-23T11:17:00Z">
                          <w:rPr>
                            <w:rFonts w:ascii="Calibri" w:hAnsi="Calibri" w:cs="Tahoma"/>
                            <w:color w:val="000000"/>
                            <w:sz w:val="22"/>
                            <w:szCs w:val="22"/>
                            <w:lang w:bidi="bn-BD"/>
                          </w:rPr>
                        </w:rPrChange>
                      </w:rPr>
                      <w:t>3</w:t>
                    </w:r>
                  </w:ins>
                </w:p>
              </w:tc>
              <w:tc>
                <w:tcPr>
                  <w:tcW w:w="960" w:type="dxa"/>
                  <w:tcBorders>
                    <w:top w:val="nil"/>
                    <w:left w:val="nil"/>
                    <w:bottom w:val="single" w:sz="4" w:space="0" w:color="auto"/>
                    <w:right w:val="single" w:sz="4" w:space="0" w:color="auto"/>
                  </w:tcBorders>
                  <w:shd w:val="clear" w:color="000000" w:fill="B8CCE4"/>
                  <w:noWrap/>
                  <w:vAlign w:val="bottom"/>
                  <w:hideMark/>
                </w:tcPr>
                <w:p w:rsidR="00734B50" w:rsidRPr="00A661A8" w:rsidRDefault="00D0447F" w:rsidP="00734B50">
                  <w:pPr>
                    <w:ind w:left="0" w:firstLine="0"/>
                    <w:jc w:val="center"/>
                    <w:rPr>
                      <w:ins w:id="426" w:author="sufianrumi@yahoo.com" w:date="2016-09-20T13:22:00Z"/>
                      <w:rFonts w:ascii="Calibri" w:hAnsi="Calibri"/>
                      <w:color w:val="000000"/>
                      <w:sz w:val="18"/>
                      <w:szCs w:val="22"/>
                      <w:highlight w:val="yellow"/>
                      <w:rPrChange w:id="427" w:author="DELL" w:date="2016-10-23T11:17:00Z">
                        <w:rPr>
                          <w:ins w:id="428" w:author="sufianrumi@yahoo.com" w:date="2016-09-20T13:22:00Z"/>
                          <w:rFonts w:ascii="Calibri" w:hAnsi="Calibri"/>
                          <w:color w:val="000000"/>
                          <w:sz w:val="22"/>
                          <w:szCs w:val="22"/>
                        </w:rPr>
                      </w:rPrChange>
                    </w:rPr>
                  </w:pPr>
                  <w:ins w:id="429" w:author="sufianrumi@yahoo.com" w:date="2016-09-20T13:22:00Z">
                    <w:r w:rsidRPr="00D0447F">
                      <w:rPr>
                        <w:rFonts w:ascii="Calibri" w:hAnsi="Calibri"/>
                        <w:color w:val="000000"/>
                        <w:sz w:val="18"/>
                        <w:szCs w:val="22"/>
                        <w:highlight w:val="yellow"/>
                        <w:rPrChange w:id="430" w:author="DELL" w:date="2016-10-23T11:17:00Z">
                          <w:rPr>
                            <w:rFonts w:ascii="Calibri" w:hAnsi="Calibri" w:cs="Tahoma"/>
                            <w:color w:val="000000"/>
                            <w:sz w:val="18"/>
                            <w:szCs w:val="22"/>
                            <w:lang w:bidi="bn-BD"/>
                          </w:rPr>
                        </w:rPrChange>
                      </w:rPr>
                      <w:t>3</w:t>
                    </w:r>
                  </w:ins>
                </w:p>
              </w:tc>
              <w:tc>
                <w:tcPr>
                  <w:tcW w:w="960" w:type="dxa"/>
                  <w:tcBorders>
                    <w:top w:val="nil"/>
                    <w:left w:val="nil"/>
                    <w:bottom w:val="single" w:sz="4" w:space="0" w:color="auto"/>
                    <w:right w:val="single" w:sz="4" w:space="0" w:color="auto"/>
                  </w:tcBorders>
                  <w:shd w:val="clear" w:color="000000" w:fill="B8CCE4"/>
                  <w:noWrap/>
                  <w:vAlign w:val="bottom"/>
                  <w:hideMark/>
                </w:tcPr>
                <w:p w:rsidR="00734B50" w:rsidRPr="00A661A8" w:rsidRDefault="00D0447F" w:rsidP="00734B50">
                  <w:pPr>
                    <w:ind w:left="0" w:firstLine="0"/>
                    <w:jc w:val="center"/>
                    <w:rPr>
                      <w:ins w:id="431" w:author="sufianrumi@yahoo.com" w:date="2016-09-20T13:22:00Z"/>
                      <w:rFonts w:ascii="Calibri" w:hAnsi="Calibri"/>
                      <w:color w:val="000000"/>
                      <w:sz w:val="18"/>
                      <w:szCs w:val="22"/>
                      <w:highlight w:val="yellow"/>
                      <w:rPrChange w:id="432" w:author="DELL" w:date="2016-10-23T11:17:00Z">
                        <w:rPr>
                          <w:ins w:id="433" w:author="sufianrumi@yahoo.com" w:date="2016-09-20T13:22:00Z"/>
                          <w:rFonts w:ascii="Calibri" w:hAnsi="Calibri"/>
                          <w:color w:val="000000"/>
                          <w:sz w:val="22"/>
                          <w:szCs w:val="22"/>
                        </w:rPr>
                      </w:rPrChange>
                    </w:rPr>
                  </w:pPr>
                  <w:ins w:id="434" w:author="sufianrumi@yahoo.com" w:date="2016-09-20T13:22:00Z">
                    <w:r w:rsidRPr="00D0447F">
                      <w:rPr>
                        <w:rFonts w:ascii="Calibri" w:hAnsi="Calibri"/>
                        <w:color w:val="000000"/>
                        <w:sz w:val="18"/>
                        <w:szCs w:val="22"/>
                        <w:highlight w:val="yellow"/>
                        <w:rPrChange w:id="435" w:author="DELL" w:date="2016-10-23T11:17:00Z">
                          <w:rPr>
                            <w:rFonts w:ascii="Calibri" w:hAnsi="Calibri" w:cs="Tahoma"/>
                            <w:color w:val="000000"/>
                            <w:sz w:val="22"/>
                            <w:szCs w:val="22"/>
                            <w:lang w:bidi="bn-BD"/>
                          </w:rPr>
                        </w:rPrChange>
                      </w:rPr>
                      <w:t>4 - 7</w:t>
                    </w:r>
                  </w:ins>
                </w:p>
              </w:tc>
              <w:tc>
                <w:tcPr>
                  <w:tcW w:w="960" w:type="dxa"/>
                  <w:tcBorders>
                    <w:top w:val="nil"/>
                    <w:left w:val="nil"/>
                    <w:bottom w:val="single" w:sz="4" w:space="0" w:color="auto"/>
                    <w:right w:val="single" w:sz="4" w:space="0" w:color="auto"/>
                  </w:tcBorders>
                  <w:shd w:val="clear" w:color="000000" w:fill="B8CCE4"/>
                  <w:noWrap/>
                  <w:vAlign w:val="bottom"/>
                  <w:hideMark/>
                </w:tcPr>
                <w:p w:rsidR="00734B50" w:rsidRPr="00A661A8" w:rsidRDefault="00D0447F" w:rsidP="00734B50">
                  <w:pPr>
                    <w:ind w:left="0" w:firstLine="0"/>
                    <w:jc w:val="center"/>
                    <w:rPr>
                      <w:ins w:id="436" w:author="sufianrumi@yahoo.com" w:date="2016-09-20T13:22:00Z"/>
                      <w:rFonts w:ascii="Calibri" w:hAnsi="Calibri"/>
                      <w:color w:val="000000"/>
                      <w:sz w:val="18"/>
                      <w:szCs w:val="22"/>
                      <w:highlight w:val="yellow"/>
                      <w:rPrChange w:id="437" w:author="DELL" w:date="2016-10-23T11:17:00Z">
                        <w:rPr>
                          <w:ins w:id="438" w:author="sufianrumi@yahoo.com" w:date="2016-09-20T13:22:00Z"/>
                          <w:rFonts w:ascii="Calibri" w:hAnsi="Calibri"/>
                          <w:color w:val="000000"/>
                          <w:sz w:val="22"/>
                          <w:szCs w:val="22"/>
                        </w:rPr>
                      </w:rPrChange>
                    </w:rPr>
                  </w:pPr>
                  <w:ins w:id="439" w:author="sufianrumi@yahoo.com" w:date="2016-09-20T13:22:00Z">
                    <w:r w:rsidRPr="00D0447F">
                      <w:rPr>
                        <w:rFonts w:ascii="Calibri" w:hAnsi="Calibri"/>
                        <w:color w:val="000000"/>
                        <w:sz w:val="18"/>
                        <w:szCs w:val="22"/>
                        <w:highlight w:val="yellow"/>
                        <w:rPrChange w:id="440" w:author="DELL" w:date="2016-10-23T11:17:00Z">
                          <w:rPr>
                            <w:rFonts w:ascii="Calibri" w:hAnsi="Calibri" w:cs="Tahoma"/>
                            <w:color w:val="000000"/>
                            <w:sz w:val="22"/>
                            <w:szCs w:val="22"/>
                            <w:lang w:bidi="bn-BD"/>
                          </w:rPr>
                        </w:rPrChange>
                      </w:rPr>
                      <w:t>4 - 7</w:t>
                    </w:r>
                  </w:ins>
                </w:p>
              </w:tc>
            </w:tr>
            <w:tr w:rsidR="00734B50" w:rsidRPr="00A661A8" w:rsidTr="00734B50">
              <w:trPr>
                <w:trHeight w:val="300"/>
                <w:ins w:id="441" w:author="sufianrumi@yahoo.com" w:date="2016-09-20T13:22:00Z"/>
              </w:trPr>
              <w:tc>
                <w:tcPr>
                  <w:tcW w:w="2212" w:type="dxa"/>
                  <w:vMerge/>
                  <w:tcBorders>
                    <w:top w:val="nil"/>
                    <w:left w:val="single" w:sz="4" w:space="0" w:color="auto"/>
                    <w:bottom w:val="single" w:sz="4" w:space="0" w:color="000000"/>
                    <w:right w:val="single" w:sz="4" w:space="0" w:color="auto"/>
                  </w:tcBorders>
                  <w:vAlign w:val="center"/>
                  <w:hideMark/>
                </w:tcPr>
                <w:p w:rsidR="00734B50" w:rsidRPr="00A661A8" w:rsidRDefault="00734B50" w:rsidP="00734B50">
                  <w:pPr>
                    <w:ind w:left="0" w:firstLine="0"/>
                    <w:rPr>
                      <w:ins w:id="442" w:author="sufianrumi@yahoo.com" w:date="2016-09-20T13:22:00Z"/>
                      <w:rFonts w:ascii="Calibri" w:hAnsi="Calibri"/>
                      <w:color w:val="FF0000"/>
                      <w:sz w:val="18"/>
                      <w:szCs w:val="22"/>
                      <w:highlight w:val="yellow"/>
                      <w:rPrChange w:id="443" w:author="DELL" w:date="2016-10-23T11:17:00Z">
                        <w:rPr>
                          <w:ins w:id="444" w:author="sufianrumi@yahoo.com" w:date="2016-09-20T13:22:00Z"/>
                          <w:rFonts w:ascii="Calibri" w:hAnsi="Calibri"/>
                          <w:color w:val="FF0000"/>
                          <w:sz w:val="22"/>
                          <w:szCs w:val="22"/>
                        </w:rPr>
                      </w:rPrChange>
                    </w:rPr>
                  </w:pPr>
                </w:p>
              </w:tc>
              <w:tc>
                <w:tcPr>
                  <w:tcW w:w="591" w:type="dxa"/>
                  <w:vMerge/>
                  <w:tcBorders>
                    <w:top w:val="nil"/>
                    <w:left w:val="single" w:sz="4" w:space="0" w:color="auto"/>
                    <w:bottom w:val="single" w:sz="4" w:space="0" w:color="000000"/>
                    <w:right w:val="single" w:sz="4" w:space="0" w:color="auto"/>
                  </w:tcBorders>
                  <w:vAlign w:val="center"/>
                  <w:hideMark/>
                </w:tcPr>
                <w:p w:rsidR="00734B50" w:rsidRPr="00A661A8" w:rsidRDefault="00734B50" w:rsidP="00734B50">
                  <w:pPr>
                    <w:ind w:left="0" w:firstLine="0"/>
                    <w:rPr>
                      <w:ins w:id="445" w:author="sufianrumi@yahoo.com" w:date="2016-09-20T13:22:00Z"/>
                      <w:rFonts w:ascii="Calibri" w:hAnsi="Calibri"/>
                      <w:color w:val="000000"/>
                      <w:sz w:val="18"/>
                      <w:szCs w:val="22"/>
                      <w:highlight w:val="yellow"/>
                      <w:rPrChange w:id="446" w:author="DELL" w:date="2016-10-23T11:17:00Z">
                        <w:rPr>
                          <w:ins w:id="447" w:author="sufianrumi@yahoo.com" w:date="2016-09-20T13:22:00Z"/>
                          <w:rFonts w:ascii="Calibri" w:hAnsi="Calibri"/>
                          <w:color w:val="000000"/>
                          <w:sz w:val="22"/>
                          <w:szCs w:val="22"/>
                        </w:rPr>
                      </w:rPrChange>
                    </w:rPr>
                  </w:pPr>
                </w:p>
              </w:tc>
              <w:tc>
                <w:tcPr>
                  <w:tcW w:w="1377" w:type="dxa"/>
                  <w:tcBorders>
                    <w:top w:val="nil"/>
                    <w:left w:val="nil"/>
                    <w:bottom w:val="single" w:sz="4" w:space="0" w:color="auto"/>
                    <w:right w:val="single" w:sz="4" w:space="0" w:color="auto"/>
                  </w:tcBorders>
                  <w:shd w:val="clear" w:color="auto" w:fill="auto"/>
                  <w:noWrap/>
                  <w:vAlign w:val="bottom"/>
                  <w:hideMark/>
                </w:tcPr>
                <w:p w:rsidR="00734B50" w:rsidRPr="00A661A8" w:rsidRDefault="00D0447F" w:rsidP="00734B50">
                  <w:pPr>
                    <w:ind w:left="0" w:firstLine="0"/>
                    <w:rPr>
                      <w:ins w:id="448" w:author="sufianrumi@yahoo.com" w:date="2016-09-20T13:22:00Z"/>
                      <w:rFonts w:ascii="Calibri" w:hAnsi="Calibri"/>
                      <w:color w:val="000000"/>
                      <w:sz w:val="18"/>
                      <w:szCs w:val="22"/>
                      <w:highlight w:val="yellow"/>
                      <w:rPrChange w:id="449" w:author="DELL" w:date="2016-10-23T11:17:00Z">
                        <w:rPr>
                          <w:ins w:id="450" w:author="sufianrumi@yahoo.com" w:date="2016-09-20T13:22:00Z"/>
                          <w:rFonts w:ascii="Calibri" w:hAnsi="Calibri"/>
                          <w:color w:val="000000"/>
                          <w:sz w:val="22"/>
                          <w:szCs w:val="22"/>
                        </w:rPr>
                      </w:rPrChange>
                    </w:rPr>
                  </w:pPr>
                  <w:ins w:id="451" w:author="sufianrumi@yahoo.com" w:date="2016-09-20T13:22:00Z">
                    <w:r w:rsidRPr="00D0447F">
                      <w:rPr>
                        <w:rFonts w:ascii="Calibri" w:hAnsi="Calibri"/>
                        <w:color w:val="000000"/>
                        <w:sz w:val="18"/>
                        <w:szCs w:val="22"/>
                        <w:highlight w:val="yellow"/>
                        <w:rPrChange w:id="452" w:author="DELL" w:date="2016-10-23T11:17:00Z">
                          <w:rPr>
                            <w:rFonts w:ascii="Calibri" w:hAnsi="Calibri" w:cs="Tahoma"/>
                            <w:color w:val="000000"/>
                            <w:sz w:val="22"/>
                            <w:szCs w:val="22"/>
                            <w:lang w:bidi="bn-BD"/>
                          </w:rPr>
                        </w:rPrChange>
                      </w:rPr>
                      <w:t>CM/PO/PM</w:t>
                    </w:r>
                  </w:ins>
                </w:p>
              </w:tc>
              <w:tc>
                <w:tcPr>
                  <w:tcW w:w="960" w:type="dxa"/>
                  <w:tcBorders>
                    <w:top w:val="nil"/>
                    <w:left w:val="nil"/>
                    <w:bottom w:val="single" w:sz="4" w:space="0" w:color="auto"/>
                    <w:right w:val="single" w:sz="4" w:space="0" w:color="auto"/>
                  </w:tcBorders>
                  <w:shd w:val="clear" w:color="000000" w:fill="FFFF00"/>
                  <w:noWrap/>
                  <w:vAlign w:val="bottom"/>
                  <w:hideMark/>
                </w:tcPr>
                <w:p w:rsidR="00734B50" w:rsidRPr="00A661A8" w:rsidRDefault="00D0447F" w:rsidP="00734B50">
                  <w:pPr>
                    <w:ind w:left="0" w:firstLine="0"/>
                    <w:jc w:val="center"/>
                    <w:rPr>
                      <w:ins w:id="453" w:author="sufianrumi@yahoo.com" w:date="2016-09-20T13:22:00Z"/>
                      <w:rFonts w:ascii="Calibri" w:hAnsi="Calibri"/>
                      <w:color w:val="000000"/>
                      <w:sz w:val="18"/>
                      <w:szCs w:val="22"/>
                      <w:highlight w:val="yellow"/>
                      <w:rPrChange w:id="454" w:author="DELL" w:date="2016-10-23T11:17:00Z">
                        <w:rPr>
                          <w:ins w:id="455" w:author="sufianrumi@yahoo.com" w:date="2016-09-20T13:22:00Z"/>
                          <w:rFonts w:ascii="Calibri" w:hAnsi="Calibri"/>
                          <w:color w:val="000000"/>
                          <w:sz w:val="22"/>
                          <w:szCs w:val="22"/>
                        </w:rPr>
                      </w:rPrChange>
                    </w:rPr>
                  </w:pPr>
                  <w:ins w:id="456" w:author="sufianrumi@yahoo.com" w:date="2016-09-20T13:22:00Z">
                    <w:r w:rsidRPr="00D0447F">
                      <w:rPr>
                        <w:rFonts w:ascii="Calibri" w:hAnsi="Calibri"/>
                        <w:color w:val="000000"/>
                        <w:sz w:val="18"/>
                        <w:szCs w:val="22"/>
                        <w:highlight w:val="yellow"/>
                        <w:rPrChange w:id="457" w:author="DELL" w:date="2016-10-23T11:17:00Z">
                          <w:rPr>
                            <w:rFonts w:ascii="Calibri" w:hAnsi="Calibri" w:cs="Tahoma"/>
                            <w:color w:val="000000"/>
                            <w:sz w:val="22"/>
                            <w:szCs w:val="22"/>
                            <w:lang w:bidi="bn-BD"/>
                          </w:rPr>
                        </w:rPrChange>
                      </w:rPr>
                      <w:t> </w:t>
                    </w:r>
                  </w:ins>
                </w:p>
              </w:tc>
              <w:tc>
                <w:tcPr>
                  <w:tcW w:w="960" w:type="dxa"/>
                  <w:tcBorders>
                    <w:top w:val="nil"/>
                    <w:left w:val="nil"/>
                    <w:bottom w:val="single" w:sz="4" w:space="0" w:color="auto"/>
                    <w:right w:val="single" w:sz="4" w:space="0" w:color="auto"/>
                  </w:tcBorders>
                  <w:shd w:val="clear" w:color="000000" w:fill="FFFFFF"/>
                  <w:noWrap/>
                  <w:vAlign w:val="bottom"/>
                  <w:hideMark/>
                </w:tcPr>
                <w:p w:rsidR="00734B50" w:rsidRPr="00A661A8" w:rsidRDefault="00D0447F" w:rsidP="00734B50">
                  <w:pPr>
                    <w:ind w:left="0" w:firstLine="0"/>
                    <w:jc w:val="center"/>
                    <w:rPr>
                      <w:ins w:id="458" w:author="sufianrumi@yahoo.com" w:date="2016-09-20T13:22:00Z"/>
                      <w:rFonts w:ascii="Calibri" w:hAnsi="Calibri"/>
                      <w:color w:val="000000"/>
                      <w:sz w:val="18"/>
                      <w:szCs w:val="22"/>
                      <w:highlight w:val="yellow"/>
                      <w:rPrChange w:id="459" w:author="DELL" w:date="2016-10-23T11:17:00Z">
                        <w:rPr>
                          <w:ins w:id="460" w:author="sufianrumi@yahoo.com" w:date="2016-09-20T13:22:00Z"/>
                          <w:rFonts w:ascii="Calibri" w:hAnsi="Calibri"/>
                          <w:color w:val="000000"/>
                          <w:sz w:val="22"/>
                          <w:szCs w:val="22"/>
                        </w:rPr>
                      </w:rPrChange>
                    </w:rPr>
                  </w:pPr>
                  <w:ins w:id="461" w:author="sufianrumi@yahoo.com" w:date="2016-09-20T13:22:00Z">
                    <w:r w:rsidRPr="00D0447F">
                      <w:rPr>
                        <w:rFonts w:ascii="Calibri" w:hAnsi="Calibri"/>
                        <w:color w:val="000000"/>
                        <w:sz w:val="18"/>
                        <w:szCs w:val="22"/>
                        <w:highlight w:val="yellow"/>
                        <w:rPrChange w:id="462" w:author="DELL" w:date="2016-10-23T11:17:00Z">
                          <w:rPr>
                            <w:rFonts w:ascii="Calibri" w:hAnsi="Calibri" w:cs="Tahoma"/>
                            <w:color w:val="000000"/>
                            <w:sz w:val="22"/>
                            <w:szCs w:val="22"/>
                            <w:lang w:bidi="bn-BD"/>
                          </w:rPr>
                        </w:rPrChange>
                      </w:rPr>
                      <w:t>3</w:t>
                    </w:r>
                  </w:ins>
                </w:p>
              </w:tc>
              <w:tc>
                <w:tcPr>
                  <w:tcW w:w="960" w:type="dxa"/>
                  <w:tcBorders>
                    <w:top w:val="nil"/>
                    <w:left w:val="nil"/>
                    <w:bottom w:val="single" w:sz="4" w:space="0" w:color="auto"/>
                    <w:right w:val="single" w:sz="4" w:space="0" w:color="auto"/>
                  </w:tcBorders>
                  <w:shd w:val="clear" w:color="000000" w:fill="FFFFFF"/>
                  <w:noWrap/>
                  <w:vAlign w:val="bottom"/>
                  <w:hideMark/>
                </w:tcPr>
                <w:p w:rsidR="00734B50" w:rsidRPr="00A661A8" w:rsidRDefault="00D0447F" w:rsidP="00734B50">
                  <w:pPr>
                    <w:ind w:left="0" w:firstLine="0"/>
                    <w:jc w:val="center"/>
                    <w:rPr>
                      <w:ins w:id="463" w:author="sufianrumi@yahoo.com" w:date="2016-09-20T13:22:00Z"/>
                      <w:rFonts w:ascii="Calibri" w:hAnsi="Calibri"/>
                      <w:color w:val="000000"/>
                      <w:sz w:val="18"/>
                      <w:szCs w:val="22"/>
                      <w:highlight w:val="yellow"/>
                      <w:rPrChange w:id="464" w:author="DELL" w:date="2016-10-23T11:17:00Z">
                        <w:rPr>
                          <w:ins w:id="465" w:author="sufianrumi@yahoo.com" w:date="2016-09-20T13:22:00Z"/>
                          <w:rFonts w:ascii="Calibri" w:hAnsi="Calibri"/>
                          <w:color w:val="000000"/>
                          <w:sz w:val="22"/>
                          <w:szCs w:val="22"/>
                        </w:rPr>
                      </w:rPrChange>
                    </w:rPr>
                  </w:pPr>
                  <w:ins w:id="466" w:author="sufianrumi@yahoo.com" w:date="2016-09-20T13:22:00Z">
                    <w:r w:rsidRPr="00D0447F">
                      <w:rPr>
                        <w:rFonts w:ascii="Calibri" w:hAnsi="Calibri"/>
                        <w:color w:val="000000"/>
                        <w:sz w:val="18"/>
                        <w:szCs w:val="22"/>
                        <w:highlight w:val="yellow"/>
                        <w:rPrChange w:id="467" w:author="DELL" w:date="2016-10-23T11:17:00Z">
                          <w:rPr>
                            <w:rFonts w:ascii="Calibri" w:hAnsi="Calibri" w:cs="Tahoma"/>
                            <w:color w:val="000000"/>
                            <w:sz w:val="22"/>
                            <w:szCs w:val="22"/>
                            <w:lang w:bidi="bn-BD"/>
                          </w:rPr>
                        </w:rPrChange>
                      </w:rPr>
                      <w:t>3</w:t>
                    </w:r>
                  </w:ins>
                </w:p>
              </w:tc>
              <w:tc>
                <w:tcPr>
                  <w:tcW w:w="960" w:type="dxa"/>
                  <w:tcBorders>
                    <w:top w:val="nil"/>
                    <w:left w:val="nil"/>
                    <w:bottom w:val="single" w:sz="4" w:space="0" w:color="auto"/>
                    <w:right w:val="single" w:sz="4" w:space="0" w:color="auto"/>
                  </w:tcBorders>
                  <w:shd w:val="clear" w:color="000000" w:fill="FFFFFF"/>
                  <w:noWrap/>
                  <w:vAlign w:val="bottom"/>
                  <w:hideMark/>
                </w:tcPr>
                <w:p w:rsidR="00734B50" w:rsidRPr="00A661A8" w:rsidRDefault="00D0447F" w:rsidP="00734B50">
                  <w:pPr>
                    <w:ind w:left="0" w:firstLine="0"/>
                    <w:jc w:val="center"/>
                    <w:rPr>
                      <w:ins w:id="468" w:author="sufianrumi@yahoo.com" w:date="2016-09-20T13:22:00Z"/>
                      <w:rFonts w:ascii="Calibri" w:hAnsi="Calibri"/>
                      <w:color w:val="000000"/>
                      <w:sz w:val="18"/>
                      <w:szCs w:val="22"/>
                      <w:highlight w:val="yellow"/>
                      <w:rPrChange w:id="469" w:author="DELL" w:date="2016-10-23T11:17:00Z">
                        <w:rPr>
                          <w:ins w:id="470" w:author="sufianrumi@yahoo.com" w:date="2016-09-20T13:22:00Z"/>
                          <w:rFonts w:ascii="Calibri" w:hAnsi="Calibri"/>
                          <w:color w:val="000000"/>
                          <w:sz w:val="22"/>
                          <w:szCs w:val="22"/>
                        </w:rPr>
                      </w:rPrChange>
                    </w:rPr>
                  </w:pPr>
                  <w:ins w:id="471" w:author="sufianrumi@yahoo.com" w:date="2016-09-20T13:22:00Z">
                    <w:r w:rsidRPr="00D0447F">
                      <w:rPr>
                        <w:rFonts w:ascii="Calibri" w:hAnsi="Calibri"/>
                        <w:color w:val="000000"/>
                        <w:sz w:val="18"/>
                        <w:szCs w:val="22"/>
                        <w:highlight w:val="yellow"/>
                        <w:rPrChange w:id="472" w:author="DELL" w:date="2016-10-23T11:17:00Z">
                          <w:rPr>
                            <w:rFonts w:ascii="Calibri" w:hAnsi="Calibri" w:cs="Tahoma"/>
                            <w:color w:val="000000"/>
                            <w:sz w:val="22"/>
                            <w:szCs w:val="22"/>
                            <w:lang w:bidi="bn-BD"/>
                          </w:rPr>
                        </w:rPrChange>
                      </w:rPr>
                      <w:t>3</w:t>
                    </w:r>
                  </w:ins>
                </w:p>
              </w:tc>
              <w:tc>
                <w:tcPr>
                  <w:tcW w:w="960" w:type="dxa"/>
                  <w:tcBorders>
                    <w:top w:val="nil"/>
                    <w:left w:val="nil"/>
                    <w:bottom w:val="single" w:sz="4" w:space="0" w:color="auto"/>
                    <w:right w:val="single" w:sz="4" w:space="0" w:color="auto"/>
                  </w:tcBorders>
                  <w:shd w:val="clear" w:color="000000" w:fill="FFFFFF"/>
                  <w:noWrap/>
                  <w:vAlign w:val="bottom"/>
                  <w:hideMark/>
                </w:tcPr>
                <w:p w:rsidR="00734B50" w:rsidRPr="00A661A8" w:rsidRDefault="00D0447F" w:rsidP="00734B50">
                  <w:pPr>
                    <w:ind w:left="0" w:firstLine="0"/>
                    <w:jc w:val="center"/>
                    <w:rPr>
                      <w:ins w:id="473" w:author="sufianrumi@yahoo.com" w:date="2016-09-20T13:22:00Z"/>
                      <w:rFonts w:ascii="Calibri" w:hAnsi="Calibri"/>
                      <w:color w:val="000000"/>
                      <w:sz w:val="18"/>
                      <w:szCs w:val="22"/>
                      <w:highlight w:val="yellow"/>
                      <w:rPrChange w:id="474" w:author="DELL" w:date="2016-10-23T11:17:00Z">
                        <w:rPr>
                          <w:ins w:id="475" w:author="sufianrumi@yahoo.com" w:date="2016-09-20T13:22:00Z"/>
                          <w:rFonts w:ascii="Calibri" w:hAnsi="Calibri"/>
                          <w:color w:val="000000"/>
                          <w:sz w:val="22"/>
                          <w:szCs w:val="22"/>
                        </w:rPr>
                      </w:rPrChange>
                    </w:rPr>
                  </w:pPr>
                  <w:ins w:id="476" w:author="sufianrumi@yahoo.com" w:date="2016-09-20T13:22:00Z">
                    <w:r w:rsidRPr="00D0447F">
                      <w:rPr>
                        <w:rFonts w:ascii="Calibri" w:hAnsi="Calibri"/>
                        <w:color w:val="000000"/>
                        <w:sz w:val="18"/>
                        <w:szCs w:val="22"/>
                        <w:highlight w:val="yellow"/>
                        <w:rPrChange w:id="477" w:author="DELL" w:date="2016-10-23T11:17:00Z">
                          <w:rPr>
                            <w:rFonts w:ascii="Calibri" w:hAnsi="Calibri" w:cs="Tahoma"/>
                            <w:color w:val="000000"/>
                            <w:sz w:val="22"/>
                            <w:szCs w:val="22"/>
                            <w:lang w:bidi="bn-BD"/>
                          </w:rPr>
                        </w:rPrChange>
                      </w:rPr>
                      <w:t>3</w:t>
                    </w:r>
                  </w:ins>
                </w:p>
              </w:tc>
            </w:tr>
            <w:tr w:rsidR="00734B50" w:rsidRPr="00A661A8" w:rsidTr="00734B50">
              <w:trPr>
                <w:trHeight w:val="300"/>
                <w:ins w:id="478" w:author="sufianrumi@yahoo.com" w:date="2016-09-20T13:22:00Z"/>
              </w:trPr>
              <w:tc>
                <w:tcPr>
                  <w:tcW w:w="2212" w:type="dxa"/>
                  <w:vMerge/>
                  <w:tcBorders>
                    <w:top w:val="nil"/>
                    <w:left w:val="single" w:sz="4" w:space="0" w:color="auto"/>
                    <w:bottom w:val="single" w:sz="4" w:space="0" w:color="000000"/>
                    <w:right w:val="single" w:sz="4" w:space="0" w:color="auto"/>
                  </w:tcBorders>
                  <w:vAlign w:val="center"/>
                  <w:hideMark/>
                </w:tcPr>
                <w:p w:rsidR="00734B50" w:rsidRPr="00A661A8" w:rsidRDefault="00734B50" w:rsidP="00734B50">
                  <w:pPr>
                    <w:ind w:left="0" w:firstLine="0"/>
                    <w:rPr>
                      <w:ins w:id="479" w:author="sufianrumi@yahoo.com" w:date="2016-09-20T13:22:00Z"/>
                      <w:rFonts w:ascii="Calibri" w:hAnsi="Calibri"/>
                      <w:color w:val="FF0000"/>
                      <w:sz w:val="18"/>
                      <w:szCs w:val="22"/>
                      <w:highlight w:val="yellow"/>
                      <w:rPrChange w:id="480" w:author="DELL" w:date="2016-10-23T11:17:00Z">
                        <w:rPr>
                          <w:ins w:id="481" w:author="sufianrumi@yahoo.com" w:date="2016-09-20T13:22:00Z"/>
                          <w:rFonts w:ascii="Calibri" w:hAnsi="Calibri"/>
                          <w:color w:val="FF0000"/>
                          <w:sz w:val="22"/>
                          <w:szCs w:val="22"/>
                        </w:rPr>
                      </w:rPrChange>
                    </w:rPr>
                  </w:pPr>
                </w:p>
              </w:tc>
              <w:tc>
                <w:tcPr>
                  <w:tcW w:w="1968"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34B50" w:rsidRPr="00A661A8" w:rsidRDefault="00D0447F" w:rsidP="00734B50">
                  <w:pPr>
                    <w:ind w:left="0" w:firstLine="0"/>
                    <w:rPr>
                      <w:ins w:id="482" w:author="sufianrumi@yahoo.com" w:date="2016-09-20T13:22:00Z"/>
                      <w:rFonts w:ascii="Calibri" w:hAnsi="Calibri"/>
                      <w:color w:val="000000"/>
                      <w:sz w:val="18"/>
                      <w:szCs w:val="22"/>
                      <w:highlight w:val="yellow"/>
                      <w:rPrChange w:id="483" w:author="DELL" w:date="2016-10-23T11:17:00Z">
                        <w:rPr>
                          <w:ins w:id="484" w:author="sufianrumi@yahoo.com" w:date="2016-09-20T13:22:00Z"/>
                          <w:rFonts w:ascii="Calibri" w:hAnsi="Calibri"/>
                          <w:color w:val="000000"/>
                          <w:sz w:val="22"/>
                          <w:szCs w:val="22"/>
                        </w:rPr>
                      </w:rPrChange>
                    </w:rPr>
                  </w:pPr>
                  <w:ins w:id="485" w:author="sufianrumi@yahoo.com" w:date="2016-09-20T13:22:00Z">
                    <w:r w:rsidRPr="00D0447F">
                      <w:rPr>
                        <w:rFonts w:ascii="Calibri" w:hAnsi="Calibri"/>
                        <w:color w:val="000000"/>
                        <w:sz w:val="18"/>
                        <w:szCs w:val="22"/>
                        <w:highlight w:val="yellow"/>
                        <w:rPrChange w:id="486" w:author="DELL" w:date="2016-10-23T11:17:00Z">
                          <w:rPr>
                            <w:rFonts w:ascii="Calibri" w:hAnsi="Calibri" w:cs="Tahoma"/>
                            <w:color w:val="000000"/>
                            <w:sz w:val="22"/>
                            <w:szCs w:val="22"/>
                            <w:lang w:bidi="bn-BD"/>
                          </w:rPr>
                        </w:rPrChange>
                      </w:rPr>
                      <w:t>HO staff</w:t>
                    </w:r>
                  </w:ins>
                </w:p>
              </w:tc>
              <w:tc>
                <w:tcPr>
                  <w:tcW w:w="960" w:type="dxa"/>
                  <w:tcBorders>
                    <w:top w:val="nil"/>
                    <w:left w:val="nil"/>
                    <w:bottom w:val="single" w:sz="4" w:space="0" w:color="auto"/>
                    <w:right w:val="single" w:sz="4" w:space="0" w:color="auto"/>
                  </w:tcBorders>
                  <w:shd w:val="clear" w:color="000000" w:fill="FFFF00"/>
                  <w:noWrap/>
                  <w:vAlign w:val="bottom"/>
                  <w:hideMark/>
                </w:tcPr>
                <w:p w:rsidR="00734B50" w:rsidRPr="00A661A8" w:rsidRDefault="00D0447F" w:rsidP="00734B50">
                  <w:pPr>
                    <w:ind w:left="0" w:firstLine="0"/>
                    <w:jc w:val="center"/>
                    <w:rPr>
                      <w:ins w:id="487" w:author="sufianrumi@yahoo.com" w:date="2016-09-20T13:22:00Z"/>
                      <w:rFonts w:ascii="Calibri" w:hAnsi="Calibri"/>
                      <w:color w:val="000000"/>
                      <w:sz w:val="18"/>
                      <w:szCs w:val="22"/>
                      <w:highlight w:val="yellow"/>
                      <w:rPrChange w:id="488" w:author="DELL" w:date="2016-10-23T11:17:00Z">
                        <w:rPr>
                          <w:ins w:id="489" w:author="sufianrumi@yahoo.com" w:date="2016-09-20T13:22:00Z"/>
                          <w:rFonts w:ascii="Calibri" w:hAnsi="Calibri"/>
                          <w:color w:val="000000"/>
                          <w:sz w:val="22"/>
                          <w:szCs w:val="22"/>
                        </w:rPr>
                      </w:rPrChange>
                    </w:rPr>
                  </w:pPr>
                  <w:ins w:id="490" w:author="sufianrumi@yahoo.com" w:date="2016-09-20T13:22:00Z">
                    <w:r w:rsidRPr="00D0447F">
                      <w:rPr>
                        <w:rFonts w:ascii="Calibri" w:hAnsi="Calibri"/>
                        <w:color w:val="000000"/>
                        <w:sz w:val="18"/>
                        <w:szCs w:val="22"/>
                        <w:highlight w:val="yellow"/>
                        <w:rPrChange w:id="491" w:author="DELL" w:date="2016-10-23T11:17:00Z">
                          <w:rPr>
                            <w:rFonts w:ascii="Calibri" w:hAnsi="Calibri" w:cs="Tahoma"/>
                            <w:color w:val="000000"/>
                            <w:sz w:val="22"/>
                            <w:szCs w:val="22"/>
                            <w:lang w:bidi="bn-BD"/>
                          </w:rPr>
                        </w:rPrChange>
                      </w:rPr>
                      <w:t> </w:t>
                    </w:r>
                  </w:ins>
                </w:p>
              </w:tc>
              <w:tc>
                <w:tcPr>
                  <w:tcW w:w="960" w:type="dxa"/>
                  <w:tcBorders>
                    <w:top w:val="nil"/>
                    <w:left w:val="nil"/>
                    <w:bottom w:val="single" w:sz="4" w:space="0" w:color="auto"/>
                    <w:right w:val="single" w:sz="4" w:space="0" w:color="auto"/>
                  </w:tcBorders>
                  <w:shd w:val="clear" w:color="000000" w:fill="FFFFFF"/>
                  <w:noWrap/>
                  <w:vAlign w:val="bottom"/>
                  <w:hideMark/>
                </w:tcPr>
                <w:p w:rsidR="00734B50" w:rsidRPr="00A661A8" w:rsidRDefault="00D0447F" w:rsidP="00734B50">
                  <w:pPr>
                    <w:ind w:left="0" w:firstLine="0"/>
                    <w:jc w:val="center"/>
                    <w:rPr>
                      <w:ins w:id="492" w:author="sufianrumi@yahoo.com" w:date="2016-09-20T13:22:00Z"/>
                      <w:rFonts w:ascii="Calibri" w:hAnsi="Calibri"/>
                      <w:color w:val="000000"/>
                      <w:sz w:val="18"/>
                      <w:szCs w:val="22"/>
                      <w:highlight w:val="yellow"/>
                      <w:rPrChange w:id="493" w:author="DELL" w:date="2016-10-23T11:17:00Z">
                        <w:rPr>
                          <w:ins w:id="494" w:author="sufianrumi@yahoo.com" w:date="2016-09-20T13:22:00Z"/>
                          <w:rFonts w:ascii="Calibri" w:hAnsi="Calibri"/>
                          <w:color w:val="000000"/>
                          <w:sz w:val="22"/>
                          <w:szCs w:val="22"/>
                        </w:rPr>
                      </w:rPrChange>
                    </w:rPr>
                  </w:pPr>
                  <w:ins w:id="495" w:author="sufianrumi@yahoo.com" w:date="2016-09-20T13:22:00Z">
                    <w:r w:rsidRPr="00D0447F">
                      <w:rPr>
                        <w:rFonts w:ascii="Calibri" w:hAnsi="Calibri"/>
                        <w:color w:val="000000"/>
                        <w:sz w:val="18"/>
                        <w:szCs w:val="22"/>
                        <w:highlight w:val="yellow"/>
                        <w:rPrChange w:id="496" w:author="DELL" w:date="2016-10-23T11:17:00Z">
                          <w:rPr>
                            <w:rFonts w:ascii="Calibri" w:hAnsi="Calibri" w:cs="Tahoma"/>
                            <w:color w:val="000000"/>
                            <w:sz w:val="22"/>
                            <w:szCs w:val="22"/>
                            <w:lang w:bidi="bn-BD"/>
                          </w:rPr>
                        </w:rPrChange>
                      </w:rPr>
                      <w:t>3</w:t>
                    </w:r>
                  </w:ins>
                </w:p>
              </w:tc>
              <w:tc>
                <w:tcPr>
                  <w:tcW w:w="960" w:type="dxa"/>
                  <w:tcBorders>
                    <w:top w:val="nil"/>
                    <w:left w:val="nil"/>
                    <w:bottom w:val="single" w:sz="4" w:space="0" w:color="auto"/>
                    <w:right w:val="single" w:sz="4" w:space="0" w:color="auto"/>
                  </w:tcBorders>
                  <w:shd w:val="clear" w:color="auto" w:fill="auto"/>
                  <w:noWrap/>
                  <w:vAlign w:val="bottom"/>
                  <w:hideMark/>
                </w:tcPr>
                <w:p w:rsidR="00734B50" w:rsidRPr="00A661A8" w:rsidRDefault="00D0447F" w:rsidP="00734B50">
                  <w:pPr>
                    <w:ind w:left="0" w:firstLine="0"/>
                    <w:jc w:val="center"/>
                    <w:rPr>
                      <w:ins w:id="497" w:author="sufianrumi@yahoo.com" w:date="2016-09-20T13:22:00Z"/>
                      <w:rFonts w:ascii="Calibri" w:hAnsi="Calibri"/>
                      <w:color w:val="000000"/>
                      <w:sz w:val="18"/>
                      <w:szCs w:val="22"/>
                      <w:highlight w:val="yellow"/>
                      <w:rPrChange w:id="498" w:author="DELL" w:date="2016-10-23T11:17:00Z">
                        <w:rPr>
                          <w:ins w:id="499" w:author="sufianrumi@yahoo.com" w:date="2016-09-20T13:22:00Z"/>
                          <w:rFonts w:ascii="Calibri" w:hAnsi="Calibri"/>
                          <w:color w:val="000000"/>
                          <w:sz w:val="22"/>
                          <w:szCs w:val="22"/>
                        </w:rPr>
                      </w:rPrChange>
                    </w:rPr>
                  </w:pPr>
                  <w:ins w:id="500" w:author="sufianrumi@yahoo.com" w:date="2016-09-20T13:22:00Z">
                    <w:r w:rsidRPr="00D0447F">
                      <w:rPr>
                        <w:rFonts w:ascii="Calibri" w:hAnsi="Calibri"/>
                        <w:color w:val="000000"/>
                        <w:sz w:val="18"/>
                        <w:szCs w:val="22"/>
                        <w:highlight w:val="yellow"/>
                        <w:rPrChange w:id="501" w:author="DELL" w:date="2016-10-23T11:17:00Z">
                          <w:rPr>
                            <w:rFonts w:ascii="Calibri" w:hAnsi="Calibri" w:cs="Tahoma"/>
                            <w:color w:val="000000"/>
                            <w:sz w:val="22"/>
                            <w:szCs w:val="22"/>
                            <w:lang w:bidi="bn-BD"/>
                          </w:rPr>
                        </w:rPrChange>
                      </w:rPr>
                      <w:t>3</w:t>
                    </w:r>
                  </w:ins>
                </w:p>
              </w:tc>
              <w:tc>
                <w:tcPr>
                  <w:tcW w:w="960" w:type="dxa"/>
                  <w:tcBorders>
                    <w:top w:val="nil"/>
                    <w:left w:val="nil"/>
                    <w:bottom w:val="single" w:sz="4" w:space="0" w:color="auto"/>
                    <w:right w:val="single" w:sz="4" w:space="0" w:color="auto"/>
                  </w:tcBorders>
                  <w:shd w:val="clear" w:color="auto" w:fill="auto"/>
                  <w:noWrap/>
                  <w:vAlign w:val="bottom"/>
                  <w:hideMark/>
                </w:tcPr>
                <w:p w:rsidR="00734B50" w:rsidRPr="00A661A8" w:rsidRDefault="00D0447F" w:rsidP="00734B50">
                  <w:pPr>
                    <w:ind w:left="0" w:firstLine="0"/>
                    <w:jc w:val="center"/>
                    <w:rPr>
                      <w:ins w:id="502" w:author="sufianrumi@yahoo.com" w:date="2016-09-20T13:22:00Z"/>
                      <w:rFonts w:ascii="Calibri" w:hAnsi="Calibri"/>
                      <w:color w:val="000000"/>
                      <w:sz w:val="18"/>
                      <w:szCs w:val="22"/>
                      <w:highlight w:val="yellow"/>
                      <w:rPrChange w:id="503" w:author="DELL" w:date="2016-10-23T11:17:00Z">
                        <w:rPr>
                          <w:ins w:id="504" w:author="sufianrumi@yahoo.com" w:date="2016-09-20T13:22:00Z"/>
                          <w:rFonts w:ascii="Calibri" w:hAnsi="Calibri"/>
                          <w:color w:val="000000"/>
                          <w:sz w:val="22"/>
                          <w:szCs w:val="22"/>
                        </w:rPr>
                      </w:rPrChange>
                    </w:rPr>
                  </w:pPr>
                  <w:ins w:id="505" w:author="sufianrumi@yahoo.com" w:date="2016-09-20T13:22:00Z">
                    <w:r w:rsidRPr="00D0447F">
                      <w:rPr>
                        <w:rFonts w:ascii="Calibri" w:hAnsi="Calibri"/>
                        <w:color w:val="000000"/>
                        <w:sz w:val="18"/>
                        <w:szCs w:val="22"/>
                        <w:highlight w:val="yellow"/>
                        <w:rPrChange w:id="506" w:author="DELL" w:date="2016-10-23T11:17:00Z">
                          <w:rPr>
                            <w:rFonts w:ascii="Calibri" w:hAnsi="Calibri" w:cs="Tahoma"/>
                            <w:color w:val="000000"/>
                            <w:sz w:val="22"/>
                            <w:szCs w:val="22"/>
                            <w:lang w:bidi="bn-BD"/>
                          </w:rPr>
                        </w:rPrChange>
                      </w:rPr>
                      <w:t>3</w:t>
                    </w:r>
                  </w:ins>
                </w:p>
              </w:tc>
              <w:tc>
                <w:tcPr>
                  <w:tcW w:w="960" w:type="dxa"/>
                  <w:tcBorders>
                    <w:top w:val="nil"/>
                    <w:left w:val="nil"/>
                    <w:bottom w:val="single" w:sz="4" w:space="0" w:color="auto"/>
                    <w:right w:val="single" w:sz="4" w:space="0" w:color="auto"/>
                  </w:tcBorders>
                  <w:shd w:val="clear" w:color="auto" w:fill="auto"/>
                  <w:noWrap/>
                  <w:vAlign w:val="bottom"/>
                  <w:hideMark/>
                </w:tcPr>
                <w:p w:rsidR="00734B50" w:rsidRPr="00A661A8" w:rsidRDefault="00D0447F" w:rsidP="00734B50">
                  <w:pPr>
                    <w:ind w:left="0" w:firstLine="0"/>
                    <w:jc w:val="center"/>
                    <w:rPr>
                      <w:ins w:id="507" w:author="sufianrumi@yahoo.com" w:date="2016-09-20T13:22:00Z"/>
                      <w:rFonts w:ascii="Calibri" w:hAnsi="Calibri"/>
                      <w:color w:val="000000"/>
                      <w:sz w:val="18"/>
                      <w:szCs w:val="22"/>
                      <w:highlight w:val="yellow"/>
                      <w:rPrChange w:id="508" w:author="DELL" w:date="2016-10-23T11:17:00Z">
                        <w:rPr>
                          <w:ins w:id="509" w:author="sufianrumi@yahoo.com" w:date="2016-09-20T13:22:00Z"/>
                          <w:rFonts w:ascii="Calibri" w:hAnsi="Calibri"/>
                          <w:color w:val="000000"/>
                          <w:sz w:val="22"/>
                          <w:szCs w:val="22"/>
                        </w:rPr>
                      </w:rPrChange>
                    </w:rPr>
                  </w:pPr>
                  <w:ins w:id="510" w:author="sufianrumi@yahoo.com" w:date="2016-09-20T13:22:00Z">
                    <w:r w:rsidRPr="00D0447F">
                      <w:rPr>
                        <w:rFonts w:ascii="Calibri" w:hAnsi="Calibri"/>
                        <w:color w:val="000000"/>
                        <w:sz w:val="18"/>
                        <w:szCs w:val="22"/>
                        <w:highlight w:val="yellow"/>
                        <w:rPrChange w:id="511" w:author="DELL" w:date="2016-10-23T11:17:00Z">
                          <w:rPr>
                            <w:rFonts w:ascii="Calibri" w:hAnsi="Calibri" w:cs="Tahoma"/>
                            <w:color w:val="000000"/>
                            <w:sz w:val="22"/>
                            <w:szCs w:val="22"/>
                            <w:lang w:bidi="bn-BD"/>
                          </w:rPr>
                        </w:rPrChange>
                      </w:rPr>
                      <w:t>3</w:t>
                    </w:r>
                  </w:ins>
                </w:p>
              </w:tc>
            </w:tr>
            <w:tr w:rsidR="00734B50" w:rsidRPr="00A661A8" w:rsidTr="00734B50">
              <w:trPr>
                <w:trHeight w:val="300"/>
                <w:ins w:id="512" w:author="sufianrumi@yahoo.com" w:date="2016-09-20T13:22:00Z"/>
              </w:trPr>
              <w:tc>
                <w:tcPr>
                  <w:tcW w:w="221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34B50" w:rsidRPr="00A661A8" w:rsidRDefault="00D0447F" w:rsidP="00734B50">
                  <w:pPr>
                    <w:ind w:left="0" w:firstLine="0"/>
                    <w:rPr>
                      <w:ins w:id="513" w:author="sufianrumi@yahoo.com" w:date="2016-09-20T13:22:00Z"/>
                      <w:rFonts w:ascii="Calibri" w:hAnsi="Calibri"/>
                      <w:color w:val="000000"/>
                      <w:sz w:val="18"/>
                      <w:szCs w:val="22"/>
                      <w:highlight w:val="yellow"/>
                      <w:rPrChange w:id="514" w:author="DELL" w:date="2016-10-23T11:17:00Z">
                        <w:rPr>
                          <w:ins w:id="515" w:author="sufianrumi@yahoo.com" w:date="2016-09-20T13:22:00Z"/>
                          <w:rFonts w:ascii="Calibri" w:hAnsi="Calibri"/>
                          <w:color w:val="000000"/>
                          <w:sz w:val="22"/>
                          <w:szCs w:val="22"/>
                        </w:rPr>
                      </w:rPrChange>
                    </w:rPr>
                  </w:pPr>
                  <w:ins w:id="516" w:author="sufianrumi@yahoo.com" w:date="2016-09-20T13:22:00Z">
                    <w:r w:rsidRPr="00D0447F">
                      <w:rPr>
                        <w:rFonts w:ascii="Calibri" w:hAnsi="Calibri"/>
                        <w:color w:val="000000"/>
                        <w:sz w:val="18"/>
                        <w:szCs w:val="22"/>
                        <w:highlight w:val="yellow"/>
                        <w:rPrChange w:id="517" w:author="DELL" w:date="2016-10-23T11:17:00Z">
                          <w:rPr>
                            <w:rFonts w:ascii="Calibri" w:hAnsi="Calibri" w:cs="Tahoma"/>
                            <w:color w:val="000000"/>
                            <w:sz w:val="22"/>
                            <w:szCs w:val="22"/>
                            <w:lang w:bidi="bn-BD"/>
                          </w:rPr>
                        </w:rPrChange>
                      </w:rPr>
                      <w:t>HO Manager</w:t>
                    </w:r>
                  </w:ins>
                </w:p>
              </w:tc>
              <w:tc>
                <w:tcPr>
                  <w:tcW w:w="59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34B50" w:rsidRPr="00A661A8" w:rsidRDefault="00D0447F" w:rsidP="00734B50">
                  <w:pPr>
                    <w:ind w:left="0" w:firstLine="0"/>
                    <w:rPr>
                      <w:ins w:id="518" w:author="sufianrumi@yahoo.com" w:date="2016-09-20T13:22:00Z"/>
                      <w:rFonts w:ascii="Calibri" w:hAnsi="Calibri"/>
                      <w:color w:val="000000"/>
                      <w:sz w:val="18"/>
                      <w:szCs w:val="22"/>
                      <w:highlight w:val="yellow"/>
                      <w:rPrChange w:id="519" w:author="DELL" w:date="2016-10-23T11:17:00Z">
                        <w:rPr>
                          <w:ins w:id="520" w:author="sufianrumi@yahoo.com" w:date="2016-09-20T13:22:00Z"/>
                          <w:rFonts w:ascii="Calibri" w:hAnsi="Calibri"/>
                          <w:color w:val="000000"/>
                          <w:sz w:val="22"/>
                          <w:szCs w:val="22"/>
                        </w:rPr>
                      </w:rPrChange>
                    </w:rPr>
                  </w:pPr>
                  <w:ins w:id="521" w:author="sufianrumi@yahoo.com" w:date="2016-09-20T13:22:00Z">
                    <w:r w:rsidRPr="00D0447F">
                      <w:rPr>
                        <w:rFonts w:ascii="Calibri" w:hAnsi="Calibri"/>
                        <w:color w:val="000000"/>
                        <w:sz w:val="18"/>
                        <w:szCs w:val="22"/>
                        <w:highlight w:val="yellow"/>
                        <w:rPrChange w:id="522" w:author="DELL" w:date="2016-10-23T11:17:00Z">
                          <w:rPr>
                            <w:rFonts w:ascii="Calibri" w:hAnsi="Calibri" w:cs="Tahoma"/>
                            <w:color w:val="000000"/>
                            <w:sz w:val="22"/>
                            <w:szCs w:val="22"/>
                            <w:lang w:bidi="bn-BD"/>
                          </w:rPr>
                        </w:rPrChange>
                      </w:rPr>
                      <w:t>Field</w:t>
                    </w:r>
                  </w:ins>
                </w:p>
              </w:tc>
              <w:tc>
                <w:tcPr>
                  <w:tcW w:w="1377" w:type="dxa"/>
                  <w:tcBorders>
                    <w:top w:val="nil"/>
                    <w:left w:val="nil"/>
                    <w:bottom w:val="single" w:sz="4" w:space="0" w:color="auto"/>
                    <w:right w:val="single" w:sz="4" w:space="0" w:color="auto"/>
                  </w:tcBorders>
                  <w:shd w:val="clear" w:color="auto" w:fill="auto"/>
                  <w:noWrap/>
                  <w:vAlign w:val="bottom"/>
                  <w:hideMark/>
                </w:tcPr>
                <w:p w:rsidR="00734B50" w:rsidRPr="00A661A8" w:rsidRDefault="00D0447F" w:rsidP="00734B50">
                  <w:pPr>
                    <w:ind w:left="0" w:firstLine="0"/>
                    <w:rPr>
                      <w:ins w:id="523" w:author="sufianrumi@yahoo.com" w:date="2016-09-20T13:22:00Z"/>
                      <w:rFonts w:ascii="Calibri" w:hAnsi="Calibri"/>
                      <w:color w:val="000000"/>
                      <w:sz w:val="18"/>
                      <w:szCs w:val="22"/>
                      <w:highlight w:val="yellow"/>
                      <w:rPrChange w:id="524" w:author="DELL" w:date="2016-10-23T11:17:00Z">
                        <w:rPr>
                          <w:ins w:id="525" w:author="sufianrumi@yahoo.com" w:date="2016-09-20T13:22:00Z"/>
                          <w:rFonts w:ascii="Calibri" w:hAnsi="Calibri"/>
                          <w:color w:val="000000"/>
                          <w:sz w:val="22"/>
                          <w:szCs w:val="22"/>
                        </w:rPr>
                      </w:rPrChange>
                    </w:rPr>
                  </w:pPr>
                  <w:ins w:id="526" w:author="sufianrumi@yahoo.com" w:date="2016-09-20T13:22:00Z">
                    <w:r w:rsidRPr="00D0447F">
                      <w:rPr>
                        <w:rFonts w:ascii="Calibri" w:hAnsi="Calibri"/>
                        <w:color w:val="000000"/>
                        <w:sz w:val="18"/>
                        <w:szCs w:val="22"/>
                        <w:highlight w:val="yellow"/>
                        <w:rPrChange w:id="527" w:author="DELL" w:date="2016-10-23T11:17:00Z">
                          <w:rPr>
                            <w:rFonts w:ascii="Calibri" w:hAnsi="Calibri" w:cs="Tahoma"/>
                            <w:color w:val="000000"/>
                            <w:sz w:val="22"/>
                            <w:szCs w:val="22"/>
                            <w:lang w:bidi="bn-BD"/>
                          </w:rPr>
                        </w:rPrChange>
                      </w:rPr>
                      <w:t>all staff</w:t>
                    </w:r>
                  </w:ins>
                </w:p>
              </w:tc>
              <w:tc>
                <w:tcPr>
                  <w:tcW w:w="960" w:type="dxa"/>
                  <w:tcBorders>
                    <w:top w:val="nil"/>
                    <w:left w:val="nil"/>
                    <w:bottom w:val="single" w:sz="4" w:space="0" w:color="auto"/>
                    <w:right w:val="single" w:sz="4" w:space="0" w:color="auto"/>
                  </w:tcBorders>
                  <w:shd w:val="clear" w:color="000000" w:fill="FFFF00"/>
                  <w:noWrap/>
                  <w:vAlign w:val="bottom"/>
                  <w:hideMark/>
                </w:tcPr>
                <w:p w:rsidR="00734B50" w:rsidRPr="00A661A8" w:rsidRDefault="00D0447F" w:rsidP="00734B50">
                  <w:pPr>
                    <w:ind w:left="0" w:firstLine="0"/>
                    <w:jc w:val="center"/>
                    <w:rPr>
                      <w:ins w:id="528" w:author="sufianrumi@yahoo.com" w:date="2016-09-20T13:22:00Z"/>
                      <w:rFonts w:ascii="Calibri" w:hAnsi="Calibri"/>
                      <w:color w:val="000000"/>
                      <w:sz w:val="18"/>
                      <w:szCs w:val="22"/>
                      <w:highlight w:val="yellow"/>
                      <w:rPrChange w:id="529" w:author="DELL" w:date="2016-10-23T11:17:00Z">
                        <w:rPr>
                          <w:ins w:id="530" w:author="sufianrumi@yahoo.com" w:date="2016-09-20T13:22:00Z"/>
                          <w:rFonts w:ascii="Calibri" w:hAnsi="Calibri"/>
                          <w:color w:val="000000"/>
                          <w:sz w:val="22"/>
                          <w:szCs w:val="22"/>
                        </w:rPr>
                      </w:rPrChange>
                    </w:rPr>
                  </w:pPr>
                  <w:ins w:id="531" w:author="sufianrumi@yahoo.com" w:date="2016-09-20T13:22:00Z">
                    <w:r w:rsidRPr="00D0447F">
                      <w:rPr>
                        <w:rFonts w:ascii="Calibri" w:hAnsi="Calibri"/>
                        <w:color w:val="000000"/>
                        <w:sz w:val="18"/>
                        <w:szCs w:val="22"/>
                        <w:highlight w:val="yellow"/>
                        <w:rPrChange w:id="532" w:author="DELL" w:date="2016-10-23T11:17:00Z">
                          <w:rPr>
                            <w:rFonts w:ascii="Calibri" w:hAnsi="Calibri" w:cs="Tahoma"/>
                            <w:color w:val="000000"/>
                            <w:sz w:val="22"/>
                            <w:szCs w:val="22"/>
                            <w:lang w:bidi="bn-BD"/>
                          </w:rPr>
                        </w:rPrChange>
                      </w:rPr>
                      <w:t> </w:t>
                    </w:r>
                  </w:ins>
                </w:p>
              </w:tc>
              <w:tc>
                <w:tcPr>
                  <w:tcW w:w="960" w:type="dxa"/>
                  <w:tcBorders>
                    <w:top w:val="nil"/>
                    <w:left w:val="nil"/>
                    <w:bottom w:val="single" w:sz="4" w:space="0" w:color="auto"/>
                    <w:right w:val="single" w:sz="4" w:space="0" w:color="auto"/>
                  </w:tcBorders>
                  <w:shd w:val="clear" w:color="000000" w:fill="FFFFFF"/>
                  <w:noWrap/>
                  <w:vAlign w:val="bottom"/>
                  <w:hideMark/>
                </w:tcPr>
                <w:p w:rsidR="00734B50" w:rsidRPr="00A661A8" w:rsidRDefault="00D0447F" w:rsidP="00734B50">
                  <w:pPr>
                    <w:ind w:left="0" w:firstLine="0"/>
                    <w:jc w:val="center"/>
                    <w:rPr>
                      <w:ins w:id="533" w:author="sufianrumi@yahoo.com" w:date="2016-09-20T13:22:00Z"/>
                      <w:rFonts w:ascii="Calibri" w:hAnsi="Calibri"/>
                      <w:color w:val="000000"/>
                      <w:sz w:val="18"/>
                      <w:szCs w:val="22"/>
                      <w:highlight w:val="yellow"/>
                      <w:rPrChange w:id="534" w:author="DELL" w:date="2016-10-23T11:17:00Z">
                        <w:rPr>
                          <w:ins w:id="535" w:author="sufianrumi@yahoo.com" w:date="2016-09-20T13:22:00Z"/>
                          <w:rFonts w:ascii="Calibri" w:hAnsi="Calibri"/>
                          <w:color w:val="000000"/>
                          <w:sz w:val="22"/>
                          <w:szCs w:val="22"/>
                        </w:rPr>
                      </w:rPrChange>
                    </w:rPr>
                  </w:pPr>
                  <w:ins w:id="536" w:author="sufianrumi@yahoo.com" w:date="2016-09-20T13:22:00Z">
                    <w:r w:rsidRPr="00D0447F">
                      <w:rPr>
                        <w:rFonts w:ascii="Calibri" w:hAnsi="Calibri"/>
                        <w:color w:val="000000"/>
                        <w:sz w:val="18"/>
                        <w:szCs w:val="22"/>
                        <w:highlight w:val="yellow"/>
                        <w:rPrChange w:id="537" w:author="DELL" w:date="2016-10-23T11:17:00Z">
                          <w:rPr>
                            <w:rFonts w:ascii="Calibri" w:hAnsi="Calibri" w:cs="Tahoma"/>
                            <w:color w:val="000000"/>
                            <w:sz w:val="22"/>
                            <w:szCs w:val="22"/>
                            <w:lang w:bidi="bn-BD"/>
                          </w:rPr>
                        </w:rPrChange>
                      </w:rPr>
                      <w:t>3</w:t>
                    </w:r>
                  </w:ins>
                </w:p>
              </w:tc>
              <w:tc>
                <w:tcPr>
                  <w:tcW w:w="960" w:type="dxa"/>
                  <w:tcBorders>
                    <w:top w:val="nil"/>
                    <w:left w:val="nil"/>
                    <w:bottom w:val="single" w:sz="4" w:space="0" w:color="auto"/>
                    <w:right w:val="single" w:sz="4" w:space="0" w:color="auto"/>
                  </w:tcBorders>
                  <w:shd w:val="clear" w:color="auto" w:fill="auto"/>
                  <w:noWrap/>
                  <w:vAlign w:val="bottom"/>
                  <w:hideMark/>
                </w:tcPr>
                <w:p w:rsidR="00734B50" w:rsidRPr="00A661A8" w:rsidRDefault="00D0447F" w:rsidP="00734B50">
                  <w:pPr>
                    <w:ind w:left="0" w:firstLine="0"/>
                    <w:jc w:val="center"/>
                    <w:rPr>
                      <w:ins w:id="538" w:author="sufianrumi@yahoo.com" w:date="2016-09-20T13:22:00Z"/>
                      <w:rFonts w:ascii="Calibri" w:hAnsi="Calibri"/>
                      <w:color w:val="000000"/>
                      <w:sz w:val="18"/>
                      <w:szCs w:val="22"/>
                      <w:highlight w:val="yellow"/>
                      <w:rPrChange w:id="539" w:author="DELL" w:date="2016-10-23T11:17:00Z">
                        <w:rPr>
                          <w:ins w:id="540" w:author="sufianrumi@yahoo.com" w:date="2016-09-20T13:22:00Z"/>
                          <w:rFonts w:ascii="Calibri" w:hAnsi="Calibri"/>
                          <w:color w:val="000000"/>
                          <w:sz w:val="22"/>
                          <w:szCs w:val="22"/>
                        </w:rPr>
                      </w:rPrChange>
                    </w:rPr>
                  </w:pPr>
                  <w:ins w:id="541" w:author="sufianrumi@yahoo.com" w:date="2016-10-16T16:55:00Z">
                    <w:r w:rsidRPr="00D0447F">
                      <w:rPr>
                        <w:rFonts w:ascii="Calibri" w:hAnsi="Calibri"/>
                        <w:color w:val="000000"/>
                        <w:sz w:val="18"/>
                        <w:szCs w:val="22"/>
                        <w:highlight w:val="yellow"/>
                        <w:rPrChange w:id="542" w:author="DELL" w:date="2016-10-23T11:17:00Z">
                          <w:rPr>
                            <w:rFonts w:ascii="Calibri" w:hAnsi="Calibri" w:cs="Tahoma"/>
                            <w:color w:val="000000"/>
                            <w:sz w:val="18"/>
                            <w:szCs w:val="22"/>
                            <w:lang w:bidi="bn-BD"/>
                          </w:rPr>
                        </w:rPrChange>
                      </w:rPr>
                      <w:t>3</w:t>
                    </w:r>
                  </w:ins>
                </w:p>
              </w:tc>
              <w:tc>
                <w:tcPr>
                  <w:tcW w:w="960" w:type="dxa"/>
                  <w:tcBorders>
                    <w:top w:val="nil"/>
                    <w:left w:val="nil"/>
                    <w:bottom w:val="single" w:sz="4" w:space="0" w:color="auto"/>
                    <w:right w:val="single" w:sz="4" w:space="0" w:color="auto"/>
                  </w:tcBorders>
                  <w:shd w:val="clear" w:color="auto" w:fill="auto"/>
                  <w:noWrap/>
                  <w:vAlign w:val="bottom"/>
                  <w:hideMark/>
                </w:tcPr>
                <w:p w:rsidR="00734B50" w:rsidRPr="00A661A8" w:rsidRDefault="00D0447F" w:rsidP="00734B50">
                  <w:pPr>
                    <w:ind w:left="0" w:firstLine="0"/>
                    <w:jc w:val="center"/>
                    <w:rPr>
                      <w:ins w:id="543" w:author="sufianrumi@yahoo.com" w:date="2016-09-20T13:22:00Z"/>
                      <w:rFonts w:ascii="Calibri" w:hAnsi="Calibri"/>
                      <w:color w:val="000000"/>
                      <w:sz w:val="18"/>
                      <w:szCs w:val="22"/>
                      <w:highlight w:val="yellow"/>
                      <w:rPrChange w:id="544" w:author="DELL" w:date="2016-10-23T11:17:00Z">
                        <w:rPr>
                          <w:ins w:id="545" w:author="sufianrumi@yahoo.com" w:date="2016-09-20T13:22:00Z"/>
                          <w:rFonts w:ascii="Calibri" w:hAnsi="Calibri"/>
                          <w:color w:val="000000"/>
                          <w:sz w:val="22"/>
                          <w:szCs w:val="22"/>
                        </w:rPr>
                      </w:rPrChange>
                    </w:rPr>
                  </w:pPr>
                  <w:ins w:id="546" w:author="sufianrumi@yahoo.com" w:date="2016-09-20T13:22:00Z">
                    <w:r w:rsidRPr="00D0447F">
                      <w:rPr>
                        <w:rFonts w:ascii="Calibri" w:hAnsi="Calibri"/>
                        <w:color w:val="000000"/>
                        <w:sz w:val="18"/>
                        <w:szCs w:val="22"/>
                        <w:highlight w:val="yellow"/>
                        <w:rPrChange w:id="547" w:author="DELL" w:date="2016-10-23T11:17:00Z">
                          <w:rPr>
                            <w:rFonts w:ascii="Calibri" w:hAnsi="Calibri" w:cs="Tahoma"/>
                            <w:color w:val="000000"/>
                            <w:sz w:val="22"/>
                            <w:szCs w:val="22"/>
                            <w:lang w:bidi="bn-BD"/>
                          </w:rPr>
                        </w:rPrChange>
                      </w:rPr>
                      <w:t>4 - 7</w:t>
                    </w:r>
                  </w:ins>
                </w:p>
              </w:tc>
              <w:tc>
                <w:tcPr>
                  <w:tcW w:w="960" w:type="dxa"/>
                  <w:tcBorders>
                    <w:top w:val="nil"/>
                    <w:left w:val="nil"/>
                    <w:bottom w:val="single" w:sz="4" w:space="0" w:color="auto"/>
                    <w:right w:val="single" w:sz="4" w:space="0" w:color="auto"/>
                  </w:tcBorders>
                  <w:shd w:val="clear" w:color="auto" w:fill="auto"/>
                  <w:noWrap/>
                  <w:vAlign w:val="bottom"/>
                  <w:hideMark/>
                </w:tcPr>
                <w:p w:rsidR="00734B50" w:rsidRPr="00A661A8" w:rsidRDefault="00D0447F" w:rsidP="00734B50">
                  <w:pPr>
                    <w:ind w:left="0" w:firstLine="0"/>
                    <w:jc w:val="center"/>
                    <w:rPr>
                      <w:ins w:id="548" w:author="sufianrumi@yahoo.com" w:date="2016-09-20T13:22:00Z"/>
                      <w:rFonts w:ascii="Calibri" w:hAnsi="Calibri"/>
                      <w:color w:val="000000"/>
                      <w:sz w:val="18"/>
                      <w:szCs w:val="22"/>
                      <w:highlight w:val="yellow"/>
                      <w:rPrChange w:id="549" w:author="DELL" w:date="2016-10-23T11:17:00Z">
                        <w:rPr>
                          <w:ins w:id="550" w:author="sufianrumi@yahoo.com" w:date="2016-09-20T13:22:00Z"/>
                          <w:rFonts w:ascii="Calibri" w:hAnsi="Calibri"/>
                          <w:color w:val="000000"/>
                          <w:sz w:val="22"/>
                          <w:szCs w:val="22"/>
                        </w:rPr>
                      </w:rPrChange>
                    </w:rPr>
                  </w:pPr>
                  <w:ins w:id="551" w:author="sufianrumi@yahoo.com" w:date="2016-09-20T13:22:00Z">
                    <w:r w:rsidRPr="00D0447F">
                      <w:rPr>
                        <w:rFonts w:ascii="Calibri" w:hAnsi="Calibri"/>
                        <w:color w:val="000000"/>
                        <w:sz w:val="18"/>
                        <w:szCs w:val="22"/>
                        <w:highlight w:val="yellow"/>
                        <w:rPrChange w:id="552" w:author="DELL" w:date="2016-10-23T11:17:00Z">
                          <w:rPr>
                            <w:rFonts w:ascii="Calibri" w:hAnsi="Calibri" w:cs="Tahoma"/>
                            <w:color w:val="000000"/>
                            <w:sz w:val="22"/>
                            <w:szCs w:val="22"/>
                            <w:lang w:bidi="bn-BD"/>
                          </w:rPr>
                        </w:rPrChange>
                      </w:rPr>
                      <w:t>4 - 7</w:t>
                    </w:r>
                  </w:ins>
                </w:p>
              </w:tc>
            </w:tr>
            <w:tr w:rsidR="00734B50" w:rsidRPr="00A661A8" w:rsidTr="00734B50">
              <w:trPr>
                <w:trHeight w:val="300"/>
                <w:ins w:id="553" w:author="sufianrumi@yahoo.com" w:date="2016-09-20T13:22:00Z"/>
              </w:trPr>
              <w:tc>
                <w:tcPr>
                  <w:tcW w:w="2212" w:type="dxa"/>
                  <w:vMerge/>
                  <w:tcBorders>
                    <w:top w:val="nil"/>
                    <w:left w:val="single" w:sz="4" w:space="0" w:color="auto"/>
                    <w:bottom w:val="single" w:sz="4" w:space="0" w:color="000000"/>
                    <w:right w:val="single" w:sz="4" w:space="0" w:color="auto"/>
                  </w:tcBorders>
                  <w:vAlign w:val="center"/>
                  <w:hideMark/>
                </w:tcPr>
                <w:p w:rsidR="00734B50" w:rsidRPr="00A661A8" w:rsidRDefault="00734B50" w:rsidP="00734B50">
                  <w:pPr>
                    <w:ind w:left="0" w:firstLine="0"/>
                    <w:rPr>
                      <w:ins w:id="554" w:author="sufianrumi@yahoo.com" w:date="2016-09-20T13:22:00Z"/>
                      <w:rFonts w:ascii="Calibri" w:hAnsi="Calibri"/>
                      <w:color w:val="000000"/>
                      <w:sz w:val="18"/>
                      <w:szCs w:val="22"/>
                      <w:highlight w:val="yellow"/>
                      <w:rPrChange w:id="555" w:author="DELL" w:date="2016-10-23T11:17:00Z">
                        <w:rPr>
                          <w:ins w:id="556" w:author="sufianrumi@yahoo.com" w:date="2016-09-20T13:22:00Z"/>
                          <w:rFonts w:ascii="Calibri" w:hAnsi="Calibri"/>
                          <w:color w:val="000000"/>
                          <w:sz w:val="22"/>
                          <w:szCs w:val="22"/>
                        </w:rPr>
                      </w:rPrChange>
                    </w:rPr>
                  </w:pPr>
                </w:p>
              </w:tc>
              <w:tc>
                <w:tcPr>
                  <w:tcW w:w="591" w:type="dxa"/>
                  <w:vMerge/>
                  <w:tcBorders>
                    <w:top w:val="nil"/>
                    <w:left w:val="single" w:sz="4" w:space="0" w:color="auto"/>
                    <w:bottom w:val="single" w:sz="4" w:space="0" w:color="000000"/>
                    <w:right w:val="single" w:sz="4" w:space="0" w:color="auto"/>
                  </w:tcBorders>
                  <w:vAlign w:val="center"/>
                  <w:hideMark/>
                </w:tcPr>
                <w:p w:rsidR="00734B50" w:rsidRPr="00A661A8" w:rsidRDefault="00734B50" w:rsidP="00734B50">
                  <w:pPr>
                    <w:ind w:left="0" w:firstLine="0"/>
                    <w:rPr>
                      <w:ins w:id="557" w:author="sufianrumi@yahoo.com" w:date="2016-09-20T13:22:00Z"/>
                      <w:rFonts w:ascii="Calibri" w:hAnsi="Calibri"/>
                      <w:color w:val="000000"/>
                      <w:sz w:val="18"/>
                      <w:szCs w:val="22"/>
                      <w:highlight w:val="yellow"/>
                      <w:rPrChange w:id="558" w:author="DELL" w:date="2016-10-23T11:17:00Z">
                        <w:rPr>
                          <w:ins w:id="559" w:author="sufianrumi@yahoo.com" w:date="2016-09-20T13:22:00Z"/>
                          <w:rFonts w:ascii="Calibri" w:hAnsi="Calibri"/>
                          <w:color w:val="000000"/>
                          <w:sz w:val="22"/>
                          <w:szCs w:val="22"/>
                        </w:rPr>
                      </w:rPrChange>
                    </w:rPr>
                  </w:pPr>
                </w:p>
              </w:tc>
              <w:tc>
                <w:tcPr>
                  <w:tcW w:w="1377" w:type="dxa"/>
                  <w:tcBorders>
                    <w:top w:val="nil"/>
                    <w:left w:val="nil"/>
                    <w:bottom w:val="single" w:sz="4" w:space="0" w:color="auto"/>
                    <w:right w:val="single" w:sz="4" w:space="0" w:color="auto"/>
                  </w:tcBorders>
                  <w:shd w:val="clear" w:color="auto" w:fill="auto"/>
                  <w:noWrap/>
                  <w:vAlign w:val="bottom"/>
                  <w:hideMark/>
                </w:tcPr>
                <w:p w:rsidR="00734B50" w:rsidRPr="00A661A8" w:rsidRDefault="00D0447F" w:rsidP="00734B50">
                  <w:pPr>
                    <w:ind w:left="0" w:firstLine="0"/>
                    <w:rPr>
                      <w:ins w:id="560" w:author="sufianrumi@yahoo.com" w:date="2016-09-20T13:22:00Z"/>
                      <w:rFonts w:ascii="Calibri" w:hAnsi="Calibri"/>
                      <w:color w:val="000000"/>
                      <w:sz w:val="18"/>
                      <w:szCs w:val="22"/>
                      <w:highlight w:val="yellow"/>
                      <w:rPrChange w:id="561" w:author="DELL" w:date="2016-10-23T11:17:00Z">
                        <w:rPr>
                          <w:ins w:id="562" w:author="sufianrumi@yahoo.com" w:date="2016-09-20T13:22:00Z"/>
                          <w:rFonts w:ascii="Calibri" w:hAnsi="Calibri"/>
                          <w:color w:val="000000"/>
                          <w:sz w:val="22"/>
                          <w:szCs w:val="22"/>
                        </w:rPr>
                      </w:rPrChange>
                    </w:rPr>
                  </w:pPr>
                  <w:ins w:id="563" w:author="sufianrumi@yahoo.com" w:date="2016-09-20T13:22:00Z">
                    <w:r w:rsidRPr="00D0447F">
                      <w:rPr>
                        <w:rFonts w:ascii="Calibri" w:hAnsi="Calibri"/>
                        <w:color w:val="000000"/>
                        <w:sz w:val="18"/>
                        <w:szCs w:val="22"/>
                        <w:highlight w:val="yellow"/>
                        <w:rPrChange w:id="564" w:author="DELL" w:date="2016-10-23T11:17:00Z">
                          <w:rPr>
                            <w:rFonts w:ascii="Calibri" w:hAnsi="Calibri" w:cs="Tahoma"/>
                            <w:color w:val="000000"/>
                            <w:sz w:val="22"/>
                            <w:szCs w:val="22"/>
                            <w:lang w:bidi="bn-BD"/>
                          </w:rPr>
                        </w:rPrChange>
                      </w:rPr>
                      <w:t>CM/PO/PM</w:t>
                    </w:r>
                  </w:ins>
                </w:p>
              </w:tc>
              <w:tc>
                <w:tcPr>
                  <w:tcW w:w="960" w:type="dxa"/>
                  <w:tcBorders>
                    <w:top w:val="nil"/>
                    <w:left w:val="nil"/>
                    <w:bottom w:val="single" w:sz="4" w:space="0" w:color="auto"/>
                    <w:right w:val="single" w:sz="4" w:space="0" w:color="auto"/>
                  </w:tcBorders>
                  <w:shd w:val="clear" w:color="000000" w:fill="FFFF00"/>
                  <w:noWrap/>
                  <w:vAlign w:val="bottom"/>
                  <w:hideMark/>
                </w:tcPr>
                <w:p w:rsidR="00734B50" w:rsidRPr="00A661A8" w:rsidRDefault="00D0447F" w:rsidP="00734B50">
                  <w:pPr>
                    <w:ind w:left="0" w:firstLine="0"/>
                    <w:jc w:val="center"/>
                    <w:rPr>
                      <w:ins w:id="565" w:author="sufianrumi@yahoo.com" w:date="2016-09-20T13:22:00Z"/>
                      <w:rFonts w:ascii="Calibri" w:hAnsi="Calibri"/>
                      <w:color w:val="000000"/>
                      <w:sz w:val="18"/>
                      <w:szCs w:val="22"/>
                      <w:highlight w:val="yellow"/>
                      <w:rPrChange w:id="566" w:author="DELL" w:date="2016-10-23T11:17:00Z">
                        <w:rPr>
                          <w:ins w:id="567" w:author="sufianrumi@yahoo.com" w:date="2016-09-20T13:22:00Z"/>
                          <w:rFonts w:ascii="Calibri" w:hAnsi="Calibri"/>
                          <w:color w:val="000000"/>
                          <w:sz w:val="22"/>
                          <w:szCs w:val="22"/>
                        </w:rPr>
                      </w:rPrChange>
                    </w:rPr>
                  </w:pPr>
                  <w:ins w:id="568" w:author="sufianrumi@yahoo.com" w:date="2016-09-20T13:22:00Z">
                    <w:r w:rsidRPr="00D0447F">
                      <w:rPr>
                        <w:rFonts w:ascii="Calibri" w:hAnsi="Calibri"/>
                        <w:color w:val="000000"/>
                        <w:sz w:val="18"/>
                        <w:szCs w:val="22"/>
                        <w:highlight w:val="yellow"/>
                        <w:rPrChange w:id="569" w:author="DELL" w:date="2016-10-23T11:17:00Z">
                          <w:rPr>
                            <w:rFonts w:ascii="Calibri" w:hAnsi="Calibri" w:cs="Tahoma"/>
                            <w:color w:val="000000"/>
                            <w:sz w:val="22"/>
                            <w:szCs w:val="22"/>
                            <w:lang w:bidi="bn-BD"/>
                          </w:rPr>
                        </w:rPrChange>
                      </w:rPr>
                      <w:t> </w:t>
                    </w:r>
                  </w:ins>
                </w:p>
              </w:tc>
              <w:tc>
                <w:tcPr>
                  <w:tcW w:w="960" w:type="dxa"/>
                  <w:tcBorders>
                    <w:top w:val="nil"/>
                    <w:left w:val="nil"/>
                    <w:bottom w:val="single" w:sz="4" w:space="0" w:color="auto"/>
                    <w:right w:val="single" w:sz="4" w:space="0" w:color="auto"/>
                  </w:tcBorders>
                  <w:shd w:val="clear" w:color="000000" w:fill="FFFFFF"/>
                  <w:noWrap/>
                  <w:vAlign w:val="bottom"/>
                  <w:hideMark/>
                </w:tcPr>
                <w:p w:rsidR="00734B50" w:rsidRPr="00A661A8" w:rsidRDefault="00D0447F" w:rsidP="00734B50">
                  <w:pPr>
                    <w:ind w:left="0" w:firstLine="0"/>
                    <w:jc w:val="center"/>
                    <w:rPr>
                      <w:ins w:id="570" w:author="sufianrumi@yahoo.com" w:date="2016-09-20T13:22:00Z"/>
                      <w:rFonts w:ascii="Calibri" w:hAnsi="Calibri"/>
                      <w:color w:val="000000"/>
                      <w:sz w:val="18"/>
                      <w:szCs w:val="22"/>
                      <w:highlight w:val="yellow"/>
                      <w:rPrChange w:id="571" w:author="DELL" w:date="2016-10-23T11:17:00Z">
                        <w:rPr>
                          <w:ins w:id="572" w:author="sufianrumi@yahoo.com" w:date="2016-09-20T13:22:00Z"/>
                          <w:rFonts w:ascii="Calibri" w:hAnsi="Calibri"/>
                          <w:color w:val="000000"/>
                          <w:sz w:val="22"/>
                          <w:szCs w:val="22"/>
                        </w:rPr>
                      </w:rPrChange>
                    </w:rPr>
                  </w:pPr>
                  <w:ins w:id="573" w:author="sufianrumi@yahoo.com" w:date="2016-09-20T13:22:00Z">
                    <w:r w:rsidRPr="00D0447F">
                      <w:rPr>
                        <w:rFonts w:ascii="Calibri" w:hAnsi="Calibri"/>
                        <w:color w:val="000000"/>
                        <w:sz w:val="18"/>
                        <w:szCs w:val="22"/>
                        <w:highlight w:val="yellow"/>
                        <w:rPrChange w:id="574" w:author="DELL" w:date="2016-10-23T11:17:00Z">
                          <w:rPr>
                            <w:rFonts w:ascii="Calibri" w:hAnsi="Calibri" w:cs="Tahoma"/>
                            <w:color w:val="000000"/>
                            <w:sz w:val="22"/>
                            <w:szCs w:val="22"/>
                            <w:lang w:bidi="bn-BD"/>
                          </w:rPr>
                        </w:rPrChange>
                      </w:rPr>
                      <w:t>3</w:t>
                    </w:r>
                  </w:ins>
                </w:p>
              </w:tc>
              <w:tc>
                <w:tcPr>
                  <w:tcW w:w="960" w:type="dxa"/>
                  <w:tcBorders>
                    <w:top w:val="nil"/>
                    <w:left w:val="nil"/>
                    <w:bottom w:val="single" w:sz="4" w:space="0" w:color="auto"/>
                    <w:right w:val="single" w:sz="4" w:space="0" w:color="auto"/>
                  </w:tcBorders>
                  <w:shd w:val="clear" w:color="000000" w:fill="FFFFFF"/>
                  <w:noWrap/>
                  <w:vAlign w:val="bottom"/>
                  <w:hideMark/>
                </w:tcPr>
                <w:p w:rsidR="00734B50" w:rsidRPr="00A661A8" w:rsidRDefault="00D0447F" w:rsidP="00734B50">
                  <w:pPr>
                    <w:ind w:left="0" w:firstLine="0"/>
                    <w:jc w:val="center"/>
                    <w:rPr>
                      <w:ins w:id="575" w:author="sufianrumi@yahoo.com" w:date="2016-09-20T13:22:00Z"/>
                      <w:rFonts w:ascii="Calibri" w:hAnsi="Calibri"/>
                      <w:color w:val="000000"/>
                      <w:sz w:val="18"/>
                      <w:szCs w:val="22"/>
                      <w:highlight w:val="yellow"/>
                      <w:rPrChange w:id="576" w:author="DELL" w:date="2016-10-23T11:17:00Z">
                        <w:rPr>
                          <w:ins w:id="577" w:author="sufianrumi@yahoo.com" w:date="2016-09-20T13:22:00Z"/>
                          <w:rFonts w:ascii="Calibri" w:hAnsi="Calibri"/>
                          <w:color w:val="000000"/>
                          <w:sz w:val="22"/>
                          <w:szCs w:val="22"/>
                        </w:rPr>
                      </w:rPrChange>
                    </w:rPr>
                  </w:pPr>
                  <w:ins w:id="578" w:author="sufianrumi@yahoo.com" w:date="2016-09-20T13:22:00Z">
                    <w:r w:rsidRPr="00D0447F">
                      <w:rPr>
                        <w:rFonts w:ascii="Calibri" w:hAnsi="Calibri"/>
                        <w:color w:val="000000"/>
                        <w:sz w:val="18"/>
                        <w:szCs w:val="22"/>
                        <w:highlight w:val="yellow"/>
                        <w:rPrChange w:id="579" w:author="DELL" w:date="2016-10-23T11:17:00Z">
                          <w:rPr>
                            <w:rFonts w:ascii="Calibri" w:hAnsi="Calibri" w:cs="Tahoma"/>
                            <w:color w:val="000000"/>
                            <w:sz w:val="22"/>
                            <w:szCs w:val="22"/>
                            <w:lang w:bidi="bn-BD"/>
                          </w:rPr>
                        </w:rPrChange>
                      </w:rPr>
                      <w:t>3</w:t>
                    </w:r>
                  </w:ins>
                </w:p>
              </w:tc>
              <w:tc>
                <w:tcPr>
                  <w:tcW w:w="960" w:type="dxa"/>
                  <w:tcBorders>
                    <w:top w:val="nil"/>
                    <w:left w:val="nil"/>
                    <w:bottom w:val="single" w:sz="4" w:space="0" w:color="auto"/>
                    <w:right w:val="single" w:sz="4" w:space="0" w:color="auto"/>
                  </w:tcBorders>
                  <w:shd w:val="clear" w:color="000000" w:fill="FFFFFF"/>
                  <w:noWrap/>
                  <w:vAlign w:val="bottom"/>
                  <w:hideMark/>
                </w:tcPr>
                <w:p w:rsidR="00734B50" w:rsidRPr="00A661A8" w:rsidRDefault="00D0447F" w:rsidP="00734B50">
                  <w:pPr>
                    <w:ind w:left="0" w:firstLine="0"/>
                    <w:jc w:val="center"/>
                    <w:rPr>
                      <w:ins w:id="580" w:author="sufianrumi@yahoo.com" w:date="2016-09-20T13:22:00Z"/>
                      <w:rFonts w:ascii="Calibri" w:hAnsi="Calibri"/>
                      <w:color w:val="000000"/>
                      <w:sz w:val="18"/>
                      <w:szCs w:val="22"/>
                      <w:highlight w:val="yellow"/>
                      <w:rPrChange w:id="581" w:author="DELL" w:date="2016-10-23T11:17:00Z">
                        <w:rPr>
                          <w:ins w:id="582" w:author="sufianrumi@yahoo.com" w:date="2016-09-20T13:22:00Z"/>
                          <w:rFonts w:ascii="Calibri" w:hAnsi="Calibri"/>
                          <w:color w:val="000000"/>
                          <w:sz w:val="22"/>
                          <w:szCs w:val="22"/>
                        </w:rPr>
                      </w:rPrChange>
                    </w:rPr>
                  </w:pPr>
                  <w:ins w:id="583" w:author="sufianrumi@yahoo.com" w:date="2016-09-20T13:22:00Z">
                    <w:r w:rsidRPr="00D0447F">
                      <w:rPr>
                        <w:rFonts w:ascii="Calibri" w:hAnsi="Calibri"/>
                        <w:color w:val="000000"/>
                        <w:sz w:val="18"/>
                        <w:szCs w:val="22"/>
                        <w:highlight w:val="yellow"/>
                        <w:rPrChange w:id="584" w:author="DELL" w:date="2016-10-23T11:17:00Z">
                          <w:rPr>
                            <w:rFonts w:ascii="Calibri" w:hAnsi="Calibri" w:cs="Tahoma"/>
                            <w:color w:val="000000"/>
                            <w:sz w:val="22"/>
                            <w:szCs w:val="22"/>
                            <w:lang w:bidi="bn-BD"/>
                          </w:rPr>
                        </w:rPrChange>
                      </w:rPr>
                      <w:t>3</w:t>
                    </w:r>
                  </w:ins>
                </w:p>
              </w:tc>
              <w:tc>
                <w:tcPr>
                  <w:tcW w:w="960" w:type="dxa"/>
                  <w:tcBorders>
                    <w:top w:val="nil"/>
                    <w:left w:val="nil"/>
                    <w:bottom w:val="single" w:sz="4" w:space="0" w:color="auto"/>
                    <w:right w:val="single" w:sz="4" w:space="0" w:color="auto"/>
                  </w:tcBorders>
                  <w:shd w:val="clear" w:color="000000" w:fill="FFFFFF"/>
                  <w:noWrap/>
                  <w:vAlign w:val="bottom"/>
                  <w:hideMark/>
                </w:tcPr>
                <w:p w:rsidR="00734B50" w:rsidRPr="00A661A8" w:rsidRDefault="00D0447F" w:rsidP="00734B50">
                  <w:pPr>
                    <w:ind w:left="0" w:firstLine="0"/>
                    <w:jc w:val="center"/>
                    <w:rPr>
                      <w:ins w:id="585" w:author="sufianrumi@yahoo.com" w:date="2016-09-20T13:22:00Z"/>
                      <w:rFonts w:ascii="Calibri" w:hAnsi="Calibri"/>
                      <w:color w:val="000000"/>
                      <w:sz w:val="18"/>
                      <w:szCs w:val="22"/>
                      <w:highlight w:val="yellow"/>
                      <w:rPrChange w:id="586" w:author="DELL" w:date="2016-10-23T11:17:00Z">
                        <w:rPr>
                          <w:ins w:id="587" w:author="sufianrumi@yahoo.com" w:date="2016-09-20T13:22:00Z"/>
                          <w:rFonts w:ascii="Calibri" w:hAnsi="Calibri"/>
                          <w:color w:val="000000"/>
                          <w:sz w:val="22"/>
                          <w:szCs w:val="22"/>
                        </w:rPr>
                      </w:rPrChange>
                    </w:rPr>
                  </w:pPr>
                  <w:ins w:id="588" w:author="sufianrumi@yahoo.com" w:date="2016-09-20T13:22:00Z">
                    <w:r w:rsidRPr="00D0447F">
                      <w:rPr>
                        <w:rFonts w:ascii="Calibri" w:hAnsi="Calibri"/>
                        <w:color w:val="000000"/>
                        <w:sz w:val="18"/>
                        <w:szCs w:val="22"/>
                        <w:highlight w:val="yellow"/>
                        <w:rPrChange w:id="589" w:author="DELL" w:date="2016-10-23T11:17:00Z">
                          <w:rPr>
                            <w:rFonts w:ascii="Calibri" w:hAnsi="Calibri" w:cs="Tahoma"/>
                            <w:color w:val="000000"/>
                            <w:sz w:val="22"/>
                            <w:szCs w:val="22"/>
                            <w:lang w:bidi="bn-BD"/>
                          </w:rPr>
                        </w:rPrChange>
                      </w:rPr>
                      <w:t>3</w:t>
                    </w:r>
                  </w:ins>
                </w:p>
              </w:tc>
            </w:tr>
            <w:tr w:rsidR="00734B50" w:rsidRPr="00A661A8" w:rsidTr="00734B50">
              <w:trPr>
                <w:trHeight w:val="300"/>
                <w:ins w:id="590" w:author="sufianrumi@yahoo.com" w:date="2016-09-20T13:22:00Z"/>
              </w:trPr>
              <w:tc>
                <w:tcPr>
                  <w:tcW w:w="2212" w:type="dxa"/>
                  <w:vMerge/>
                  <w:tcBorders>
                    <w:top w:val="nil"/>
                    <w:left w:val="single" w:sz="4" w:space="0" w:color="auto"/>
                    <w:bottom w:val="single" w:sz="4" w:space="0" w:color="000000"/>
                    <w:right w:val="single" w:sz="4" w:space="0" w:color="auto"/>
                  </w:tcBorders>
                  <w:vAlign w:val="center"/>
                  <w:hideMark/>
                </w:tcPr>
                <w:p w:rsidR="00734B50" w:rsidRPr="00A661A8" w:rsidRDefault="00734B50" w:rsidP="00734B50">
                  <w:pPr>
                    <w:ind w:left="0" w:firstLine="0"/>
                    <w:rPr>
                      <w:ins w:id="591" w:author="sufianrumi@yahoo.com" w:date="2016-09-20T13:22:00Z"/>
                      <w:rFonts w:ascii="Calibri" w:hAnsi="Calibri"/>
                      <w:color w:val="000000"/>
                      <w:sz w:val="18"/>
                      <w:szCs w:val="22"/>
                      <w:highlight w:val="yellow"/>
                      <w:rPrChange w:id="592" w:author="DELL" w:date="2016-10-23T11:17:00Z">
                        <w:rPr>
                          <w:ins w:id="593" w:author="sufianrumi@yahoo.com" w:date="2016-09-20T13:22:00Z"/>
                          <w:rFonts w:ascii="Calibri" w:hAnsi="Calibri"/>
                          <w:color w:val="000000"/>
                          <w:sz w:val="22"/>
                          <w:szCs w:val="22"/>
                        </w:rPr>
                      </w:rPrChange>
                    </w:rPr>
                  </w:pPr>
                </w:p>
              </w:tc>
              <w:tc>
                <w:tcPr>
                  <w:tcW w:w="1968"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34B50" w:rsidRPr="00A661A8" w:rsidRDefault="00D0447F" w:rsidP="00734B50">
                  <w:pPr>
                    <w:ind w:left="0" w:firstLine="0"/>
                    <w:rPr>
                      <w:ins w:id="594" w:author="sufianrumi@yahoo.com" w:date="2016-09-20T13:22:00Z"/>
                      <w:rFonts w:ascii="Calibri" w:hAnsi="Calibri"/>
                      <w:color w:val="000000"/>
                      <w:sz w:val="18"/>
                      <w:szCs w:val="22"/>
                      <w:highlight w:val="yellow"/>
                      <w:rPrChange w:id="595" w:author="DELL" w:date="2016-10-23T11:17:00Z">
                        <w:rPr>
                          <w:ins w:id="596" w:author="sufianrumi@yahoo.com" w:date="2016-09-20T13:22:00Z"/>
                          <w:rFonts w:ascii="Calibri" w:hAnsi="Calibri"/>
                          <w:color w:val="000000"/>
                          <w:sz w:val="22"/>
                          <w:szCs w:val="22"/>
                        </w:rPr>
                      </w:rPrChange>
                    </w:rPr>
                  </w:pPr>
                  <w:ins w:id="597" w:author="sufianrumi@yahoo.com" w:date="2016-09-20T13:22:00Z">
                    <w:r w:rsidRPr="00D0447F">
                      <w:rPr>
                        <w:rFonts w:ascii="Calibri" w:hAnsi="Calibri"/>
                        <w:color w:val="000000"/>
                        <w:sz w:val="18"/>
                        <w:szCs w:val="22"/>
                        <w:highlight w:val="yellow"/>
                        <w:rPrChange w:id="598" w:author="DELL" w:date="2016-10-23T11:17:00Z">
                          <w:rPr>
                            <w:rFonts w:ascii="Calibri" w:hAnsi="Calibri" w:cs="Tahoma"/>
                            <w:color w:val="000000"/>
                            <w:sz w:val="22"/>
                            <w:szCs w:val="22"/>
                            <w:lang w:bidi="bn-BD"/>
                          </w:rPr>
                        </w:rPrChange>
                      </w:rPr>
                      <w:t>HO staff</w:t>
                    </w:r>
                  </w:ins>
                </w:p>
              </w:tc>
              <w:tc>
                <w:tcPr>
                  <w:tcW w:w="960" w:type="dxa"/>
                  <w:tcBorders>
                    <w:top w:val="nil"/>
                    <w:left w:val="nil"/>
                    <w:bottom w:val="single" w:sz="4" w:space="0" w:color="auto"/>
                    <w:right w:val="single" w:sz="4" w:space="0" w:color="auto"/>
                  </w:tcBorders>
                  <w:shd w:val="clear" w:color="000000" w:fill="FFFF00"/>
                  <w:noWrap/>
                  <w:vAlign w:val="bottom"/>
                  <w:hideMark/>
                </w:tcPr>
                <w:p w:rsidR="00734B50" w:rsidRPr="00A661A8" w:rsidRDefault="00D0447F" w:rsidP="00734B50">
                  <w:pPr>
                    <w:ind w:left="0" w:firstLine="0"/>
                    <w:jc w:val="center"/>
                    <w:rPr>
                      <w:ins w:id="599" w:author="sufianrumi@yahoo.com" w:date="2016-09-20T13:22:00Z"/>
                      <w:rFonts w:ascii="Calibri" w:hAnsi="Calibri"/>
                      <w:color w:val="000000"/>
                      <w:sz w:val="18"/>
                      <w:szCs w:val="22"/>
                      <w:highlight w:val="yellow"/>
                      <w:rPrChange w:id="600" w:author="DELL" w:date="2016-10-23T11:17:00Z">
                        <w:rPr>
                          <w:ins w:id="601" w:author="sufianrumi@yahoo.com" w:date="2016-09-20T13:22:00Z"/>
                          <w:rFonts w:ascii="Calibri" w:hAnsi="Calibri"/>
                          <w:color w:val="000000"/>
                          <w:sz w:val="22"/>
                          <w:szCs w:val="22"/>
                        </w:rPr>
                      </w:rPrChange>
                    </w:rPr>
                  </w:pPr>
                  <w:ins w:id="602" w:author="sufianrumi@yahoo.com" w:date="2016-09-20T13:22:00Z">
                    <w:r w:rsidRPr="00D0447F">
                      <w:rPr>
                        <w:rFonts w:ascii="Calibri" w:hAnsi="Calibri"/>
                        <w:color w:val="000000"/>
                        <w:sz w:val="18"/>
                        <w:szCs w:val="22"/>
                        <w:highlight w:val="yellow"/>
                        <w:rPrChange w:id="603" w:author="DELL" w:date="2016-10-23T11:17:00Z">
                          <w:rPr>
                            <w:rFonts w:ascii="Calibri" w:hAnsi="Calibri" w:cs="Tahoma"/>
                            <w:color w:val="000000"/>
                            <w:sz w:val="22"/>
                            <w:szCs w:val="22"/>
                            <w:lang w:bidi="bn-BD"/>
                          </w:rPr>
                        </w:rPrChange>
                      </w:rPr>
                      <w:t> </w:t>
                    </w:r>
                  </w:ins>
                </w:p>
              </w:tc>
              <w:tc>
                <w:tcPr>
                  <w:tcW w:w="960" w:type="dxa"/>
                  <w:tcBorders>
                    <w:top w:val="nil"/>
                    <w:left w:val="nil"/>
                    <w:bottom w:val="single" w:sz="4" w:space="0" w:color="auto"/>
                    <w:right w:val="single" w:sz="4" w:space="0" w:color="auto"/>
                  </w:tcBorders>
                  <w:shd w:val="clear" w:color="000000" w:fill="FFFFFF"/>
                  <w:noWrap/>
                  <w:vAlign w:val="bottom"/>
                  <w:hideMark/>
                </w:tcPr>
                <w:p w:rsidR="00734B50" w:rsidRPr="00A661A8" w:rsidRDefault="00D0447F" w:rsidP="00734B50">
                  <w:pPr>
                    <w:ind w:left="0" w:firstLine="0"/>
                    <w:jc w:val="center"/>
                    <w:rPr>
                      <w:ins w:id="604" w:author="sufianrumi@yahoo.com" w:date="2016-09-20T13:22:00Z"/>
                      <w:rFonts w:ascii="Calibri" w:hAnsi="Calibri"/>
                      <w:color w:val="000000"/>
                      <w:sz w:val="18"/>
                      <w:szCs w:val="22"/>
                      <w:highlight w:val="yellow"/>
                      <w:rPrChange w:id="605" w:author="DELL" w:date="2016-10-23T11:17:00Z">
                        <w:rPr>
                          <w:ins w:id="606" w:author="sufianrumi@yahoo.com" w:date="2016-09-20T13:22:00Z"/>
                          <w:rFonts w:ascii="Calibri" w:hAnsi="Calibri"/>
                          <w:color w:val="000000"/>
                          <w:sz w:val="22"/>
                          <w:szCs w:val="22"/>
                        </w:rPr>
                      </w:rPrChange>
                    </w:rPr>
                  </w:pPr>
                  <w:ins w:id="607" w:author="sufianrumi@yahoo.com" w:date="2016-09-20T13:22:00Z">
                    <w:r w:rsidRPr="00D0447F">
                      <w:rPr>
                        <w:rFonts w:ascii="Calibri" w:hAnsi="Calibri"/>
                        <w:color w:val="000000"/>
                        <w:sz w:val="18"/>
                        <w:szCs w:val="22"/>
                        <w:highlight w:val="yellow"/>
                        <w:rPrChange w:id="608" w:author="DELL" w:date="2016-10-23T11:17:00Z">
                          <w:rPr>
                            <w:rFonts w:ascii="Calibri" w:hAnsi="Calibri" w:cs="Tahoma"/>
                            <w:color w:val="000000"/>
                            <w:sz w:val="22"/>
                            <w:szCs w:val="22"/>
                            <w:lang w:bidi="bn-BD"/>
                          </w:rPr>
                        </w:rPrChange>
                      </w:rPr>
                      <w:t>3</w:t>
                    </w:r>
                  </w:ins>
                </w:p>
              </w:tc>
              <w:tc>
                <w:tcPr>
                  <w:tcW w:w="960" w:type="dxa"/>
                  <w:tcBorders>
                    <w:top w:val="nil"/>
                    <w:left w:val="nil"/>
                    <w:bottom w:val="single" w:sz="4" w:space="0" w:color="auto"/>
                    <w:right w:val="single" w:sz="4" w:space="0" w:color="auto"/>
                  </w:tcBorders>
                  <w:shd w:val="clear" w:color="auto" w:fill="auto"/>
                  <w:noWrap/>
                  <w:vAlign w:val="bottom"/>
                  <w:hideMark/>
                </w:tcPr>
                <w:p w:rsidR="00734B50" w:rsidRPr="00A661A8" w:rsidRDefault="00D0447F" w:rsidP="00734B50">
                  <w:pPr>
                    <w:ind w:left="0" w:firstLine="0"/>
                    <w:jc w:val="center"/>
                    <w:rPr>
                      <w:ins w:id="609" w:author="sufianrumi@yahoo.com" w:date="2016-09-20T13:22:00Z"/>
                      <w:rFonts w:ascii="Calibri" w:hAnsi="Calibri"/>
                      <w:color w:val="000000"/>
                      <w:sz w:val="18"/>
                      <w:szCs w:val="22"/>
                      <w:highlight w:val="yellow"/>
                      <w:rPrChange w:id="610" w:author="DELL" w:date="2016-10-23T11:17:00Z">
                        <w:rPr>
                          <w:ins w:id="611" w:author="sufianrumi@yahoo.com" w:date="2016-09-20T13:22:00Z"/>
                          <w:rFonts w:ascii="Calibri" w:hAnsi="Calibri"/>
                          <w:color w:val="000000"/>
                          <w:sz w:val="22"/>
                          <w:szCs w:val="22"/>
                        </w:rPr>
                      </w:rPrChange>
                    </w:rPr>
                  </w:pPr>
                  <w:ins w:id="612" w:author="sufianrumi@yahoo.com" w:date="2016-09-20T13:22:00Z">
                    <w:r w:rsidRPr="00D0447F">
                      <w:rPr>
                        <w:rFonts w:ascii="Calibri" w:hAnsi="Calibri"/>
                        <w:color w:val="000000"/>
                        <w:sz w:val="18"/>
                        <w:szCs w:val="22"/>
                        <w:highlight w:val="yellow"/>
                        <w:rPrChange w:id="613" w:author="DELL" w:date="2016-10-23T11:17:00Z">
                          <w:rPr>
                            <w:rFonts w:ascii="Calibri" w:hAnsi="Calibri" w:cs="Tahoma"/>
                            <w:color w:val="000000"/>
                            <w:sz w:val="22"/>
                            <w:szCs w:val="22"/>
                            <w:lang w:bidi="bn-BD"/>
                          </w:rPr>
                        </w:rPrChange>
                      </w:rPr>
                      <w:t>3</w:t>
                    </w:r>
                  </w:ins>
                </w:p>
              </w:tc>
              <w:tc>
                <w:tcPr>
                  <w:tcW w:w="960" w:type="dxa"/>
                  <w:tcBorders>
                    <w:top w:val="nil"/>
                    <w:left w:val="nil"/>
                    <w:bottom w:val="single" w:sz="4" w:space="0" w:color="auto"/>
                    <w:right w:val="single" w:sz="4" w:space="0" w:color="auto"/>
                  </w:tcBorders>
                  <w:shd w:val="clear" w:color="auto" w:fill="auto"/>
                  <w:noWrap/>
                  <w:vAlign w:val="bottom"/>
                  <w:hideMark/>
                </w:tcPr>
                <w:p w:rsidR="00734B50" w:rsidRPr="00A661A8" w:rsidRDefault="00D0447F" w:rsidP="00734B50">
                  <w:pPr>
                    <w:ind w:left="0" w:firstLine="0"/>
                    <w:jc w:val="center"/>
                    <w:rPr>
                      <w:ins w:id="614" w:author="sufianrumi@yahoo.com" w:date="2016-09-20T13:22:00Z"/>
                      <w:rFonts w:ascii="Calibri" w:hAnsi="Calibri"/>
                      <w:color w:val="000000"/>
                      <w:sz w:val="18"/>
                      <w:szCs w:val="22"/>
                      <w:highlight w:val="yellow"/>
                      <w:rPrChange w:id="615" w:author="DELL" w:date="2016-10-23T11:17:00Z">
                        <w:rPr>
                          <w:ins w:id="616" w:author="sufianrumi@yahoo.com" w:date="2016-09-20T13:22:00Z"/>
                          <w:rFonts w:ascii="Calibri" w:hAnsi="Calibri"/>
                          <w:color w:val="000000"/>
                          <w:sz w:val="22"/>
                          <w:szCs w:val="22"/>
                        </w:rPr>
                      </w:rPrChange>
                    </w:rPr>
                  </w:pPr>
                  <w:ins w:id="617" w:author="sufianrumi@yahoo.com" w:date="2016-09-20T13:22:00Z">
                    <w:r w:rsidRPr="00D0447F">
                      <w:rPr>
                        <w:rFonts w:ascii="Calibri" w:hAnsi="Calibri"/>
                        <w:color w:val="000000"/>
                        <w:sz w:val="18"/>
                        <w:szCs w:val="22"/>
                        <w:highlight w:val="yellow"/>
                        <w:rPrChange w:id="618" w:author="DELL" w:date="2016-10-23T11:17:00Z">
                          <w:rPr>
                            <w:rFonts w:ascii="Calibri" w:hAnsi="Calibri" w:cs="Tahoma"/>
                            <w:color w:val="000000"/>
                            <w:sz w:val="22"/>
                            <w:szCs w:val="22"/>
                            <w:lang w:bidi="bn-BD"/>
                          </w:rPr>
                        </w:rPrChange>
                      </w:rPr>
                      <w:t>3</w:t>
                    </w:r>
                  </w:ins>
                </w:p>
              </w:tc>
              <w:tc>
                <w:tcPr>
                  <w:tcW w:w="960" w:type="dxa"/>
                  <w:tcBorders>
                    <w:top w:val="nil"/>
                    <w:left w:val="nil"/>
                    <w:bottom w:val="single" w:sz="4" w:space="0" w:color="auto"/>
                    <w:right w:val="single" w:sz="4" w:space="0" w:color="auto"/>
                  </w:tcBorders>
                  <w:shd w:val="clear" w:color="auto" w:fill="auto"/>
                  <w:noWrap/>
                  <w:vAlign w:val="bottom"/>
                  <w:hideMark/>
                </w:tcPr>
                <w:p w:rsidR="00734B50" w:rsidRPr="00A661A8" w:rsidRDefault="00D0447F" w:rsidP="00734B50">
                  <w:pPr>
                    <w:ind w:left="0" w:firstLine="0"/>
                    <w:jc w:val="center"/>
                    <w:rPr>
                      <w:ins w:id="619" w:author="sufianrumi@yahoo.com" w:date="2016-09-20T13:22:00Z"/>
                      <w:rFonts w:ascii="Calibri" w:hAnsi="Calibri"/>
                      <w:color w:val="000000"/>
                      <w:sz w:val="18"/>
                      <w:szCs w:val="22"/>
                      <w:highlight w:val="yellow"/>
                      <w:rPrChange w:id="620" w:author="DELL" w:date="2016-10-23T11:17:00Z">
                        <w:rPr>
                          <w:ins w:id="621" w:author="sufianrumi@yahoo.com" w:date="2016-09-20T13:22:00Z"/>
                          <w:rFonts w:ascii="Calibri" w:hAnsi="Calibri"/>
                          <w:color w:val="000000"/>
                          <w:sz w:val="22"/>
                          <w:szCs w:val="22"/>
                        </w:rPr>
                      </w:rPrChange>
                    </w:rPr>
                  </w:pPr>
                  <w:ins w:id="622" w:author="sufianrumi@yahoo.com" w:date="2016-09-20T13:22:00Z">
                    <w:r w:rsidRPr="00D0447F">
                      <w:rPr>
                        <w:rFonts w:ascii="Calibri" w:hAnsi="Calibri"/>
                        <w:color w:val="000000"/>
                        <w:sz w:val="18"/>
                        <w:szCs w:val="22"/>
                        <w:highlight w:val="yellow"/>
                        <w:rPrChange w:id="623" w:author="DELL" w:date="2016-10-23T11:17:00Z">
                          <w:rPr>
                            <w:rFonts w:ascii="Calibri" w:hAnsi="Calibri" w:cs="Tahoma"/>
                            <w:color w:val="000000"/>
                            <w:sz w:val="22"/>
                            <w:szCs w:val="22"/>
                            <w:lang w:bidi="bn-BD"/>
                          </w:rPr>
                        </w:rPrChange>
                      </w:rPr>
                      <w:t>3</w:t>
                    </w:r>
                  </w:ins>
                </w:p>
              </w:tc>
            </w:tr>
            <w:tr w:rsidR="00734B50" w:rsidRPr="00A661A8" w:rsidTr="00734B50">
              <w:trPr>
                <w:trHeight w:val="300"/>
                <w:ins w:id="624" w:author="sufianrumi@yahoo.com" w:date="2016-09-20T13:22:00Z"/>
              </w:trPr>
              <w:tc>
                <w:tcPr>
                  <w:tcW w:w="2212" w:type="dxa"/>
                  <w:vMerge w:val="restart"/>
                  <w:tcBorders>
                    <w:top w:val="nil"/>
                    <w:left w:val="single" w:sz="4" w:space="0" w:color="auto"/>
                    <w:bottom w:val="single" w:sz="4" w:space="0" w:color="000000"/>
                    <w:right w:val="nil"/>
                  </w:tcBorders>
                  <w:shd w:val="clear" w:color="auto" w:fill="auto"/>
                  <w:noWrap/>
                  <w:vAlign w:val="center"/>
                  <w:hideMark/>
                </w:tcPr>
                <w:p w:rsidR="00734B50" w:rsidRPr="00A661A8" w:rsidRDefault="00D0447F" w:rsidP="00734B50">
                  <w:pPr>
                    <w:ind w:left="0" w:firstLine="0"/>
                    <w:rPr>
                      <w:ins w:id="625" w:author="sufianrumi@yahoo.com" w:date="2016-09-20T13:22:00Z"/>
                      <w:rFonts w:ascii="Calibri" w:hAnsi="Calibri"/>
                      <w:color w:val="000000"/>
                      <w:sz w:val="18"/>
                      <w:szCs w:val="22"/>
                      <w:highlight w:val="yellow"/>
                      <w:rPrChange w:id="626" w:author="DELL" w:date="2016-10-23T11:17:00Z">
                        <w:rPr>
                          <w:ins w:id="627" w:author="sufianrumi@yahoo.com" w:date="2016-09-20T13:22:00Z"/>
                          <w:rFonts w:ascii="Calibri" w:hAnsi="Calibri"/>
                          <w:color w:val="000000"/>
                          <w:sz w:val="22"/>
                          <w:szCs w:val="22"/>
                        </w:rPr>
                      </w:rPrChange>
                    </w:rPr>
                  </w:pPr>
                  <w:ins w:id="628" w:author="sufianrumi@yahoo.com" w:date="2016-09-20T13:22:00Z">
                    <w:r w:rsidRPr="00D0447F">
                      <w:rPr>
                        <w:rFonts w:ascii="Calibri" w:hAnsi="Calibri"/>
                        <w:color w:val="000000"/>
                        <w:sz w:val="18"/>
                        <w:szCs w:val="22"/>
                        <w:highlight w:val="yellow"/>
                        <w:rPrChange w:id="629" w:author="DELL" w:date="2016-10-23T11:17:00Z">
                          <w:rPr>
                            <w:rFonts w:ascii="Calibri" w:hAnsi="Calibri" w:cs="Tahoma"/>
                            <w:color w:val="000000"/>
                            <w:sz w:val="22"/>
                            <w:szCs w:val="22"/>
                            <w:lang w:bidi="bn-BD"/>
                          </w:rPr>
                        </w:rPrChange>
                      </w:rPr>
                      <w:lastRenderedPageBreak/>
                      <w:t>GM</w:t>
                    </w:r>
                  </w:ins>
                </w:p>
              </w:tc>
              <w:tc>
                <w:tcPr>
                  <w:tcW w:w="59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34B50" w:rsidRPr="00A661A8" w:rsidRDefault="00D0447F" w:rsidP="00734B50">
                  <w:pPr>
                    <w:ind w:left="0" w:firstLine="0"/>
                    <w:rPr>
                      <w:ins w:id="630" w:author="sufianrumi@yahoo.com" w:date="2016-09-20T13:22:00Z"/>
                      <w:rFonts w:ascii="Calibri" w:hAnsi="Calibri"/>
                      <w:color w:val="000000"/>
                      <w:sz w:val="18"/>
                      <w:szCs w:val="22"/>
                      <w:highlight w:val="yellow"/>
                      <w:rPrChange w:id="631" w:author="DELL" w:date="2016-10-23T11:17:00Z">
                        <w:rPr>
                          <w:ins w:id="632" w:author="sufianrumi@yahoo.com" w:date="2016-09-20T13:22:00Z"/>
                          <w:rFonts w:ascii="Calibri" w:hAnsi="Calibri"/>
                          <w:color w:val="000000"/>
                          <w:sz w:val="22"/>
                          <w:szCs w:val="22"/>
                        </w:rPr>
                      </w:rPrChange>
                    </w:rPr>
                  </w:pPr>
                  <w:ins w:id="633" w:author="sufianrumi@yahoo.com" w:date="2016-09-20T13:22:00Z">
                    <w:r w:rsidRPr="00D0447F">
                      <w:rPr>
                        <w:rFonts w:ascii="Calibri" w:hAnsi="Calibri"/>
                        <w:color w:val="000000"/>
                        <w:sz w:val="18"/>
                        <w:szCs w:val="22"/>
                        <w:highlight w:val="yellow"/>
                        <w:rPrChange w:id="634" w:author="DELL" w:date="2016-10-23T11:17:00Z">
                          <w:rPr>
                            <w:rFonts w:ascii="Calibri" w:hAnsi="Calibri" w:cs="Tahoma"/>
                            <w:color w:val="000000"/>
                            <w:sz w:val="22"/>
                            <w:szCs w:val="22"/>
                            <w:lang w:bidi="bn-BD"/>
                          </w:rPr>
                        </w:rPrChange>
                      </w:rPr>
                      <w:t>Field</w:t>
                    </w:r>
                  </w:ins>
                </w:p>
              </w:tc>
              <w:tc>
                <w:tcPr>
                  <w:tcW w:w="1377" w:type="dxa"/>
                  <w:tcBorders>
                    <w:top w:val="nil"/>
                    <w:left w:val="nil"/>
                    <w:bottom w:val="single" w:sz="4" w:space="0" w:color="auto"/>
                    <w:right w:val="single" w:sz="4" w:space="0" w:color="auto"/>
                  </w:tcBorders>
                  <w:shd w:val="clear" w:color="auto" w:fill="auto"/>
                  <w:noWrap/>
                  <w:vAlign w:val="bottom"/>
                  <w:hideMark/>
                </w:tcPr>
                <w:p w:rsidR="00734B50" w:rsidRPr="00A661A8" w:rsidRDefault="00D0447F" w:rsidP="00734B50">
                  <w:pPr>
                    <w:ind w:left="0" w:firstLine="0"/>
                    <w:rPr>
                      <w:ins w:id="635" w:author="sufianrumi@yahoo.com" w:date="2016-09-20T13:22:00Z"/>
                      <w:rFonts w:ascii="Calibri" w:hAnsi="Calibri"/>
                      <w:color w:val="000000"/>
                      <w:sz w:val="18"/>
                      <w:szCs w:val="22"/>
                      <w:highlight w:val="yellow"/>
                      <w:rPrChange w:id="636" w:author="DELL" w:date="2016-10-23T11:17:00Z">
                        <w:rPr>
                          <w:ins w:id="637" w:author="sufianrumi@yahoo.com" w:date="2016-09-20T13:22:00Z"/>
                          <w:rFonts w:ascii="Calibri" w:hAnsi="Calibri"/>
                          <w:color w:val="000000"/>
                          <w:sz w:val="22"/>
                          <w:szCs w:val="22"/>
                        </w:rPr>
                      </w:rPrChange>
                    </w:rPr>
                  </w:pPr>
                  <w:ins w:id="638" w:author="sufianrumi@yahoo.com" w:date="2016-09-20T13:22:00Z">
                    <w:r w:rsidRPr="00D0447F">
                      <w:rPr>
                        <w:rFonts w:ascii="Calibri" w:hAnsi="Calibri"/>
                        <w:color w:val="000000"/>
                        <w:sz w:val="18"/>
                        <w:szCs w:val="22"/>
                        <w:highlight w:val="yellow"/>
                        <w:rPrChange w:id="639" w:author="DELL" w:date="2016-10-23T11:17:00Z">
                          <w:rPr>
                            <w:rFonts w:ascii="Calibri" w:hAnsi="Calibri" w:cs="Tahoma"/>
                            <w:color w:val="000000"/>
                            <w:sz w:val="22"/>
                            <w:szCs w:val="22"/>
                            <w:lang w:bidi="bn-BD"/>
                          </w:rPr>
                        </w:rPrChange>
                      </w:rPr>
                      <w:t>all staff</w:t>
                    </w:r>
                  </w:ins>
                </w:p>
              </w:tc>
              <w:tc>
                <w:tcPr>
                  <w:tcW w:w="960" w:type="dxa"/>
                  <w:tcBorders>
                    <w:top w:val="nil"/>
                    <w:left w:val="nil"/>
                    <w:bottom w:val="single" w:sz="4" w:space="0" w:color="auto"/>
                    <w:right w:val="single" w:sz="4" w:space="0" w:color="auto"/>
                  </w:tcBorders>
                  <w:shd w:val="clear" w:color="000000" w:fill="FFFF00"/>
                  <w:noWrap/>
                  <w:vAlign w:val="bottom"/>
                  <w:hideMark/>
                </w:tcPr>
                <w:p w:rsidR="00734B50" w:rsidRPr="00A661A8" w:rsidRDefault="00D0447F" w:rsidP="00734B50">
                  <w:pPr>
                    <w:ind w:left="0" w:firstLine="0"/>
                    <w:jc w:val="center"/>
                    <w:rPr>
                      <w:ins w:id="640" w:author="sufianrumi@yahoo.com" w:date="2016-09-20T13:22:00Z"/>
                      <w:rFonts w:ascii="Calibri" w:hAnsi="Calibri"/>
                      <w:color w:val="000000"/>
                      <w:sz w:val="18"/>
                      <w:szCs w:val="22"/>
                      <w:highlight w:val="yellow"/>
                      <w:rPrChange w:id="641" w:author="DELL" w:date="2016-10-23T11:17:00Z">
                        <w:rPr>
                          <w:ins w:id="642" w:author="sufianrumi@yahoo.com" w:date="2016-09-20T13:22:00Z"/>
                          <w:rFonts w:ascii="Calibri" w:hAnsi="Calibri"/>
                          <w:color w:val="000000"/>
                          <w:sz w:val="22"/>
                          <w:szCs w:val="22"/>
                        </w:rPr>
                      </w:rPrChange>
                    </w:rPr>
                  </w:pPr>
                  <w:ins w:id="643" w:author="sufianrumi@yahoo.com" w:date="2016-09-20T13:22:00Z">
                    <w:r w:rsidRPr="00D0447F">
                      <w:rPr>
                        <w:rFonts w:ascii="Calibri" w:hAnsi="Calibri"/>
                        <w:color w:val="000000"/>
                        <w:sz w:val="18"/>
                        <w:szCs w:val="22"/>
                        <w:highlight w:val="yellow"/>
                        <w:rPrChange w:id="644" w:author="DELL" w:date="2016-10-23T11:17:00Z">
                          <w:rPr>
                            <w:rFonts w:ascii="Calibri" w:hAnsi="Calibri" w:cs="Tahoma"/>
                            <w:color w:val="000000"/>
                            <w:sz w:val="22"/>
                            <w:szCs w:val="22"/>
                            <w:lang w:bidi="bn-BD"/>
                          </w:rPr>
                        </w:rPrChange>
                      </w:rPr>
                      <w:t> </w:t>
                    </w:r>
                  </w:ins>
                </w:p>
              </w:tc>
              <w:tc>
                <w:tcPr>
                  <w:tcW w:w="960" w:type="dxa"/>
                  <w:tcBorders>
                    <w:top w:val="nil"/>
                    <w:left w:val="nil"/>
                    <w:bottom w:val="single" w:sz="4" w:space="0" w:color="auto"/>
                    <w:right w:val="single" w:sz="4" w:space="0" w:color="auto"/>
                  </w:tcBorders>
                  <w:shd w:val="clear" w:color="000000" w:fill="FFFFFF"/>
                  <w:noWrap/>
                  <w:vAlign w:val="bottom"/>
                  <w:hideMark/>
                </w:tcPr>
                <w:p w:rsidR="00734B50" w:rsidRPr="00A661A8" w:rsidRDefault="00D0447F" w:rsidP="00734B50">
                  <w:pPr>
                    <w:ind w:left="0" w:firstLine="0"/>
                    <w:jc w:val="center"/>
                    <w:rPr>
                      <w:ins w:id="645" w:author="sufianrumi@yahoo.com" w:date="2016-09-20T13:22:00Z"/>
                      <w:rFonts w:ascii="Calibri" w:hAnsi="Calibri"/>
                      <w:color w:val="000000"/>
                      <w:sz w:val="18"/>
                      <w:szCs w:val="22"/>
                      <w:highlight w:val="yellow"/>
                      <w:rPrChange w:id="646" w:author="DELL" w:date="2016-10-23T11:17:00Z">
                        <w:rPr>
                          <w:ins w:id="647" w:author="sufianrumi@yahoo.com" w:date="2016-09-20T13:22:00Z"/>
                          <w:rFonts w:ascii="Calibri" w:hAnsi="Calibri"/>
                          <w:color w:val="000000"/>
                          <w:sz w:val="22"/>
                          <w:szCs w:val="22"/>
                        </w:rPr>
                      </w:rPrChange>
                    </w:rPr>
                  </w:pPr>
                  <w:ins w:id="648" w:author="sufianrumi@yahoo.com" w:date="2016-09-20T13:22:00Z">
                    <w:r w:rsidRPr="00D0447F">
                      <w:rPr>
                        <w:rFonts w:ascii="Calibri" w:hAnsi="Calibri"/>
                        <w:color w:val="000000"/>
                        <w:sz w:val="18"/>
                        <w:szCs w:val="22"/>
                        <w:highlight w:val="yellow"/>
                        <w:rPrChange w:id="649" w:author="DELL" w:date="2016-10-23T11:17:00Z">
                          <w:rPr>
                            <w:rFonts w:ascii="Calibri" w:hAnsi="Calibri" w:cs="Tahoma"/>
                            <w:color w:val="000000"/>
                            <w:sz w:val="22"/>
                            <w:szCs w:val="22"/>
                            <w:lang w:bidi="bn-BD"/>
                          </w:rPr>
                        </w:rPrChange>
                      </w:rPr>
                      <w:t>3</w:t>
                    </w:r>
                  </w:ins>
                </w:p>
              </w:tc>
              <w:tc>
                <w:tcPr>
                  <w:tcW w:w="960" w:type="dxa"/>
                  <w:tcBorders>
                    <w:top w:val="nil"/>
                    <w:left w:val="nil"/>
                    <w:bottom w:val="single" w:sz="4" w:space="0" w:color="auto"/>
                    <w:right w:val="single" w:sz="4" w:space="0" w:color="auto"/>
                  </w:tcBorders>
                  <w:shd w:val="clear" w:color="auto" w:fill="auto"/>
                  <w:noWrap/>
                  <w:vAlign w:val="bottom"/>
                  <w:hideMark/>
                </w:tcPr>
                <w:p w:rsidR="00734B50" w:rsidRPr="00A661A8" w:rsidRDefault="00D0447F" w:rsidP="00734B50">
                  <w:pPr>
                    <w:ind w:left="0" w:firstLine="0"/>
                    <w:jc w:val="center"/>
                    <w:rPr>
                      <w:ins w:id="650" w:author="sufianrumi@yahoo.com" w:date="2016-09-20T13:22:00Z"/>
                      <w:rFonts w:ascii="Calibri" w:hAnsi="Calibri"/>
                      <w:color w:val="000000"/>
                      <w:sz w:val="18"/>
                      <w:szCs w:val="22"/>
                      <w:highlight w:val="yellow"/>
                      <w:rPrChange w:id="651" w:author="DELL" w:date="2016-10-23T11:17:00Z">
                        <w:rPr>
                          <w:ins w:id="652" w:author="sufianrumi@yahoo.com" w:date="2016-09-20T13:22:00Z"/>
                          <w:rFonts w:ascii="Calibri" w:hAnsi="Calibri"/>
                          <w:color w:val="000000"/>
                          <w:sz w:val="22"/>
                          <w:szCs w:val="22"/>
                        </w:rPr>
                      </w:rPrChange>
                    </w:rPr>
                  </w:pPr>
                  <w:ins w:id="653" w:author="sufianrumi@yahoo.com" w:date="2016-10-16T16:56:00Z">
                    <w:r w:rsidRPr="00D0447F">
                      <w:rPr>
                        <w:rFonts w:ascii="Calibri" w:hAnsi="Calibri"/>
                        <w:color w:val="000000"/>
                        <w:sz w:val="18"/>
                        <w:szCs w:val="22"/>
                        <w:highlight w:val="yellow"/>
                        <w:rPrChange w:id="654" w:author="DELL" w:date="2016-10-23T11:17:00Z">
                          <w:rPr>
                            <w:rFonts w:ascii="Calibri" w:hAnsi="Calibri" w:cs="Tahoma"/>
                            <w:color w:val="000000"/>
                            <w:sz w:val="18"/>
                            <w:szCs w:val="22"/>
                            <w:lang w:bidi="bn-BD"/>
                          </w:rPr>
                        </w:rPrChange>
                      </w:rPr>
                      <w:t>3</w:t>
                    </w:r>
                  </w:ins>
                </w:p>
              </w:tc>
              <w:tc>
                <w:tcPr>
                  <w:tcW w:w="960" w:type="dxa"/>
                  <w:tcBorders>
                    <w:top w:val="nil"/>
                    <w:left w:val="nil"/>
                    <w:bottom w:val="single" w:sz="4" w:space="0" w:color="auto"/>
                    <w:right w:val="single" w:sz="4" w:space="0" w:color="auto"/>
                  </w:tcBorders>
                  <w:shd w:val="clear" w:color="auto" w:fill="auto"/>
                  <w:noWrap/>
                  <w:vAlign w:val="bottom"/>
                  <w:hideMark/>
                </w:tcPr>
                <w:p w:rsidR="00734B50" w:rsidRPr="00A661A8" w:rsidRDefault="00D0447F" w:rsidP="00734B50">
                  <w:pPr>
                    <w:ind w:left="0" w:firstLine="0"/>
                    <w:jc w:val="center"/>
                    <w:rPr>
                      <w:ins w:id="655" w:author="sufianrumi@yahoo.com" w:date="2016-09-20T13:22:00Z"/>
                      <w:rFonts w:ascii="Calibri" w:hAnsi="Calibri"/>
                      <w:color w:val="000000"/>
                      <w:sz w:val="18"/>
                      <w:szCs w:val="22"/>
                      <w:highlight w:val="yellow"/>
                      <w:rPrChange w:id="656" w:author="DELL" w:date="2016-10-23T11:17:00Z">
                        <w:rPr>
                          <w:ins w:id="657" w:author="sufianrumi@yahoo.com" w:date="2016-09-20T13:22:00Z"/>
                          <w:rFonts w:ascii="Calibri" w:hAnsi="Calibri"/>
                          <w:color w:val="000000"/>
                          <w:sz w:val="22"/>
                          <w:szCs w:val="22"/>
                        </w:rPr>
                      </w:rPrChange>
                    </w:rPr>
                  </w:pPr>
                  <w:ins w:id="658" w:author="sufianrumi@yahoo.com" w:date="2016-09-20T13:22:00Z">
                    <w:r w:rsidRPr="00D0447F">
                      <w:rPr>
                        <w:rFonts w:ascii="Calibri" w:hAnsi="Calibri"/>
                        <w:color w:val="000000"/>
                        <w:sz w:val="18"/>
                        <w:szCs w:val="22"/>
                        <w:highlight w:val="yellow"/>
                        <w:rPrChange w:id="659" w:author="DELL" w:date="2016-10-23T11:17:00Z">
                          <w:rPr>
                            <w:rFonts w:ascii="Calibri" w:hAnsi="Calibri" w:cs="Tahoma"/>
                            <w:color w:val="000000"/>
                            <w:sz w:val="22"/>
                            <w:szCs w:val="22"/>
                            <w:lang w:bidi="bn-BD"/>
                          </w:rPr>
                        </w:rPrChange>
                      </w:rPr>
                      <w:t>8 - 30</w:t>
                    </w:r>
                  </w:ins>
                </w:p>
              </w:tc>
              <w:tc>
                <w:tcPr>
                  <w:tcW w:w="960" w:type="dxa"/>
                  <w:tcBorders>
                    <w:top w:val="nil"/>
                    <w:left w:val="nil"/>
                    <w:bottom w:val="single" w:sz="4" w:space="0" w:color="auto"/>
                    <w:right w:val="single" w:sz="4" w:space="0" w:color="auto"/>
                  </w:tcBorders>
                  <w:shd w:val="clear" w:color="auto" w:fill="auto"/>
                  <w:noWrap/>
                  <w:vAlign w:val="bottom"/>
                  <w:hideMark/>
                </w:tcPr>
                <w:p w:rsidR="00734B50" w:rsidRPr="00A661A8" w:rsidRDefault="00D0447F" w:rsidP="00734B50">
                  <w:pPr>
                    <w:ind w:left="0" w:firstLine="0"/>
                    <w:jc w:val="center"/>
                    <w:rPr>
                      <w:ins w:id="660" w:author="sufianrumi@yahoo.com" w:date="2016-09-20T13:22:00Z"/>
                      <w:rFonts w:ascii="Calibri" w:hAnsi="Calibri"/>
                      <w:color w:val="000000"/>
                      <w:sz w:val="18"/>
                      <w:szCs w:val="22"/>
                      <w:highlight w:val="yellow"/>
                      <w:rPrChange w:id="661" w:author="DELL" w:date="2016-10-23T11:17:00Z">
                        <w:rPr>
                          <w:ins w:id="662" w:author="sufianrumi@yahoo.com" w:date="2016-09-20T13:22:00Z"/>
                          <w:rFonts w:ascii="Calibri" w:hAnsi="Calibri"/>
                          <w:color w:val="000000"/>
                          <w:sz w:val="22"/>
                          <w:szCs w:val="22"/>
                        </w:rPr>
                      </w:rPrChange>
                    </w:rPr>
                  </w:pPr>
                  <w:ins w:id="663" w:author="sufianrumi@yahoo.com" w:date="2016-09-20T13:22:00Z">
                    <w:r w:rsidRPr="00D0447F">
                      <w:rPr>
                        <w:rFonts w:ascii="Calibri" w:hAnsi="Calibri"/>
                        <w:color w:val="000000"/>
                        <w:sz w:val="18"/>
                        <w:szCs w:val="22"/>
                        <w:highlight w:val="yellow"/>
                        <w:rPrChange w:id="664" w:author="DELL" w:date="2016-10-23T11:17:00Z">
                          <w:rPr>
                            <w:rFonts w:ascii="Calibri" w:hAnsi="Calibri" w:cs="Tahoma"/>
                            <w:color w:val="000000"/>
                            <w:sz w:val="18"/>
                            <w:szCs w:val="22"/>
                            <w:lang w:bidi="bn-BD"/>
                          </w:rPr>
                        </w:rPrChange>
                      </w:rPr>
                      <w:t>8 - 28</w:t>
                    </w:r>
                  </w:ins>
                </w:p>
              </w:tc>
            </w:tr>
            <w:tr w:rsidR="00734B50" w:rsidRPr="00A661A8" w:rsidTr="00734B50">
              <w:trPr>
                <w:trHeight w:val="300"/>
                <w:ins w:id="665" w:author="sufianrumi@yahoo.com" w:date="2016-09-20T13:22:00Z"/>
              </w:trPr>
              <w:tc>
                <w:tcPr>
                  <w:tcW w:w="2212" w:type="dxa"/>
                  <w:vMerge/>
                  <w:tcBorders>
                    <w:top w:val="nil"/>
                    <w:left w:val="single" w:sz="4" w:space="0" w:color="auto"/>
                    <w:bottom w:val="single" w:sz="4" w:space="0" w:color="000000"/>
                    <w:right w:val="nil"/>
                  </w:tcBorders>
                  <w:vAlign w:val="center"/>
                  <w:hideMark/>
                </w:tcPr>
                <w:p w:rsidR="00734B50" w:rsidRPr="00A661A8" w:rsidRDefault="00734B50" w:rsidP="00734B50">
                  <w:pPr>
                    <w:ind w:left="0" w:firstLine="0"/>
                    <w:rPr>
                      <w:ins w:id="666" w:author="sufianrumi@yahoo.com" w:date="2016-09-20T13:22:00Z"/>
                      <w:rFonts w:ascii="Calibri" w:hAnsi="Calibri"/>
                      <w:color w:val="000000"/>
                      <w:sz w:val="18"/>
                      <w:szCs w:val="22"/>
                      <w:highlight w:val="yellow"/>
                      <w:rPrChange w:id="667" w:author="DELL" w:date="2016-10-23T11:17:00Z">
                        <w:rPr>
                          <w:ins w:id="668" w:author="sufianrumi@yahoo.com" w:date="2016-09-20T13:22:00Z"/>
                          <w:rFonts w:ascii="Calibri" w:hAnsi="Calibri"/>
                          <w:color w:val="000000"/>
                          <w:sz w:val="22"/>
                          <w:szCs w:val="22"/>
                        </w:rPr>
                      </w:rPrChange>
                    </w:rPr>
                  </w:pPr>
                </w:p>
              </w:tc>
              <w:tc>
                <w:tcPr>
                  <w:tcW w:w="591" w:type="dxa"/>
                  <w:vMerge/>
                  <w:tcBorders>
                    <w:top w:val="nil"/>
                    <w:left w:val="single" w:sz="4" w:space="0" w:color="auto"/>
                    <w:bottom w:val="single" w:sz="4" w:space="0" w:color="000000"/>
                    <w:right w:val="single" w:sz="4" w:space="0" w:color="auto"/>
                  </w:tcBorders>
                  <w:vAlign w:val="center"/>
                  <w:hideMark/>
                </w:tcPr>
                <w:p w:rsidR="00734B50" w:rsidRPr="00A661A8" w:rsidRDefault="00734B50" w:rsidP="00734B50">
                  <w:pPr>
                    <w:ind w:left="0" w:firstLine="0"/>
                    <w:rPr>
                      <w:ins w:id="669" w:author="sufianrumi@yahoo.com" w:date="2016-09-20T13:22:00Z"/>
                      <w:rFonts w:ascii="Calibri" w:hAnsi="Calibri"/>
                      <w:color w:val="000000"/>
                      <w:sz w:val="18"/>
                      <w:szCs w:val="22"/>
                      <w:highlight w:val="yellow"/>
                      <w:rPrChange w:id="670" w:author="DELL" w:date="2016-10-23T11:17:00Z">
                        <w:rPr>
                          <w:ins w:id="671" w:author="sufianrumi@yahoo.com" w:date="2016-09-20T13:22:00Z"/>
                          <w:rFonts w:ascii="Calibri" w:hAnsi="Calibri"/>
                          <w:color w:val="000000"/>
                          <w:sz w:val="22"/>
                          <w:szCs w:val="22"/>
                        </w:rPr>
                      </w:rPrChange>
                    </w:rPr>
                  </w:pPr>
                </w:p>
              </w:tc>
              <w:tc>
                <w:tcPr>
                  <w:tcW w:w="1377" w:type="dxa"/>
                  <w:tcBorders>
                    <w:top w:val="nil"/>
                    <w:left w:val="nil"/>
                    <w:bottom w:val="single" w:sz="4" w:space="0" w:color="auto"/>
                    <w:right w:val="single" w:sz="4" w:space="0" w:color="auto"/>
                  </w:tcBorders>
                  <w:shd w:val="clear" w:color="auto" w:fill="auto"/>
                  <w:noWrap/>
                  <w:vAlign w:val="bottom"/>
                  <w:hideMark/>
                </w:tcPr>
                <w:p w:rsidR="00734B50" w:rsidRPr="00A661A8" w:rsidRDefault="00D0447F" w:rsidP="00734B50">
                  <w:pPr>
                    <w:ind w:left="0" w:firstLine="0"/>
                    <w:rPr>
                      <w:ins w:id="672" w:author="sufianrumi@yahoo.com" w:date="2016-09-20T13:22:00Z"/>
                      <w:rFonts w:ascii="Calibri" w:hAnsi="Calibri"/>
                      <w:color w:val="000000"/>
                      <w:sz w:val="18"/>
                      <w:szCs w:val="22"/>
                      <w:highlight w:val="yellow"/>
                      <w:rPrChange w:id="673" w:author="DELL" w:date="2016-10-23T11:17:00Z">
                        <w:rPr>
                          <w:ins w:id="674" w:author="sufianrumi@yahoo.com" w:date="2016-09-20T13:22:00Z"/>
                          <w:rFonts w:ascii="Calibri" w:hAnsi="Calibri"/>
                          <w:color w:val="000000"/>
                          <w:sz w:val="22"/>
                          <w:szCs w:val="22"/>
                        </w:rPr>
                      </w:rPrChange>
                    </w:rPr>
                  </w:pPr>
                  <w:ins w:id="675" w:author="sufianrumi@yahoo.com" w:date="2016-09-20T13:22:00Z">
                    <w:r w:rsidRPr="00D0447F">
                      <w:rPr>
                        <w:rFonts w:ascii="Calibri" w:hAnsi="Calibri"/>
                        <w:color w:val="000000"/>
                        <w:sz w:val="18"/>
                        <w:szCs w:val="22"/>
                        <w:highlight w:val="yellow"/>
                        <w:rPrChange w:id="676" w:author="DELL" w:date="2016-10-23T11:17:00Z">
                          <w:rPr>
                            <w:rFonts w:ascii="Calibri" w:hAnsi="Calibri" w:cs="Tahoma"/>
                            <w:color w:val="000000"/>
                            <w:sz w:val="22"/>
                            <w:szCs w:val="22"/>
                            <w:lang w:bidi="bn-BD"/>
                          </w:rPr>
                        </w:rPrChange>
                      </w:rPr>
                      <w:t>CM/PO/PM</w:t>
                    </w:r>
                  </w:ins>
                </w:p>
              </w:tc>
              <w:tc>
                <w:tcPr>
                  <w:tcW w:w="960" w:type="dxa"/>
                  <w:tcBorders>
                    <w:top w:val="nil"/>
                    <w:left w:val="nil"/>
                    <w:bottom w:val="single" w:sz="4" w:space="0" w:color="auto"/>
                    <w:right w:val="single" w:sz="4" w:space="0" w:color="auto"/>
                  </w:tcBorders>
                  <w:shd w:val="clear" w:color="000000" w:fill="FFFF00"/>
                  <w:noWrap/>
                  <w:vAlign w:val="bottom"/>
                  <w:hideMark/>
                </w:tcPr>
                <w:p w:rsidR="00734B50" w:rsidRPr="00A661A8" w:rsidRDefault="00D0447F" w:rsidP="00734B50">
                  <w:pPr>
                    <w:ind w:left="0" w:firstLine="0"/>
                    <w:jc w:val="center"/>
                    <w:rPr>
                      <w:ins w:id="677" w:author="sufianrumi@yahoo.com" w:date="2016-09-20T13:22:00Z"/>
                      <w:rFonts w:ascii="Calibri" w:hAnsi="Calibri"/>
                      <w:color w:val="000000"/>
                      <w:sz w:val="18"/>
                      <w:szCs w:val="22"/>
                      <w:highlight w:val="yellow"/>
                      <w:rPrChange w:id="678" w:author="DELL" w:date="2016-10-23T11:17:00Z">
                        <w:rPr>
                          <w:ins w:id="679" w:author="sufianrumi@yahoo.com" w:date="2016-09-20T13:22:00Z"/>
                          <w:rFonts w:ascii="Calibri" w:hAnsi="Calibri"/>
                          <w:color w:val="000000"/>
                          <w:sz w:val="22"/>
                          <w:szCs w:val="22"/>
                        </w:rPr>
                      </w:rPrChange>
                    </w:rPr>
                  </w:pPr>
                  <w:ins w:id="680" w:author="sufianrumi@yahoo.com" w:date="2016-09-20T13:22:00Z">
                    <w:r w:rsidRPr="00D0447F">
                      <w:rPr>
                        <w:rFonts w:ascii="Calibri" w:hAnsi="Calibri"/>
                        <w:color w:val="000000"/>
                        <w:sz w:val="18"/>
                        <w:szCs w:val="22"/>
                        <w:highlight w:val="yellow"/>
                        <w:rPrChange w:id="681" w:author="DELL" w:date="2016-10-23T11:17:00Z">
                          <w:rPr>
                            <w:rFonts w:ascii="Calibri" w:hAnsi="Calibri" w:cs="Tahoma"/>
                            <w:color w:val="000000"/>
                            <w:sz w:val="22"/>
                            <w:szCs w:val="22"/>
                            <w:lang w:bidi="bn-BD"/>
                          </w:rPr>
                        </w:rPrChange>
                      </w:rPr>
                      <w:t> </w:t>
                    </w:r>
                  </w:ins>
                </w:p>
              </w:tc>
              <w:tc>
                <w:tcPr>
                  <w:tcW w:w="960" w:type="dxa"/>
                  <w:tcBorders>
                    <w:top w:val="nil"/>
                    <w:left w:val="nil"/>
                    <w:bottom w:val="single" w:sz="4" w:space="0" w:color="auto"/>
                    <w:right w:val="single" w:sz="4" w:space="0" w:color="auto"/>
                  </w:tcBorders>
                  <w:shd w:val="clear" w:color="000000" w:fill="FFFFFF"/>
                  <w:noWrap/>
                  <w:vAlign w:val="bottom"/>
                  <w:hideMark/>
                </w:tcPr>
                <w:p w:rsidR="00734B50" w:rsidRPr="00A661A8" w:rsidRDefault="00D0447F" w:rsidP="00734B50">
                  <w:pPr>
                    <w:ind w:left="0" w:firstLine="0"/>
                    <w:jc w:val="center"/>
                    <w:rPr>
                      <w:ins w:id="682" w:author="sufianrumi@yahoo.com" w:date="2016-09-20T13:22:00Z"/>
                      <w:rFonts w:ascii="Calibri" w:hAnsi="Calibri"/>
                      <w:color w:val="000000"/>
                      <w:sz w:val="18"/>
                      <w:szCs w:val="22"/>
                      <w:highlight w:val="yellow"/>
                      <w:rPrChange w:id="683" w:author="DELL" w:date="2016-10-23T11:17:00Z">
                        <w:rPr>
                          <w:ins w:id="684" w:author="sufianrumi@yahoo.com" w:date="2016-09-20T13:22:00Z"/>
                          <w:rFonts w:ascii="Calibri" w:hAnsi="Calibri"/>
                          <w:color w:val="000000"/>
                          <w:sz w:val="22"/>
                          <w:szCs w:val="22"/>
                        </w:rPr>
                      </w:rPrChange>
                    </w:rPr>
                  </w:pPr>
                  <w:ins w:id="685" w:author="sufianrumi@yahoo.com" w:date="2016-09-20T13:22:00Z">
                    <w:r w:rsidRPr="00D0447F">
                      <w:rPr>
                        <w:rFonts w:ascii="Calibri" w:hAnsi="Calibri"/>
                        <w:color w:val="000000"/>
                        <w:sz w:val="18"/>
                        <w:szCs w:val="22"/>
                        <w:highlight w:val="yellow"/>
                        <w:rPrChange w:id="686" w:author="DELL" w:date="2016-10-23T11:17:00Z">
                          <w:rPr>
                            <w:rFonts w:ascii="Calibri" w:hAnsi="Calibri" w:cs="Tahoma"/>
                            <w:color w:val="000000"/>
                            <w:sz w:val="22"/>
                            <w:szCs w:val="22"/>
                            <w:lang w:bidi="bn-BD"/>
                          </w:rPr>
                        </w:rPrChange>
                      </w:rPr>
                      <w:t>3</w:t>
                    </w:r>
                  </w:ins>
                </w:p>
              </w:tc>
              <w:tc>
                <w:tcPr>
                  <w:tcW w:w="960" w:type="dxa"/>
                  <w:tcBorders>
                    <w:top w:val="nil"/>
                    <w:left w:val="nil"/>
                    <w:bottom w:val="single" w:sz="4" w:space="0" w:color="auto"/>
                    <w:right w:val="single" w:sz="4" w:space="0" w:color="auto"/>
                  </w:tcBorders>
                  <w:shd w:val="clear" w:color="auto" w:fill="auto"/>
                  <w:noWrap/>
                  <w:vAlign w:val="bottom"/>
                  <w:hideMark/>
                </w:tcPr>
                <w:p w:rsidR="00734B50" w:rsidRPr="00A661A8" w:rsidRDefault="00D0447F" w:rsidP="00734B50">
                  <w:pPr>
                    <w:ind w:left="0" w:firstLine="0"/>
                    <w:jc w:val="center"/>
                    <w:rPr>
                      <w:ins w:id="687" w:author="sufianrumi@yahoo.com" w:date="2016-09-20T13:22:00Z"/>
                      <w:rFonts w:ascii="Calibri" w:hAnsi="Calibri"/>
                      <w:color w:val="000000"/>
                      <w:sz w:val="18"/>
                      <w:szCs w:val="22"/>
                      <w:highlight w:val="yellow"/>
                      <w:rPrChange w:id="688" w:author="DELL" w:date="2016-10-23T11:17:00Z">
                        <w:rPr>
                          <w:ins w:id="689" w:author="sufianrumi@yahoo.com" w:date="2016-09-20T13:22:00Z"/>
                          <w:rFonts w:ascii="Calibri" w:hAnsi="Calibri"/>
                          <w:color w:val="000000"/>
                          <w:sz w:val="22"/>
                          <w:szCs w:val="22"/>
                        </w:rPr>
                      </w:rPrChange>
                    </w:rPr>
                  </w:pPr>
                  <w:ins w:id="690" w:author="sufianrumi@yahoo.com" w:date="2016-10-16T16:56:00Z">
                    <w:r w:rsidRPr="00D0447F">
                      <w:rPr>
                        <w:rFonts w:ascii="Calibri" w:hAnsi="Calibri"/>
                        <w:color w:val="000000"/>
                        <w:sz w:val="18"/>
                        <w:szCs w:val="22"/>
                        <w:highlight w:val="yellow"/>
                        <w:rPrChange w:id="691" w:author="DELL" w:date="2016-10-23T11:17:00Z">
                          <w:rPr>
                            <w:rFonts w:ascii="Calibri" w:hAnsi="Calibri" w:cs="Tahoma"/>
                            <w:color w:val="000000"/>
                            <w:sz w:val="18"/>
                            <w:szCs w:val="22"/>
                            <w:lang w:bidi="bn-BD"/>
                          </w:rPr>
                        </w:rPrChange>
                      </w:rPr>
                      <w:t>3</w:t>
                    </w:r>
                  </w:ins>
                </w:p>
              </w:tc>
              <w:tc>
                <w:tcPr>
                  <w:tcW w:w="960" w:type="dxa"/>
                  <w:tcBorders>
                    <w:top w:val="nil"/>
                    <w:left w:val="nil"/>
                    <w:bottom w:val="single" w:sz="4" w:space="0" w:color="auto"/>
                    <w:right w:val="single" w:sz="4" w:space="0" w:color="auto"/>
                  </w:tcBorders>
                  <w:shd w:val="clear" w:color="auto" w:fill="auto"/>
                  <w:noWrap/>
                  <w:vAlign w:val="bottom"/>
                  <w:hideMark/>
                </w:tcPr>
                <w:p w:rsidR="00734B50" w:rsidRPr="00A661A8" w:rsidRDefault="00D0447F" w:rsidP="00734B50">
                  <w:pPr>
                    <w:ind w:left="0" w:firstLine="0"/>
                    <w:jc w:val="center"/>
                    <w:rPr>
                      <w:ins w:id="692" w:author="sufianrumi@yahoo.com" w:date="2016-09-20T13:22:00Z"/>
                      <w:rFonts w:ascii="Calibri" w:hAnsi="Calibri"/>
                      <w:color w:val="000000"/>
                      <w:sz w:val="18"/>
                      <w:szCs w:val="22"/>
                      <w:highlight w:val="yellow"/>
                      <w:rPrChange w:id="693" w:author="DELL" w:date="2016-10-23T11:17:00Z">
                        <w:rPr>
                          <w:ins w:id="694" w:author="sufianrumi@yahoo.com" w:date="2016-09-20T13:22:00Z"/>
                          <w:rFonts w:ascii="Calibri" w:hAnsi="Calibri"/>
                          <w:color w:val="000000"/>
                          <w:sz w:val="22"/>
                          <w:szCs w:val="22"/>
                        </w:rPr>
                      </w:rPrChange>
                    </w:rPr>
                  </w:pPr>
                  <w:ins w:id="695" w:author="sufianrumi@yahoo.com" w:date="2016-09-20T13:22:00Z">
                    <w:r w:rsidRPr="00D0447F">
                      <w:rPr>
                        <w:rFonts w:ascii="Calibri" w:hAnsi="Calibri"/>
                        <w:color w:val="000000"/>
                        <w:sz w:val="18"/>
                        <w:szCs w:val="22"/>
                        <w:highlight w:val="yellow"/>
                        <w:rPrChange w:id="696" w:author="DELL" w:date="2016-10-23T11:17:00Z">
                          <w:rPr>
                            <w:rFonts w:ascii="Calibri" w:hAnsi="Calibri" w:cs="Tahoma"/>
                            <w:color w:val="000000"/>
                            <w:sz w:val="22"/>
                            <w:szCs w:val="22"/>
                            <w:lang w:bidi="bn-BD"/>
                          </w:rPr>
                        </w:rPrChange>
                      </w:rPr>
                      <w:t>4 - 7</w:t>
                    </w:r>
                  </w:ins>
                </w:p>
              </w:tc>
              <w:tc>
                <w:tcPr>
                  <w:tcW w:w="960" w:type="dxa"/>
                  <w:tcBorders>
                    <w:top w:val="nil"/>
                    <w:left w:val="nil"/>
                    <w:bottom w:val="single" w:sz="4" w:space="0" w:color="auto"/>
                    <w:right w:val="single" w:sz="4" w:space="0" w:color="auto"/>
                  </w:tcBorders>
                  <w:shd w:val="clear" w:color="auto" w:fill="auto"/>
                  <w:noWrap/>
                  <w:vAlign w:val="bottom"/>
                  <w:hideMark/>
                </w:tcPr>
                <w:p w:rsidR="00734B50" w:rsidRPr="00A661A8" w:rsidRDefault="00D0447F" w:rsidP="00734B50">
                  <w:pPr>
                    <w:ind w:left="0" w:firstLine="0"/>
                    <w:jc w:val="center"/>
                    <w:rPr>
                      <w:ins w:id="697" w:author="sufianrumi@yahoo.com" w:date="2016-09-20T13:22:00Z"/>
                      <w:rFonts w:ascii="Calibri" w:hAnsi="Calibri"/>
                      <w:color w:val="000000"/>
                      <w:sz w:val="18"/>
                      <w:szCs w:val="22"/>
                      <w:highlight w:val="yellow"/>
                      <w:rPrChange w:id="698" w:author="DELL" w:date="2016-10-23T11:17:00Z">
                        <w:rPr>
                          <w:ins w:id="699" w:author="sufianrumi@yahoo.com" w:date="2016-09-20T13:22:00Z"/>
                          <w:rFonts w:ascii="Calibri" w:hAnsi="Calibri"/>
                          <w:color w:val="000000"/>
                          <w:sz w:val="22"/>
                          <w:szCs w:val="22"/>
                        </w:rPr>
                      </w:rPrChange>
                    </w:rPr>
                  </w:pPr>
                  <w:ins w:id="700" w:author="sufianrumi@yahoo.com" w:date="2016-09-20T13:22:00Z">
                    <w:r w:rsidRPr="00D0447F">
                      <w:rPr>
                        <w:rFonts w:ascii="Calibri" w:hAnsi="Calibri"/>
                        <w:color w:val="000000"/>
                        <w:sz w:val="18"/>
                        <w:szCs w:val="22"/>
                        <w:highlight w:val="yellow"/>
                        <w:rPrChange w:id="701" w:author="DELL" w:date="2016-10-23T11:17:00Z">
                          <w:rPr>
                            <w:rFonts w:ascii="Calibri" w:hAnsi="Calibri" w:cs="Tahoma"/>
                            <w:color w:val="000000"/>
                            <w:sz w:val="22"/>
                            <w:szCs w:val="22"/>
                            <w:lang w:bidi="bn-BD"/>
                          </w:rPr>
                        </w:rPrChange>
                      </w:rPr>
                      <w:t>4 - 7</w:t>
                    </w:r>
                  </w:ins>
                </w:p>
              </w:tc>
            </w:tr>
            <w:tr w:rsidR="00734B50" w:rsidRPr="00A661A8" w:rsidTr="00734B50">
              <w:trPr>
                <w:trHeight w:val="300"/>
                <w:ins w:id="702" w:author="sufianrumi@yahoo.com" w:date="2016-09-20T13:22:00Z"/>
              </w:trPr>
              <w:tc>
                <w:tcPr>
                  <w:tcW w:w="2212" w:type="dxa"/>
                  <w:vMerge/>
                  <w:tcBorders>
                    <w:top w:val="nil"/>
                    <w:left w:val="single" w:sz="4" w:space="0" w:color="auto"/>
                    <w:bottom w:val="single" w:sz="4" w:space="0" w:color="000000"/>
                    <w:right w:val="nil"/>
                  </w:tcBorders>
                  <w:vAlign w:val="center"/>
                  <w:hideMark/>
                </w:tcPr>
                <w:p w:rsidR="00734B50" w:rsidRPr="00A661A8" w:rsidRDefault="00734B50" w:rsidP="00734B50">
                  <w:pPr>
                    <w:ind w:left="0" w:firstLine="0"/>
                    <w:rPr>
                      <w:ins w:id="703" w:author="sufianrumi@yahoo.com" w:date="2016-09-20T13:22:00Z"/>
                      <w:rFonts w:ascii="Calibri" w:hAnsi="Calibri"/>
                      <w:color w:val="000000"/>
                      <w:sz w:val="18"/>
                      <w:szCs w:val="22"/>
                      <w:highlight w:val="yellow"/>
                      <w:rPrChange w:id="704" w:author="DELL" w:date="2016-10-23T11:17:00Z">
                        <w:rPr>
                          <w:ins w:id="705" w:author="sufianrumi@yahoo.com" w:date="2016-09-20T13:22:00Z"/>
                          <w:rFonts w:ascii="Calibri" w:hAnsi="Calibri"/>
                          <w:color w:val="000000"/>
                          <w:sz w:val="22"/>
                          <w:szCs w:val="22"/>
                        </w:rPr>
                      </w:rPrChange>
                    </w:rPr>
                  </w:pPr>
                </w:p>
              </w:tc>
              <w:tc>
                <w:tcPr>
                  <w:tcW w:w="1968"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734B50" w:rsidRPr="00A661A8" w:rsidRDefault="00D0447F" w:rsidP="00734B50">
                  <w:pPr>
                    <w:ind w:left="0" w:firstLine="0"/>
                    <w:rPr>
                      <w:ins w:id="706" w:author="sufianrumi@yahoo.com" w:date="2016-09-20T13:22:00Z"/>
                      <w:rFonts w:ascii="Calibri" w:hAnsi="Calibri"/>
                      <w:color w:val="000000"/>
                      <w:sz w:val="18"/>
                      <w:szCs w:val="22"/>
                      <w:highlight w:val="yellow"/>
                      <w:rPrChange w:id="707" w:author="DELL" w:date="2016-10-23T11:17:00Z">
                        <w:rPr>
                          <w:ins w:id="708" w:author="sufianrumi@yahoo.com" w:date="2016-09-20T13:22:00Z"/>
                          <w:rFonts w:ascii="Calibri" w:hAnsi="Calibri"/>
                          <w:color w:val="000000"/>
                          <w:sz w:val="22"/>
                          <w:szCs w:val="22"/>
                        </w:rPr>
                      </w:rPrChange>
                    </w:rPr>
                  </w:pPr>
                  <w:ins w:id="709" w:author="sufianrumi@yahoo.com" w:date="2016-09-20T13:22:00Z">
                    <w:r w:rsidRPr="00D0447F">
                      <w:rPr>
                        <w:rFonts w:ascii="Calibri" w:hAnsi="Calibri"/>
                        <w:color w:val="000000"/>
                        <w:sz w:val="18"/>
                        <w:szCs w:val="22"/>
                        <w:highlight w:val="yellow"/>
                        <w:rPrChange w:id="710" w:author="DELL" w:date="2016-10-23T11:17:00Z">
                          <w:rPr>
                            <w:rFonts w:ascii="Calibri" w:hAnsi="Calibri" w:cs="Tahoma"/>
                            <w:color w:val="000000"/>
                            <w:sz w:val="22"/>
                            <w:szCs w:val="22"/>
                            <w:lang w:bidi="bn-BD"/>
                          </w:rPr>
                        </w:rPrChange>
                      </w:rPr>
                      <w:t>HO staff</w:t>
                    </w:r>
                  </w:ins>
                </w:p>
              </w:tc>
              <w:tc>
                <w:tcPr>
                  <w:tcW w:w="960" w:type="dxa"/>
                  <w:tcBorders>
                    <w:top w:val="nil"/>
                    <w:left w:val="nil"/>
                    <w:bottom w:val="single" w:sz="4" w:space="0" w:color="auto"/>
                    <w:right w:val="single" w:sz="4" w:space="0" w:color="auto"/>
                  </w:tcBorders>
                  <w:shd w:val="clear" w:color="000000" w:fill="FFFF00"/>
                  <w:noWrap/>
                  <w:vAlign w:val="bottom"/>
                  <w:hideMark/>
                </w:tcPr>
                <w:p w:rsidR="00734B50" w:rsidRPr="00A661A8" w:rsidRDefault="00D0447F" w:rsidP="00734B50">
                  <w:pPr>
                    <w:ind w:left="0" w:firstLine="0"/>
                    <w:jc w:val="center"/>
                    <w:rPr>
                      <w:ins w:id="711" w:author="sufianrumi@yahoo.com" w:date="2016-09-20T13:22:00Z"/>
                      <w:rFonts w:ascii="Calibri" w:hAnsi="Calibri"/>
                      <w:color w:val="000000"/>
                      <w:sz w:val="18"/>
                      <w:szCs w:val="22"/>
                      <w:highlight w:val="yellow"/>
                      <w:rPrChange w:id="712" w:author="DELL" w:date="2016-10-23T11:17:00Z">
                        <w:rPr>
                          <w:ins w:id="713" w:author="sufianrumi@yahoo.com" w:date="2016-09-20T13:22:00Z"/>
                          <w:rFonts w:ascii="Calibri" w:hAnsi="Calibri"/>
                          <w:color w:val="000000"/>
                          <w:sz w:val="22"/>
                          <w:szCs w:val="22"/>
                        </w:rPr>
                      </w:rPrChange>
                    </w:rPr>
                  </w:pPr>
                  <w:ins w:id="714" w:author="sufianrumi@yahoo.com" w:date="2016-09-20T13:22:00Z">
                    <w:r w:rsidRPr="00D0447F">
                      <w:rPr>
                        <w:rFonts w:ascii="Calibri" w:hAnsi="Calibri"/>
                        <w:color w:val="000000"/>
                        <w:sz w:val="18"/>
                        <w:szCs w:val="22"/>
                        <w:highlight w:val="yellow"/>
                        <w:rPrChange w:id="715" w:author="DELL" w:date="2016-10-23T11:17:00Z">
                          <w:rPr>
                            <w:rFonts w:ascii="Calibri" w:hAnsi="Calibri" w:cs="Tahoma"/>
                            <w:color w:val="000000"/>
                            <w:sz w:val="22"/>
                            <w:szCs w:val="22"/>
                            <w:lang w:bidi="bn-BD"/>
                          </w:rPr>
                        </w:rPrChange>
                      </w:rPr>
                      <w:t> </w:t>
                    </w:r>
                  </w:ins>
                </w:p>
              </w:tc>
              <w:tc>
                <w:tcPr>
                  <w:tcW w:w="960" w:type="dxa"/>
                  <w:tcBorders>
                    <w:top w:val="nil"/>
                    <w:left w:val="nil"/>
                    <w:bottom w:val="single" w:sz="4" w:space="0" w:color="auto"/>
                    <w:right w:val="single" w:sz="4" w:space="0" w:color="auto"/>
                  </w:tcBorders>
                  <w:shd w:val="clear" w:color="000000" w:fill="FFFFFF"/>
                  <w:noWrap/>
                  <w:vAlign w:val="bottom"/>
                  <w:hideMark/>
                </w:tcPr>
                <w:p w:rsidR="00734B50" w:rsidRPr="00A661A8" w:rsidRDefault="00D0447F" w:rsidP="00734B50">
                  <w:pPr>
                    <w:ind w:left="0" w:firstLine="0"/>
                    <w:jc w:val="center"/>
                    <w:rPr>
                      <w:ins w:id="716" w:author="sufianrumi@yahoo.com" w:date="2016-09-20T13:22:00Z"/>
                      <w:rFonts w:ascii="Calibri" w:hAnsi="Calibri"/>
                      <w:color w:val="000000"/>
                      <w:sz w:val="18"/>
                      <w:szCs w:val="22"/>
                      <w:highlight w:val="yellow"/>
                      <w:rPrChange w:id="717" w:author="DELL" w:date="2016-10-23T11:17:00Z">
                        <w:rPr>
                          <w:ins w:id="718" w:author="sufianrumi@yahoo.com" w:date="2016-09-20T13:22:00Z"/>
                          <w:rFonts w:ascii="Calibri" w:hAnsi="Calibri"/>
                          <w:color w:val="000000"/>
                          <w:sz w:val="22"/>
                          <w:szCs w:val="22"/>
                        </w:rPr>
                      </w:rPrChange>
                    </w:rPr>
                  </w:pPr>
                  <w:ins w:id="719" w:author="sufianrumi@yahoo.com" w:date="2016-09-20T13:22:00Z">
                    <w:r w:rsidRPr="00D0447F">
                      <w:rPr>
                        <w:rFonts w:ascii="Calibri" w:hAnsi="Calibri"/>
                        <w:color w:val="000000"/>
                        <w:sz w:val="18"/>
                        <w:szCs w:val="22"/>
                        <w:highlight w:val="yellow"/>
                        <w:rPrChange w:id="720" w:author="DELL" w:date="2016-10-23T11:17:00Z">
                          <w:rPr>
                            <w:rFonts w:ascii="Calibri" w:hAnsi="Calibri" w:cs="Tahoma"/>
                            <w:color w:val="000000"/>
                            <w:sz w:val="22"/>
                            <w:szCs w:val="22"/>
                            <w:lang w:bidi="bn-BD"/>
                          </w:rPr>
                        </w:rPrChange>
                      </w:rPr>
                      <w:t>3</w:t>
                    </w:r>
                  </w:ins>
                </w:p>
              </w:tc>
              <w:tc>
                <w:tcPr>
                  <w:tcW w:w="960" w:type="dxa"/>
                  <w:tcBorders>
                    <w:top w:val="nil"/>
                    <w:left w:val="nil"/>
                    <w:bottom w:val="single" w:sz="4" w:space="0" w:color="auto"/>
                    <w:right w:val="single" w:sz="4" w:space="0" w:color="auto"/>
                  </w:tcBorders>
                  <w:shd w:val="clear" w:color="auto" w:fill="auto"/>
                  <w:noWrap/>
                  <w:vAlign w:val="bottom"/>
                  <w:hideMark/>
                </w:tcPr>
                <w:p w:rsidR="00734B50" w:rsidRPr="00A661A8" w:rsidRDefault="00D0447F" w:rsidP="00734B50">
                  <w:pPr>
                    <w:ind w:left="0" w:firstLine="0"/>
                    <w:jc w:val="center"/>
                    <w:rPr>
                      <w:ins w:id="721" w:author="sufianrumi@yahoo.com" w:date="2016-09-20T13:22:00Z"/>
                      <w:rFonts w:ascii="Calibri" w:hAnsi="Calibri"/>
                      <w:color w:val="000000"/>
                      <w:sz w:val="18"/>
                      <w:szCs w:val="22"/>
                      <w:highlight w:val="yellow"/>
                      <w:rPrChange w:id="722" w:author="DELL" w:date="2016-10-23T11:17:00Z">
                        <w:rPr>
                          <w:ins w:id="723" w:author="sufianrumi@yahoo.com" w:date="2016-09-20T13:22:00Z"/>
                          <w:rFonts w:ascii="Calibri" w:hAnsi="Calibri"/>
                          <w:color w:val="000000"/>
                          <w:sz w:val="22"/>
                          <w:szCs w:val="22"/>
                        </w:rPr>
                      </w:rPrChange>
                    </w:rPr>
                  </w:pPr>
                  <w:ins w:id="724" w:author="sufianrumi@yahoo.com" w:date="2016-10-16T16:56:00Z">
                    <w:r w:rsidRPr="00D0447F">
                      <w:rPr>
                        <w:rFonts w:ascii="Calibri" w:hAnsi="Calibri"/>
                        <w:color w:val="000000"/>
                        <w:sz w:val="18"/>
                        <w:szCs w:val="22"/>
                        <w:highlight w:val="yellow"/>
                        <w:rPrChange w:id="725" w:author="DELL" w:date="2016-10-23T11:17:00Z">
                          <w:rPr>
                            <w:rFonts w:ascii="Calibri" w:hAnsi="Calibri" w:cs="Tahoma"/>
                            <w:color w:val="000000"/>
                            <w:sz w:val="18"/>
                            <w:szCs w:val="22"/>
                            <w:lang w:bidi="bn-BD"/>
                          </w:rPr>
                        </w:rPrChange>
                      </w:rPr>
                      <w:t>3</w:t>
                    </w:r>
                  </w:ins>
                </w:p>
              </w:tc>
              <w:tc>
                <w:tcPr>
                  <w:tcW w:w="960" w:type="dxa"/>
                  <w:tcBorders>
                    <w:top w:val="nil"/>
                    <w:left w:val="nil"/>
                    <w:bottom w:val="single" w:sz="4" w:space="0" w:color="auto"/>
                    <w:right w:val="single" w:sz="4" w:space="0" w:color="auto"/>
                  </w:tcBorders>
                  <w:shd w:val="clear" w:color="auto" w:fill="auto"/>
                  <w:noWrap/>
                  <w:vAlign w:val="bottom"/>
                  <w:hideMark/>
                </w:tcPr>
                <w:p w:rsidR="00734B50" w:rsidRPr="00A661A8" w:rsidRDefault="00D0447F" w:rsidP="00734B50">
                  <w:pPr>
                    <w:ind w:left="0" w:firstLine="0"/>
                    <w:jc w:val="center"/>
                    <w:rPr>
                      <w:ins w:id="726" w:author="sufianrumi@yahoo.com" w:date="2016-09-20T13:22:00Z"/>
                      <w:rFonts w:ascii="Calibri" w:hAnsi="Calibri"/>
                      <w:color w:val="000000"/>
                      <w:sz w:val="18"/>
                      <w:szCs w:val="22"/>
                      <w:highlight w:val="yellow"/>
                      <w:rPrChange w:id="727" w:author="DELL" w:date="2016-10-23T11:17:00Z">
                        <w:rPr>
                          <w:ins w:id="728" w:author="sufianrumi@yahoo.com" w:date="2016-09-20T13:22:00Z"/>
                          <w:rFonts w:ascii="Calibri" w:hAnsi="Calibri"/>
                          <w:color w:val="000000"/>
                          <w:sz w:val="22"/>
                          <w:szCs w:val="22"/>
                        </w:rPr>
                      </w:rPrChange>
                    </w:rPr>
                  </w:pPr>
                  <w:ins w:id="729" w:author="sufianrumi@yahoo.com" w:date="2016-09-20T13:22:00Z">
                    <w:r w:rsidRPr="00D0447F">
                      <w:rPr>
                        <w:rFonts w:ascii="Calibri" w:hAnsi="Calibri"/>
                        <w:color w:val="000000"/>
                        <w:sz w:val="18"/>
                        <w:szCs w:val="22"/>
                        <w:highlight w:val="yellow"/>
                        <w:rPrChange w:id="730" w:author="DELL" w:date="2016-10-23T11:17:00Z">
                          <w:rPr>
                            <w:rFonts w:ascii="Calibri" w:hAnsi="Calibri" w:cs="Tahoma"/>
                            <w:color w:val="000000"/>
                            <w:sz w:val="22"/>
                            <w:szCs w:val="22"/>
                            <w:lang w:bidi="bn-BD"/>
                          </w:rPr>
                        </w:rPrChange>
                      </w:rPr>
                      <w:t>4 - 7</w:t>
                    </w:r>
                  </w:ins>
                </w:p>
              </w:tc>
              <w:tc>
                <w:tcPr>
                  <w:tcW w:w="960" w:type="dxa"/>
                  <w:tcBorders>
                    <w:top w:val="nil"/>
                    <w:left w:val="nil"/>
                    <w:bottom w:val="single" w:sz="4" w:space="0" w:color="auto"/>
                    <w:right w:val="single" w:sz="4" w:space="0" w:color="auto"/>
                  </w:tcBorders>
                  <w:shd w:val="clear" w:color="auto" w:fill="auto"/>
                  <w:noWrap/>
                  <w:vAlign w:val="bottom"/>
                  <w:hideMark/>
                </w:tcPr>
                <w:p w:rsidR="00734B50" w:rsidRPr="00A661A8" w:rsidRDefault="00D0447F" w:rsidP="00734B50">
                  <w:pPr>
                    <w:ind w:left="0" w:firstLine="0"/>
                    <w:jc w:val="center"/>
                    <w:rPr>
                      <w:ins w:id="731" w:author="sufianrumi@yahoo.com" w:date="2016-09-20T13:22:00Z"/>
                      <w:rFonts w:ascii="Calibri" w:hAnsi="Calibri"/>
                      <w:color w:val="000000"/>
                      <w:sz w:val="18"/>
                      <w:szCs w:val="22"/>
                      <w:highlight w:val="yellow"/>
                      <w:rPrChange w:id="732" w:author="DELL" w:date="2016-10-23T11:17:00Z">
                        <w:rPr>
                          <w:ins w:id="733" w:author="sufianrumi@yahoo.com" w:date="2016-09-20T13:22:00Z"/>
                          <w:rFonts w:ascii="Calibri" w:hAnsi="Calibri"/>
                          <w:color w:val="000000"/>
                          <w:sz w:val="22"/>
                          <w:szCs w:val="22"/>
                        </w:rPr>
                      </w:rPrChange>
                    </w:rPr>
                  </w:pPr>
                  <w:ins w:id="734" w:author="sufianrumi@yahoo.com" w:date="2016-09-20T13:22:00Z">
                    <w:r w:rsidRPr="00D0447F">
                      <w:rPr>
                        <w:rFonts w:ascii="Calibri" w:hAnsi="Calibri"/>
                        <w:color w:val="000000"/>
                        <w:sz w:val="18"/>
                        <w:szCs w:val="22"/>
                        <w:highlight w:val="yellow"/>
                        <w:rPrChange w:id="735" w:author="DELL" w:date="2016-10-23T11:17:00Z">
                          <w:rPr>
                            <w:rFonts w:ascii="Calibri" w:hAnsi="Calibri" w:cs="Tahoma"/>
                            <w:color w:val="000000"/>
                            <w:sz w:val="22"/>
                            <w:szCs w:val="22"/>
                            <w:lang w:bidi="bn-BD"/>
                          </w:rPr>
                        </w:rPrChange>
                      </w:rPr>
                      <w:t>4 - 7</w:t>
                    </w:r>
                  </w:ins>
                </w:p>
              </w:tc>
            </w:tr>
            <w:tr w:rsidR="000E2D00" w:rsidRPr="00A661A8" w:rsidTr="00734B50">
              <w:trPr>
                <w:trHeight w:val="300"/>
                <w:ins w:id="736" w:author="sufianrumi@yahoo.com" w:date="2016-09-20T13:22:00Z"/>
              </w:trPr>
              <w:tc>
                <w:tcPr>
                  <w:tcW w:w="418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E2D00" w:rsidRPr="00A661A8" w:rsidRDefault="00D0447F" w:rsidP="000E2D00">
                  <w:pPr>
                    <w:ind w:left="0" w:firstLine="0"/>
                    <w:rPr>
                      <w:ins w:id="737" w:author="sufianrumi@yahoo.com" w:date="2016-09-20T13:22:00Z"/>
                      <w:rFonts w:ascii="Calibri" w:hAnsi="Calibri"/>
                      <w:color w:val="000000"/>
                      <w:sz w:val="18"/>
                      <w:szCs w:val="22"/>
                      <w:highlight w:val="yellow"/>
                      <w:rPrChange w:id="738" w:author="DELL" w:date="2016-10-23T11:17:00Z">
                        <w:rPr>
                          <w:ins w:id="739" w:author="sufianrumi@yahoo.com" w:date="2016-09-20T13:22:00Z"/>
                          <w:rFonts w:ascii="Calibri" w:hAnsi="Calibri"/>
                          <w:color w:val="000000"/>
                          <w:sz w:val="22"/>
                          <w:szCs w:val="22"/>
                        </w:rPr>
                      </w:rPrChange>
                    </w:rPr>
                  </w:pPr>
                  <w:ins w:id="740" w:author="sufianrumi@yahoo.com" w:date="2016-09-20T13:22:00Z">
                    <w:r w:rsidRPr="00D0447F">
                      <w:rPr>
                        <w:rFonts w:ascii="Calibri" w:hAnsi="Calibri"/>
                        <w:color w:val="000000"/>
                        <w:sz w:val="18"/>
                        <w:szCs w:val="22"/>
                        <w:highlight w:val="yellow"/>
                        <w:rPrChange w:id="741" w:author="DELL" w:date="2016-10-23T11:17:00Z">
                          <w:rPr>
                            <w:rFonts w:ascii="Calibri" w:hAnsi="Calibri" w:cs="Tahoma"/>
                            <w:color w:val="000000"/>
                            <w:sz w:val="22"/>
                            <w:szCs w:val="22"/>
                            <w:lang w:bidi="bn-BD"/>
                          </w:rPr>
                        </w:rPrChange>
                      </w:rPr>
                      <w:t>S/Director</w:t>
                    </w:r>
                  </w:ins>
                </w:p>
              </w:tc>
              <w:tc>
                <w:tcPr>
                  <w:tcW w:w="960" w:type="dxa"/>
                  <w:tcBorders>
                    <w:top w:val="nil"/>
                    <w:left w:val="nil"/>
                    <w:bottom w:val="single" w:sz="4" w:space="0" w:color="auto"/>
                    <w:right w:val="single" w:sz="4" w:space="0" w:color="auto"/>
                  </w:tcBorders>
                  <w:shd w:val="clear" w:color="000000" w:fill="FFFF00"/>
                  <w:noWrap/>
                  <w:vAlign w:val="bottom"/>
                  <w:hideMark/>
                </w:tcPr>
                <w:p w:rsidR="000E2D00" w:rsidRPr="00A661A8" w:rsidRDefault="00D0447F" w:rsidP="000E2D00">
                  <w:pPr>
                    <w:ind w:left="0" w:firstLine="0"/>
                    <w:jc w:val="center"/>
                    <w:rPr>
                      <w:ins w:id="742" w:author="sufianrumi@yahoo.com" w:date="2016-09-20T13:22:00Z"/>
                      <w:rFonts w:ascii="Calibri" w:hAnsi="Calibri"/>
                      <w:color w:val="000000"/>
                      <w:sz w:val="18"/>
                      <w:szCs w:val="22"/>
                      <w:highlight w:val="yellow"/>
                      <w:rPrChange w:id="743" w:author="DELL" w:date="2016-10-23T11:17:00Z">
                        <w:rPr>
                          <w:ins w:id="744" w:author="sufianrumi@yahoo.com" w:date="2016-09-20T13:22:00Z"/>
                          <w:rFonts w:ascii="Calibri" w:hAnsi="Calibri"/>
                          <w:color w:val="000000"/>
                          <w:sz w:val="22"/>
                          <w:szCs w:val="22"/>
                        </w:rPr>
                      </w:rPrChange>
                    </w:rPr>
                  </w:pPr>
                  <w:ins w:id="745" w:author="sufianrumi@yahoo.com" w:date="2016-09-20T13:22:00Z">
                    <w:r w:rsidRPr="00D0447F">
                      <w:rPr>
                        <w:rFonts w:ascii="Calibri" w:hAnsi="Calibri"/>
                        <w:color w:val="000000"/>
                        <w:sz w:val="18"/>
                        <w:szCs w:val="22"/>
                        <w:highlight w:val="yellow"/>
                        <w:rPrChange w:id="746" w:author="DELL" w:date="2016-10-23T11:17:00Z">
                          <w:rPr>
                            <w:rFonts w:ascii="Calibri" w:hAnsi="Calibri" w:cs="Tahoma"/>
                            <w:color w:val="000000"/>
                            <w:sz w:val="22"/>
                            <w:szCs w:val="22"/>
                            <w:lang w:bidi="bn-BD"/>
                          </w:rPr>
                        </w:rPrChange>
                      </w:rPr>
                      <w:t> </w:t>
                    </w:r>
                  </w:ins>
                </w:p>
              </w:tc>
              <w:tc>
                <w:tcPr>
                  <w:tcW w:w="960" w:type="dxa"/>
                  <w:tcBorders>
                    <w:top w:val="nil"/>
                    <w:left w:val="nil"/>
                    <w:bottom w:val="single" w:sz="4" w:space="0" w:color="auto"/>
                    <w:right w:val="single" w:sz="4" w:space="0" w:color="auto"/>
                  </w:tcBorders>
                  <w:shd w:val="clear" w:color="000000" w:fill="FFFFFF"/>
                  <w:noWrap/>
                  <w:vAlign w:val="bottom"/>
                  <w:hideMark/>
                </w:tcPr>
                <w:p w:rsidR="000E2D00" w:rsidRPr="00A661A8" w:rsidRDefault="00D0447F" w:rsidP="000E2D00">
                  <w:pPr>
                    <w:ind w:left="0" w:firstLine="0"/>
                    <w:jc w:val="center"/>
                    <w:rPr>
                      <w:ins w:id="747" w:author="sufianrumi@yahoo.com" w:date="2016-09-20T13:22:00Z"/>
                      <w:rFonts w:ascii="Calibri" w:hAnsi="Calibri"/>
                      <w:color w:val="000000"/>
                      <w:sz w:val="18"/>
                      <w:szCs w:val="22"/>
                      <w:highlight w:val="yellow"/>
                      <w:rPrChange w:id="748" w:author="DELL" w:date="2016-10-23T11:17:00Z">
                        <w:rPr>
                          <w:ins w:id="749" w:author="sufianrumi@yahoo.com" w:date="2016-09-20T13:22:00Z"/>
                          <w:rFonts w:ascii="Calibri" w:hAnsi="Calibri"/>
                          <w:color w:val="000000"/>
                          <w:sz w:val="22"/>
                          <w:szCs w:val="22"/>
                        </w:rPr>
                      </w:rPrChange>
                    </w:rPr>
                  </w:pPr>
                  <w:ins w:id="750" w:author="sufianrumi@yahoo.com" w:date="2016-09-20T13:22:00Z">
                    <w:r w:rsidRPr="00D0447F">
                      <w:rPr>
                        <w:rFonts w:ascii="Calibri" w:hAnsi="Calibri"/>
                        <w:color w:val="000000"/>
                        <w:sz w:val="18"/>
                        <w:szCs w:val="22"/>
                        <w:highlight w:val="yellow"/>
                        <w:rPrChange w:id="751" w:author="DELL" w:date="2016-10-23T11:17:00Z">
                          <w:rPr>
                            <w:rFonts w:ascii="Calibri" w:hAnsi="Calibri" w:cs="Tahoma"/>
                            <w:color w:val="000000"/>
                            <w:sz w:val="22"/>
                            <w:szCs w:val="22"/>
                            <w:lang w:bidi="bn-BD"/>
                          </w:rPr>
                        </w:rPrChange>
                      </w:rPr>
                      <w:t>3</w:t>
                    </w:r>
                  </w:ins>
                </w:p>
              </w:tc>
              <w:tc>
                <w:tcPr>
                  <w:tcW w:w="960" w:type="dxa"/>
                  <w:tcBorders>
                    <w:top w:val="nil"/>
                    <w:left w:val="nil"/>
                    <w:bottom w:val="single" w:sz="4" w:space="0" w:color="auto"/>
                    <w:right w:val="single" w:sz="4" w:space="0" w:color="auto"/>
                  </w:tcBorders>
                  <w:shd w:val="clear" w:color="auto" w:fill="auto"/>
                  <w:noWrap/>
                  <w:vAlign w:val="bottom"/>
                  <w:hideMark/>
                </w:tcPr>
                <w:p w:rsidR="000E2D00" w:rsidRPr="00A661A8" w:rsidRDefault="00D0447F">
                  <w:pPr>
                    <w:ind w:left="0" w:firstLine="0"/>
                    <w:jc w:val="center"/>
                    <w:rPr>
                      <w:ins w:id="752" w:author="sufianrumi@yahoo.com" w:date="2016-09-20T13:22:00Z"/>
                      <w:rFonts w:ascii="Calibri" w:hAnsi="Calibri"/>
                      <w:color w:val="000000"/>
                      <w:sz w:val="18"/>
                      <w:szCs w:val="22"/>
                      <w:highlight w:val="yellow"/>
                      <w:rPrChange w:id="753" w:author="DELL" w:date="2016-10-23T11:17:00Z">
                        <w:rPr>
                          <w:ins w:id="754" w:author="sufianrumi@yahoo.com" w:date="2016-09-20T13:22:00Z"/>
                          <w:rFonts w:ascii="Calibri" w:hAnsi="Calibri"/>
                          <w:color w:val="000000"/>
                          <w:sz w:val="22"/>
                          <w:szCs w:val="22"/>
                        </w:rPr>
                      </w:rPrChange>
                    </w:rPr>
                  </w:pPr>
                  <w:ins w:id="755" w:author="sufianrumi@yahoo.com" w:date="2016-10-16T16:52:00Z">
                    <w:r w:rsidRPr="00D0447F">
                      <w:rPr>
                        <w:rFonts w:ascii="Calibri" w:hAnsi="Calibri"/>
                        <w:color w:val="000000"/>
                        <w:sz w:val="18"/>
                        <w:szCs w:val="22"/>
                        <w:highlight w:val="yellow"/>
                        <w:rPrChange w:id="756" w:author="DELL" w:date="2016-10-23T11:17:00Z">
                          <w:rPr>
                            <w:rFonts w:ascii="Calibri" w:hAnsi="Calibri" w:cs="Tahoma"/>
                            <w:color w:val="000000"/>
                            <w:sz w:val="18"/>
                            <w:szCs w:val="22"/>
                            <w:lang w:bidi="bn-BD"/>
                          </w:rPr>
                        </w:rPrChange>
                      </w:rPr>
                      <w:t>3</w:t>
                    </w:r>
                  </w:ins>
                </w:p>
              </w:tc>
              <w:tc>
                <w:tcPr>
                  <w:tcW w:w="960" w:type="dxa"/>
                  <w:tcBorders>
                    <w:top w:val="nil"/>
                    <w:left w:val="nil"/>
                    <w:bottom w:val="single" w:sz="4" w:space="0" w:color="auto"/>
                    <w:right w:val="single" w:sz="4" w:space="0" w:color="auto"/>
                  </w:tcBorders>
                  <w:shd w:val="clear" w:color="auto" w:fill="auto"/>
                  <w:noWrap/>
                  <w:vAlign w:val="bottom"/>
                  <w:hideMark/>
                </w:tcPr>
                <w:p w:rsidR="000E2D00" w:rsidRPr="00A661A8" w:rsidRDefault="00D0447F" w:rsidP="000E2D00">
                  <w:pPr>
                    <w:ind w:left="0" w:firstLine="0"/>
                    <w:jc w:val="center"/>
                    <w:rPr>
                      <w:ins w:id="757" w:author="sufianrumi@yahoo.com" w:date="2016-09-20T13:22:00Z"/>
                      <w:rFonts w:ascii="Calibri" w:hAnsi="Calibri"/>
                      <w:color w:val="000000"/>
                      <w:sz w:val="18"/>
                      <w:szCs w:val="22"/>
                      <w:highlight w:val="yellow"/>
                      <w:rPrChange w:id="758" w:author="DELL" w:date="2016-10-23T11:17:00Z">
                        <w:rPr>
                          <w:ins w:id="759" w:author="sufianrumi@yahoo.com" w:date="2016-09-20T13:22:00Z"/>
                          <w:rFonts w:ascii="Calibri" w:hAnsi="Calibri"/>
                          <w:color w:val="000000"/>
                          <w:sz w:val="22"/>
                          <w:szCs w:val="22"/>
                        </w:rPr>
                      </w:rPrChange>
                    </w:rPr>
                  </w:pPr>
                  <w:ins w:id="760" w:author="sufianrumi@yahoo.com" w:date="2016-10-16T16:51:00Z">
                    <w:r w:rsidRPr="00D0447F">
                      <w:rPr>
                        <w:rFonts w:ascii="Calibri" w:hAnsi="Calibri"/>
                        <w:color w:val="000000"/>
                        <w:sz w:val="18"/>
                        <w:szCs w:val="22"/>
                        <w:highlight w:val="yellow"/>
                        <w:rPrChange w:id="761" w:author="DELL" w:date="2016-10-23T11:17:00Z">
                          <w:rPr>
                            <w:rFonts w:ascii="Calibri" w:hAnsi="Calibri" w:cs="Tahoma"/>
                            <w:color w:val="000000"/>
                            <w:sz w:val="18"/>
                            <w:szCs w:val="22"/>
                            <w:lang w:bidi="bn-BD"/>
                          </w:rPr>
                        </w:rPrChange>
                      </w:rPr>
                      <w:t>Up to 60</w:t>
                    </w:r>
                  </w:ins>
                </w:p>
              </w:tc>
              <w:tc>
                <w:tcPr>
                  <w:tcW w:w="960" w:type="dxa"/>
                  <w:tcBorders>
                    <w:top w:val="nil"/>
                    <w:left w:val="nil"/>
                    <w:bottom w:val="single" w:sz="4" w:space="0" w:color="auto"/>
                    <w:right w:val="single" w:sz="4" w:space="0" w:color="auto"/>
                  </w:tcBorders>
                  <w:shd w:val="clear" w:color="auto" w:fill="auto"/>
                  <w:noWrap/>
                  <w:vAlign w:val="bottom"/>
                  <w:hideMark/>
                </w:tcPr>
                <w:p w:rsidR="000E2D00" w:rsidRPr="00A661A8" w:rsidRDefault="00D0447F" w:rsidP="000E2D00">
                  <w:pPr>
                    <w:ind w:left="0" w:firstLine="0"/>
                    <w:jc w:val="center"/>
                    <w:rPr>
                      <w:ins w:id="762" w:author="sufianrumi@yahoo.com" w:date="2016-09-20T13:22:00Z"/>
                      <w:rFonts w:ascii="Calibri" w:hAnsi="Calibri"/>
                      <w:color w:val="000000"/>
                      <w:sz w:val="18"/>
                      <w:szCs w:val="22"/>
                      <w:highlight w:val="yellow"/>
                      <w:rPrChange w:id="763" w:author="DELL" w:date="2016-10-23T11:17:00Z">
                        <w:rPr>
                          <w:ins w:id="764" w:author="sufianrumi@yahoo.com" w:date="2016-09-20T13:22:00Z"/>
                          <w:rFonts w:ascii="Calibri" w:hAnsi="Calibri"/>
                          <w:color w:val="000000"/>
                          <w:sz w:val="22"/>
                          <w:szCs w:val="22"/>
                        </w:rPr>
                      </w:rPrChange>
                    </w:rPr>
                  </w:pPr>
                  <w:ins w:id="765" w:author="sufianrumi@yahoo.com" w:date="2016-10-16T16:51:00Z">
                    <w:r w:rsidRPr="00D0447F">
                      <w:rPr>
                        <w:rFonts w:ascii="Calibri" w:hAnsi="Calibri"/>
                        <w:color w:val="000000"/>
                        <w:sz w:val="18"/>
                        <w:szCs w:val="22"/>
                        <w:highlight w:val="yellow"/>
                        <w:rPrChange w:id="766" w:author="DELL" w:date="2016-10-23T11:17:00Z">
                          <w:rPr>
                            <w:rFonts w:ascii="Calibri" w:hAnsi="Calibri" w:cs="Tahoma"/>
                            <w:color w:val="000000"/>
                            <w:sz w:val="18"/>
                            <w:szCs w:val="22"/>
                            <w:lang w:bidi="bn-BD"/>
                          </w:rPr>
                        </w:rPrChange>
                      </w:rPr>
                      <w:t>Up to 28</w:t>
                    </w:r>
                  </w:ins>
                </w:p>
              </w:tc>
            </w:tr>
            <w:tr w:rsidR="000E2D00" w:rsidRPr="00A661A8" w:rsidTr="00734B50">
              <w:trPr>
                <w:trHeight w:val="300"/>
                <w:ins w:id="767" w:author="sufianrumi@yahoo.com" w:date="2016-09-20T13:22:00Z"/>
              </w:trPr>
              <w:tc>
                <w:tcPr>
                  <w:tcW w:w="418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E2D00" w:rsidRPr="00A661A8" w:rsidRDefault="00D0447F" w:rsidP="000E2D00">
                  <w:pPr>
                    <w:ind w:left="0" w:firstLine="0"/>
                    <w:rPr>
                      <w:ins w:id="768" w:author="sufianrumi@yahoo.com" w:date="2016-09-20T13:22:00Z"/>
                      <w:rFonts w:ascii="Calibri" w:hAnsi="Calibri"/>
                      <w:color w:val="000000"/>
                      <w:sz w:val="18"/>
                      <w:szCs w:val="22"/>
                      <w:highlight w:val="yellow"/>
                      <w:rPrChange w:id="769" w:author="DELL" w:date="2016-10-23T11:17:00Z">
                        <w:rPr>
                          <w:ins w:id="770" w:author="sufianrumi@yahoo.com" w:date="2016-09-20T13:22:00Z"/>
                          <w:rFonts w:ascii="Calibri" w:hAnsi="Calibri"/>
                          <w:color w:val="000000"/>
                          <w:sz w:val="22"/>
                          <w:szCs w:val="22"/>
                        </w:rPr>
                      </w:rPrChange>
                    </w:rPr>
                  </w:pPr>
                  <w:ins w:id="771" w:author="sufianrumi@yahoo.com" w:date="2016-09-20T13:22:00Z">
                    <w:r w:rsidRPr="00D0447F">
                      <w:rPr>
                        <w:rFonts w:ascii="Calibri" w:hAnsi="Calibri"/>
                        <w:color w:val="000000"/>
                        <w:sz w:val="18"/>
                        <w:szCs w:val="22"/>
                        <w:highlight w:val="yellow"/>
                        <w:rPrChange w:id="772" w:author="DELL" w:date="2016-10-23T11:17:00Z">
                          <w:rPr>
                            <w:rFonts w:ascii="Calibri" w:hAnsi="Calibri" w:cs="Tahoma"/>
                            <w:color w:val="000000"/>
                            <w:sz w:val="22"/>
                            <w:szCs w:val="22"/>
                            <w:lang w:bidi="bn-BD"/>
                          </w:rPr>
                        </w:rPrChange>
                      </w:rPr>
                      <w:t>S/DCS</w:t>
                    </w:r>
                  </w:ins>
                </w:p>
              </w:tc>
              <w:tc>
                <w:tcPr>
                  <w:tcW w:w="960" w:type="dxa"/>
                  <w:tcBorders>
                    <w:top w:val="nil"/>
                    <w:left w:val="nil"/>
                    <w:bottom w:val="single" w:sz="4" w:space="0" w:color="auto"/>
                    <w:right w:val="single" w:sz="4" w:space="0" w:color="auto"/>
                  </w:tcBorders>
                  <w:shd w:val="clear" w:color="auto" w:fill="auto"/>
                  <w:noWrap/>
                  <w:vAlign w:val="bottom"/>
                  <w:hideMark/>
                </w:tcPr>
                <w:p w:rsidR="000E2D00" w:rsidRPr="00A661A8" w:rsidRDefault="00D0447F" w:rsidP="000E2D00">
                  <w:pPr>
                    <w:ind w:left="0" w:firstLine="0"/>
                    <w:jc w:val="center"/>
                    <w:rPr>
                      <w:ins w:id="773" w:author="sufianrumi@yahoo.com" w:date="2016-09-20T13:22:00Z"/>
                      <w:rFonts w:ascii="Calibri" w:hAnsi="Calibri"/>
                      <w:color w:val="000000"/>
                      <w:sz w:val="18"/>
                      <w:szCs w:val="22"/>
                      <w:highlight w:val="yellow"/>
                      <w:rPrChange w:id="774" w:author="DELL" w:date="2016-10-23T11:17:00Z">
                        <w:rPr>
                          <w:ins w:id="775" w:author="sufianrumi@yahoo.com" w:date="2016-09-20T13:22:00Z"/>
                          <w:rFonts w:ascii="Calibri" w:hAnsi="Calibri"/>
                          <w:color w:val="000000"/>
                          <w:sz w:val="22"/>
                          <w:szCs w:val="22"/>
                        </w:rPr>
                      </w:rPrChange>
                    </w:rPr>
                  </w:pPr>
                  <w:ins w:id="776" w:author="sufianrumi@yahoo.com" w:date="2016-09-20T13:22:00Z">
                    <w:r w:rsidRPr="00D0447F">
                      <w:rPr>
                        <w:rFonts w:ascii="Calibri" w:hAnsi="Calibri"/>
                        <w:color w:val="000000"/>
                        <w:sz w:val="18"/>
                        <w:szCs w:val="22"/>
                        <w:highlight w:val="yellow"/>
                        <w:rPrChange w:id="777" w:author="DELL" w:date="2016-10-23T11:17:00Z">
                          <w:rPr>
                            <w:rFonts w:ascii="Calibri" w:hAnsi="Calibri" w:cs="Tahoma"/>
                            <w:color w:val="000000"/>
                            <w:sz w:val="22"/>
                            <w:szCs w:val="22"/>
                            <w:lang w:bidi="bn-BD"/>
                          </w:rPr>
                        </w:rPrChange>
                      </w:rPr>
                      <w:t>4 - 30</w:t>
                    </w:r>
                  </w:ins>
                </w:p>
              </w:tc>
              <w:tc>
                <w:tcPr>
                  <w:tcW w:w="960" w:type="dxa"/>
                  <w:tcBorders>
                    <w:top w:val="nil"/>
                    <w:left w:val="nil"/>
                    <w:bottom w:val="single" w:sz="4" w:space="0" w:color="auto"/>
                    <w:right w:val="single" w:sz="4" w:space="0" w:color="auto"/>
                  </w:tcBorders>
                  <w:shd w:val="clear" w:color="auto" w:fill="auto"/>
                  <w:noWrap/>
                  <w:vAlign w:val="bottom"/>
                  <w:hideMark/>
                </w:tcPr>
                <w:p w:rsidR="000E2D00" w:rsidRPr="00A661A8" w:rsidRDefault="00D0447F" w:rsidP="000E2D00">
                  <w:pPr>
                    <w:ind w:left="0" w:firstLine="0"/>
                    <w:jc w:val="center"/>
                    <w:rPr>
                      <w:ins w:id="778" w:author="sufianrumi@yahoo.com" w:date="2016-09-20T13:22:00Z"/>
                      <w:rFonts w:ascii="Calibri" w:hAnsi="Calibri"/>
                      <w:color w:val="000000"/>
                      <w:sz w:val="18"/>
                      <w:szCs w:val="22"/>
                      <w:highlight w:val="yellow"/>
                      <w:rPrChange w:id="779" w:author="DELL" w:date="2016-10-23T11:17:00Z">
                        <w:rPr>
                          <w:ins w:id="780" w:author="sufianrumi@yahoo.com" w:date="2016-09-20T13:22:00Z"/>
                          <w:rFonts w:ascii="Calibri" w:hAnsi="Calibri"/>
                          <w:color w:val="000000"/>
                          <w:sz w:val="22"/>
                          <w:szCs w:val="22"/>
                        </w:rPr>
                      </w:rPrChange>
                    </w:rPr>
                  </w:pPr>
                  <w:ins w:id="781" w:author="sufianrumi@yahoo.com" w:date="2016-10-16T16:48:00Z">
                    <w:r w:rsidRPr="00D0447F">
                      <w:rPr>
                        <w:rFonts w:ascii="Calibri" w:hAnsi="Calibri"/>
                        <w:color w:val="000000"/>
                        <w:sz w:val="18"/>
                        <w:szCs w:val="22"/>
                        <w:highlight w:val="yellow"/>
                        <w:rPrChange w:id="782" w:author="DELL" w:date="2016-10-23T11:17:00Z">
                          <w:rPr>
                            <w:rFonts w:ascii="Calibri" w:hAnsi="Calibri" w:cs="Tahoma"/>
                            <w:color w:val="000000"/>
                            <w:sz w:val="18"/>
                            <w:szCs w:val="22"/>
                            <w:lang w:bidi="bn-BD"/>
                          </w:rPr>
                        </w:rPrChange>
                      </w:rPr>
                      <w:t>3</w:t>
                    </w:r>
                  </w:ins>
                </w:p>
              </w:tc>
              <w:tc>
                <w:tcPr>
                  <w:tcW w:w="960" w:type="dxa"/>
                  <w:tcBorders>
                    <w:top w:val="nil"/>
                    <w:left w:val="nil"/>
                    <w:bottom w:val="single" w:sz="4" w:space="0" w:color="auto"/>
                    <w:right w:val="single" w:sz="4" w:space="0" w:color="auto"/>
                  </w:tcBorders>
                  <w:shd w:val="clear" w:color="auto" w:fill="auto"/>
                  <w:noWrap/>
                  <w:vAlign w:val="bottom"/>
                  <w:hideMark/>
                </w:tcPr>
                <w:p w:rsidR="000E2D00" w:rsidRPr="00A661A8" w:rsidRDefault="00D0447F" w:rsidP="000E2D00">
                  <w:pPr>
                    <w:ind w:left="0" w:firstLine="0"/>
                    <w:jc w:val="center"/>
                    <w:rPr>
                      <w:ins w:id="783" w:author="sufianrumi@yahoo.com" w:date="2016-09-20T13:22:00Z"/>
                      <w:rFonts w:ascii="Calibri" w:hAnsi="Calibri"/>
                      <w:color w:val="000000"/>
                      <w:sz w:val="18"/>
                      <w:szCs w:val="22"/>
                      <w:highlight w:val="yellow"/>
                      <w:rPrChange w:id="784" w:author="DELL" w:date="2016-10-23T11:17:00Z">
                        <w:rPr>
                          <w:ins w:id="785" w:author="sufianrumi@yahoo.com" w:date="2016-09-20T13:22:00Z"/>
                          <w:rFonts w:ascii="Calibri" w:hAnsi="Calibri"/>
                          <w:color w:val="000000"/>
                          <w:sz w:val="22"/>
                          <w:szCs w:val="22"/>
                        </w:rPr>
                      </w:rPrChange>
                    </w:rPr>
                  </w:pPr>
                  <w:ins w:id="786" w:author="sufianrumi@yahoo.com" w:date="2016-10-16T16:52:00Z">
                    <w:r w:rsidRPr="00D0447F">
                      <w:rPr>
                        <w:rFonts w:ascii="Calibri" w:hAnsi="Calibri"/>
                        <w:color w:val="000000"/>
                        <w:sz w:val="18"/>
                        <w:szCs w:val="22"/>
                        <w:highlight w:val="yellow"/>
                        <w:rPrChange w:id="787" w:author="DELL" w:date="2016-10-23T11:17:00Z">
                          <w:rPr>
                            <w:rFonts w:ascii="Calibri" w:hAnsi="Calibri" w:cs="Tahoma"/>
                            <w:color w:val="000000"/>
                            <w:sz w:val="18"/>
                            <w:szCs w:val="22"/>
                            <w:lang w:bidi="bn-BD"/>
                          </w:rPr>
                        </w:rPrChange>
                      </w:rPr>
                      <w:t>3</w:t>
                    </w:r>
                  </w:ins>
                </w:p>
              </w:tc>
              <w:tc>
                <w:tcPr>
                  <w:tcW w:w="960" w:type="dxa"/>
                  <w:tcBorders>
                    <w:top w:val="nil"/>
                    <w:left w:val="nil"/>
                    <w:bottom w:val="single" w:sz="4" w:space="0" w:color="auto"/>
                    <w:right w:val="single" w:sz="4" w:space="0" w:color="auto"/>
                  </w:tcBorders>
                  <w:shd w:val="clear" w:color="auto" w:fill="auto"/>
                  <w:noWrap/>
                  <w:vAlign w:val="bottom"/>
                  <w:hideMark/>
                </w:tcPr>
                <w:p w:rsidR="000E2D00" w:rsidRPr="00A661A8" w:rsidRDefault="00D0447F" w:rsidP="000E2D00">
                  <w:pPr>
                    <w:ind w:left="0" w:firstLine="0"/>
                    <w:jc w:val="center"/>
                    <w:rPr>
                      <w:ins w:id="788" w:author="sufianrumi@yahoo.com" w:date="2016-09-20T13:22:00Z"/>
                      <w:rFonts w:ascii="Calibri" w:hAnsi="Calibri"/>
                      <w:color w:val="000000"/>
                      <w:sz w:val="18"/>
                      <w:szCs w:val="22"/>
                      <w:highlight w:val="yellow"/>
                      <w:rPrChange w:id="789" w:author="DELL" w:date="2016-10-23T11:17:00Z">
                        <w:rPr>
                          <w:ins w:id="790" w:author="sufianrumi@yahoo.com" w:date="2016-09-20T13:22:00Z"/>
                          <w:rFonts w:ascii="Calibri" w:hAnsi="Calibri"/>
                          <w:color w:val="000000"/>
                          <w:sz w:val="22"/>
                          <w:szCs w:val="22"/>
                        </w:rPr>
                      </w:rPrChange>
                    </w:rPr>
                  </w:pPr>
                  <w:ins w:id="791" w:author="sufianrumi@yahoo.com" w:date="2016-10-16T16:51:00Z">
                    <w:r w:rsidRPr="00D0447F">
                      <w:rPr>
                        <w:rFonts w:ascii="Calibri" w:hAnsi="Calibri"/>
                        <w:color w:val="000000"/>
                        <w:sz w:val="18"/>
                        <w:szCs w:val="22"/>
                        <w:highlight w:val="yellow"/>
                        <w:rPrChange w:id="792" w:author="DELL" w:date="2016-10-23T11:17:00Z">
                          <w:rPr>
                            <w:rFonts w:ascii="Calibri" w:hAnsi="Calibri" w:cs="Tahoma"/>
                            <w:color w:val="000000"/>
                            <w:sz w:val="18"/>
                            <w:szCs w:val="22"/>
                            <w:lang w:bidi="bn-BD"/>
                          </w:rPr>
                        </w:rPrChange>
                      </w:rPr>
                      <w:t>Up to 60</w:t>
                    </w:r>
                  </w:ins>
                </w:p>
              </w:tc>
              <w:tc>
                <w:tcPr>
                  <w:tcW w:w="960" w:type="dxa"/>
                  <w:tcBorders>
                    <w:top w:val="nil"/>
                    <w:left w:val="nil"/>
                    <w:bottom w:val="single" w:sz="4" w:space="0" w:color="auto"/>
                    <w:right w:val="single" w:sz="4" w:space="0" w:color="auto"/>
                  </w:tcBorders>
                  <w:shd w:val="clear" w:color="auto" w:fill="auto"/>
                  <w:noWrap/>
                  <w:vAlign w:val="bottom"/>
                  <w:hideMark/>
                </w:tcPr>
                <w:p w:rsidR="000E2D00" w:rsidRPr="00A661A8" w:rsidRDefault="00D0447F" w:rsidP="000E2D00">
                  <w:pPr>
                    <w:ind w:left="0" w:firstLine="0"/>
                    <w:jc w:val="center"/>
                    <w:rPr>
                      <w:ins w:id="793" w:author="sufianrumi@yahoo.com" w:date="2016-09-20T13:22:00Z"/>
                      <w:rFonts w:ascii="Calibri" w:hAnsi="Calibri"/>
                      <w:color w:val="000000"/>
                      <w:sz w:val="18"/>
                      <w:szCs w:val="22"/>
                      <w:highlight w:val="yellow"/>
                      <w:rPrChange w:id="794" w:author="DELL" w:date="2016-10-23T11:17:00Z">
                        <w:rPr>
                          <w:ins w:id="795" w:author="sufianrumi@yahoo.com" w:date="2016-09-20T13:22:00Z"/>
                          <w:rFonts w:ascii="Calibri" w:hAnsi="Calibri"/>
                          <w:color w:val="000000"/>
                          <w:sz w:val="22"/>
                          <w:szCs w:val="22"/>
                        </w:rPr>
                      </w:rPrChange>
                    </w:rPr>
                  </w:pPr>
                  <w:ins w:id="796" w:author="sufianrumi@yahoo.com" w:date="2016-10-16T16:51:00Z">
                    <w:r w:rsidRPr="00D0447F">
                      <w:rPr>
                        <w:rFonts w:ascii="Calibri" w:hAnsi="Calibri"/>
                        <w:color w:val="000000"/>
                        <w:sz w:val="18"/>
                        <w:szCs w:val="22"/>
                        <w:highlight w:val="yellow"/>
                        <w:rPrChange w:id="797" w:author="DELL" w:date="2016-10-23T11:17:00Z">
                          <w:rPr>
                            <w:rFonts w:ascii="Calibri" w:hAnsi="Calibri" w:cs="Tahoma"/>
                            <w:color w:val="000000"/>
                            <w:sz w:val="18"/>
                            <w:szCs w:val="22"/>
                            <w:lang w:bidi="bn-BD"/>
                          </w:rPr>
                        </w:rPrChange>
                      </w:rPr>
                      <w:t>Up to 28</w:t>
                    </w:r>
                  </w:ins>
                </w:p>
              </w:tc>
            </w:tr>
            <w:tr w:rsidR="00201377" w:rsidRPr="00A661A8" w:rsidTr="00734B50">
              <w:trPr>
                <w:trHeight w:val="300"/>
                <w:ins w:id="798" w:author="sufianrumi@yahoo.com" w:date="2016-09-20T13:22:00Z"/>
              </w:trPr>
              <w:tc>
                <w:tcPr>
                  <w:tcW w:w="418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201377" w:rsidRPr="00A661A8" w:rsidRDefault="00D0447F" w:rsidP="00201377">
                  <w:pPr>
                    <w:ind w:left="0" w:firstLine="0"/>
                    <w:rPr>
                      <w:ins w:id="799" w:author="sufianrumi@yahoo.com" w:date="2016-09-20T13:22:00Z"/>
                      <w:rFonts w:ascii="Calibri" w:hAnsi="Calibri"/>
                      <w:color w:val="000000"/>
                      <w:sz w:val="18"/>
                      <w:szCs w:val="22"/>
                      <w:highlight w:val="yellow"/>
                      <w:rPrChange w:id="800" w:author="DELL" w:date="2016-10-23T11:17:00Z">
                        <w:rPr>
                          <w:ins w:id="801" w:author="sufianrumi@yahoo.com" w:date="2016-09-20T13:22:00Z"/>
                          <w:rFonts w:ascii="Calibri" w:hAnsi="Calibri"/>
                          <w:color w:val="000000"/>
                          <w:sz w:val="22"/>
                          <w:szCs w:val="22"/>
                        </w:rPr>
                      </w:rPrChange>
                    </w:rPr>
                  </w:pPr>
                  <w:ins w:id="802" w:author="sufianrumi@yahoo.com" w:date="2016-09-20T13:22:00Z">
                    <w:r w:rsidRPr="00D0447F">
                      <w:rPr>
                        <w:rFonts w:ascii="Calibri" w:hAnsi="Calibri"/>
                        <w:color w:val="000000"/>
                        <w:sz w:val="18"/>
                        <w:szCs w:val="22"/>
                        <w:highlight w:val="yellow"/>
                        <w:rPrChange w:id="803" w:author="DELL" w:date="2016-10-23T11:17:00Z">
                          <w:rPr>
                            <w:rFonts w:ascii="Calibri" w:hAnsi="Calibri" w:cs="Tahoma"/>
                            <w:color w:val="000000"/>
                            <w:sz w:val="22"/>
                            <w:szCs w:val="22"/>
                            <w:lang w:bidi="bn-BD"/>
                          </w:rPr>
                        </w:rPrChange>
                      </w:rPr>
                      <w:t>CMC/CD/MD</w:t>
                    </w:r>
                  </w:ins>
                </w:p>
              </w:tc>
              <w:tc>
                <w:tcPr>
                  <w:tcW w:w="960" w:type="dxa"/>
                  <w:tcBorders>
                    <w:top w:val="nil"/>
                    <w:left w:val="nil"/>
                    <w:bottom w:val="single" w:sz="4" w:space="0" w:color="auto"/>
                    <w:right w:val="single" w:sz="4" w:space="0" w:color="auto"/>
                  </w:tcBorders>
                  <w:shd w:val="clear" w:color="auto" w:fill="auto"/>
                  <w:noWrap/>
                  <w:vAlign w:val="bottom"/>
                  <w:hideMark/>
                </w:tcPr>
                <w:p w:rsidR="00201377" w:rsidRPr="00A661A8" w:rsidRDefault="00D0447F" w:rsidP="00201377">
                  <w:pPr>
                    <w:ind w:left="0" w:firstLine="0"/>
                    <w:jc w:val="center"/>
                    <w:rPr>
                      <w:ins w:id="804" w:author="sufianrumi@yahoo.com" w:date="2016-09-20T13:22:00Z"/>
                      <w:rFonts w:ascii="Calibri" w:hAnsi="Calibri"/>
                      <w:color w:val="000000"/>
                      <w:sz w:val="18"/>
                      <w:szCs w:val="22"/>
                      <w:highlight w:val="yellow"/>
                      <w:rPrChange w:id="805" w:author="DELL" w:date="2016-10-23T11:17:00Z">
                        <w:rPr>
                          <w:ins w:id="806" w:author="sufianrumi@yahoo.com" w:date="2016-09-20T13:22:00Z"/>
                          <w:rFonts w:ascii="Calibri" w:hAnsi="Calibri"/>
                          <w:color w:val="000000"/>
                          <w:sz w:val="22"/>
                          <w:szCs w:val="22"/>
                        </w:rPr>
                      </w:rPrChange>
                    </w:rPr>
                  </w:pPr>
                  <w:ins w:id="807" w:author="sufianrumi@yahoo.com" w:date="2016-09-20T13:22:00Z">
                    <w:r w:rsidRPr="00D0447F">
                      <w:rPr>
                        <w:rFonts w:ascii="Calibri" w:hAnsi="Calibri"/>
                        <w:color w:val="000000"/>
                        <w:sz w:val="18"/>
                        <w:szCs w:val="22"/>
                        <w:highlight w:val="yellow"/>
                        <w:rPrChange w:id="808" w:author="DELL" w:date="2016-10-23T11:17:00Z">
                          <w:rPr>
                            <w:rFonts w:ascii="Calibri" w:hAnsi="Calibri" w:cs="Tahoma"/>
                            <w:color w:val="000000"/>
                            <w:sz w:val="22"/>
                            <w:szCs w:val="22"/>
                            <w:lang w:bidi="bn-BD"/>
                          </w:rPr>
                        </w:rPrChange>
                      </w:rPr>
                      <w:t>31 - 120</w:t>
                    </w:r>
                  </w:ins>
                </w:p>
              </w:tc>
              <w:tc>
                <w:tcPr>
                  <w:tcW w:w="960" w:type="dxa"/>
                  <w:tcBorders>
                    <w:top w:val="nil"/>
                    <w:left w:val="nil"/>
                    <w:bottom w:val="single" w:sz="4" w:space="0" w:color="auto"/>
                    <w:right w:val="single" w:sz="4" w:space="0" w:color="auto"/>
                  </w:tcBorders>
                  <w:shd w:val="clear" w:color="auto" w:fill="auto"/>
                  <w:noWrap/>
                  <w:vAlign w:val="bottom"/>
                  <w:hideMark/>
                </w:tcPr>
                <w:p w:rsidR="00201377" w:rsidRPr="00A661A8" w:rsidRDefault="00D0447F" w:rsidP="00201377">
                  <w:pPr>
                    <w:ind w:left="0" w:firstLine="0"/>
                    <w:jc w:val="center"/>
                    <w:rPr>
                      <w:ins w:id="809" w:author="sufianrumi@yahoo.com" w:date="2016-09-20T13:22:00Z"/>
                      <w:rFonts w:ascii="Calibri" w:hAnsi="Calibri"/>
                      <w:color w:val="000000"/>
                      <w:sz w:val="18"/>
                      <w:szCs w:val="22"/>
                      <w:highlight w:val="yellow"/>
                      <w:rPrChange w:id="810" w:author="DELL" w:date="2016-10-23T11:17:00Z">
                        <w:rPr>
                          <w:ins w:id="811" w:author="sufianrumi@yahoo.com" w:date="2016-09-20T13:22:00Z"/>
                          <w:rFonts w:ascii="Calibri" w:hAnsi="Calibri"/>
                          <w:color w:val="000000"/>
                          <w:sz w:val="22"/>
                          <w:szCs w:val="22"/>
                        </w:rPr>
                      </w:rPrChange>
                    </w:rPr>
                  </w:pPr>
                  <w:ins w:id="812" w:author="sufianrumi@yahoo.com" w:date="2016-09-20T13:22:00Z">
                    <w:r w:rsidRPr="00D0447F">
                      <w:rPr>
                        <w:rFonts w:ascii="Calibri" w:hAnsi="Calibri"/>
                        <w:color w:val="000000"/>
                        <w:sz w:val="18"/>
                        <w:szCs w:val="22"/>
                        <w:highlight w:val="yellow"/>
                        <w:rPrChange w:id="813" w:author="DELL" w:date="2016-10-23T11:17:00Z">
                          <w:rPr>
                            <w:rFonts w:ascii="Calibri" w:hAnsi="Calibri" w:cs="Tahoma"/>
                            <w:color w:val="000000"/>
                            <w:sz w:val="22"/>
                            <w:szCs w:val="22"/>
                            <w:lang w:bidi="bn-BD"/>
                          </w:rPr>
                        </w:rPrChange>
                      </w:rPr>
                      <w:t> </w:t>
                    </w:r>
                  </w:ins>
                  <w:ins w:id="814" w:author="sufianrumi@yahoo.com" w:date="2016-10-16T16:54:00Z">
                    <w:r w:rsidRPr="00D0447F">
                      <w:rPr>
                        <w:rFonts w:ascii="Calibri" w:hAnsi="Calibri"/>
                        <w:color w:val="000000"/>
                        <w:sz w:val="18"/>
                        <w:szCs w:val="22"/>
                        <w:highlight w:val="yellow"/>
                        <w:rPrChange w:id="815" w:author="DELL" w:date="2016-10-23T11:17:00Z">
                          <w:rPr>
                            <w:rFonts w:ascii="Calibri" w:hAnsi="Calibri" w:cs="Tahoma"/>
                            <w:color w:val="000000"/>
                            <w:sz w:val="18"/>
                            <w:szCs w:val="22"/>
                            <w:lang w:bidi="bn-BD"/>
                          </w:rPr>
                        </w:rPrChange>
                      </w:rPr>
                      <w:t>3</w:t>
                    </w:r>
                  </w:ins>
                </w:p>
              </w:tc>
              <w:tc>
                <w:tcPr>
                  <w:tcW w:w="960" w:type="dxa"/>
                  <w:tcBorders>
                    <w:top w:val="nil"/>
                    <w:left w:val="nil"/>
                    <w:bottom w:val="single" w:sz="4" w:space="0" w:color="auto"/>
                    <w:right w:val="single" w:sz="4" w:space="0" w:color="auto"/>
                  </w:tcBorders>
                  <w:shd w:val="clear" w:color="auto" w:fill="auto"/>
                  <w:noWrap/>
                  <w:vAlign w:val="bottom"/>
                  <w:hideMark/>
                </w:tcPr>
                <w:p w:rsidR="00201377" w:rsidRPr="00A661A8" w:rsidRDefault="00D0447F" w:rsidP="00201377">
                  <w:pPr>
                    <w:ind w:left="0" w:firstLine="0"/>
                    <w:jc w:val="center"/>
                    <w:rPr>
                      <w:ins w:id="816" w:author="sufianrumi@yahoo.com" w:date="2016-09-20T13:22:00Z"/>
                      <w:rFonts w:ascii="Calibri" w:hAnsi="Calibri"/>
                      <w:color w:val="000000"/>
                      <w:sz w:val="18"/>
                      <w:szCs w:val="22"/>
                      <w:highlight w:val="yellow"/>
                      <w:rPrChange w:id="817" w:author="DELL" w:date="2016-10-23T11:17:00Z">
                        <w:rPr>
                          <w:ins w:id="818" w:author="sufianrumi@yahoo.com" w:date="2016-09-20T13:22:00Z"/>
                          <w:rFonts w:ascii="Calibri" w:hAnsi="Calibri"/>
                          <w:color w:val="000000"/>
                          <w:sz w:val="22"/>
                          <w:szCs w:val="22"/>
                        </w:rPr>
                      </w:rPrChange>
                    </w:rPr>
                  </w:pPr>
                  <w:ins w:id="819" w:author="sufianrumi@yahoo.com" w:date="2016-10-16T16:54:00Z">
                    <w:r w:rsidRPr="00D0447F">
                      <w:rPr>
                        <w:rFonts w:ascii="Calibri" w:hAnsi="Calibri"/>
                        <w:color w:val="000000"/>
                        <w:sz w:val="18"/>
                        <w:szCs w:val="22"/>
                        <w:highlight w:val="yellow"/>
                        <w:rPrChange w:id="820" w:author="DELL" w:date="2016-10-23T11:17:00Z">
                          <w:rPr>
                            <w:rFonts w:ascii="Calibri" w:hAnsi="Calibri" w:cs="Tahoma"/>
                            <w:color w:val="000000"/>
                            <w:sz w:val="18"/>
                            <w:szCs w:val="22"/>
                            <w:lang w:bidi="bn-BD"/>
                          </w:rPr>
                        </w:rPrChange>
                      </w:rPr>
                      <w:t>3</w:t>
                    </w:r>
                  </w:ins>
                  <w:ins w:id="821" w:author="sufianrumi@yahoo.com" w:date="2016-09-20T13:22:00Z">
                    <w:r w:rsidRPr="00D0447F">
                      <w:rPr>
                        <w:rFonts w:ascii="Calibri" w:hAnsi="Calibri"/>
                        <w:color w:val="000000"/>
                        <w:sz w:val="18"/>
                        <w:szCs w:val="22"/>
                        <w:highlight w:val="yellow"/>
                        <w:rPrChange w:id="822" w:author="DELL" w:date="2016-10-23T11:17:00Z">
                          <w:rPr>
                            <w:rFonts w:ascii="Calibri" w:hAnsi="Calibri" w:cs="Tahoma"/>
                            <w:color w:val="000000"/>
                            <w:sz w:val="22"/>
                            <w:szCs w:val="22"/>
                            <w:lang w:bidi="bn-BD"/>
                          </w:rPr>
                        </w:rPrChange>
                      </w:rPr>
                      <w:t> </w:t>
                    </w:r>
                  </w:ins>
                </w:p>
              </w:tc>
              <w:tc>
                <w:tcPr>
                  <w:tcW w:w="960" w:type="dxa"/>
                  <w:tcBorders>
                    <w:top w:val="nil"/>
                    <w:left w:val="nil"/>
                    <w:bottom w:val="single" w:sz="4" w:space="0" w:color="auto"/>
                    <w:right w:val="single" w:sz="4" w:space="0" w:color="auto"/>
                  </w:tcBorders>
                  <w:shd w:val="clear" w:color="auto" w:fill="auto"/>
                  <w:noWrap/>
                  <w:vAlign w:val="bottom"/>
                  <w:hideMark/>
                </w:tcPr>
                <w:p w:rsidR="00201377" w:rsidRPr="00A661A8" w:rsidRDefault="00D0447F" w:rsidP="00201377">
                  <w:pPr>
                    <w:ind w:left="0" w:firstLine="0"/>
                    <w:jc w:val="center"/>
                    <w:rPr>
                      <w:ins w:id="823" w:author="sufianrumi@yahoo.com" w:date="2016-09-20T13:22:00Z"/>
                      <w:rFonts w:ascii="Calibri" w:hAnsi="Calibri"/>
                      <w:color w:val="000000"/>
                      <w:sz w:val="18"/>
                      <w:szCs w:val="22"/>
                      <w:highlight w:val="yellow"/>
                      <w:rPrChange w:id="824" w:author="DELL" w:date="2016-10-23T11:17:00Z">
                        <w:rPr>
                          <w:ins w:id="825" w:author="sufianrumi@yahoo.com" w:date="2016-09-20T13:22:00Z"/>
                          <w:rFonts w:ascii="Calibri" w:hAnsi="Calibri"/>
                          <w:color w:val="000000"/>
                          <w:sz w:val="22"/>
                          <w:szCs w:val="22"/>
                        </w:rPr>
                      </w:rPrChange>
                    </w:rPr>
                  </w:pPr>
                  <w:ins w:id="826" w:author="sufianrumi@yahoo.com" w:date="2016-10-16T16:54:00Z">
                    <w:r w:rsidRPr="00D0447F">
                      <w:rPr>
                        <w:rFonts w:ascii="Calibri" w:hAnsi="Calibri"/>
                        <w:color w:val="000000"/>
                        <w:sz w:val="18"/>
                        <w:szCs w:val="22"/>
                        <w:highlight w:val="yellow"/>
                        <w:rPrChange w:id="827" w:author="DELL" w:date="2016-10-23T11:17:00Z">
                          <w:rPr>
                            <w:rFonts w:ascii="Calibri" w:hAnsi="Calibri" w:cs="Tahoma"/>
                            <w:color w:val="000000"/>
                            <w:sz w:val="18"/>
                            <w:szCs w:val="22"/>
                            <w:lang w:bidi="bn-BD"/>
                          </w:rPr>
                        </w:rPrChange>
                      </w:rPr>
                      <w:t>Up to 60</w:t>
                    </w:r>
                  </w:ins>
                </w:p>
              </w:tc>
              <w:tc>
                <w:tcPr>
                  <w:tcW w:w="960" w:type="dxa"/>
                  <w:tcBorders>
                    <w:top w:val="nil"/>
                    <w:left w:val="nil"/>
                    <w:bottom w:val="single" w:sz="4" w:space="0" w:color="auto"/>
                    <w:right w:val="single" w:sz="4" w:space="0" w:color="auto"/>
                  </w:tcBorders>
                  <w:shd w:val="clear" w:color="auto" w:fill="auto"/>
                  <w:noWrap/>
                  <w:vAlign w:val="bottom"/>
                  <w:hideMark/>
                </w:tcPr>
                <w:p w:rsidR="00201377" w:rsidRPr="00A661A8" w:rsidRDefault="00D0447F" w:rsidP="00201377">
                  <w:pPr>
                    <w:ind w:left="0" w:firstLine="0"/>
                    <w:jc w:val="center"/>
                    <w:rPr>
                      <w:ins w:id="828" w:author="sufianrumi@yahoo.com" w:date="2016-09-20T13:22:00Z"/>
                      <w:rFonts w:ascii="Calibri" w:hAnsi="Calibri"/>
                      <w:color w:val="000000"/>
                      <w:sz w:val="18"/>
                      <w:szCs w:val="22"/>
                      <w:highlight w:val="yellow"/>
                      <w:rPrChange w:id="829" w:author="DELL" w:date="2016-10-23T11:17:00Z">
                        <w:rPr>
                          <w:ins w:id="830" w:author="sufianrumi@yahoo.com" w:date="2016-09-20T13:22:00Z"/>
                          <w:rFonts w:ascii="Calibri" w:hAnsi="Calibri"/>
                          <w:color w:val="000000"/>
                          <w:sz w:val="22"/>
                          <w:szCs w:val="22"/>
                        </w:rPr>
                      </w:rPrChange>
                    </w:rPr>
                  </w:pPr>
                  <w:ins w:id="831" w:author="sufianrumi@yahoo.com" w:date="2016-10-16T16:54:00Z">
                    <w:r w:rsidRPr="00D0447F">
                      <w:rPr>
                        <w:rFonts w:ascii="Calibri" w:hAnsi="Calibri"/>
                        <w:color w:val="000000"/>
                        <w:sz w:val="18"/>
                        <w:szCs w:val="22"/>
                        <w:highlight w:val="yellow"/>
                        <w:rPrChange w:id="832" w:author="DELL" w:date="2016-10-23T11:17:00Z">
                          <w:rPr>
                            <w:rFonts w:ascii="Calibri" w:hAnsi="Calibri" w:cs="Tahoma"/>
                            <w:color w:val="000000"/>
                            <w:sz w:val="18"/>
                            <w:szCs w:val="22"/>
                            <w:lang w:bidi="bn-BD"/>
                          </w:rPr>
                        </w:rPrChange>
                      </w:rPr>
                      <w:t>Up to 28</w:t>
                    </w:r>
                  </w:ins>
                </w:p>
              </w:tc>
            </w:tr>
            <w:tr w:rsidR="00201377" w:rsidRPr="00734B50" w:rsidTr="00734B50">
              <w:trPr>
                <w:trHeight w:val="300"/>
                <w:ins w:id="833" w:author="sufianrumi@yahoo.com" w:date="2016-09-20T13:22:00Z"/>
              </w:trPr>
              <w:tc>
                <w:tcPr>
                  <w:tcW w:w="418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201377" w:rsidRPr="00A661A8" w:rsidRDefault="00D0447F" w:rsidP="00201377">
                  <w:pPr>
                    <w:ind w:left="0" w:firstLine="0"/>
                    <w:rPr>
                      <w:ins w:id="834" w:author="sufianrumi@yahoo.com" w:date="2016-09-20T13:22:00Z"/>
                      <w:rFonts w:ascii="Calibri" w:hAnsi="Calibri"/>
                      <w:color w:val="000000"/>
                      <w:sz w:val="18"/>
                      <w:szCs w:val="22"/>
                      <w:highlight w:val="yellow"/>
                      <w:rPrChange w:id="835" w:author="DELL" w:date="2016-10-23T11:17:00Z">
                        <w:rPr>
                          <w:ins w:id="836" w:author="sufianrumi@yahoo.com" w:date="2016-09-20T13:22:00Z"/>
                          <w:rFonts w:ascii="Calibri" w:hAnsi="Calibri"/>
                          <w:color w:val="000000"/>
                          <w:sz w:val="22"/>
                          <w:szCs w:val="22"/>
                        </w:rPr>
                      </w:rPrChange>
                    </w:rPr>
                  </w:pPr>
                  <w:ins w:id="837" w:author="sufianrumi@yahoo.com" w:date="2016-09-20T13:22:00Z">
                    <w:r w:rsidRPr="00D0447F">
                      <w:rPr>
                        <w:rFonts w:ascii="Calibri" w:hAnsi="Calibri"/>
                        <w:color w:val="000000"/>
                        <w:sz w:val="18"/>
                        <w:szCs w:val="22"/>
                        <w:highlight w:val="yellow"/>
                        <w:rPrChange w:id="838" w:author="DELL" w:date="2016-10-23T11:17:00Z">
                          <w:rPr>
                            <w:rFonts w:ascii="Calibri" w:hAnsi="Calibri" w:cs="Tahoma"/>
                            <w:color w:val="000000"/>
                            <w:sz w:val="22"/>
                            <w:szCs w:val="22"/>
                            <w:lang w:bidi="bn-BD"/>
                          </w:rPr>
                        </w:rPrChange>
                      </w:rPr>
                      <w:t>BoD</w:t>
                    </w:r>
                  </w:ins>
                </w:p>
              </w:tc>
              <w:tc>
                <w:tcPr>
                  <w:tcW w:w="960" w:type="dxa"/>
                  <w:tcBorders>
                    <w:top w:val="nil"/>
                    <w:left w:val="nil"/>
                    <w:bottom w:val="single" w:sz="4" w:space="0" w:color="auto"/>
                    <w:right w:val="single" w:sz="4" w:space="0" w:color="auto"/>
                  </w:tcBorders>
                  <w:shd w:val="clear" w:color="auto" w:fill="auto"/>
                  <w:noWrap/>
                  <w:vAlign w:val="bottom"/>
                  <w:hideMark/>
                </w:tcPr>
                <w:p w:rsidR="00201377" w:rsidRPr="00734B50" w:rsidRDefault="00D0447F" w:rsidP="00201377">
                  <w:pPr>
                    <w:ind w:left="0" w:firstLine="0"/>
                    <w:jc w:val="center"/>
                    <w:rPr>
                      <w:ins w:id="839" w:author="sufianrumi@yahoo.com" w:date="2016-09-20T13:22:00Z"/>
                      <w:rFonts w:ascii="Calibri" w:hAnsi="Calibri"/>
                      <w:color w:val="000000"/>
                      <w:sz w:val="18"/>
                      <w:szCs w:val="22"/>
                      <w:rPrChange w:id="840" w:author="sufianrumi@yahoo.com" w:date="2016-09-20T13:23:00Z">
                        <w:rPr>
                          <w:ins w:id="841" w:author="sufianrumi@yahoo.com" w:date="2016-09-20T13:22:00Z"/>
                          <w:rFonts w:ascii="Calibri" w:hAnsi="Calibri"/>
                          <w:color w:val="000000"/>
                          <w:sz w:val="22"/>
                          <w:szCs w:val="22"/>
                        </w:rPr>
                      </w:rPrChange>
                    </w:rPr>
                  </w:pPr>
                  <w:ins w:id="842" w:author="sufianrumi@yahoo.com" w:date="2016-09-20T13:22:00Z">
                    <w:r w:rsidRPr="00D0447F">
                      <w:rPr>
                        <w:rFonts w:ascii="Calibri" w:hAnsi="Calibri"/>
                        <w:color w:val="000000"/>
                        <w:sz w:val="18"/>
                        <w:szCs w:val="22"/>
                        <w:highlight w:val="yellow"/>
                        <w:rPrChange w:id="843" w:author="DELL" w:date="2016-10-23T11:17:00Z">
                          <w:rPr>
                            <w:rFonts w:ascii="Calibri" w:hAnsi="Calibri" w:cs="Tahoma"/>
                            <w:color w:val="000000"/>
                            <w:sz w:val="22"/>
                            <w:szCs w:val="22"/>
                            <w:lang w:bidi="bn-BD"/>
                          </w:rPr>
                        </w:rPrChange>
                      </w:rPr>
                      <w:t>&gt; 120</w:t>
                    </w:r>
                  </w:ins>
                </w:p>
              </w:tc>
              <w:tc>
                <w:tcPr>
                  <w:tcW w:w="960" w:type="dxa"/>
                  <w:tcBorders>
                    <w:top w:val="nil"/>
                    <w:left w:val="nil"/>
                    <w:bottom w:val="single" w:sz="4" w:space="0" w:color="auto"/>
                    <w:right w:val="single" w:sz="4" w:space="0" w:color="auto"/>
                  </w:tcBorders>
                  <w:shd w:val="clear" w:color="000000" w:fill="FFFF00"/>
                  <w:noWrap/>
                  <w:vAlign w:val="bottom"/>
                  <w:hideMark/>
                </w:tcPr>
                <w:p w:rsidR="00201377" w:rsidRPr="00734B50" w:rsidRDefault="00D0447F" w:rsidP="00201377">
                  <w:pPr>
                    <w:ind w:left="0" w:firstLine="0"/>
                    <w:jc w:val="center"/>
                    <w:rPr>
                      <w:ins w:id="844" w:author="sufianrumi@yahoo.com" w:date="2016-09-20T13:22:00Z"/>
                      <w:rFonts w:ascii="Calibri" w:hAnsi="Calibri"/>
                      <w:color w:val="000000"/>
                      <w:sz w:val="18"/>
                      <w:szCs w:val="22"/>
                      <w:rPrChange w:id="845" w:author="sufianrumi@yahoo.com" w:date="2016-09-20T13:23:00Z">
                        <w:rPr>
                          <w:ins w:id="846" w:author="sufianrumi@yahoo.com" w:date="2016-09-20T13:22:00Z"/>
                          <w:rFonts w:ascii="Calibri" w:hAnsi="Calibri"/>
                          <w:color w:val="000000"/>
                          <w:sz w:val="22"/>
                          <w:szCs w:val="22"/>
                        </w:rPr>
                      </w:rPrChange>
                    </w:rPr>
                  </w:pPr>
                  <w:ins w:id="847" w:author="sufianrumi@yahoo.com" w:date="2016-09-20T13:22:00Z">
                    <w:r w:rsidRPr="00D0447F">
                      <w:rPr>
                        <w:rFonts w:ascii="Calibri" w:hAnsi="Calibri"/>
                        <w:color w:val="000000"/>
                        <w:sz w:val="18"/>
                        <w:szCs w:val="22"/>
                        <w:rPrChange w:id="848" w:author="sufianrumi@yahoo.com" w:date="2016-09-20T13:23:00Z">
                          <w:rPr>
                            <w:rFonts w:ascii="Calibri" w:hAnsi="Calibri" w:cs="Tahoma"/>
                            <w:color w:val="000000"/>
                            <w:sz w:val="22"/>
                            <w:szCs w:val="22"/>
                            <w:lang w:bidi="bn-BD"/>
                          </w:rPr>
                        </w:rPrChange>
                      </w:rPr>
                      <w:t> </w:t>
                    </w:r>
                  </w:ins>
                </w:p>
              </w:tc>
              <w:tc>
                <w:tcPr>
                  <w:tcW w:w="960" w:type="dxa"/>
                  <w:tcBorders>
                    <w:top w:val="nil"/>
                    <w:left w:val="nil"/>
                    <w:bottom w:val="single" w:sz="4" w:space="0" w:color="auto"/>
                    <w:right w:val="single" w:sz="4" w:space="0" w:color="auto"/>
                  </w:tcBorders>
                  <w:shd w:val="clear" w:color="000000" w:fill="FFFF00"/>
                  <w:noWrap/>
                  <w:vAlign w:val="bottom"/>
                  <w:hideMark/>
                </w:tcPr>
                <w:p w:rsidR="00201377" w:rsidRPr="00734B50" w:rsidRDefault="00D0447F" w:rsidP="00201377">
                  <w:pPr>
                    <w:ind w:left="0" w:firstLine="0"/>
                    <w:jc w:val="center"/>
                    <w:rPr>
                      <w:ins w:id="849" w:author="sufianrumi@yahoo.com" w:date="2016-09-20T13:22:00Z"/>
                      <w:rFonts w:ascii="Calibri" w:hAnsi="Calibri"/>
                      <w:color w:val="000000"/>
                      <w:sz w:val="18"/>
                      <w:szCs w:val="22"/>
                      <w:rPrChange w:id="850" w:author="sufianrumi@yahoo.com" w:date="2016-09-20T13:23:00Z">
                        <w:rPr>
                          <w:ins w:id="851" w:author="sufianrumi@yahoo.com" w:date="2016-09-20T13:22:00Z"/>
                          <w:rFonts w:ascii="Calibri" w:hAnsi="Calibri"/>
                          <w:color w:val="000000"/>
                          <w:sz w:val="22"/>
                          <w:szCs w:val="22"/>
                        </w:rPr>
                      </w:rPrChange>
                    </w:rPr>
                  </w:pPr>
                  <w:ins w:id="852" w:author="sufianrumi@yahoo.com" w:date="2016-09-20T13:22:00Z">
                    <w:r w:rsidRPr="00D0447F">
                      <w:rPr>
                        <w:rFonts w:ascii="Calibri" w:hAnsi="Calibri"/>
                        <w:color w:val="000000"/>
                        <w:sz w:val="18"/>
                        <w:szCs w:val="22"/>
                        <w:rPrChange w:id="853" w:author="sufianrumi@yahoo.com" w:date="2016-09-20T13:23:00Z">
                          <w:rPr>
                            <w:rFonts w:ascii="Calibri" w:hAnsi="Calibri" w:cs="Tahoma"/>
                            <w:color w:val="000000"/>
                            <w:sz w:val="22"/>
                            <w:szCs w:val="22"/>
                            <w:lang w:bidi="bn-BD"/>
                          </w:rPr>
                        </w:rPrChange>
                      </w:rPr>
                      <w:t> </w:t>
                    </w:r>
                  </w:ins>
                </w:p>
              </w:tc>
              <w:tc>
                <w:tcPr>
                  <w:tcW w:w="960" w:type="dxa"/>
                  <w:tcBorders>
                    <w:top w:val="nil"/>
                    <w:left w:val="nil"/>
                    <w:bottom w:val="single" w:sz="4" w:space="0" w:color="auto"/>
                    <w:right w:val="single" w:sz="4" w:space="0" w:color="auto"/>
                  </w:tcBorders>
                  <w:shd w:val="clear" w:color="000000" w:fill="FFFF00"/>
                  <w:noWrap/>
                  <w:vAlign w:val="bottom"/>
                  <w:hideMark/>
                </w:tcPr>
                <w:p w:rsidR="00201377" w:rsidRPr="00734B50" w:rsidRDefault="00D0447F" w:rsidP="00201377">
                  <w:pPr>
                    <w:ind w:left="0" w:firstLine="0"/>
                    <w:jc w:val="center"/>
                    <w:rPr>
                      <w:ins w:id="854" w:author="sufianrumi@yahoo.com" w:date="2016-09-20T13:22:00Z"/>
                      <w:rFonts w:ascii="Calibri" w:hAnsi="Calibri"/>
                      <w:color w:val="000000"/>
                      <w:sz w:val="18"/>
                      <w:szCs w:val="22"/>
                      <w:rPrChange w:id="855" w:author="sufianrumi@yahoo.com" w:date="2016-09-20T13:23:00Z">
                        <w:rPr>
                          <w:ins w:id="856" w:author="sufianrumi@yahoo.com" w:date="2016-09-20T13:22:00Z"/>
                          <w:rFonts w:ascii="Calibri" w:hAnsi="Calibri"/>
                          <w:color w:val="000000"/>
                          <w:sz w:val="22"/>
                          <w:szCs w:val="22"/>
                        </w:rPr>
                      </w:rPrChange>
                    </w:rPr>
                  </w:pPr>
                  <w:ins w:id="857" w:author="sufianrumi@yahoo.com" w:date="2016-09-20T13:22:00Z">
                    <w:r w:rsidRPr="00D0447F">
                      <w:rPr>
                        <w:rFonts w:ascii="Calibri" w:hAnsi="Calibri"/>
                        <w:color w:val="000000"/>
                        <w:sz w:val="18"/>
                        <w:szCs w:val="22"/>
                        <w:rPrChange w:id="858" w:author="sufianrumi@yahoo.com" w:date="2016-09-20T13:23:00Z">
                          <w:rPr>
                            <w:rFonts w:ascii="Calibri" w:hAnsi="Calibri" w:cs="Tahoma"/>
                            <w:color w:val="000000"/>
                            <w:sz w:val="22"/>
                            <w:szCs w:val="22"/>
                            <w:lang w:bidi="bn-BD"/>
                          </w:rPr>
                        </w:rPrChange>
                      </w:rPr>
                      <w:t> </w:t>
                    </w:r>
                  </w:ins>
                </w:p>
              </w:tc>
              <w:tc>
                <w:tcPr>
                  <w:tcW w:w="960" w:type="dxa"/>
                  <w:tcBorders>
                    <w:top w:val="nil"/>
                    <w:left w:val="nil"/>
                    <w:bottom w:val="single" w:sz="4" w:space="0" w:color="auto"/>
                    <w:right w:val="single" w:sz="4" w:space="0" w:color="auto"/>
                  </w:tcBorders>
                  <w:shd w:val="clear" w:color="000000" w:fill="FFFF00"/>
                  <w:noWrap/>
                  <w:vAlign w:val="bottom"/>
                  <w:hideMark/>
                </w:tcPr>
                <w:p w:rsidR="00201377" w:rsidRPr="00734B50" w:rsidRDefault="00D0447F" w:rsidP="00201377">
                  <w:pPr>
                    <w:ind w:left="0" w:firstLine="0"/>
                    <w:jc w:val="center"/>
                    <w:rPr>
                      <w:ins w:id="859" w:author="sufianrumi@yahoo.com" w:date="2016-09-20T13:22:00Z"/>
                      <w:rFonts w:ascii="Calibri" w:hAnsi="Calibri"/>
                      <w:color w:val="000000"/>
                      <w:sz w:val="18"/>
                      <w:szCs w:val="22"/>
                      <w:rPrChange w:id="860" w:author="sufianrumi@yahoo.com" w:date="2016-09-20T13:23:00Z">
                        <w:rPr>
                          <w:ins w:id="861" w:author="sufianrumi@yahoo.com" w:date="2016-09-20T13:22:00Z"/>
                          <w:rFonts w:ascii="Calibri" w:hAnsi="Calibri"/>
                          <w:color w:val="000000"/>
                          <w:sz w:val="22"/>
                          <w:szCs w:val="22"/>
                        </w:rPr>
                      </w:rPrChange>
                    </w:rPr>
                  </w:pPr>
                  <w:ins w:id="862" w:author="sufianrumi@yahoo.com" w:date="2016-09-20T13:22:00Z">
                    <w:r w:rsidRPr="00D0447F">
                      <w:rPr>
                        <w:rFonts w:ascii="Calibri" w:hAnsi="Calibri"/>
                        <w:color w:val="000000"/>
                        <w:sz w:val="18"/>
                        <w:szCs w:val="22"/>
                        <w:rPrChange w:id="863" w:author="sufianrumi@yahoo.com" w:date="2016-09-20T13:23:00Z">
                          <w:rPr>
                            <w:rFonts w:ascii="Calibri" w:hAnsi="Calibri" w:cs="Tahoma"/>
                            <w:color w:val="000000"/>
                            <w:sz w:val="22"/>
                            <w:szCs w:val="22"/>
                            <w:lang w:bidi="bn-BD"/>
                          </w:rPr>
                        </w:rPrChange>
                      </w:rPr>
                      <w:t> </w:t>
                    </w:r>
                  </w:ins>
                </w:p>
              </w:tc>
            </w:tr>
          </w:tbl>
          <w:p w:rsidR="00734B50" w:rsidRPr="00734B50" w:rsidRDefault="00734B50" w:rsidP="005B2147">
            <w:pPr>
              <w:pStyle w:val="Default"/>
              <w:ind w:left="0" w:firstLine="0"/>
              <w:rPr>
                <w:ins w:id="864" w:author="sufianrumi@yahoo.com" w:date="2016-09-20T13:22:00Z"/>
                <w:rFonts w:asciiTheme="minorHAnsi" w:hAnsiTheme="minorHAnsi"/>
                <w:b/>
                <w:sz w:val="18"/>
                <w:szCs w:val="20"/>
                <w:rPrChange w:id="865" w:author="sufianrumi@yahoo.com" w:date="2016-09-20T13:23:00Z">
                  <w:rPr>
                    <w:ins w:id="866" w:author="sufianrumi@yahoo.com" w:date="2016-09-20T13:22:00Z"/>
                    <w:rFonts w:asciiTheme="minorHAnsi" w:hAnsiTheme="minorHAnsi"/>
                    <w:b/>
                    <w:sz w:val="20"/>
                    <w:szCs w:val="20"/>
                  </w:rPr>
                </w:rPrChange>
              </w:rPr>
            </w:pPr>
          </w:p>
          <w:p w:rsidR="00734B50" w:rsidRPr="00734B50" w:rsidRDefault="00734B50" w:rsidP="005B2147">
            <w:pPr>
              <w:pStyle w:val="Default"/>
              <w:ind w:left="0" w:firstLine="0"/>
              <w:rPr>
                <w:ins w:id="867" w:author="sufianrumi@yahoo.com" w:date="2016-09-20T13:22:00Z"/>
                <w:rFonts w:asciiTheme="minorHAnsi" w:hAnsiTheme="minorHAnsi"/>
                <w:b/>
                <w:sz w:val="18"/>
                <w:szCs w:val="20"/>
                <w:rPrChange w:id="868" w:author="sufianrumi@yahoo.com" w:date="2016-09-20T13:23:00Z">
                  <w:rPr>
                    <w:ins w:id="869" w:author="sufianrumi@yahoo.com" w:date="2016-09-20T13:22:00Z"/>
                    <w:rFonts w:asciiTheme="minorHAnsi" w:hAnsiTheme="minorHAnsi"/>
                    <w:b/>
                    <w:sz w:val="20"/>
                    <w:szCs w:val="20"/>
                  </w:rPr>
                </w:rPrChange>
              </w:rPr>
            </w:pPr>
          </w:p>
        </w:tc>
      </w:tr>
      <w:tr w:rsidR="005B2147" w:rsidRPr="005B2147" w:rsidTr="00734B50">
        <w:tc>
          <w:tcPr>
            <w:tcW w:w="754" w:type="dxa"/>
          </w:tcPr>
          <w:p w:rsidR="005B2147" w:rsidRPr="00DE7E09" w:rsidRDefault="005B2147" w:rsidP="005B2147">
            <w:pPr>
              <w:jc w:val="both"/>
              <w:rPr>
                <w:rFonts w:asciiTheme="minorHAnsi" w:hAnsiTheme="minorHAnsi"/>
                <w:b/>
              </w:rPr>
            </w:pPr>
            <w:r w:rsidRPr="00DE7E09">
              <w:rPr>
                <w:rFonts w:asciiTheme="minorHAnsi" w:hAnsiTheme="minorHAnsi"/>
                <w:b/>
              </w:rPr>
              <w:lastRenderedPageBreak/>
              <w:t>4.5</w:t>
            </w:r>
          </w:p>
        </w:tc>
        <w:tc>
          <w:tcPr>
            <w:tcW w:w="2147" w:type="dxa"/>
          </w:tcPr>
          <w:p w:rsidR="005B2147" w:rsidRPr="00DE7E09" w:rsidRDefault="00304680" w:rsidP="005B2147">
            <w:pPr>
              <w:pStyle w:val="Default"/>
              <w:rPr>
                <w:rFonts w:asciiTheme="minorHAnsi" w:hAnsiTheme="minorHAnsi"/>
                <w:b/>
                <w:sz w:val="20"/>
                <w:szCs w:val="20"/>
              </w:rPr>
            </w:pPr>
            <w:r w:rsidRPr="00DE7E09">
              <w:rPr>
                <w:rFonts w:asciiTheme="minorHAnsi" w:hAnsiTheme="minorHAnsi"/>
                <w:b/>
                <w:sz w:val="20"/>
                <w:szCs w:val="20"/>
              </w:rPr>
              <w:t>Linked with Payroll</w:t>
            </w:r>
          </w:p>
        </w:tc>
        <w:tc>
          <w:tcPr>
            <w:tcW w:w="6455" w:type="dxa"/>
          </w:tcPr>
          <w:p w:rsidR="005B2147" w:rsidRPr="00DE7E09" w:rsidRDefault="005B2147" w:rsidP="005B2147">
            <w:pPr>
              <w:pStyle w:val="Default"/>
              <w:ind w:left="0" w:firstLine="0"/>
              <w:rPr>
                <w:rFonts w:asciiTheme="minorHAnsi" w:hAnsiTheme="minorHAnsi"/>
                <w:b/>
                <w:sz w:val="20"/>
                <w:szCs w:val="20"/>
              </w:rPr>
            </w:pPr>
            <w:r w:rsidRPr="00DE7E09">
              <w:rPr>
                <w:rFonts w:asciiTheme="minorHAnsi" w:hAnsiTheme="minorHAnsi"/>
                <w:b/>
                <w:sz w:val="20"/>
                <w:szCs w:val="20"/>
              </w:rPr>
              <w:t>Linked with salary disbursement</w:t>
            </w:r>
            <w:r w:rsidR="0066796B" w:rsidRPr="00DE7E09">
              <w:rPr>
                <w:rFonts w:asciiTheme="minorHAnsi" w:hAnsiTheme="minorHAnsi"/>
                <w:b/>
                <w:sz w:val="20"/>
                <w:szCs w:val="20"/>
              </w:rPr>
              <w:t>:</w:t>
            </w:r>
          </w:p>
          <w:p w:rsidR="005B2147" w:rsidRPr="005B2147" w:rsidRDefault="0066796B">
            <w:pPr>
              <w:pStyle w:val="Default"/>
              <w:ind w:left="0" w:firstLine="0"/>
              <w:jc w:val="both"/>
              <w:rPr>
                <w:rFonts w:asciiTheme="minorHAnsi" w:hAnsiTheme="minorHAnsi"/>
                <w:sz w:val="20"/>
                <w:szCs w:val="20"/>
              </w:rPr>
            </w:pPr>
            <w:r>
              <w:rPr>
                <w:rFonts w:asciiTheme="minorHAnsi" w:hAnsiTheme="minorHAnsi"/>
                <w:sz w:val="20"/>
                <w:szCs w:val="20"/>
              </w:rPr>
              <w:t xml:space="preserve">LWP will be counted during Attendance Clearance process where the </w:t>
            </w:r>
            <w:ins w:id="870" w:author="sufianrumi@yahoo.com" w:date="2016-10-16T16:15:00Z">
              <w:r w:rsidR="00F2375F">
                <w:rPr>
                  <w:rFonts w:asciiTheme="minorHAnsi" w:hAnsiTheme="minorHAnsi"/>
                  <w:sz w:val="20"/>
                  <w:szCs w:val="20"/>
                </w:rPr>
                <w:t>authorized</w:t>
              </w:r>
            </w:ins>
            <w:del w:id="871" w:author="sufianrumi@yahoo.com" w:date="2016-10-16T16:15:00Z">
              <w:r w:rsidDel="00F2375F">
                <w:rPr>
                  <w:rFonts w:asciiTheme="minorHAnsi" w:hAnsiTheme="minorHAnsi"/>
                  <w:sz w:val="20"/>
                  <w:szCs w:val="20"/>
                </w:rPr>
                <w:delText>respective</w:delText>
              </w:r>
            </w:del>
            <w:r>
              <w:rPr>
                <w:rFonts w:asciiTheme="minorHAnsi" w:hAnsiTheme="minorHAnsi"/>
                <w:sz w:val="20"/>
                <w:szCs w:val="20"/>
              </w:rPr>
              <w:t xml:space="preserve"> user will input the actual number of days for LWP to effect the salary. </w:t>
            </w:r>
          </w:p>
        </w:tc>
      </w:tr>
      <w:tr w:rsidR="005B2147" w:rsidRPr="005B2147" w:rsidTr="00734B50">
        <w:tc>
          <w:tcPr>
            <w:tcW w:w="754" w:type="dxa"/>
          </w:tcPr>
          <w:p w:rsidR="005B2147" w:rsidRPr="00DE7E09" w:rsidRDefault="005B2147" w:rsidP="005B2147">
            <w:pPr>
              <w:jc w:val="both"/>
              <w:rPr>
                <w:rFonts w:asciiTheme="minorHAnsi" w:hAnsiTheme="minorHAnsi"/>
                <w:b/>
              </w:rPr>
            </w:pPr>
            <w:r w:rsidRPr="00DE7E09">
              <w:rPr>
                <w:rFonts w:asciiTheme="minorHAnsi" w:hAnsiTheme="minorHAnsi"/>
                <w:b/>
              </w:rPr>
              <w:t>4.6</w:t>
            </w:r>
          </w:p>
        </w:tc>
        <w:tc>
          <w:tcPr>
            <w:tcW w:w="2147" w:type="dxa"/>
          </w:tcPr>
          <w:p w:rsidR="005B2147" w:rsidRPr="00DE7E09" w:rsidRDefault="00C74C69" w:rsidP="005B2147">
            <w:pPr>
              <w:pStyle w:val="Default"/>
              <w:rPr>
                <w:rFonts w:asciiTheme="minorHAnsi" w:hAnsiTheme="minorHAnsi"/>
                <w:b/>
                <w:sz w:val="20"/>
                <w:szCs w:val="20"/>
              </w:rPr>
            </w:pPr>
            <w:r w:rsidRPr="00BC3CDF">
              <w:rPr>
                <w:rFonts w:asciiTheme="minorHAnsi" w:hAnsiTheme="minorHAnsi"/>
                <w:b/>
                <w:sz w:val="20"/>
                <w:szCs w:val="20"/>
              </w:rPr>
              <w:t>Leave analysis</w:t>
            </w:r>
          </w:p>
          <w:p w:rsidR="005B2147" w:rsidRPr="00DE7E09" w:rsidRDefault="005B2147" w:rsidP="005B2147">
            <w:pPr>
              <w:pStyle w:val="Default"/>
              <w:rPr>
                <w:rFonts w:asciiTheme="minorHAnsi" w:hAnsiTheme="minorHAnsi"/>
                <w:b/>
                <w:sz w:val="20"/>
                <w:szCs w:val="20"/>
              </w:rPr>
            </w:pPr>
          </w:p>
        </w:tc>
        <w:tc>
          <w:tcPr>
            <w:tcW w:w="6455" w:type="dxa"/>
          </w:tcPr>
          <w:p w:rsidR="005B2147" w:rsidRPr="00DE7E09" w:rsidRDefault="005B2147" w:rsidP="005B2147">
            <w:pPr>
              <w:pStyle w:val="Default"/>
              <w:ind w:left="0" w:firstLine="0"/>
              <w:rPr>
                <w:rFonts w:asciiTheme="minorHAnsi" w:hAnsiTheme="minorHAnsi"/>
                <w:b/>
                <w:sz w:val="20"/>
                <w:szCs w:val="20"/>
              </w:rPr>
            </w:pPr>
            <w:r w:rsidRPr="00DE7E09">
              <w:rPr>
                <w:rFonts w:asciiTheme="minorHAnsi" w:hAnsiTheme="minorHAnsi"/>
                <w:b/>
                <w:sz w:val="20"/>
                <w:szCs w:val="20"/>
              </w:rPr>
              <w:t>On types, profession, location wise</w:t>
            </w:r>
            <w:r w:rsidR="0066796B" w:rsidRPr="00DE7E09">
              <w:rPr>
                <w:rFonts w:asciiTheme="minorHAnsi" w:hAnsiTheme="minorHAnsi"/>
                <w:b/>
                <w:sz w:val="20"/>
                <w:szCs w:val="20"/>
              </w:rPr>
              <w:t>:</w:t>
            </w:r>
          </w:p>
          <w:p w:rsidR="00136F99" w:rsidRPr="00136F99" w:rsidRDefault="00136F99" w:rsidP="006E1627">
            <w:pPr>
              <w:pStyle w:val="ListParagraph"/>
              <w:numPr>
                <w:ilvl w:val="0"/>
                <w:numId w:val="26"/>
              </w:numPr>
              <w:rPr>
                <w:rFonts w:asciiTheme="minorHAnsi" w:hAnsiTheme="minorHAnsi" w:cstheme="minorHAnsi"/>
              </w:rPr>
            </w:pPr>
            <w:r w:rsidRPr="00136F99">
              <w:rPr>
                <w:rFonts w:asciiTheme="minorHAnsi" w:hAnsiTheme="minorHAnsi" w:cstheme="minorHAnsi"/>
                <w:bCs/>
              </w:rPr>
              <w:t xml:space="preserve">Maternity leave availed. </w:t>
            </w:r>
            <w:r w:rsidRPr="00136F99">
              <w:rPr>
                <w:rFonts w:asciiTheme="minorHAnsi" w:hAnsiTheme="minorHAnsi" w:cstheme="minorHAnsi"/>
              </w:rPr>
              <w:t>[Please see annex for the format]</w:t>
            </w:r>
          </w:p>
          <w:p w:rsidR="00136F99" w:rsidRPr="00136F99" w:rsidRDefault="00136F99" w:rsidP="006E1627">
            <w:pPr>
              <w:pStyle w:val="ListParagraph"/>
              <w:numPr>
                <w:ilvl w:val="0"/>
                <w:numId w:val="26"/>
              </w:numPr>
              <w:rPr>
                <w:rFonts w:asciiTheme="minorHAnsi" w:hAnsiTheme="minorHAnsi" w:cstheme="minorHAnsi"/>
              </w:rPr>
            </w:pPr>
            <w:r w:rsidRPr="00136F99">
              <w:rPr>
                <w:rFonts w:asciiTheme="minorHAnsi" w:hAnsiTheme="minorHAnsi" w:cstheme="minorHAnsi"/>
                <w:bCs/>
              </w:rPr>
              <w:t xml:space="preserve">Total leave enjoyed. </w:t>
            </w:r>
            <w:r w:rsidRPr="00136F99">
              <w:rPr>
                <w:rFonts w:asciiTheme="minorHAnsi" w:hAnsiTheme="minorHAnsi" w:cstheme="minorHAnsi"/>
              </w:rPr>
              <w:t>[Please see annex for the format]</w:t>
            </w:r>
          </w:p>
          <w:p w:rsidR="00136F99" w:rsidRPr="00136F99" w:rsidRDefault="00136F99" w:rsidP="006E1627">
            <w:pPr>
              <w:pStyle w:val="ListParagraph"/>
              <w:numPr>
                <w:ilvl w:val="0"/>
                <w:numId w:val="26"/>
              </w:numPr>
              <w:rPr>
                <w:rFonts w:asciiTheme="minorHAnsi" w:hAnsiTheme="minorHAnsi" w:cstheme="minorHAnsi"/>
              </w:rPr>
            </w:pPr>
            <w:r w:rsidRPr="00136F99">
              <w:rPr>
                <w:rFonts w:asciiTheme="minorHAnsi" w:hAnsiTheme="minorHAnsi" w:cstheme="minorHAnsi"/>
                <w:bCs/>
              </w:rPr>
              <w:t xml:space="preserve">Project, Clinic, Location, Dept&amp; month wise all leave types pie chart. </w:t>
            </w:r>
            <w:r w:rsidRPr="00136F99">
              <w:rPr>
                <w:rFonts w:asciiTheme="minorHAnsi" w:hAnsiTheme="minorHAnsi" w:cstheme="minorHAnsi"/>
              </w:rPr>
              <w:t>[Please see annex for the format]</w:t>
            </w:r>
          </w:p>
          <w:p w:rsidR="005B2147" w:rsidRPr="005B2147" w:rsidRDefault="00136F99" w:rsidP="006E1627">
            <w:pPr>
              <w:pStyle w:val="ListParagraph"/>
              <w:numPr>
                <w:ilvl w:val="0"/>
                <w:numId w:val="26"/>
              </w:numPr>
              <w:rPr>
                <w:rFonts w:asciiTheme="minorHAnsi" w:hAnsiTheme="minorHAnsi"/>
              </w:rPr>
            </w:pPr>
            <w:r w:rsidRPr="00136F99">
              <w:rPr>
                <w:rFonts w:asciiTheme="minorHAnsi" w:hAnsiTheme="minorHAnsi" w:cstheme="minorHAnsi"/>
                <w:bCs/>
              </w:rPr>
              <w:t>Productive Rate &amp; absent rate.</w:t>
            </w:r>
            <w:r w:rsidR="00D75757" w:rsidRPr="00136F99">
              <w:rPr>
                <w:rFonts w:asciiTheme="minorHAnsi" w:hAnsiTheme="minorHAnsi" w:cstheme="minorHAnsi"/>
              </w:rPr>
              <w:t>[Please see annex for the format]</w:t>
            </w:r>
          </w:p>
        </w:tc>
      </w:tr>
      <w:tr w:rsidR="005B2147" w:rsidRPr="005B2147" w:rsidTr="00734B50">
        <w:tc>
          <w:tcPr>
            <w:tcW w:w="754" w:type="dxa"/>
          </w:tcPr>
          <w:p w:rsidR="005B2147" w:rsidRPr="00DE7E09" w:rsidRDefault="005B2147" w:rsidP="005B2147">
            <w:pPr>
              <w:jc w:val="both"/>
              <w:rPr>
                <w:rFonts w:asciiTheme="minorHAnsi" w:hAnsiTheme="minorHAnsi"/>
                <w:b/>
              </w:rPr>
            </w:pPr>
            <w:r w:rsidRPr="00DE7E09">
              <w:rPr>
                <w:rFonts w:asciiTheme="minorHAnsi" w:hAnsiTheme="minorHAnsi"/>
                <w:b/>
              </w:rPr>
              <w:t>4.7</w:t>
            </w:r>
          </w:p>
        </w:tc>
        <w:tc>
          <w:tcPr>
            <w:tcW w:w="2147" w:type="dxa"/>
          </w:tcPr>
          <w:p w:rsidR="005B2147" w:rsidRPr="00DE7E09" w:rsidRDefault="00DF7177" w:rsidP="005B2147">
            <w:pPr>
              <w:pStyle w:val="Default"/>
              <w:rPr>
                <w:rFonts w:asciiTheme="minorHAnsi" w:hAnsiTheme="minorHAnsi"/>
                <w:b/>
                <w:sz w:val="20"/>
                <w:szCs w:val="20"/>
              </w:rPr>
            </w:pPr>
            <w:r w:rsidRPr="00DE7E09">
              <w:rPr>
                <w:rFonts w:asciiTheme="minorHAnsi" w:hAnsiTheme="minorHAnsi"/>
                <w:b/>
                <w:sz w:val="20"/>
                <w:szCs w:val="20"/>
              </w:rPr>
              <w:t>Leave balance</w:t>
            </w:r>
          </w:p>
        </w:tc>
        <w:tc>
          <w:tcPr>
            <w:tcW w:w="6455" w:type="dxa"/>
          </w:tcPr>
          <w:p w:rsidR="005B2147" w:rsidRPr="005B2147" w:rsidRDefault="005B2147" w:rsidP="005B2147">
            <w:pPr>
              <w:pStyle w:val="Default"/>
              <w:ind w:left="0" w:firstLine="0"/>
              <w:rPr>
                <w:rFonts w:asciiTheme="minorHAnsi" w:hAnsiTheme="minorHAnsi"/>
                <w:sz w:val="20"/>
                <w:szCs w:val="20"/>
              </w:rPr>
            </w:pPr>
            <w:r w:rsidRPr="005B2147">
              <w:rPr>
                <w:rFonts w:asciiTheme="minorHAnsi" w:hAnsiTheme="minorHAnsi"/>
                <w:sz w:val="20"/>
                <w:szCs w:val="20"/>
              </w:rPr>
              <w:t>Leave balance report for separation</w:t>
            </w:r>
            <w:r w:rsidR="001D55AF">
              <w:rPr>
                <w:rFonts w:asciiTheme="minorHAnsi" w:hAnsiTheme="minorHAnsi"/>
                <w:sz w:val="20"/>
                <w:szCs w:val="20"/>
              </w:rPr>
              <w:t>.</w:t>
            </w:r>
            <w:r w:rsidR="001D55AF" w:rsidRPr="000726ED">
              <w:rPr>
                <w:rFonts w:asciiTheme="minorHAnsi" w:hAnsiTheme="minorHAnsi" w:cstheme="minorHAnsi"/>
                <w:sz w:val="20"/>
                <w:szCs w:val="20"/>
              </w:rPr>
              <w:t xml:space="preserve"> [Please see annex for the format]</w:t>
            </w:r>
          </w:p>
          <w:p w:rsidR="005B2147" w:rsidRPr="005B2147" w:rsidRDefault="005B2147" w:rsidP="005B2147">
            <w:pPr>
              <w:pStyle w:val="Default"/>
              <w:ind w:left="0" w:firstLine="0"/>
              <w:rPr>
                <w:rFonts w:asciiTheme="minorHAnsi" w:hAnsiTheme="minorHAnsi"/>
                <w:sz w:val="20"/>
                <w:szCs w:val="20"/>
              </w:rPr>
            </w:pPr>
          </w:p>
        </w:tc>
      </w:tr>
    </w:tbl>
    <w:p w:rsidR="00CD6170" w:rsidRDefault="00CD6170">
      <w:pPr>
        <w:ind w:left="0" w:firstLine="0"/>
        <w:rPr>
          <w:rFonts w:ascii="Calibri" w:hAnsi="Calibri" w:cs="Calibri"/>
          <w:b/>
          <w:bCs/>
          <w:color w:val="002060"/>
          <w:sz w:val="24"/>
          <w:szCs w:val="24"/>
        </w:rPr>
      </w:pPr>
    </w:p>
    <w:p w:rsidR="00D96E63" w:rsidRPr="007245C7" w:rsidRDefault="00D96E63" w:rsidP="00D96E63">
      <w:pPr>
        <w:ind w:left="0" w:firstLine="0"/>
        <w:rPr>
          <w:rFonts w:ascii="Calibri" w:hAnsi="Calibri" w:cs="Calibri"/>
          <w:b/>
          <w:bCs/>
          <w:i/>
          <w:color w:val="000000" w:themeColor="text1"/>
          <w:sz w:val="24"/>
        </w:rPr>
      </w:pPr>
      <w:r w:rsidRPr="007245C7">
        <w:rPr>
          <w:rFonts w:ascii="Calibri" w:hAnsi="Calibri" w:cs="Calibri"/>
          <w:b/>
          <w:bCs/>
          <w:i/>
          <w:color w:val="000000" w:themeColor="text1"/>
          <w:sz w:val="24"/>
        </w:rPr>
        <w:t>Requirement Specification Details:</w:t>
      </w:r>
    </w:p>
    <w:p w:rsidR="00D96E63" w:rsidRDefault="00D96E63">
      <w:pPr>
        <w:ind w:left="0" w:firstLine="0"/>
        <w:rPr>
          <w:rFonts w:ascii="Calibri" w:hAnsi="Calibri" w:cs="Calibri"/>
          <w:b/>
          <w:bCs/>
          <w:color w:val="002060"/>
          <w:sz w:val="24"/>
          <w:szCs w:val="24"/>
        </w:rPr>
      </w:pPr>
    </w:p>
    <w:p w:rsidR="00CD6170" w:rsidRPr="007245C7" w:rsidRDefault="00CD6170">
      <w:pPr>
        <w:ind w:left="0" w:firstLine="0"/>
        <w:rPr>
          <w:rFonts w:ascii="Calibri" w:hAnsi="Calibri" w:cs="Calibri"/>
          <w:b/>
          <w:bCs/>
          <w:color w:val="000000" w:themeColor="text1"/>
          <w:sz w:val="24"/>
          <w:szCs w:val="24"/>
        </w:rPr>
      </w:pPr>
      <w:r w:rsidRPr="007245C7">
        <w:rPr>
          <w:rFonts w:ascii="Calibri" w:hAnsi="Calibri" w:cs="Calibri"/>
          <w:b/>
          <w:bCs/>
          <w:color w:val="000000" w:themeColor="text1"/>
          <w:sz w:val="24"/>
          <w:szCs w:val="24"/>
        </w:rPr>
        <w:t>Leave Configuration:</w:t>
      </w:r>
    </w:p>
    <w:p w:rsidR="00CD6170" w:rsidRPr="00890804" w:rsidRDefault="00CD6170" w:rsidP="00CD6170">
      <w:pPr>
        <w:rPr>
          <w:rFonts w:cstheme="minorHAnsi"/>
          <w:b/>
          <w:sz w:val="24"/>
        </w:rPr>
      </w:pPr>
    </w:p>
    <w:tbl>
      <w:tblPr>
        <w:tblStyle w:val="TableGrid"/>
        <w:tblW w:w="5000" w:type="pct"/>
        <w:tblLook w:val="04A0"/>
      </w:tblPr>
      <w:tblGrid>
        <w:gridCol w:w="981"/>
        <w:gridCol w:w="1289"/>
        <w:gridCol w:w="2296"/>
        <w:gridCol w:w="1601"/>
        <w:gridCol w:w="1456"/>
        <w:gridCol w:w="1953"/>
      </w:tblGrid>
      <w:tr w:rsidR="00CD6170" w:rsidRPr="007245C7" w:rsidTr="007163F7">
        <w:tc>
          <w:tcPr>
            <w:tcW w:w="981" w:type="dxa"/>
            <w:shd w:val="clear" w:color="auto" w:fill="BFBFBF" w:themeFill="background1" w:themeFillShade="BF"/>
          </w:tcPr>
          <w:p w:rsidR="00CD6170" w:rsidRPr="007245C7" w:rsidRDefault="00CD6170" w:rsidP="00D96E63">
            <w:pPr>
              <w:rPr>
                <w:rFonts w:asciiTheme="minorHAnsi" w:hAnsiTheme="minorHAnsi" w:cstheme="minorHAnsi"/>
                <w:b/>
              </w:rPr>
            </w:pPr>
            <w:r w:rsidRPr="007245C7">
              <w:rPr>
                <w:rFonts w:asciiTheme="minorHAnsi" w:hAnsiTheme="minorHAnsi" w:cstheme="minorHAnsi"/>
                <w:b/>
              </w:rPr>
              <w:t>SL No.</w:t>
            </w:r>
          </w:p>
        </w:tc>
        <w:tc>
          <w:tcPr>
            <w:tcW w:w="1289" w:type="dxa"/>
            <w:shd w:val="clear" w:color="auto" w:fill="BFBFBF" w:themeFill="background1" w:themeFillShade="BF"/>
          </w:tcPr>
          <w:p w:rsidR="00CD6170" w:rsidRPr="007245C7" w:rsidRDefault="00CD6170" w:rsidP="00D96E63">
            <w:pPr>
              <w:rPr>
                <w:rFonts w:asciiTheme="minorHAnsi" w:hAnsiTheme="minorHAnsi" w:cstheme="minorHAnsi"/>
                <w:b/>
              </w:rPr>
            </w:pPr>
            <w:r w:rsidRPr="007245C7">
              <w:rPr>
                <w:rFonts w:asciiTheme="minorHAnsi" w:hAnsiTheme="minorHAnsi" w:cstheme="minorHAnsi"/>
                <w:b/>
              </w:rPr>
              <w:t>Screen</w:t>
            </w:r>
          </w:p>
        </w:tc>
        <w:tc>
          <w:tcPr>
            <w:tcW w:w="2296" w:type="dxa"/>
            <w:shd w:val="clear" w:color="auto" w:fill="BFBFBF" w:themeFill="background1" w:themeFillShade="BF"/>
          </w:tcPr>
          <w:p w:rsidR="00CD6170" w:rsidRPr="007245C7" w:rsidRDefault="00CD6170" w:rsidP="00D96E63">
            <w:pPr>
              <w:rPr>
                <w:rFonts w:asciiTheme="minorHAnsi" w:hAnsiTheme="minorHAnsi" w:cstheme="minorHAnsi"/>
                <w:b/>
              </w:rPr>
            </w:pPr>
            <w:r w:rsidRPr="007245C7">
              <w:rPr>
                <w:rFonts w:asciiTheme="minorHAnsi" w:hAnsiTheme="minorHAnsi" w:cstheme="minorHAnsi"/>
                <w:b/>
              </w:rPr>
              <w:t>Field</w:t>
            </w:r>
          </w:p>
        </w:tc>
        <w:tc>
          <w:tcPr>
            <w:tcW w:w="1601" w:type="dxa"/>
            <w:shd w:val="clear" w:color="auto" w:fill="BFBFBF" w:themeFill="background1" w:themeFillShade="BF"/>
          </w:tcPr>
          <w:p w:rsidR="00CD6170" w:rsidRPr="007245C7" w:rsidRDefault="00CD6170" w:rsidP="00D96E63">
            <w:pPr>
              <w:rPr>
                <w:rFonts w:asciiTheme="minorHAnsi" w:hAnsiTheme="minorHAnsi" w:cstheme="minorHAnsi"/>
                <w:b/>
              </w:rPr>
            </w:pPr>
            <w:r w:rsidRPr="007245C7">
              <w:rPr>
                <w:rFonts w:asciiTheme="minorHAnsi" w:hAnsiTheme="minorHAnsi" w:cstheme="minorHAnsi"/>
                <w:b/>
              </w:rPr>
              <w:t>Type</w:t>
            </w:r>
          </w:p>
        </w:tc>
        <w:tc>
          <w:tcPr>
            <w:tcW w:w="1456" w:type="dxa"/>
            <w:shd w:val="clear" w:color="auto" w:fill="BFBFBF" w:themeFill="background1" w:themeFillShade="BF"/>
          </w:tcPr>
          <w:p w:rsidR="00CD6170" w:rsidRPr="007245C7" w:rsidRDefault="00CD6170" w:rsidP="00D96E63">
            <w:pPr>
              <w:rPr>
                <w:rFonts w:asciiTheme="minorHAnsi" w:hAnsiTheme="minorHAnsi" w:cstheme="minorHAnsi"/>
                <w:b/>
              </w:rPr>
            </w:pPr>
            <w:r w:rsidRPr="007245C7">
              <w:rPr>
                <w:rFonts w:asciiTheme="minorHAnsi" w:hAnsiTheme="minorHAnsi" w:cstheme="minorHAnsi"/>
                <w:b/>
              </w:rPr>
              <w:t>Data Type</w:t>
            </w:r>
          </w:p>
        </w:tc>
        <w:tc>
          <w:tcPr>
            <w:tcW w:w="1953" w:type="dxa"/>
            <w:shd w:val="clear" w:color="auto" w:fill="BFBFBF" w:themeFill="background1" w:themeFillShade="BF"/>
          </w:tcPr>
          <w:p w:rsidR="00CD6170" w:rsidRPr="007245C7" w:rsidRDefault="00CD6170" w:rsidP="00D96E63">
            <w:pPr>
              <w:rPr>
                <w:rFonts w:asciiTheme="minorHAnsi" w:hAnsiTheme="minorHAnsi" w:cstheme="minorHAnsi"/>
                <w:b/>
              </w:rPr>
            </w:pPr>
            <w:r w:rsidRPr="007245C7">
              <w:rPr>
                <w:rFonts w:asciiTheme="minorHAnsi" w:hAnsiTheme="minorHAnsi" w:cstheme="minorHAnsi"/>
                <w:b/>
              </w:rPr>
              <w:t>Policy</w:t>
            </w:r>
          </w:p>
        </w:tc>
      </w:tr>
      <w:tr w:rsidR="007163F7" w:rsidRPr="007245C7" w:rsidTr="007163F7">
        <w:tc>
          <w:tcPr>
            <w:tcW w:w="981" w:type="dxa"/>
            <w:vMerge w:val="restart"/>
          </w:tcPr>
          <w:p w:rsidR="007163F7" w:rsidRPr="007163F7" w:rsidRDefault="007163F7" w:rsidP="00D96E63">
            <w:pPr>
              <w:rPr>
                <w:rFonts w:asciiTheme="minorHAnsi" w:hAnsiTheme="minorHAnsi" w:cstheme="minorHAnsi"/>
                <w:b/>
              </w:rPr>
            </w:pPr>
            <w:r w:rsidRPr="007163F7">
              <w:rPr>
                <w:rFonts w:asciiTheme="minorHAnsi" w:hAnsiTheme="minorHAnsi"/>
                <w:b/>
              </w:rPr>
              <w:t>4.1</w:t>
            </w:r>
          </w:p>
        </w:tc>
        <w:tc>
          <w:tcPr>
            <w:tcW w:w="8595" w:type="dxa"/>
            <w:gridSpan w:val="5"/>
          </w:tcPr>
          <w:p w:rsidR="007163F7" w:rsidRPr="007245C7" w:rsidRDefault="007163F7" w:rsidP="00D96E63">
            <w:pPr>
              <w:rPr>
                <w:rFonts w:asciiTheme="minorHAnsi" w:hAnsiTheme="minorHAnsi" w:cstheme="minorHAnsi"/>
              </w:rPr>
            </w:pPr>
            <w:r w:rsidRPr="007245C7">
              <w:rPr>
                <w:rFonts w:asciiTheme="minorHAnsi" w:hAnsiTheme="minorHAnsi" w:cstheme="minorHAnsi"/>
                <w:b/>
              </w:rPr>
              <w:t>Leave Type Setup</w:t>
            </w:r>
          </w:p>
        </w:tc>
      </w:tr>
      <w:tr w:rsidR="007163F7" w:rsidRPr="007245C7" w:rsidTr="007163F7">
        <w:tc>
          <w:tcPr>
            <w:tcW w:w="981" w:type="dxa"/>
            <w:vMerge/>
          </w:tcPr>
          <w:p w:rsidR="007163F7" w:rsidRPr="007245C7" w:rsidRDefault="007163F7" w:rsidP="00D96E63">
            <w:pPr>
              <w:rPr>
                <w:rFonts w:asciiTheme="minorHAnsi" w:hAnsiTheme="minorHAnsi" w:cstheme="minorHAnsi"/>
              </w:rPr>
            </w:pPr>
          </w:p>
        </w:tc>
        <w:tc>
          <w:tcPr>
            <w:tcW w:w="1289" w:type="dxa"/>
            <w:vMerge w:val="restart"/>
          </w:tcPr>
          <w:p w:rsidR="007163F7" w:rsidRPr="007245C7" w:rsidRDefault="007163F7" w:rsidP="00D96E63">
            <w:pPr>
              <w:rPr>
                <w:rFonts w:asciiTheme="minorHAnsi" w:hAnsiTheme="minorHAnsi" w:cstheme="minorHAnsi"/>
              </w:rPr>
            </w:pPr>
          </w:p>
        </w:tc>
        <w:tc>
          <w:tcPr>
            <w:tcW w:w="2296"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Leave Title</w:t>
            </w:r>
          </w:p>
        </w:tc>
        <w:tc>
          <w:tcPr>
            <w:tcW w:w="1601"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Text Box</w:t>
            </w:r>
          </w:p>
        </w:tc>
        <w:tc>
          <w:tcPr>
            <w:tcW w:w="1456"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VARCHAR</w:t>
            </w:r>
          </w:p>
        </w:tc>
        <w:tc>
          <w:tcPr>
            <w:tcW w:w="1953" w:type="dxa"/>
          </w:tcPr>
          <w:p w:rsidR="007163F7" w:rsidRPr="007245C7" w:rsidRDefault="007163F7" w:rsidP="00D96E63">
            <w:pPr>
              <w:rPr>
                <w:rFonts w:asciiTheme="minorHAnsi" w:hAnsiTheme="minorHAnsi" w:cstheme="minorHAnsi"/>
              </w:rPr>
            </w:pPr>
          </w:p>
        </w:tc>
      </w:tr>
      <w:tr w:rsidR="007163F7" w:rsidRPr="007245C7" w:rsidTr="007163F7">
        <w:tc>
          <w:tcPr>
            <w:tcW w:w="981" w:type="dxa"/>
            <w:vMerge/>
          </w:tcPr>
          <w:p w:rsidR="007163F7" w:rsidRPr="007245C7" w:rsidRDefault="007163F7" w:rsidP="00D96E63">
            <w:pPr>
              <w:rPr>
                <w:rFonts w:asciiTheme="minorHAnsi" w:hAnsiTheme="minorHAnsi" w:cstheme="minorHAnsi"/>
              </w:rPr>
            </w:pPr>
          </w:p>
        </w:tc>
        <w:tc>
          <w:tcPr>
            <w:tcW w:w="1289" w:type="dxa"/>
            <w:vMerge/>
          </w:tcPr>
          <w:p w:rsidR="007163F7" w:rsidRPr="007245C7" w:rsidRDefault="007163F7" w:rsidP="00D96E63">
            <w:pPr>
              <w:rPr>
                <w:rFonts w:asciiTheme="minorHAnsi" w:hAnsiTheme="minorHAnsi" w:cstheme="minorHAnsi"/>
              </w:rPr>
            </w:pPr>
          </w:p>
        </w:tc>
        <w:tc>
          <w:tcPr>
            <w:tcW w:w="2296"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Abbr. Name</w:t>
            </w:r>
          </w:p>
        </w:tc>
        <w:tc>
          <w:tcPr>
            <w:tcW w:w="1601"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Text Box</w:t>
            </w:r>
          </w:p>
        </w:tc>
        <w:tc>
          <w:tcPr>
            <w:tcW w:w="1456"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VARCHAR</w:t>
            </w:r>
          </w:p>
        </w:tc>
        <w:tc>
          <w:tcPr>
            <w:tcW w:w="1953" w:type="dxa"/>
          </w:tcPr>
          <w:p w:rsidR="007163F7" w:rsidRPr="007245C7" w:rsidRDefault="007163F7" w:rsidP="00D96E63">
            <w:pPr>
              <w:rPr>
                <w:rFonts w:asciiTheme="minorHAnsi" w:hAnsiTheme="minorHAnsi" w:cstheme="minorHAnsi"/>
              </w:rPr>
            </w:pPr>
          </w:p>
        </w:tc>
      </w:tr>
      <w:tr w:rsidR="007163F7" w:rsidRPr="007245C7" w:rsidTr="007163F7">
        <w:tc>
          <w:tcPr>
            <w:tcW w:w="981" w:type="dxa"/>
            <w:vMerge/>
          </w:tcPr>
          <w:p w:rsidR="007163F7" w:rsidRPr="007245C7" w:rsidRDefault="007163F7" w:rsidP="00D96E63">
            <w:pPr>
              <w:rPr>
                <w:rFonts w:asciiTheme="minorHAnsi" w:hAnsiTheme="minorHAnsi" w:cstheme="minorHAnsi"/>
              </w:rPr>
            </w:pPr>
          </w:p>
        </w:tc>
        <w:tc>
          <w:tcPr>
            <w:tcW w:w="1289" w:type="dxa"/>
            <w:vMerge/>
          </w:tcPr>
          <w:p w:rsidR="007163F7" w:rsidRPr="007245C7" w:rsidRDefault="007163F7" w:rsidP="00D96E63">
            <w:pPr>
              <w:rPr>
                <w:rFonts w:asciiTheme="minorHAnsi" w:hAnsiTheme="minorHAnsi" w:cstheme="minorHAnsi"/>
              </w:rPr>
            </w:pPr>
          </w:p>
        </w:tc>
        <w:tc>
          <w:tcPr>
            <w:tcW w:w="2296"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Description</w:t>
            </w:r>
          </w:p>
        </w:tc>
        <w:tc>
          <w:tcPr>
            <w:tcW w:w="1601"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Text Box</w:t>
            </w:r>
          </w:p>
        </w:tc>
        <w:tc>
          <w:tcPr>
            <w:tcW w:w="1456"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VARCHAR</w:t>
            </w:r>
          </w:p>
        </w:tc>
        <w:tc>
          <w:tcPr>
            <w:tcW w:w="1953" w:type="dxa"/>
          </w:tcPr>
          <w:p w:rsidR="007163F7" w:rsidRPr="007245C7" w:rsidRDefault="007163F7" w:rsidP="00D96E63">
            <w:pPr>
              <w:rPr>
                <w:rFonts w:asciiTheme="minorHAnsi" w:hAnsiTheme="minorHAnsi" w:cstheme="minorHAnsi"/>
              </w:rPr>
            </w:pPr>
          </w:p>
        </w:tc>
      </w:tr>
      <w:tr w:rsidR="007163F7" w:rsidRPr="007245C7" w:rsidTr="007163F7">
        <w:tc>
          <w:tcPr>
            <w:tcW w:w="981" w:type="dxa"/>
            <w:vMerge/>
          </w:tcPr>
          <w:p w:rsidR="007163F7" w:rsidRPr="007245C7" w:rsidRDefault="007163F7" w:rsidP="00D96E63">
            <w:pPr>
              <w:rPr>
                <w:rFonts w:asciiTheme="minorHAnsi" w:hAnsiTheme="minorHAnsi" w:cstheme="minorHAnsi"/>
              </w:rPr>
            </w:pPr>
          </w:p>
        </w:tc>
        <w:tc>
          <w:tcPr>
            <w:tcW w:w="1289" w:type="dxa"/>
            <w:vMerge/>
          </w:tcPr>
          <w:p w:rsidR="007163F7" w:rsidRPr="007245C7" w:rsidRDefault="007163F7" w:rsidP="00D96E63">
            <w:pPr>
              <w:rPr>
                <w:rFonts w:asciiTheme="minorHAnsi" w:hAnsiTheme="minorHAnsi" w:cstheme="minorHAnsi"/>
              </w:rPr>
            </w:pPr>
          </w:p>
        </w:tc>
        <w:tc>
          <w:tcPr>
            <w:tcW w:w="2296"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Leave Unit</w:t>
            </w:r>
          </w:p>
        </w:tc>
        <w:tc>
          <w:tcPr>
            <w:tcW w:w="1601"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Drop Down</w:t>
            </w:r>
          </w:p>
        </w:tc>
        <w:tc>
          <w:tcPr>
            <w:tcW w:w="1456"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NUMBER</w:t>
            </w:r>
          </w:p>
        </w:tc>
        <w:tc>
          <w:tcPr>
            <w:tcW w:w="1953" w:type="dxa"/>
          </w:tcPr>
          <w:p w:rsidR="007163F7" w:rsidRPr="007245C7" w:rsidRDefault="007163F7" w:rsidP="00D96E63">
            <w:pPr>
              <w:rPr>
                <w:rFonts w:asciiTheme="minorHAnsi" w:hAnsiTheme="minorHAnsi" w:cstheme="minorHAnsi"/>
              </w:rPr>
            </w:pPr>
          </w:p>
        </w:tc>
      </w:tr>
      <w:tr w:rsidR="007163F7" w:rsidRPr="007245C7" w:rsidTr="007163F7">
        <w:tc>
          <w:tcPr>
            <w:tcW w:w="981" w:type="dxa"/>
            <w:vMerge/>
          </w:tcPr>
          <w:p w:rsidR="007163F7" w:rsidRPr="007245C7" w:rsidRDefault="007163F7" w:rsidP="00D96E63">
            <w:pPr>
              <w:rPr>
                <w:rFonts w:asciiTheme="minorHAnsi" w:hAnsiTheme="minorHAnsi" w:cstheme="minorHAnsi"/>
              </w:rPr>
            </w:pPr>
          </w:p>
        </w:tc>
        <w:tc>
          <w:tcPr>
            <w:tcW w:w="1289" w:type="dxa"/>
            <w:vMerge/>
          </w:tcPr>
          <w:p w:rsidR="007163F7" w:rsidRPr="007245C7" w:rsidRDefault="007163F7" w:rsidP="00D96E63">
            <w:pPr>
              <w:rPr>
                <w:rFonts w:asciiTheme="minorHAnsi" w:hAnsiTheme="minorHAnsi" w:cstheme="minorHAnsi"/>
              </w:rPr>
            </w:pPr>
          </w:p>
        </w:tc>
        <w:tc>
          <w:tcPr>
            <w:tcW w:w="2296"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At a Time Maximum</w:t>
            </w:r>
          </w:p>
        </w:tc>
        <w:tc>
          <w:tcPr>
            <w:tcW w:w="1601"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Text Box</w:t>
            </w:r>
          </w:p>
        </w:tc>
        <w:tc>
          <w:tcPr>
            <w:tcW w:w="1456"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NUMBER</w:t>
            </w:r>
          </w:p>
        </w:tc>
        <w:tc>
          <w:tcPr>
            <w:tcW w:w="1953" w:type="dxa"/>
          </w:tcPr>
          <w:p w:rsidR="007163F7" w:rsidRPr="007245C7" w:rsidRDefault="007163F7" w:rsidP="00D96E63">
            <w:pPr>
              <w:rPr>
                <w:rFonts w:asciiTheme="minorHAnsi" w:hAnsiTheme="minorHAnsi" w:cstheme="minorHAnsi"/>
              </w:rPr>
            </w:pPr>
          </w:p>
        </w:tc>
      </w:tr>
      <w:tr w:rsidR="007163F7" w:rsidRPr="007245C7" w:rsidTr="007163F7">
        <w:tc>
          <w:tcPr>
            <w:tcW w:w="981" w:type="dxa"/>
            <w:vMerge/>
          </w:tcPr>
          <w:p w:rsidR="007163F7" w:rsidRPr="007245C7" w:rsidRDefault="007163F7" w:rsidP="00D96E63">
            <w:pPr>
              <w:rPr>
                <w:rFonts w:asciiTheme="minorHAnsi" w:hAnsiTheme="minorHAnsi" w:cstheme="minorHAnsi"/>
              </w:rPr>
            </w:pPr>
          </w:p>
        </w:tc>
        <w:tc>
          <w:tcPr>
            <w:tcW w:w="1289" w:type="dxa"/>
            <w:vMerge/>
          </w:tcPr>
          <w:p w:rsidR="007163F7" w:rsidRPr="007245C7" w:rsidRDefault="007163F7" w:rsidP="00D96E63">
            <w:pPr>
              <w:rPr>
                <w:rFonts w:asciiTheme="minorHAnsi" w:hAnsiTheme="minorHAnsi" w:cstheme="minorHAnsi"/>
              </w:rPr>
            </w:pPr>
          </w:p>
        </w:tc>
        <w:tc>
          <w:tcPr>
            <w:tcW w:w="2296" w:type="dxa"/>
          </w:tcPr>
          <w:p w:rsidR="007163F7" w:rsidRPr="007245C7" w:rsidRDefault="007163F7" w:rsidP="00CD6170">
            <w:pPr>
              <w:ind w:left="0" w:firstLine="0"/>
              <w:rPr>
                <w:rFonts w:asciiTheme="minorHAnsi" w:hAnsiTheme="minorHAnsi" w:cstheme="minorHAnsi"/>
              </w:rPr>
            </w:pPr>
            <w:r w:rsidRPr="007245C7">
              <w:rPr>
                <w:rFonts w:asciiTheme="minorHAnsi" w:hAnsiTheme="minorHAnsi" w:cstheme="minorHAnsi"/>
              </w:rPr>
              <w:t>Only Permanent Employee will get this Leave</w:t>
            </w:r>
          </w:p>
        </w:tc>
        <w:tc>
          <w:tcPr>
            <w:tcW w:w="1601"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Check Box</w:t>
            </w:r>
          </w:p>
        </w:tc>
        <w:tc>
          <w:tcPr>
            <w:tcW w:w="1456"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CHAR(1)</w:t>
            </w:r>
          </w:p>
        </w:tc>
        <w:tc>
          <w:tcPr>
            <w:tcW w:w="1953"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DEFAULT ‘Y’</w:t>
            </w:r>
          </w:p>
        </w:tc>
      </w:tr>
      <w:tr w:rsidR="007163F7" w:rsidRPr="007245C7" w:rsidTr="007163F7">
        <w:tc>
          <w:tcPr>
            <w:tcW w:w="981" w:type="dxa"/>
            <w:vMerge/>
          </w:tcPr>
          <w:p w:rsidR="007163F7" w:rsidRPr="007245C7" w:rsidRDefault="007163F7" w:rsidP="00D96E63">
            <w:pPr>
              <w:rPr>
                <w:rFonts w:asciiTheme="minorHAnsi" w:hAnsiTheme="minorHAnsi" w:cstheme="minorHAnsi"/>
              </w:rPr>
            </w:pPr>
          </w:p>
        </w:tc>
        <w:tc>
          <w:tcPr>
            <w:tcW w:w="1289" w:type="dxa"/>
            <w:vMerge/>
          </w:tcPr>
          <w:p w:rsidR="007163F7" w:rsidRPr="007245C7" w:rsidRDefault="007163F7" w:rsidP="00D96E63">
            <w:pPr>
              <w:rPr>
                <w:rFonts w:asciiTheme="minorHAnsi" w:hAnsiTheme="minorHAnsi" w:cstheme="minorHAnsi"/>
              </w:rPr>
            </w:pPr>
          </w:p>
        </w:tc>
        <w:tc>
          <w:tcPr>
            <w:tcW w:w="2296" w:type="dxa"/>
          </w:tcPr>
          <w:p w:rsidR="007163F7" w:rsidRPr="007245C7" w:rsidRDefault="007163F7" w:rsidP="00CD6170">
            <w:pPr>
              <w:rPr>
                <w:rFonts w:asciiTheme="minorHAnsi" w:hAnsiTheme="minorHAnsi" w:cstheme="minorHAnsi"/>
              </w:rPr>
            </w:pPr>
            <w:r w:rsidRPr="007245C7">
              <w:rPr>
                <w:rStyle w:val="textlevelleft"/>
                <w:rFonts w:asciiTheme="minorHAnsi" w:hAnsiTheme="minorHAnsi" w:cstheme="minorHAnsi"/>
              </w:rPr>
              <w:t>Make Inactive</w:t>
            </w:r>
          </w:p>
        </w:tc>
        <w:tc>
          <w:tcPr>
            <w:tcW w:w="1601"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Check Box</w:t>
            </w:r>
          </w:p>
        </w:tc>
        <w:tc>
          <w:tcPr>
            <w:tcW w:w="1456"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CHAR(1)</w:t>
            </w:r>
          </w:p>
        </w:tc>
        <w:tc>
          <w:tcPr>
            <w:tcW w:w="1953"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DEFAULT ‘Y’</w:t>
            </w:r>
          </w:p>
        </w:tc>
      </w:tr>
      <w:tr w:rsidR="007163F7" w:rsidRPr="007245C7" w:rsidTr="007163F7">
        <w:tc>
          <w:tcPr>
            <w:tcW w:w="981" w:type="dxa"/>
            <w:vMerge/>
          </w:tcPr>
          <w:p w:rsidR="007163F7" w:rsidRPr="007245C7" w:rsidRDefault="007163F7" w:rsidP="00D96E63">
            <w:pPr>
              <w:rPr>
                <w:rFonts w:asciiTheme="minorHAnsi" w:hAnsiTheme="minorHAnsi" w:cstheme="minorHAnsi"/>
              </w:rPr>
            </w:pPr>
          </w:p>
        </w:tc>
        <w:tc>
          <w:tcPr>
            <w:tcW w:w="1289" w:type="dxa"/>
            <w:vMerge/>
          </w:tcPr>
          <w:p w:rsidR="007163F7" w:rsidRPr="007245C7" w:rsidRDefault="007163F7" w:rsidP="00D96E63">
            <w:pPr>
              <w:rPr>
                <w:rFonts w:asciiTheme="minorHAnsi" w:hAnsiTheme="minorHAnsi" w:cstheme="minorHAnsi"/>
              </w:rPr>
            </w:pPr>
          </w:p>
        </w:tc>
        <w:tc>
          <w:tcPr>
            <w:tcW w:w="2296"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Leave Nature</w:t>
            </w:r>
          </w:p>
        </w:tc>
        <w:tc>
          <w:tcPr>
            <w:tcW w:w="1601"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Drop Down</w:t>
            </w:r>
          </w:p>
        </w:tc>
        <w:tc>
          <w:tcPr>
            <w:tcW w:w="1456"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NUMBER</w:t>
            </w:r>
          </w:p>
        </w:tc>
        <w:tc>
          <w:tcPr>
            <w:tcW w:w="1953" w:type="dxa"/>
          </w:tcPr>
          <w:p w:rsidR="007163F7" w:rsidRPr="007245C7" w:rsidRDefault="007163F7" w:rsidP="00D96E63">
            <w:pPr>
              <w:rPr>
                <w:rFonts w:asciiTheme="minorHAnsi" w:hAnsiTheme="minorHAnsi" w:cstheme="minorHAnsi"/>
              </w:rPr>
            </w:pPr>
          </w:p>
        </w:tc>
      </w:tr>
      <w:tr w:rsidR="007163F7" w:rsidRPr="007245C7" w:rsidTr="007163F7">
        <w:tc>
          <w:tcPr>
            <w:tcW w:w="981" w:type="dxa"/>
            <w:vMerge/>
          </w:tcPr>
          <w:p w:rsidR="007163F7" w:rsidRPr="007245C7" w:rsidRDefault="007163F7" w:rsidP="00D96E63">
            <w:pPr>
              <w:rPr>
                <w:rFonts w:asciiTheme="minorHAnsi" w:hAnsiTheme="minorHAnsi" w:cstheme="minorHAnsi"/>
              </w:rPr>
            </w:pPr>
          </w:p>
        </w:tc>
        <w:tc>
          <w:tcPr>
            <w:tcW w:w="1289" w:type="dxa"/>
            <w:vMerge/>
          </w:tcPr>
          <w:p w:rsidR="007163F7" w:rsidRPr="007245C7" w:rsidRDefault="007163F7" w:rsidP="00D96E63">
            <w:pPr>
              <w:rPr>
                <w:rFonts w:asciiTheme="minorHAnsi" w:hAnsiTheme="minorHAnsi" w:cstheme="minorHAnsi"/>
              </w:rPr>
            </w:pPr>
          </w:p>
        </w:tc>
        <w:tc>
          <w:tcPr>
            <w:tcW w:w="2296" w:type="dxa"/>
          </w:tcPr>
          <w:p w:rsidR="007163F7" w:rsidRPr="007245C7" w:rsidRDefault="007163F7" w:rsidP="00D96E63">
            <w:pPr>
              <w:rPr>
                <w:rStyle w:val="textlevelleft"/>
                <w:rFonts w:asciiTheme="minorHAnsi" w:hAnsiTheme="minorHAnsi" w:cstheme="minorHAnsi"/>
              </w:rPr>
            </w:pPr>
            <w:r w:rsidRPr="007245C7">
              <w:rPr>
                <w:rStyle w:val="textlevelleft"/>
                <w:rFonts w:asciiTheme="minorHAnsi" w:hAnsiTheme="minorHAnsi" w:cstheme="minorHAnsi"/>
              </w:rPr>
              <w:t>Leave Type List</w:t>
            </w:r>
          </w:p>
        </w:tc>
        <w:tc>
          <w:tcPr>
            <w:tcW w:w="1601" w:type="dxa"/>
          </w:tcPr>
          <w:p w:rsidR="007163F7" w:rsidRPr="007245C7" w:rsidRDefault="007163F7" w:rsidP="00D96E63">
            <w:pPr>
              <w:rPr>
                <w:rFonts w:asciiTheme="minorHAnsi" w:hAnsiTheme="minorHAnsi" w:cstheme="minorHAnsi"/>
              </w:rPr>
            </w:pPr>
          </w:p>
        </w:tc>
        <w:tc>
          <w:tcPr>
            <w:tcW w:w="1456" w:type="dxa"/>
          </w:tcPr>
          <w:p w:rsidR="007163F7" w:rsidRPr="007245C7" w:rsidRDefault="007163F7" w:rsidP="00D96E63">
            <w:pPr>
              <w:rPr>
                <w:rFonts w:asciiTheme="minorHAnsi" w:hAnsiTheme="minorHAnsi" w:cstheme="minorHAnsi"/>
              </w:rPr>
            </w:pPr>
          </w:p>
        </w:tc>
        <w:tc>
          <w:tcPr>
            <w:tcW w:w="1953"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List of Leave Type</w:t>
            </w:r>
          </w:p>
        </w:tc>
      </w:tr>
      <w:tr w:rsidR="007163F7" w:rsidRPr="007245C7" w:rsidTr="007163F7">
        <w:tc>
          <w:tcPr>
            <w:tcW w:w="981" w:type="dxa"/>
            <w:vMerge/>
          </w:tcPr>
          <w:p w:rsidR="007163F7" w:rsidRPr="007245C7" w:rsidRDefault="007163F7" w:rsidP="00D96E63">
            <w:pPr>
              <w:rPr>
                <w:rStyle w:val="textlevelleft"/>
                <w:rFonts w:asciiTheme="minorHAnsi" w:hAnsiTheme="minorHAnsi" w:cstheme="minorHAnsi"/>
              </w:rPr>
            </w:pPr>
          </w:p>
        </w:tc>
        <w:tc>
          <w:tcPr>
            <w:tcW w:w="1289" w:type="dxa"/>
            <w:vMerge/>
          </w:tcPr>
          <w:p w:rsidR="007163F7" w:rsidRPr="007245C7" w:rsidRDefault="007163F7" w:rsidP="00D96E63">
            <w:pPr>
              <w:rPr>
                <w:rStyle w:val="textlevelleft"/>
                <w:rFonts w:asciiTheme="minorHAnsi" w:hAnsiTheme="minorHAnsi" w:cstheme="minorHAnsi"/>
              </w:rPr>
            </w:pPr>
          </w:p>
        </w:tc>
        <w:tc>
          <w:tcPr>
            <w:tcW w:w="2296" w:type="dxa"/>
          </w:tcPr>
          <w:p w:rsidR="007163F7" w:rsidRPr="007245C7" w:rsidRDefault="007163F7" w:rsidP="00D96E63">
            <w:pPr>
              <w:rPr>
                <w:rStyle w:val="textlevelleft"/>
                <w:rFonts w:asciiTheme="minorHAnsi" w:hAnsiTheme="minorHAnsi" w:cstheme="minorHAnsi"/>
              </w:rPr>
            </w:pPr>
            <w:r w:rsidRPr="007245C7">
              <w:rPr>
                <w:rFonts w:asciiTheme="minorHAnsi" w:hAnsiTheme="minorHAnsi" w:cstheme="minorHAnsi"/>
              </w:rPr>
              <w:t>Refresh</w:t>
            </w:r>
          </w:p>
        </w:tc>
        <w:tc>
          <w:tcPr>
            <w:tcW w:w="1601"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Button</w:t>
            </w:r>
          </w:p>
        </w:tc>
        <w:tc>
          <w:tcPr>
            <w:tcW w:w="1456" w:type="dxa"/>
          </w:tcPr>
          <w:p w:rsidR="007163F7" w:rsidRPr="007245C7" w:rsidRDefault="007163F7" w:rsidP="00D96E63">
            <w:pPr>
              <w:rPr>
                <w:rFonts w:asciiTheme="minorHAnsi" w:hAnsiTheme="minorHAnsi" w:cstheme="minorHAnsi"/>
              </w:rPr>
            </w:pPr>
          </w:p>
        </w:tc>
        <w:tc>
          <w:tcPr>
            <w:tcW w:w="1953" w:type="dxa"/>
          </w:tcPr>
          <w:p w:rsidR="007163F7" w:rsidRPr="007245C7" w:rsidRDefault="007163F7" w:rsidP="00D96E63">
            <w:pPr>
              <w:rPr>
                <w:rFonts w:asciiTheme="minorHAnsi" w:hAnsiTheme="minorHAnsi" w:cstheme="minorHAnsi"/>
              </w:rPr>
            </w:pPr>
          </w:p>
        </w:tc>
      </w:tr>
      <w:tr w:rsidR="007163F7" w:rsidRPr="007245C7" w:rsidTr="007163F7">
        <w:tc>
          <w:tcPr>
            <w:tcW w:w="981" w:type="dxa"/>
            <w:vMerge/>
          </w:tcPr>
          <w:p w:rsidR="007163F7" w:rsidRPr="007245C7" w:rsidRDefault="007163F7" w:rsidP="00D96E63">
            <w:pPr>
              <w:rPr>
                <w:rFonts w:asciiTheme="minorHAnsi" w:hAnsiTheme="minorHAnsi" w:cstheme="minorHAnsi"/>
              </w:rPr>
            </w:pPr>
          </w:p>
        </w:tc>
        <w:tc>
          <w:tcPr>
            <w:tcW w:w="1289" w:type="dxa"/>
            <w:vMerge/>
          </w:tcPr>
          <w:p w:rsidR="007163F7" w:rsidRPr="007245C7" w:rsidRDefault="007163F7" w:rsidP="00D96E63">
            <w:pPr>
              <w:rPr>
                <w:rFonts w:asciiTheme="minorHAnsi" w:hAnsiTheme="minorHAnsi" w:cstheme="minorHAnsi"/>
              </w:rPr>
            </w:pPr>
          </w:p>
        </w:tc>
        <w:tc>
          <w:tcPr>
            <w:tcW w:w="2296" w:type="dxa"/>
          </w:tcPr>
          <w:p w:rsidR="007163F7" w:rsidRPr="007245C7" w:rsidRDefault="007163F7" w:rsidP="00D96E63">
            <w:pPr>
              <w:rPr>
                <w:rStyle w:val="textlevelleft"/>
                <w:rFonts w:asciiTheme="minorHAnsi" w:hAnsiTheme="minorHAnsi" w:cstheme="minorHAnsi"/>
              </w:rPr>
            </w:pPr>
            <w:r w:rsidRPr="007245C7">
              <w:rPr>
                <w:rFonts w:asciiTheme="minorHAnsi" w:hAnsiTheme="minorHAnsi" w:cstheme="minorHAnsi"/>
              </w:rPr>
              <w:t>Save</w:t>
            </w:r>
          </w:p>
        </w:tc>
        <w:tc>
          <w:tcPr>
            <w:tcW w:w="1601"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Button</w:t>
            </w:r>
          </w:p>
        </w:tc>
        <w:tc>
          <w:tcPr>
            <w:tcW w:w="1456" w:type="dxa"/>
          </w:tcPr>
          <w:p w:rsidR="007163F7" w:rsidRPr="007245C7" w:rsidRDefault="007163F7" w:rsidP="00D96E63">
            <w:pPr>
              <w:rPr>
                <w:rFonts w:asciiTheme="minorHAnsi" w:hAnsiTheme="minorHAnsi" w:cstheme="minorHAnsi"/>
              </w:rPr>
            </w:pPr>
          </w:p>
        </w:tc>
        <w:tc>
          <w:tcPr>
            <w:tcW w:w="1953" w:type="dxa"/>
          </w:tcPr>
          <w:p w:rsidR="007163F7" w:rsidRPr="007245C7" w:rsidRDefault="007163F7" w:rsidP="00D96E63">
            <w:pPr>
              <w:rPr>
                <w:rFonts w:asciiTheme="minorHAnsi" w:hAnsiTheme="minorHAnsi" w:cstheme="minorHAnsi"/>
              </w:rPr>
            </w:pPr>
          </w:p>
        </w:tc>
      </w:tr>
      <w:tr w:rsidR="007163F7" w:rsidRPr="007245C7" w:rsidTr="007163F7">
        <w:tc>
          <w:tcPr>
            <w:tcW w:w="981" w:type="dxa"/>
            <w:vMerge/>
          </w:tcPr>
          <w:p w:rsidR="007163F7" w:rsidRPr="007245C7" w:rsidRDefault="007163F7" w:rsidP="00D96E63">
            <w:pPr>
              <w:rPr>
                <w:rFonts w:asciiTheme="minorHAnsi" w:hAnsiTheme="minorHAnsi" w:cstheme="minorHAnsi"/>
              </w:rPr>
            </w:pPr>
          </w:p>
        </w:tc>
        <w:tc>
          <w:tcPr>
            <w:tcW w:w="1289" w:type="dxa"/>
            <w:vMerge/>
          </w:tcPr>
          <w:p w:rsidR="007163F7" w:rsidRPr="007245C7" w:rsidRDefault="007163F7" w:rsidP="00D96E63">
            <w:pPr>
              <w:rPr>
                <w:rFonts w:asciiTheme="minorHAnsi" w:hAnsiTheme="minorHAnsi" w:cstheme="minorHAnsi"/>
              </w:rPr>
            </w:pPr>
          </w:p>
        </w:tc>
        <w:tc>
          <w:tcPr>
            <w:tcW w:w="2296" w:type="dxa"/>
          </w:tcPr>
          <w:p w:rsidR="007163F7" w:rsidRPr="007245C7" w:rsidRDefault="007163F7" w:rsidP="00D96E63">
            <w:pPr>
              <w:rPr>
                <w:rStyle w:val="textlevelleft"/>
                <w:rFonts w:asciiTheme="minorHAnsi" w:hAnsiTheme="minorHAnsi" w:cstheme="minorHAnsi"/>
              </w:rPr>
            </w:pPr>
            <w:r w:rsidRPr="007245C7">
              <w:rPr>
                <w:rFonts w:asciiTheme="minorHAnsi" w:hAnsiTheme="minorHAnsi" w:cstheme="minorHAnsi"/>
              </w:rPr>
              <w:t>Delete</w:t>
            </w:r>
          </w:p>
        </w:tc>
        <w:tc>
          <w:tcPr>
            <w:tcW w:w="1601"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Button</w:t>
            </w:r>
          </w:p>
        </w:tc>
        <w:tc>
          <w:tcPr>
            <w:tcW w:w="1456" w:type="dxa"/>
          </w:tcPr>
          <w:p w:rsidR="007163F7" w:rsidRPr="007245C7" w:rsidRDefault="007163F7" w:rsidP="00D96E63">
            <w:pPr>
              <w:rPr>
                <w:rFonts w:asciiTheme="minorHAnsi" w:hAnsiTheme="minorHAnsi" w:cstheme="minorHAnsi"/>
              </w:rPr>
            </w:pPr>
          </w:p>
        </w:tc>
        <w:tc>
          <w:tcPr>
            <w:tcW w:w="1953" w:type="dxa"/>
          </w:tcPr>
          <w:p w:rsidR="007163F7" w:rsidRPr="007245C7" w:rsidRDefault="007163F7" w:rsidP="00D96E63">
            <w:pPr>
              <w:rPr>
                <w:rFonts w:asciiTheme="minorHAnsi" w:hAnsiTheme="minorHAnsi" w:cstheme="minorHAnsi"/>
              </w:rPr>
            </w:pPr>
          </w:p>
        </w:tc>
      </w:tr>
      <w:tr w:rsidR="00CD6170" w:rsidRPr="007245C7" w:rsidTr="007163F7">
        <w:tc>
          <w:tcPr>
            <w:tcW w:w="9576" w:type="dxa"/>
            <w:gridSpan w:val="6"/>
            <w:shd w:val="clear" w:color="auto" w:fill="BFBFBF" w:themeFill="background1" w:themeFillShade="BF"/>
          </w:tcPr>
          <w:p w:rsidR="00CD6170" w:rsidRPr="007245C7" w:rsidRDefault="00CD6170" w:rsidP="00D96E63">
            <w:pPr>
              <w:rPr>
                <w:rFonts w:asciiTheme="minorHAnsi" w:hAnsiTheme="minorHAnsi" w:cstheme="minorHAnsi"/>
              </w:rPr>
            </w:pPr>
          </w:p>
        </w:tc>
      </w:tr>
      <w:tr w:rsidR="007163F7" w:rsidRPr="007245C7" w:rsidTr="007163F7">
        <w:tc>
          <w:tcPr>
            <w:tcW w:w="981" w:type="dxa"/>
            <w:vMerge w:val="restart"/>
          </w:tcPr>
          <w:p w:rsidR="007163F7" w:rsidRPr="007163F7" w:rsidRDefault="007163F7" w:rsidP="00D96E63">
            <w:pPr>
              <w:rPr>
                <w:rFonts w:asciiTheme="minorHAnsi" w:hAnsiTheme="minorHAnsi" w:cstheme="minorHAnsi"/>
                <w:b/>
              </w:rPr>
            </w:pPr>
            <w:r w:rsidRPr="007163F7">
              <w:rPr>
                <w:rFonts w:asciiTheme="minorHAnsi" w:hAnsiTheme="minorHAnsi"/>
                <w:b/>
              </w:rPr>
              <w:t>4.1</w:t>
            </w:r>
          </w:p>
        </w:tc>
        <w:tc>
          <w:tcPr>
            <w:tcW w:w="8595" w:type="dxa"/>
            <w:gridSpan w:val="5"/>
          </w:tcPr>
          <w:p w:rsidR="007163F7" w:rsidRPr="007245C7" w:rsidRDefault="007163F7" w:rsidP="00D96E63">
            <w:pPr>
              <w:rPr>
                <w:rFonts w:asciiTheme="minorHAnsi" w:hAnsiTheme="minorHAnsi" w:cstheme="minorHAnsi"/>
              </w:rPr>
            </w:pPr>
            <w:r w:rsidRPr="007245C7">
              <w:rPr>
                <w:rFonts w:asciiTheme="minorHAnsi" w:hAnsiTheme="minorHAnsi" w:cstheme="minorHAnsi"/>
                <w:b/>
              </w:rPr>
              <w:t xml:space="preserve">Leave Package  </w:t>
            </w:r>
          </w:p>
        </w:tc>
      </w:tr>
      <w:tr w:rsidR="007163F7" w:rsidRPr="007245C7" w:rsidTr="007163F7">
        <w:tc>
          <w:tcPr>
            <w:tcW w:w="981" w:type="dxa"/>
            <w:vMerge/>
          </w:tcPr>
          <w:p w:rsidR="007163F7" w:rsidRPr="007245C7" w:rsidRDefault="007163F7" w:rsidP="00D96E63">
            <w:pPr>
              <w:rPr>
                <w:rFonts w:asciiTheme="minorHAnsi" w:hAnsiTheme="minorHAnsi" w:cstheme="minorHAnsi"/>
              </w:rPr>
            </w:pPr>
          </w:p>
        </w:tc>
        <w:tc>
          <w:tcPr>
            <w:tcW w:w="1289" w:type="dxa"/>
            <w:vMerge w:val="restart"/>
          </w:tcPr>
          <w:p w:rsidR="007163F7" w:rsidRPr="007245C7" w:rsidRDefault="007163F7" w:rsidP="00D96E63">
            <w:pPr>
              <w:rPr>
                <w:rFonts w:asciiTheme="minorHAnsi" w:hAnsiTheme="minorHAnsi" w:cstheme="minorHAnsi"/>
              </w:rPr>
            </w:pPr>
          </w:p>
        </w:tc>
        <w:tc>
          <w:tcPr>
            <w:tcW w:w="2296"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Package Title</w:t>
            </w:r>
          </w:p>
        </w:tc>
        <w:tc>
          <w:tcPr>
            <w:tcW w:w="1601"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Text Box</w:t>
            </w:r>
          </w:p>
        </w:tc>
        <w:tc>
          <w:tcPr>
            <w:tcW w:w="1456"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VARCHAR</w:t>
            </w:r>
          </w:p>
        </w:tc>
        <w:tc>
          <w:tcPr>
            <w:tcW w:w="1953" w:type="dxa"/>
          </w:tcPr>
          <w:p w:rsidR="007163F7" w:rsidRPr="007245C7" w:rsidRDefault="007163F7" w:rsidP="00D96E63">
            <w:pPr>
              <w:rPr>
                <w:rFonts w:asciiTheme="minorHAnsi" w:hAnsiTheme="minorHAnsi" w:cstheme="minorHAnsi"/>
              </w:rPr>
            </w:pPr>
          </w:p>
        </w:tc>
      </w:tr>
      <w:tr w:rsidR="007163F7" w:rsidRPr="007245C7" w:rsidTr="007163F7">
        <w:tc>
          <w:tcPr>
            <w:tcW w:w="981" w:type="dxa"/>
            <w:vMerge/>
          </w:tcPr>
          <w:p w:rsidR="007163F7" w:rsidRPr="007245C7" w:rsidRDefault="007163F7" w:rsidP="00D96E63">
            <w:pPr>
              <w:rPr>
                <w:rFonts w:asciiTheme="minorHAnsi" w:hAnsiTheme="minorHAnsi" w:cstheme="minorHAnsi"/>
              </w:rPr>
            </w:pPr>
          </w:p>
        </w:tc>
        <w:tc>
          <w:tcPr>
            <w:tcW w:w="1289" w:type="dxa"/>
            <w:vMerge/>
          </w:tcPr>
          <w:p w:rsidR="007163F7" w:rsidRPr="007245C7" w:rsidRDefault="007163F7" w:rsidP="00D96E63">
            <w:pPr>
              <w:rPr>
                <w:rFonts w:asciiTheme="minorHAnsi" w:hAnsiTheme="minorHAnsi" w:cstheme="minorHAnsi"/>
              </w:rPr>
            </w:pPr>
          </w:p>
        </w:tc>
        <w:tc>
          <w:tcPr>
            <w:tcW w:w="2296"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Description</w:t>
            </w:r>
          </w:p>
        </w:tc>
        <w:tc>
          <w:tcPr>
            <w:tcW w:w="1601"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Text Box</w:t>
            </w:r>
          </w:p>
        </w:tc>
        <w:tc>
          <w:tcPr>
            <w:tcW w:w="1456"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VARCHAR</w:t>
            </w:r>
          </w:p>
        </w:tc>
        <w:tc>
          <w:tcPr>
            <w:tcW w:w="1953" w:type="dxa"/>
          </w:tcPr>
          <w:p w:rsidR="007163F7" w:rsidRPr="007245C7" w:rsidRDefault="007163F7" w:rsidP="00D96E63">
            <w:pPr>
              <w:rPr>
                <w:rFonts w:asciiTheme="minorHAnsi" w:hAnsiTheme="minorHAnsi" w:cstheme="minorHAnsi"/>
              </w:rPr>
            </w:pPr>
          </w:p>
        </w:tc>
      </w:tr>
      <w:tr w:rsidR="007163F7" w:rsidRPr="007245C7" w:rsidTr="007163F7">
        <w:tc>
          <w:tcPr>
            <w:tcW w:w="981" w:type="dxa"/>
            <w:vMerge/>
          </w:tcPr>
          <w:p w:rsidR="007163F7" w:rsidRPr="007245C7" w:rsidRDefault="007163F7" w:rsidP="00D96E63">
            <w:pPr>
              <w:rPr>
                <w:rFonts w:asciiTheme="minorHAnsi" w:hAnsiTheme="minorHAnsi" w:cstheme="minorHAnsi"/>
              </w:rPr>
            </w:pPr>
          </w:p>
        </w:tc>
        <w:tc>
          <w:tcPr>
            <w:tcW w:w="1289" w:type="dxa"/>
            <w:vMerge/>
          </w:tcPr>
          <w:p w:rsidR="007163F7" w:rsidRPr="007245C7" w:rsidRDefault="007163F7" w:rsidP="00D96E63">
            <w:pPr>
              <w:rPr>
                <w:rFonts w:asciiTheme="minorHAnsi" w:hAnsiTheme="minorHAnsi" w:cstheme="minorHAnsi"/>
              </w:rPr>
            </w:pPr>
          </w:p>
        </w:tc>
        <w:tc>
          <w:tcPr>
            <w:tcW w:w="2296" w:type="dxa"/>
          </w:tcPr>
          <w:p w:rsidR="007163F7" w:rsidRPr="007245C7" w:rsidRDefault="007163F7" w:rsidP="00D96E63">
            <w:pPr>
              <w:rPr>
                <w:rFonts w:asciiTheme="minorHAnsi" w:hAnsiTheme="minorHAnsi" w:cstheme="minorHAnsi"/>
              </w:rPr>
            </w:pPr>
            <w:r w:rsidRPr="007245C7">
              <w:rPr>
                <w:rStyle w:val="textlevelleft"/>
                <w:rFonts w:asciiTheme="minorHAnsi" w:hAnsiTheme="minorHAnsi" w:cstheme="minorHAnsi"/>
              </w:rPr>
              <w:t>Make Inactive</w:t>
            </w:r>
          </w:p>
        </w:tc>
        <w:tc>
          <w:tcPr>
            <w:tcW w:w="1601"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Check Box</w:t>
            </w:r>
          </w:p>
        </w:tc>
        <w:tc>
          <w:tcPr>
            <w:tcW w:w="1456"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CHAR(1)</w:t>
            </w:r>
          </w:p>
        </w:tc>
        <w:tc>
          <w:tcPr>
            <w:tcW w:w="1953"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DEFAULT ‘Y’</w:t>
            </w:r>
          </w:p>
        </w:tc>
      </w:tr>
      <w:tr w:rsidR="007163F7" w:rsidRPr="007245C7" w:rsidTr="007163F7">
        <w:tc>
          <w:tcPr>
            <w:tcW w:w="981" w:type="dxa"/>
            <w:vMerge/>
          </w:tcPr>
          <w:p w:rsidR="007163F7" w:rsidRPr="007245C7" w:rsidRDefault="007163F7" w:rsidP="00D96E63">
            <w:pPr>
              <w:rPr>
                <w:rFonts w:asciiTheme="minorHAnsi" w:hAnsiTheme="minorHAnsi" w:cstheme="minorHAnsi"/>
              </w:rPr>
            </w:pPr>
          </w:p>
        </w:tc>
        <w:tc>
          <w:tcPr>
            <w:tcW w:w="1289" w:type="dxa"/>
            <w:vMerge/>
          </w:tcPr>
          <w:p w:rsidR="007163F7" w:rsidRPr="007245C7" w:rsidRDefault="007163F7" w:rsidP="00D96E63">
            <w:pPr>
              <w:rPr>
                <w:rFonts w:asciiTheme="minorHAnsi" w:hAnsiTheme="minorHAnsi" w:cstheme="minorHAnsi"/>
              </w:rPr>
            </w:pPr>
          </w:p>
        </w:tc>
        <w:tc>
          <w:tcPr>
            <w:tcW w:w="2296" w:type="dxa"/>
          </w:tcPr>
          <w:p w:rsidR="007163F7" w:rsidRPr="007245C7" w:rsidRDefault="007163F7" w:rsidP="00D96E63">
            <w:pPr>
              <w:rPr>
                <w:rStyle w:val="textlevelleft"/>
                <w:rFonts w:asciiTheme="minorHAnsi" w:hAnsiTheme="minorHAnsi" w:cstheme="minorHAnsi"/>
              </w:rPr>
            </w:pPr>
            <w:r w:rsidRPr="007245C7">
              <w:rPr>
                <w:rStyle w:val="textlevelleft"/>
                <w:rFonts w:asciiTheme="minorHAnsi" w:hAnsiTheme="minorHAnsi" w:cstheme="minorHAnsi"/>
              </w:rPr>
              <w:t>Employee Type</w:t>
            </w:r>
          </w:p>
        </w:tc>
        <w:tc>
          <w:tcPr>
            <w:tcW w:w="1601"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Drop Down</w:t>
            </w:r>
          </w:p>
        </w:tc>
        <w:tc>
          <w:tcPr>
            <w:tcW w:w="1456"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NUMBER</w:t>
            </w:r>
          </w:p>
        </w:tc>
        <w:tc>
          <w:tcPr>
            <w:tcW w:w="1953" w:type="dxa"/>
          </w:tcPr>
          <w:p w:rsidR="007163F7" w:rsidRPr="007245C7" w:rsidRDefault="007163F7" w:rsidP="00D96E63">
            <w:pPr>
              <w:rPr>
                <w:rFonts w:asciiTheme="minorHAnsi" w:hAnsiTheme="minorHAnsi" w:cstheme="minorHAnsi"/>
              </w:rPr>
            </w:pPr>
          </w:p>
        </w:tc>
      </w:tr>
      <w:tr w:rsidR="007163F7" w:rsidRPr="007245C7" w:rsidTr="007163F7">
        <w:tc>
          <w:tcPr>
            <w:tcW w:w="981" w:type="dxa"/>
            <w:vMerge/>
          </w:tcPr>
          <w:p w:rsidR="007163F7" w:rsidRPr="007245C7" w:rsidRDefault="007163F7" w:rsidP="00D96E63">
            <w:pPr>
              <w:rPr>
                <w:rFonts w:asciiTheme="minorHAnsi" w:hAnsiTheme="minorHAnsi" w:cstheme="minorHAnsi"/>
              </w:rPr>
            </w:pPr>
          </w:p>
        </w:tc>
        <w:tc>
          <w:tcPr>
            <w:tcW w:w="1289" w:type="dxa"/>
            <w:vMerge/>
          </w:tcPr>
          <w:p w:rsidR="007163F7" w:rsidRPr="007245C7" w:rsidRDefault="007163F7" w:rsidP="00D96E63">
            <w:pPr>
              <w:rPr>
                <w:rFonts w:asciiTheme="minorHAnsi" w:hAnsiTheme="minorHAnsi" w:cstheme="minorHAnsi"/>
              </w:rPr>
            </w:pPr>
          </w:p>
        </w:tc>
        <w:tc>
          <w:tcPr>
            <w:tcW w:w="2296"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Month From</w:t>
            </w:r>
          </w:p>
        </w:tc>
        <w:tc>
          <w:tcPr>
            <w:tcW w:w="1601"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Drop Down</w:t>
            </w:r>
          </w:p>
        </w:tc>
        <w:tc>
          <w:tcPr>
            <w:tcW w:w="1456"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NUMBER</w:t>
            </w:r>
          </w:p>
        </w:tc>
        <w:tc>
          <w:tcPr>
            <w:tcW w:w="1953" w:type="dxa"/>
          </w:tcPr>
          <w:p w:rsidR="007163F7" w:rsidRPr="007245C7" w:rsidRDefault="007163F7" w:rsidP="00D96E63">
            <w:pPr>
              <w:rPr>
                <w:rFonts w:asciiTheme="minorHAnsi" w:hAnsiTheme="minorHAnsi" w:cstheme="minorHAnsi"/>
              </w:rPr>
            </w:pPr>
          </w:p>
        </w:tc>
      </w:tr>
      <w:tr w:rsidR="007163F7" w:rsidRPr="007245C7" w:rsidTr="007163F7">
        <w:tc>
          <w:tcPr>
            <w:tcW w:w="981" w:type="dxa"/>
            <w:vMerge/>
          </w:tcPr>
          <w:p w:rsidR="007163F7" w:rsidRPr="007245C7" w:rsidRDefault="007163F7" w:rsidP="00D96E63">
            <w:pPr>
              <w:rPr>
                <w:rFonts w:asciiTheme="minorHAnsi" w:hAnsiTheme="minorHAnsi" w:cstheme="minorHAnsi"/>
              </w:rPr>
            </w:pPr>
          </w:p>
        </w:tc>
        <w:tc>
          <w:tcPr>
            <w:tcW w:w="1289" w:type="dxa"/>
            <w:vMerge/>
          </w:tcPr>
          <w:p w:rsidR="007163F7" w:rsidRPr="007245C7" w:rsidRDefault="007163F7" w:rsidP="00D96E63">
            <w:pPr>
              <w:rPr>
                <w:rFonts w:asciiTheme="minorHAnsi" w:hAnsiTheme="minorHAnsi" w:cstheme="minorHAnsi"/>
              </w:rPr>
            </w:pPr>
          </w:p>
        </w:tc>
        <w:tc>
          <w:tcPr>
            <w:tcW w:w="2296"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Month To</w:t>
            </w:r>
          </w:p>
        </w:tc>
        <w:tc>
          <w:tcPr>
            <w:tcW w:w="1601"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Drop Down</w:t>
            </w:r>
          </w:p>
        </w:tc>
        <w:tc>
          <w:tcPr>
            <w:tcW w:w="1456"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NUMBER</w:t>
            </w:r>
          </w:p>
        </w:tc>
        <w:tc>
          <w:tcPr>
            <w:tcW w:w="1953" w:type="dxa"/>
          </w:tcPr>
          <w:p w:rsidR="007163F7" w:rsidRPr="007245C7" w:rsidRDefault="007163F7" w:rsidP="00D96E63">
            <w:pPr>
              <w:rPr>
                <w:rFonts w:asciiTheme="minorHAnsi" w:hAnsiTheme="minorHAnsi" w:cstheme="minorHAnsi"/>
              </w:rPr>
            </w:pPr>
          </w:p>
        </w:tc>
      </w:tr>
      <w:tr w:rsidR="007163F7" w:rsidRPr="007245C7" w:rsidTr="007163F7">
        <w:tc>
          <w:tcPr>
            <w:tcW w:w="981" w:type="dxa"/>
            <w:vMerge/>
          </w:tcPr>
          <w:p w:rsidR="007163F7" w:rsidRPr="007245C7" w:rsidRDefault="007163F7" w:rsidP="00D96E63">
            <w:pPr>
              <w:rPr>
                <w:rFonts w:asciiTheme="minorHAnsi" w:hAnsiTheme="minorHAnsi" w:cstheme="minorHAnsi"/>
              </w:rPr>
            </w:pPr>
          </w:p>
        </w:tc>
        <w:tc>
          <w:tcPr>
            <w:tcW w:w="1289" w:type="dxa"/>
            <w:vMerge/>
          </w:tcPr>
          <w:p w:rsidR="007163F7" w:rsidRPr="007245C7" w:rsidRDefault="007163F7" w:rsidP="00D96E63">
            <w:pPr>
              <w:rPr>
                <w:rFonts w:asciiTheme="minorHAnsi" w:hAnsiTheme="minorHAnsi" w:cstheme="minorHAnsi"/>
              </w:rPr>
            </w:pPr>
          </w:p>
        </w:tc>
        <w:tc>
          <w:tcPr>
            <w:tcW w:w="2296" w:type="dxa"/>
          </w:tcPr>
          <w:p w:rsidR="007163F7" w:rsidRPr="007245C7" w:rsidRDefault="007163F7" w:rsidP="00D96E63">
            <w:pPr>
              <w:rPr>
                <w:rFonts w:asciiTheme="minorHAnsi" w:hAnsiTheme="minorHAnsi" w:cstheme="minorHAnsi"/>
              </w:rPr>
            </w:pPr>
            <w:r w:rsidRPr="007245C7">
              <w:rPr>
                <w:rStyle w:val="textlevelleft"/>
                <w:rFonts w:asciiTheme="minorHAnsi" w:hAnsiTheme="minorHAnsi" w:cstheme="minorHAnsi"/>
              </w:rPr>
              <w:t>Arrival Grace Time</w:t>
            </w:r>
          </w:p>
        </w:tc>
        <w:tc>
          <w:tcPr>
            <w:tcW w:w="1601"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Text Box</w:t>
            </w:r>
          </w:p>
        </w:tc>
        <w:tc>
          <w:tcPr>
            <w:tcW w:w="1456"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NUMBER</w:t>
            </w:r>
          </w:p>
        </w:tc>
        <w:tc>
          <w:tcPr>
            <w:tcW w:w="1953" w:type="dxa"/>
          </w:tcPr>
          <w:p w:rsidR="007163F7" w:rsidRPr="007245C7" w:rsidRDefault="007163F7" w:rsidP="00D96E63">
            <w:pPr>
              <w:rPr>
                <w:rFonts w:asciiTheme="minorHAnsi" w:hAnsiTheme="minorHAnsi" w:cstheme="minorHAnsi"/>
              </w:rPr>
            </w:pPr>
          </w:p>
        </w:tc>
      </w:tr>
      <w:tr w:rsidR="007163F7" w:rsidRPr="007245C7" w:rsidTr="007163F7">
        <w:tc>
          <w:tcPr>
            <w:tcW w:w="981" w:type="dxa"/>
            <w:vMerge/>
          </w:tcPr>
          <w:p w:rsidR="007163F7" w:rsidRPr="007245C7" w:rsidRDefault="007163F7" w:rsidP="00D96E63">
            <w:pPr>
              <w:rPr>
                <w:rFonts w:asciiTheme="minorHAnsi" w:hAnsiTheme="minorHAnsi" w:cstheme="minorHAnsi"/>
              </w:rPr>
            </w:pPr>
          </w:p>
        </w:tc>
        <w:tc>
          <w:tcPr>
            <w:tcW w:w="1289" w:type="dxa"/>
            <w:vMerge/>
          </w:tcPr>
          <w:p w:rsidR="007163F7" w:rsidRPr="007245C7" w:rsidRDefault="007163F7" w:rsidP="00D96E63">
            <w:pPr>
              <w:rPr>
                <w:rFonts w:asciiTheme="minorHAnsi" w:hAnsiTheme="minorHAnsi" w:cstheme="minorHAnsi"/>
              </w:rPr>
            </w:pPr>
          </w:p>
        </w:tc>
        <w:tc>
          <w:tcPr>
            <w:tcW w:w="2296" w:type="dxa"/>
          </w:tcPr>
          <w:p w:rsidR="007163F7" w:rsidRPr="007245C7" w:rsidRDefault="007163F7" w:rsidP="00D96E63">
            <w:pPr>
              <w:rPr>
                <w:rStyle w:val="textlevelleft"/>
                <w:rFonts w:asciiTheme="minorHAnsi" w:hAnsiTheme="minorHAnsi" w:cstheme="minorHAnsi"/>
              </w:rPr>
            </w:pPr>
            <w:r w:rsidRPr="007245C7">
              <w:rPr>
                <w:rStyle w:val="textlevelleft"/>
                <w:rFonts w:asciiTheme="minorHAnsi" w:hAnsiTheme="minorHAnsi" w:cstheme="minorHAnsi"/>
              </w:rPr>
              <w:t>Lunch Break</w:t>
            </w:r>
          </w:p>
        </w:tc>
        <w:tc>
          <w:tcPr>
            <w:tcW w:w="1601"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Text Box</w:t>
            </w:r>
          </w:p>
        </w:tc>
        <w:tc>
          <w:tcPr>
            <w:tcW w:w="1456"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NUMBER</w:t>
            </w:r>
          </w:p>
        </w:tc>
        <w:tc>
          <w:tcPr>
            <w:tcW w:w="1953" w:type="dxa"/>
          </w:tcPr>
          <w:p w:rsidR="007163F7" w:rsidRPr="007245C7" w:rsidRDefault="007163F7" w:rsidP="00D96E63">
            <w:pPr>
              <w:rPr>
                <w:rFonts w:asciiTheme="minorHAnsi" w:hAnsiTheme="minorHAnsi" w:cstheme="minorHAnsi"/>
              </w:rPr>
            </w:pPr>
          </w:p>
        </w:tc>
      </w:tr>
      <w:tr w:rsidR="007163F7" w:rsidRPr="007245C7" w:rsidTr="007163F7">
        <w:tc>
          <w:tcPr>
            <w:tcW w:w="981" w:type="dxa"/>
            <w:vMerge/>
          </w:tcPr>
          <w:p w:rsidR="007163F7" w:rsidRPr="007245C7" w:rsidRDefault="007163F7" w:rsidP="00D96E63">
            <w:pPr>
              <w:rPr>
                <w:rFonts w:asciiTheme="minorHAnsi" w:hAnsiTheme="minorHAnsi" w:cstheme="minorHAnsi"/>
              </w:rPr>
            </w:pPr>
          </w:p>
        </w:tc>
        <w:tc>
          <w:tcPr>
            <w:tcW w:w="1289" w:type="dxa"/>
            <w:vMerge/>
          </w:tcPr>
          <w:p w:rsidR="007163F7" w:rsidRPr="007245C7" w:rsidRDefault="007163F7" w:rsidP="00D96E63">
            <w:pPr>
              <w:rPr>
                <w:rFonts w:asciiTheme="minorHAnsi" w:hAnsiTheme="minorHAnsi" w:cstheme="minorHAnsi"/>
              </w:rPr>
            </w:pPr>
          </w:p>
        </w:tc>
        <w:tc>
          <w:tcPr>
            <w:tcW w:w="2296" w:type="dxa"/>
          </w:tcPr>
          <w:p w:rsidR="007163F7" w:rsidRPr="007245C7" w:rsidRDefault="007163F7" w:rsidP="00D96E63">
            <w:pPr>
              <w:rPr>
                <w:rFonts w:asciiTheme="minorHAnsi" w:hAnsiTheme="minorHAnsi" w:cstheme="minorHAnsi"/>
              </w:rPr>
            </w:pPr>
            <w:r w:rsidRPr="007245C7">
              <w:rPr>
                <w:rStyle w:val="textlevelleft"/>
                <w:rFonts w:asciiTheme="minorHAnsi" w:hAnsiTheme="minorHAnsi" w:cstheme="minorHAnsi"/>
              </w:rPr>
              <w:t>Arrival Time</w:t>
            </w:r>
          </w:p>
        </w:tc>
        <w:tc>
          <w:tcPr>
            <w:tcW w:w="1601"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Drop Down</w:t>
            </w:r>
          </w:p>
        </w:tc>
        <w:tc>
          <w:tcPr>
            <w:tcW w:w="1456"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NUMBER</w:t>
            </w:r>
          </w:p>
        </w:tc>
        <w:tc>
          <w:tcPr>
            <w:tcW w:w="1953" w:type="dxa"/>
          </w:tcPr>
          <w:p w:rsidR="007163F7" w:rsidRPr="007245C7" w:rsidRDefault="007163F7" w:rsidP="00D96E63">
            <w:pPr>
              <w:rPr>
                <w:rFonts w:asciiTheme="minorHAnsi" w:hAnsiTheme="minorHAnsi" w:cstheme="minorHAnsi"/>
              </w:rPr>
            </w:pPr>
          </w:p>
        </w:tc>
      </w:tr>
      <w:tr w:rsidR="007163F7" w:rsidRPr="007245C7" w:rsidTr="007163F7">
        <w:tc>
          <w:tcPr>
            <w:tcW w:w="981" w:type="dxa"/>
            <w:vMerge/>
          </w:tcPr>
          <w:p w:rsidR="007163F7" w:rsidRPr="007245C7" w:rsidRDefault="007163F7" w:rsidP="00D96E63">
            <w:pPr>
              <w:rPr>
                <w:rFonts w:asciiTheme="minorHAnsi" w:hAnsiTheme="minorHAnsi" w:cstheme="minorHAnsi"/>
              </w:rPr>
            </w:pPr>
          </w:p>
        </w:tc>
        <w:tc>
          <w:tcPr>
            <w:tcW w:w="1289" w:type="dxa"/>
            <w:vMerge/>
          </w:tcPr>
          <w:p w:rsidR="007163F7" w:rsidRPr="007245C7" w:rsidRDefault="007163F7" w:rsidP="00D96E63">
            <w:pPr>
              <w:rPr>
                <w:rFonts w:asciiTheme="minorHAnsi" w:hAnsiTheme="minorHAnsi" w:cstheme="minorHAnsi"/>
              </w:rPr>
            </w:pPr>
          </w:p>
        </w:tc>
        <w:tc>
          <w:tcPr>
            <w:tcW w:w="2296" w:type="dxa"/>
          </w:tcPr>
          <w:p w:rsidR="007163F7" w:rsidRPr="007245C7" w:rsidRDefault="007163F7" w:rsidP="00D96E63">
            <w:pPr>
              <w:rPr>
                <w:rStyle w:val="textlevelleft"/>
                <w:rFonts w:asciiTheme="minorHAnsi" w:hAnsiTheme="minorHAnsi" w:cstheme="minorHAnsi"/>
              </w:rPr>
            </w:pPr>
            <w:r w:rsidRPr="007245C7">
              <w:rPr>
                <w:rStyle w:val="textlevelleft"/>
                <w:rFonts w:asciiTheme="minorHAnsi" w:hAnsiTheme="minorHAnsi" w:cstheme="minorHAnsi"/>
              </w:rPr>
              <w:t>Departure Time</w:t>
            </w:r>
          </w:p>
        </w:tc>
        <w:tc>
          <w:tcPr>
            <w:tcW w:w="1601"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Drop Down</w:t>
            </w:r>
          </w:p>
        </w:tc>
        <w:tc>
          <w:tcPr>
            <w:tcW w:w="1456"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NUMBER</w:t>
            </w:r>
          </w:p>
        </w:tc>
        <w:tc>
          <w:tcPr>
            <w:tcW w:w="1953" w:type="dxa"/>
          </w:tcPr>
          <w:p w:rsidR="007163F7" w:rsidRPr="007245C7" w:rsidRDefault="007163F7" w:rsidP="00D96E63">
            <w:pPr>
              <w:rPr>
                <w:rFonts w:asciiTheme="minorHAnsi" w:hAnsiTheme="minorHAnsi" w:cstheme="minorHAnsi"/>
              </w:rPr>
            </w:pPr>
          </w:p>
        </w:tc>
      </w:tr>
      <w:tr w:rsidR="007163F7" w:rsidRPr="007245C7" w:rsidTr="007163F7">
        <w:tc>
          <w:tcPr>
            <w:tcW w:w="981" w:type="dxa"/>
            <w:vMerge/>
          </w:tcPr>
          <w:p w:rsidR="007163F7" w:rsidRPr="007245C7" w:rsidRDefault="007163F7" w:rsidP="00D96E63">
            <w:pPr>
              <w:rPr>
                <w:rFonts w:asciiTheme="minorHAnsi" w:hAnsiTheme="minorHAnsi" w:cstheme="minorHAnsi"/>
              </w:rPr>
            </w:pPr>
          </w:p>
        </w:tc>
        <w:tc>
          <w:tcPr>
            <w:tcW w:w="1289" w:type="dxa"/>
            <w:vMerge/>
          </w:tcPr>
          <w:p w:rsidR="007163F7" w:rsidRPr="007245C7" w:rsidRDefault="007163F7" w:rsidP="00D96E63">
            <w:pPr>
              <w:rPr>
                <w:rFonts w:asciiTheme="minorHAnsi" w:hAnsiTheme="minorHAnsi" w:cstheme="minorHAnsi"/>
              </w:rPr>
            </w:pPr>
          </w:p>
        </w:tc>
        <w:tc>
          <w:tcPr>
            <w:tcW w:w="2296" w:type="dxa"/>
          </w:tcPr>
          <w:p w:rsidR="007163F7" w:rsidRPr="007245C7" w:rsidRDefault="007163F7" w:rsidP="00D96E63">
            <w:pPr>
              <w:rPr>
                <w:rFonts w:asciiTheme="minorHAnsi" w:hAnsiTheme="minorHAnsi" w:cstheme="minorHAnsi"/>
              </w:rPr>
            </w:pPr>
            <w:r w:rsidRPr="007245C7">
              <w:rPr>
                <w:rStyle w:val="textlevelleft"/>
                <w:rFonts w:asciiTheme="minorHAnsi" w:hAnsiTheme="minorHAnsi" w:cstheme="minorHAnsi"/>
              </w:rPr>
              <w:t>Is Next Year</w:t>
            </w:r>
          </w:p>
        </w:tc>
        <w:tc>
          <w:tcPr>
            <w:tcW w:w="1601"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Check Box</w:t>
            </w:r>
          </w:p>
        </w:tc>
        <w:tc>
          <w:tcPr>
            <w:tcW w:w="1456"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CHAR(1)</w:t>
            </w:r>
          </w:p>
        </w:tc>
        <w:tc>
          <w:tcPr>
            <w:tcW w:w="1953"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DEFAULT ‘Y’</w:t>
            </w:r>
          </w:p>
        </w:tc>
      </w:tr>
      <w:tr w:rsidR="007163F7" w:rsidRPr="007245C7" w:rsidTr="007163F7">
        <w:tc>
          <w:tcPr>
            <w:tcW w:w="981" w:type="dxa"/>
            <w:vMerge/>
          </w:tcPr>
          <w:p w:rsidR="007163F7" w:rsidRPr="007245C7" w:rsidRDefault="007163F7" w:rsidP="00D96E63">
            <w:pPr>
              <w:rPr>
                <w:rFonts w:asciiTheme="minorHAnsi" w:hAnsiTheme="minorHAnsi" w:cstheme="minorHAnsi"/>
              </w:rPr>
            </w:pPr>
          </w:p>
        </w:tc>
        <w:tc>
          <w:tcPr>
            <w:tcW w:w="1289" w:type="dxa"/>
            <w:vMerge/>
          </w:tcPr>
          <w:p w:rsidR="007163F7" w:rsidRPr="007245C7" w:rsidRDefault="007163F7" w:rsidP="00D96E63">
            <w:pPr>
              <w:rPr>
                <w:rFonts w:asciiTheme="minorHAnsi" w:hAnsiTheme="minorHAnsi" w:cstheme="minorHAnsi"/>
              </w:rPr>
            </w:pPr>
          </w:p>
        </w:tc>
        <w:tc>
          <w:tcPr>
            <w:tcW w:w="2296" w:type="dxa"/>
          </w:tcPr>
          <w:p w:rsidR="007163F7" w:rsidRPr="007245C7" w:rsidRDefault="007163F7" w:rsidP="00CD6170">
            <w:pPr>
              <w:ind w:left="0" w:firstLine="0"/>
              <w:rPr>
                <w:rFonts w:asciiTheme="minorHAnsi" w:hAnsiTheme="minorHAnsi" w:cstheme="minorHAnsi"/>
              </w:rPr>
            </w:pPr>
            <w:r w:rsidRPr="007245C7">
              <w:rPr>
                <w:rStyle w:val="textlevelleft"/>
                <w:rFonts w:asciiTheme="minorHAnsi" w:hAnsiTheme="minorHAnsi" w:cstheme="minorHAnsi"/>
              </w:rPr>
              <w:t>Leave Calculation is Applicable on Joining DATE</w:t>
            </w:r>
          </w:p>
        </w:tc>
        <w:tc>
          <w:tcPr>
            <w:tcW w:w="1601"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Check Box</w:t>
            </w:r>
          </w:p>
        </w:tc>
        <w:tc>
          <w:tcPr>
            <w:tcW w:w="1456"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CHAR(1)</w:t>
            </w:r>
          </w:p>
        </w:tc>
        <w:tc>
          <w:tcPr>
            <w:tcW w:w="1953"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DEFAULT ‘Y’</w:t>
            </w:r>
          </w:p>
        </w:tc>
      </w:tr>
      <w:tr w:rsidR="007163F7" w:rsidRPr="007245C7" w:rsidTr="007163F7">
        <w:tc>
          <w:tcPr>
            <w:tcW w:w="981" w:type="dxa"/>
            <w:vMerge/>
          </w:tcPr>
          <w:p w:rsidR="007163F7" w:rsidRPr="007245C7" w:rsidRDefault="007163F7" w:rsidP="00D96E63">
            <w:pPr>
              <w:rPr>
                <w:rFonts w:asciiTheme="minorHAnsi" w:hAnsiTheme="minorHAnsi" w:cstheme="minorHAnsi"/>
              </w:rPr>
            </w:pPr>
          </w:p>
        </w:tc>
        <w:tc>
          <w:tcPr>
            <w:tcW w:w="1289" w:type="dxa"/>
            <w:vMerge/>
          </w:tcPr>
          <w:p w:rsidR="007163F7" w:rsidRPr="007245C7" w:rsidRDefault="007163F7" w:rsidP="00D96E63">
            <w:pPr>
              <w:rPr>
                <w:rFonts w:asciiTheme="minorHAnsi" w:hAnsiTheme="minorHAnsi" w:cstheme="minorHAnsi"/>
              </w:rPr>
            </w:pPr>
          </w:p>
        </w:tc>
        <w:tc>
          <w:tcPr>
            <w:tcW w:w="2296" w:type="dxa"/>
          </w:tcPr>
          <w:p w:rsidR="007163F7" w:rsidRPr="007245C7" w:rsidRDefault="007163F7" w:rsidP="00CD6170">
            <w:pPr>
              <w:ind w:left="0" w:firstLine="0"/>
              <w:rPr>
                <w:rFonts w:asciiTheme="minorHAnsi" w:hAnsiTheme="minorHAnsi" w:cstheme="minorHAnsi"/>
              </w:rPr>
            </w:pPr>
            <w:r w:rsidRPr="007245C7">
              <w:rPr>
                <w:rStyle w:val="textlevelleft"/>
                <w:rFonts w:asciiTheme="minorHAnsi" w:hAnsiTheme="minorHAnsi" w:cstheme="minorHAnsi"/>
              </w:rPr>
              <w:t xml:space="preserve">Weekend and Holiday Between leave Duration will be counted as Leave </w:t>
            </w:r>
          </w:p>
        </w:tc>
        <w:tc>
          <w:tcPr>
            <w:tcW w:w="1601"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Check Box</w:t>
            </w:r>
          </w:p>
        </w:tc>
        <w:tc>
          <w:tcPr>
            <w:tcW w:w="1456"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CHAR(1)</w:t>
            </w:r>
          </w:p>
        </w:tc>
        <w:tc>
          <w:tcPr>
            <w:tcW w:w="1953"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DEFAULT ‘Y’</w:t>
            </w:r>
          </w:p>
        </w:tc>
      </w:tr>
      <w:tr w:rsidR="007163F7" w:rsidRPr="007245C7" w:rsidTr="007163F7">
        <w:tc>
          <w:tcPr>
            <w:tcW w:w="981" w:type="dxa"/>
            <w:vMerge/>
          </w:tcPr>
          <w:p w:rsidR="007163F7" w:rsidRPr="007245C7" w:rsidRDefault="007163F7" w:rsidP="00D96E63">
            <w:pPr>
              <w:rPr>
                <w:rFonts w:asciiTheme="minorHAnsi" w:hAnsiTheme="minorHAnsi" w:cstheme="minorHAnsi"/>
              </w:rPr>
            </w:pPr>
          </w:p>
        </w:tc>
        <w:tc>
          <w:tcPr>
            <w:tcW w:w="1289" w:type="dxa"/>
            <w:vMerge/>
          </w:tcPr>
          <w:p w:rsidR="007163F7" w:rsidRPr="007245C7" w:rsidRDefault="007163F7" w:rsidP="00D96E63">
            <w:pPr>
              <w:rPr>
                <w:rFonts w:asciiTheme="minorHAnsi" w:hAnsiTheme="minorHAnsi" w:cstheme="minorHAnsi"/>
              </w:rPr>
            </w:pPr>
          </w:p>
        </w:tc>
        <w:tc>
          <w:tcPr>
            <w:tcW w:w="2296" w:type="dxa"/>
          </w:tcPr>
          <w:p w:rsidR="007163F7" w:rsidRPr="007245C7" w:rsidRDefault="007163F7" w:rsidP="00CD6170">
            <w:pPr>
              <w:ind w:left="0" w:firstLine="0"/>
              <w:rPr>
                <w:rStyle w:val="textlevelleft"/>
                <w:rFonts w:asciiTheme="minorHAnsi" w:hAnsiTheme="minorHAnsi" w:cstheme="minorHAnsi"/>
              </w:rPr>
            </w:pPr>
            <w:r w:rsidRPr="007245C7">
              <w:rPr>
                <w:rStyle w:val="textlevelleft"/>
                <w:rFonts w:asciiTheme="minorHAnsi" w:hAnsiTheme="minorHAnsi" w:cstheme="minorHAnsi"/>
              </w:rPr>
              <w:t>Is Default</w:t>
            </w:r>
          </w:p>
        </w:tc>
        <w:tc>
          <w:tcPr>
            <w:tcW w:w="1601"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Check Box</w:t>
            </w:r>
          </w:p>
        </w:tc>
        <w:tc>
          <w:tcPr>
            <w:tcW w:w="1456"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CHAR(1)</w:t>
            </w:r>
          </w:p>
        </w:tc>
        <w:tc>
          <w:tcPr>
            <w:tcW w:w="1953"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DEFAULT ‘Y’</w:t>
            </w:r>
          </w:p>
        </w:tc>
      </w:tr>
    </w:tbl>
    <w:p w:rsidR="00CD6170" w:rsidRDefault="00CD6170" w:rsidP="00CD6170">
      <w:pPr>
        <w:rPr>
          <w:rFonts w:cstheme="minorHAnsi"/>
        </w:rPr>
      </w:pPr>
    </w:p>
    <w:p w:rsidR="00CD6170" w:rsidRDefault="00CD6170">
      <w:pPr>
        <w:ind w:left="0" w:firstLine="0"/>
        <w:rPr>
          <w:rFonts w:ascii="Calibri" w:hAnsi="Calibri" w:cs="Calibri"/>
          <w:b/>
          <w:bCs/>
          <w:color w:val="002060"/>
          <w:sz w:val="24"/>
          <w:szCs w:val="24"/>
        </w:rPr>
      </w:pPr>
    </w:p>
    <w:p w:rsidR="008846DB" w:rsidRDefault="008846DB">
      <w:pPr>
        <w:ind w:left="0" w:firstLine="0"/>
        <w:rPr>
          <w:rFonts w:ascii="Calibri" w:hAnsi="Calibri" w:cs="Calibri"/>
          <w:b/>
          <w:bCs/>
          <w:color w:val="000000" w:themeColor="text1"/>
          <w:sz w:val="24"/>
          <w:szCs w:val="24"/>
        </w:rPr>
      </w:pPr>
      <w:r w:rsidRPr="007245C7">
        <w:rPr>
          <w:rFonts w:ascii="Calibri" w:hAnsi="Calibri" w:cs="Calibri"/>
          <w:b/>
          <w:bCs/>
          <w:color w:val="000000" w:themeColor="text1"/>
          <w:sz w:val="24"/>
          <w:szCs w:val="24"/>
        </w:rPr>
        <w:t>Leave Operation:</w:t>
      </w:r>
    </w:p>
    <w:p w:rsidR="007245C7" w:rsidRPr="007245C7" w:rsidRDefault="007245C7">
      <w:pPr>
        <w:ind w:left="0" w:firstLine="0"/>
        <w:rPr>
          <w:rFonts w:ascii="Calibri" w:hAnsi="Calibri" w:cs="Calibri"/>
          <w:b/>
          <w:bCs/>
          <w:color w:val="000000" w:themeColor="text1"/>
          <w:sz w:val="24"/>
          <w:szCs w:val="24"/>
        </w:rPr>
      </w:pPr>
    </w:p>
    <w:tbl>
      <w:tblPr>
        <w:tblStyle w:val="TableGrid"/>
        <w:tblW w:w="5000" w:type="pct"/>
        <w:tblLook w:val="04A0"/>
      </w:tblPr>
      <w:tblGrid>
        <w:gridCol w:w="847"/>
        <w:gridCol w:w="1497"/>
        <w:gridCol w:w="3164"/>
        <w:gridCol w:w="1477"/>
        <w:gridCol w:w="1548"/>
        <w:gridCol w:w="1043"/>
      </w:tblGrid>
      <w:tr w:rsidR="008846DB" w:rsidRPr="007245C7" w:rsidTr="007163F7">
        <w:tc>
          <w:tcPr>
            <w:tcW w:w="847" w:type="dxa"/>
          </w:tcPr>
          <w:p w:rsidR="008846DB" w:rsidRPr="007245C7" w:rsidRDefault="008846DB" w:rsidP="00D96E63">
            <w:pPr>
              <w:rPr>
                <w:rFonts w:asciiTheme="minorHAnsi" w:hAnsiTheme="minorHAnsi" w:cstheme="minorHAnsi"/>
                <w:b/>
              </w:rPr>
            </w:pPr>
            <w:r w:rsidRPr="007245C7">
              <w:rPr>
                <w:rFonts w:asciiTheme="minorHAnsi" w:hAnsiTheme="minorHAnsi" w:cstheme="minorHAnsi"/>
                <w:b/>
              </w:rPr>
              <w:t>SL No.</w:t>
            </w:r>
          </w:p>
        </w:tc>
        <w:tc>
          <w:tcPr>
            <w:tcW w:w="1497" w:type="dxa"/>
          </w:tcPr>
          <w:p w:rsidR="008846DB" w:rsidRPr="007245C7" w:rsidRDefault="008846DB" w:rsidP="00D96E63">
            <w:pPr>
              <w:rPr>
                <w:rFonts w:asciiTheme="minorHAnsi" w:hAnsiTheme="minorHAnsi" w:cstheme="minorHAnsi"/>
                <w:b/>
              </w:rPr>
            </w:pPr>
            <w:r w:rsidRPr="007245C7">
              <w:rPr>
                <w:rFonts w:asciiTheme="minorHAnsi" w:hAnsiTheme="minorHAnsi" w:cstheme="minorHAnsi"/>
                <w:b/>
              </w:rPr>
              <w:t>Screen</w:t>
            </w:r>
          </w:p>
        </w:tc>
        <w:tc>
          <w:tcPr>
            <w:tcW w:w="3164" w:type="dxa"/>
          </w:tcPr>
          <w:p w:rsidR="008846DB" w:rsidRPr="007245C7" w:rsidRDefault="008846DB" w:rsidP="00D96E63">
            <w:pPr>
              <w:rPr>
                <w:rFonts w:asciiTheme="minorHAnsi" w:hAnsiTheme="minorHAnsi" w:cstheme="minorHAnsi"/>
                <w:b/>
              </w:rPr>
            </w:pPr>
            <w:r w:rsidRPr="007245C7">
              <w:rPr>
                <w:rFonts w:asciiTheme="minorHAnsi" w:hAnsiTheme="minorHAnsi" w:cstheme="minorHAnsi"/>
                <w:b/>
              </w:rPr>
              <w:t>Field</w:t>
            </w:r>
          </w:p>
        </w:tc>
        <w:tc>
          <w:tcPr>
            <w:tcW w:w="1477" w:type="dxa"/>
          </w:tcPr>
          <w:p w:rsidR="008846DB" w:rsidRPr="007245C7" w:rsidRDefault="008846DB" w:rsidP="00D96E63">
            <w:pPr>
              <w:rPr>
                <w:rFonts w:asciiTheme="minorHAnsi" w:hAnsiTheme="minorHAnsi" w:cstheme="minorHAnsi"/>
                <w:b/>
              </w:rPr>
            </w:pPr>
            <w:r w:rsidRPr="007245C7">
              <w:rPr>
                <w:rFonts w:asciiTheme="minorHAnsi" w:hAnsiTheme="minorHAnsi" w:cstheme="minorHAnsi"/>
                <w:b/>
              </w:rPr>
              <w:t>Type</w:t>
            </w:r>
          </w:p>
        </w:tc>
        <w:tc>
          <w:tcPr>
            <w:tcW w:w="1548" w:type="dxa"/>
          </w:tcPr>
          <w:p w:rsidR="008846DB" w:rsidRPr="007245C7" w:rsidRDefault="008846DB" w:rsidP="00D96E63">
            <w:pPr>
              <w:rPr>
                <w:rFonts w:asciiTheme="minorHAnsi" w:hAnsiTheme="minorHAnsi" w:cstheme="minorHAnsi"/>
                <w:b/>
              </w:rPr>
            </w:pPr>
            <w:r w:rsidRPr="007245C7">
              <w:rPr>
                <w:rFonts w:asciiTheme="minorHAnsi" w:hAnsiTheme="minorHAnsi" w:cstheme="minorHAnsi"/>
                <w:b/>
              </w:rPr>
              <w:t>Data Type</w:t>
            </w:r>
          </w:p>
        </w:tc>
        <w:tc>
          <w:tcPr>
            <w:tcW w:w="1043" w:type="dxa"/>
          </w:tcPr>
          <w:p w:rsidR="008846DB" w:rsidRPr="007245C7" w:rsidRDefault="008846DB" w:rsidP="00D96E63">
            <w:pPr>
              <w:rPr>
                <w:rFonts w:asciiTheme="minorHAnsi" w:hAnsiTheme="minorHAnsi" w:cstheme="minorHAnsi"/>
                <w:b/>
              </w:rPr>
            </w:pPr>
            <w:r w:rsidRPr="007245C7">
              <w:rPr>
                <w:rFonts w:asciiTheme="minorHAnsi" w:hAnsiTheme="minorHAnsi" w:cstheme="minorHAnsi"/>
                <w:b/>
              </w:rPr>
              <w:t>Policy</w:t>
            </w:r>
          </w:p>
        </w:tc>
      </w:tr>
      <w:tr w:rsidR="007163F7" w:rsidRPr="007245C7" w:rsidTr="007163F7">
        <w:tc>
          <w:tcPr>
            <w:tcW w:w="847" w:type="dxa"/>
            <w:vMerge w:val="restart"/>
          </w:tcPr>
          <w:p w:rsidR="007163F7" w:rsidRPr="007245C7" w:rsidRDefault="007163F7" w:rsidP="00D96E63">
            <w:pPr>
              <w:rPr>
                <w:rFonts w:asciiTheme="minorHAnsi" w:hAnsiTheme="minorHAnsi" w:cstheme="minorHAnsi"/>
                <w:b/>
              </w:rPr>
            </w:pPr>
            <w:r>
              <w:rPr>
                <w:rFonts w:asciiTheme="minorHAnsi" w:hAnsiTheme="minorHAnsi" w:cstheme="minorHAnsi"/>
                <w:b/>
              </w:rPr>
              <w:t>4.1</w:t>
            </w:r>
          </w:p>
        </w:tc>
        <w:tc>
          <w:tcPr>
            <w:tcW w:w="8729" w:type="dxa"/>
            <w:gridSpan w:val="5"/>
          </w:tcPr>
          <w:p w:rsidR="007163F7" w:rsidRPr="007245C7" w:rsidRDefault="007163F7" w:rsidP="00D96E63">
            <w:pPr>
              <w:rPr>
                <w:rFonts w:asciiTheme="minorHAnsi" w:hAnsiTheme="minorHAnsi" w:cstheme="minorHAnsi"/>
              </w:rPr>
            </w:pPr>
            <w:r w:rsidRPr="007245C7">
              <w:rPr>
                <w:rFonts w:asciiTheme="minorHAnsi" w:hAnsiTheme="minorHAnsi" w:cstheme="minorHAnsi"/>
                <w:b/>
              </w:rPr>
              <w:t>Leave Application</w:t>
            </w: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val="restart"/>
          </w:tcPr>
          <w:p w:rsidR="007163F7" w:rsidRPr="007245C7" w:rsidRDefault="007163F7" w:rsidP="00D96E63">
            <w:pPr>
              <w:rPr>
                <w:rFonts w:asciiTheme="minorHAnsi" w:hAnsiTheme="minorHAnsi" w:cstheme="minorHAnsi"/>
              </w:rPr>
            </w:pPr>
          </w:p>
        </w:tc>
        <w:tc>
          <w:tcPr>
            <w:tcW w:w="7232" w:type="dxa"/>
            <w:gridSpan w:val="4"/>
          </w:tcPr>
          <w:p w:rsidR="007163F7" w:rsidRPr="007245C7" w:rsidRDefault="007163F7" w:rsidP="00D96E63">
            <w:pPr>
              <w:rPr>
                <w:rFonts w:asciiTheme="minorHAnsi" w:hAnsiTheme="minorHAnsi" w:cstheme="minorHAnsi"/>
                <w:b/>
              </w:rPr>
            </w:pPr>
            <w:r w:rsidRPr="007245C7">
              <w:rPr>
                <w:rFonts w:asciiTheme="minorHAnsi" w:hAnsiTheme="minorHAnsi" w:cstheme="minorHAnsi"/>
                <w:b/>
              </w:rPr>
              <w:t>Tab-1</w:t>
            </w: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tcPr>
          <w:p w:rsidR="007163F7" w:rsidRPr="007245C7" w:rsidRDefault="007163F7" w:rsidP="00D96E63">
            <w:pPr>
              <w:rPr>
                <w:rFonts w:asciiTheme="minorHAnsi" w:hAnsiTheme="minorHAnsi" w:cstheme="minorHAnsi"/>
              </w:rPr>
            </w:pPr>
          </w:p>
        </w:tc>
        <w:tc>
          <w:tcPr>
            <w:tcW w:w="3164"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Employee Search</w:t>
            </w:r>
          </w:p>
        </w:tc>
        <w:tc>
          <w:tcPr>
            <w:tcW w:w="1477"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 xml:space="preserve">Search </w:t>
            </w:r>
          </w:p>
        </w:tc>
        <w:tc>
          <w:tcPr>
            <w:tcW w:w="1548" w:type="dxa"/>
          </w:tcPr>
          <w:p w:rsidR="007163F7" w:rsidRPr="007245C7" w:rsidRDefault="007163F7" w:rsidP="00D96E63">
            <w:pPr>
              <w:rPr>
                <w:rFonts w:asciiTheme="minorHAnsi" w:hAnsiTheme="minorHAnsi" w:cstheme="minorHAnsi"/>
              </w:rPr>
            </w:pPr>
          </w:p>
        </w:tc>
        <w:tc>
          <w:tcPr>
            <w:tcW w:w="1043" w:type="dxa"/>
          </w:tcPr>
          <w:p w:rsidR="007163F7" w:rsidRPr="007245C7" w:rsidRDefault="007163F7" w:rsidP="00D96E63">
            <w:pPr>
              <w:rPr>
                <w:rFonts w:asciiTheme="minorHAnsi" w:hAnsiTheme="minorHAnsi" w:cstheme="minorHAnsi"/>
              </w:rPr>
            </w:pP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tcPr>
          <w:p w:rsidR="007163F7" w:rsidRPr="007245C7" w:rsidRDefault="007163F7" w:rsidP="00D96E63">
            <w:pPr>
              <w:rPr>
                <w:rFonts w:asciiTheme="minorHAnsi" w:hAnsiTheme="minorHAnsi" w:cstheme="minorHAnsi"/>
              </w:rPr>
            </w:pPr>
          </w:p>
        </w:tc>
        <w:tc>
          <w:tcPr>
            <w:tcW w:w="3164"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Leave Balance List</w:t>
            </w:r>
          </w:p>
        </w:tc>
        <w:tc>
          <w:tcPr>
            <w:tcW w:w="1477"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Grid view</w:t>
            </w:r>
          </w:p>
        </w:tc>
        <w:tc>
          <w:tcPr>
            <w:tcW w:w="1548" w:type="dxa"/>
          </w:tcPr>
          <w:p w:rsidR="007163F7" w:rsidRPr="007245C7" w:rsidRDefault="007163F7" w:rsidP="00D96E63">
            <w:pPr>
              <w:rPr>
                <w:rFonts w:asciiTheme="minorHAnsi" w:hAnsiTheme="minorHAnsi" w:cstheme="minorHAnsi"/>
              </w:rPr>
            </w:pPr>
          </w:p>
        </w:tc>
        <w:tc>
          <w:tcPr>
            <w:tcW w:w="1043" w:type="dxa"/>
          </w:tcPr>
          <w:p w:rsidR="007163F7" w:rsidRPr="007245C7" w:rsidRDefault="007163F7" w:rsidP="00D96E63">
            <w:pPr>
              <w:rPr>
                <w:rFonts w:asciiTheme="minorHAnsi" w:hAnsiTheme="minorHAnsi" w:cstheme="minorHAnsi"/>
              </w:rPr>
            </w:pP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tcPr>
          <w:p w:rsidR="007163F7" w:rsidRPr="007245C7" w:rsidRDefault="007163F7" w:rsidP="00D96E63">
            <w:pPr>
              <w:rPr>
                <w:rFonts w:asciiTheme="minorHAnsi" w:hAnsiTheme="minorHAnsi" w:cstheme="minorHAnsi"/>
              </w:rPr>
            </w:pPr>
          </w:p>
        </w:tc>
        <w:tc>
          <w:tcPr>
            <w:tcW w:w="3164"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App. Date</w:t>
            </w:r>
          </w:p>
        </w:tc>
        <w:tc>
          <w:tcPr>
            <w:tcW w:w="1477"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Date Field</w:t>
            </w:r>
          </w:p>
        </w:tc>
        <w:tc>
          <w:tcPr>
            <w:tcW w:w="1548"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DateTime</w:t>
            </w:r>
          </w:p>
        </w:tc>
        <w:tc>
          <w:tcPr>
            <w:tcW w:w="1043" w:type="dxa"/>
          </w:tcPr>
          <w:p w:rsidR="007163F7" w:rsidRPr="007245C7" w:rsidRDefault="007163F7" w:rsidP="00D96E63">
            <w:pPr>
              <w:rPr>
                <w:rFonts w:asciiTheme="minorHAnsi" w:hAnsiTheme="minorHAnsi" w:cstheme="minorHAnsi"/>
              </w:rPr>
            </w:pP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tcPr>
          <w:p w:rsidR="007163F7" w:rsidRPr="007245C7" w:rsidRDefault="007163F7" w:rsidP="00D96E63">
            <w:pPr>
              <w:rPr>
                <w:rFonts w:asciiTheme="minorHAnsi" w:hAnsiTheme="minorHAnsi" w:cstheme="minorHAnsi"/>
              </w:rPr>
            </w:pPr>
          </w:p>
        </w:tc>
        <w:tc>
          <w:tcPr>
            <w:tcW w:w="3164"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From Date</w:t>
            </w:r>
          </w:p>
        </w:tc>
        <w:tc>
          <w:tcPr>
            <w:tcW w:w="1477"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Date Field</w:t>
            </w:r>
          </w:p>
        </w:tc>
        <w:tc>
          <w:tcPr>
            <w:tcW w:w="1548"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DateTime</w:t>
            </w:r>
          </w:p>
        </w:tc>
        <w:tc>
          <w:tcPr>
            <w:tcW w:w="1043" w:type="dxa"/>
          </w:tcPr>
          <w:p w:rsidR="007163F7" w:rsidRPr="007245C7" w:rsidRDefault="007163F7" w:rsidP="00D96E63">
            <w:pPr>
              <w:rPr>
                <w:rFonts w:asciiTheme="minorHAnsi" w:hAnsiTheme="minorHAnsi" w:cstheme="minorHAnsi"/>
              </w:rPr>
            </w:pP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tcPr>
          <w:p w:rsidR="007163F7" w:rsidRPr="007245C7" w:rsidRDefault="007163F7" w:rsidP="00D96E63">
            <w:pPr>
              <w:rPr>
                <w:rFonts w:asciiTheme="minorHAnsi" w:hAnsiTheme="minorHAnsi" w:cstheme="minorHAnsi"/>
              </w:rPr>
            </w:pPr>
          </w:p>
        </w:tc>
        <w:tc>
          <w:tcPr>
            <w:tcW w:w="3164"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To Date</w:t>
            </w:r>
          </w:p>
        </w:tc>
        <w:tc>
          <w:tcPr>
            <w:tcW w:w="1477"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Date Field</w:t>
            </w:r>
          </w:p>
        </w:tc>
        <w:tc>
          <w:tcPr>
            <w:tcW w:w="1548"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DateTime</w:t>
            </w:r>
          </w:p>
        </w:tc>
        <w:tc>
          <w:tcPr>
            <w:tcW w:w="1043" w:type="dxa"/>
          </w:tcPr>
          <w:p w:rsidR="007163F7" w:rsidRPr="007245C7" w:rsidRDefault="007163F7" w:rsidP="00D96E63">
            <w:pPr>
              <w:rPr>
                <w:rFonts w:asciiTheme="minorHAnsi" w:hAnsiTheme="minorHAnsi" w:cstheme="minorHAnsi"/>
              </w:rPr>
            </w:pP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tcPr>
          <w:p w:rsidR="007163F7" w:rsidRPr="007245C7" w:rsidRDefault="007163F7" w:rsidP="00D96E63">
            <w:pPr>
              <w:rPr>
                <w:rFonts w:asciiTheme="minorHAnsi" w:hAnsiTheme="minorHAnsi" w:cstheme="minorHAnsi"/>
              </w:rPr>
            </w:pPr>
          </w:p>
        </w:tc>
        <w:tc>
          <w:tcPr>
            <w:tcW w:w="3164"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Half Day</w:t>
            </w:r>
          </w:p>
        </w:tc>
        <w:tc>
          <w:tcPr>
            <w:tcW w:w="1477"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 xml:space="preserve">Dropdown </w:t>
            </w:r>
          </w:p>
        </w:tc>
        <w:tc>
          <w:tcPr>
            <w:tcW w:w="1548"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char</w:t>
            </w:r>
          </w:p>
        </w:tc>
        <w:tc>
          <w:tcPr>
            <w:tcW w:w="1043" w:type="dxa"/>
          </w:tcPr>
          <w:p w:rsidR="007163F7" w:rsidRPr="007245C7" w:rsidRDefault="007163F7" w:rsidP="00D96E63">
            <w:pPr>
              <w:rPr>
                <w:rFonts w:asciiTheme="minorHAnsi" w:hAnsiTheme="minorHAnsi" w:cstheme="minorHAnsi"/>
              </w:rPr>
            </w:pP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tcPr>
          <w:p w:rsidR="007163F7" w:rsidRPr="007245C7" w:rsidRDefault="007163F7" w:rsidP="00D96E63">
            <w:pPr>
              <w:rPr>
                <w:rFonts w:asciiTheme="minorHAnsi" w:hAnsiTheme="minorHAnsi" w:cstheme="minorHAnsi"/>
              </w:rPr>
            </w:pPr>
          </w:p>
        </w:tc>
        <w:tc>
          <w:tcPr>
            <w:tcW w:w="3164"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Resume Date</w:t>
            </w:r>
          </w:p>
        </w:tc>
        <w:tc>
          <w:tcPr>
            <w:tcW w:w="1477"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Date Field</w:t>
            </w:r>
          </w:p>
        </w:tc>
        <w:tc>
          <w:tcPr>
            <w:tcW w:w="1548"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DateTime</w:t>
            </w:r>
          </w:p>
        </w:tc>
        <w:tc>
          <w:tcPr>
            <w:tcW w:w="1043" w:type="dxa"/>
          </w:tcPr>
          <w:p w:rsidR="007163F7" w:rsidRPr="007245C7" w:rsidRDefault="007163F7" w:rsidP="00D96E63">
            <w:pPr>
              <w:rPr>
                <w:rFonts w:asciiTheme="minorHAnsi" w:hAnsiTheme="minorHAnsi" w:cstheme="minorHAnsi"/>
              </w:rPr>
            </w:pP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tcPr>
          <w:p w:rsidR="007163F7" w:rsidRPr="007245C7" w:rsidRDefault="007163F7" w:rsidP="00D96E63">
            <w:pPr>
              <w:rPr>
                <w:rFonts w:asciiTheme="minorHAnsi" w:hAnsiTheme="minorHAnsi" w:cstheme="minorHAnsi"/>
              </w:rPr>
            </w:pPr>
          </w:p>
        </w:tc>
        <w:tc>
          <w:tcPr>
            <w:tcW w:w="3164"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Leave type</w:t>
            </w:r>
          </w:p>
        </w:tc>
        <w:tc>
          <w:tcPr>
            <w:tcW w:w="1477"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 xml:space="preserve">Dropdown </w:t>
            </w:r>
          </w:p>
        </w:tc>
        <w:tc>
          <w:tcPr>
            <w:tcW w:w="1548"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numeric</w:t>
            </w:r>
          </w:p>
        </w:tc>
        <w:tc>
          <w:tcPr>
            <w:tcW w:w="1043" w:type="dxa"/>
          </w:tcPr>
          <w:p w:rsidR="007163F7" w:rsidRPr="007245C7" w:rsidRDefault="007163F7" w:rsidP="00D96E63">
            <w:pPr>
              <w:rPr>
                <w:rFonts w:asciiTheme="minorHAnsi" w:hAnsiTheme="minorHAnsi" w:cstheme="minorHAnsi"/>
              </w:rPr>
            </w:pP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tcPr>
          <w:p w:rsidR="007163F7" w:rsidRPr="007245C7" w:rsidRDefault="007163F7" w:rsidP="00D96E63">
            <w:pPr>
              <w:rPr>
                <w:rFonts w:asciiTheme="minorHAnsi" w:hAnsiTheme="minorHAnsi" w:cstheme="minorHAnsi"/>
              </w:rPr>
            </w:pPr>
          </w:p>
        </w:tc>
        <w:tc>
          <w:tcPr>
            <w:tcW w:w="3164"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Reason</w:t>
            </w:r>
          </w:p>
        </w:tc>
        <w:tc>
          <w:tcPr>
            <w:tcW w:w="1477"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Text area</w:t>
            </w:r>
          </w:p>
        </w:tc>
        <w:tc>
          <w:tcPr>
            <w:tcW w:w="1548"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Varchar</w:t>
            </w:r>
          </w:p>
        </w:tc>
        <w:tc>
          <w:tcPr>
            <w:tcW w:w="1043" w:type="dxa"/>
          </w:tcPr>
          <w:p w:rsidR="007163F7" w:rsidRPr="007245C7" w:rsidRDefault="007163F7" w:rsidP="00D96E63">
            <w:pPr>
              <w:rPr>
                <w:rFonts w:asciiTheme="minorHAnsi" w:hAnsiTheme="minorHAnsi" w:cstheme="minorHAnsi"/>
              </w:rPr>
            </w:pP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tcPr>
          <w:p w:rsidR="007163F7" w:rsidRPr="007245C7" w:rsidRDefault="007163F7" w:rsidP="00D96E63">
            <w:pPr>
              <w:rPr>
                <w:rFonts w:asciiTheme="minorHAnsi" w:hAnsiTheme="minorHAnsi" w:cstheme="minorHAnsi"/>
              </w:rPr>
            </w:pPr>
          </w:p>
        </w:tc>
        <w:tc>
          <w:tcPr>
            <w:tcW w:w="3164"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Leave Address</w:t>
            </w:r>
          </w:p>
        </w:tc>
        <w:tc>
          <w:tcPr>
            <w:tcW w:w="1477"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Text area</w:t>
            </w:r>
          </w:p>
        </w:tc>
        <w:tc>
          <w:tcPr>
            <w:tcW w:w="1548"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Varchar</w:t>
            </w:r>
          </w:p>
        </w:tc>
        <w:tc>
          <w:tcPr>
            <w:tcW w:w="1043" w:type="dxa"/>
          </w:tcPr>
          <w:p w:rsidR="007163F7" w:rsidRPr="007245C7" w:rsidRDefault="007163F7" w:rsidP="00D96E63">
            <w:pPr>
              <w:rPr>
                <w:rFonts w:asciiTheme="minorHAnsi" w:hAnsiTheme="minorHAnsi" w:cstheme="minorHAnsi"/>
              </w:rPr>
            </w:pP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tcPr>
          <w:p w:rsidR="007163F7" w:rsidRPr="007245C7" w:rsidRDefault="007163F7" w:rsidP="00D96E63">
            <w:pPr>
              <w:rPr>
                <w:rFonts w:asciiTheme="minorHAnsi" w:hAnsiTheme="minorHAnsi" w:cstheme="minorHAnsi"/>
              </w:rPr>
            </w:pPr>
          </w:p>
        </w:tc>
        <w:tc>
          <w:tcPr>
            <w:tcW w:w="3164"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Contact No</w:t>
            </w:r>
          </w:p>
        </w:tc>
        <w:tc>
          <w:tcPr>
            <w:tcW w:w="1477" w:type="dxa"/>
          </w:tcPr>
          <w:p w:rsidR="007163F7" w:rsidRPr="007245C7" w:rsidRDefault="007163F7" w:rsidP="00D96E63">
            <w:pPr>
              <w:rPr>
                <w:rFonts w:asciiTheme="minorHAnsi" w:hAnsiTheme="minorHAnsi" w:cstheme="minorHAnsi"/>
              </w:rPr>
            </w:pPr>
          </w:p>
        </w:tc>
        <w:tc>
          <w:tcPr>
            <w:tcW w:w="1548"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Varchar</w:t>
            </w:r>
          </w:p>
        </w:tc>
        <w:tc>
          <w:tcPr>
            <w:tcW w:w="1043" w:type="dxa"/>
          </w:tcPr>
          <w:p w:rsidR="007163F7" w:rsidRPr="007245C7" w:rsidRDefault="007163F7" w:rsidP="00D96E63">
            <w:pPr>
              <w:rPr>
                <w:rFonts w:asciiTheme="minorHAnsi" w:hAnsiTheme="minorHAnsi" w:cstheme="minorHAnsi"/>
              </w:rPr>
            </w:pP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tcPr>
          <w:p w:rsidR="007163F7" w:rsidRPr="007245C7" w:rsidRDefault="007163F7" w:rsidP="00D96E63">
            <w:pPr>
              <w:rPr>
                <w:rFonts w:asciiTheme="minorHAnsi" w:hAnsiTheme="minorHAnsi" w:cstheme="minorHAnsi"/>
              </w:rPr>
            </w:pPr>
          </w:p>
        </w:tc>
        <w:tc>
          <w:tcPr>
            <w:tcW w:w="3164"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Refresh</w:t>
            </w:r>
          </w:p>
        </w:tc>
        <w:tc>
          <w:tcPr>
            <w:tcW w:w="1477"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Button</w:t>
            </w:r>
          </w:p>
        </w:tc>
        <w:tc>
          <w:tcPr>
            <w:tcW w:w="1548" w:type="dxa"/>
          </w:tcPr>
          <w:p w:rsidR="007163F7" w:rsidRPr="007245C7" w:rsidRDefault="007163F7" w:rsidP="00D96E63">
            <w:pPr>
              <w:rPr>
                <w:rFonts w:asciiTheme="minorHAnsi" w:hAnsiTheme="minorHAnsi" w:cstheme="minorHAnsi"/>
              </w:rPr>
            </w:pPr>
          </w:p>
        </w:tc>
        <w:tc>
          <w:tcPr>
            <w:tcW w:w="1043" w:type="dxa"/>
          </w:tcPr>
          <w:p w:rsidR="007163F7" w:rsidRPr="007245C7" w:rsidRDefault="007163F7" w:rsidP="00D96E63">
            <w:pPr>
              <w:rPr>
                <w:rFonts w:asciiTheme="minorHAnsi" w:hAnsiTheme="minorHAnsi" w:cstheme="minorHAnsi"/>
              </w:rPr>
            </w:pP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tcPr>
          <w:p w:rsidR="007163F7" w:rsidRPr="007245C7" w:rsidRDefault="007163F7" w:rsidP="00D96E63">
            <w:pPr>
              <w:rPr>
                <w:rFonts w:asciiTheme="minorHAnsi" w:hAnsiTheme="minorHAnsi" w:cstheme="minorHAnsi"/>
              </w:rPr>
            </w:pPr>
          </w:p>
        </w:tc>
        <w:tc>
          <w:tcPr>
            <w:tcW w:w="3164"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Apply</w:t>
            </w:r>
          </w:p>
        </w:tc>
        <w:tc>
          <w:tcPr>
            <w:tcW w:w="1477"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Button</w:t>
            </w:r>
          </w:p>
        </w:tc>
        <w:tc>
          <w:tcPr>
            <w:tcW w:w="1548" w:type="dxa"/>
          </w:tcPr>
          <w:p w:rsidR="007163F7" w:rsidRPr="007245C7" w:rsidRDefault="007163F7" w:rsidP="00D96E63">
            <w:pPr>
              <w:rPr>
                <w:rFonts w:asciiTheme="minorHAnsi" w:hAnsiTheme="minorHAnsi" w:cstheme="minorHAnsi"/>
              </w:rPr>
            </w:pPr>
          </w:p>
        </w:tc>
        <w:tc>
          <w:tcPr>
            <w:tcW w:w="1043" w:type="dxa"/>
          </w:tcPr>
          <w:p w:rsidR="007163F7" w:rsidRPr="007245C7" w:rsidRDefault="007163F7" w:rsidP="00D96E63">
            <w:pPr>
              <w:rPr>
                <w:rFonts w:asciiTheme="minorHAnsi" w:hAnsiTheme="minorHAnsi" w:cstheme="minorHAnsi"/>
              </w:rPr>
            </w:pP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tcPr>
          <w:p w:rsidR="007163F7" w:rsidRPr="007245C7" w:rsidRDefault="007163F7" w:rsidP="00D96E63">
            <w:pPr>
              <w:rPr>
                <w:rFonts w:asciiTheme="minorHAnsi" w:hAnsiTheme="minorHAnsi" w:cstheme="minorHAnsi"/>
              </w:rPr>
            </w:pPr>
          </w:p>
        </w:tc>
        <w:tc>
          <w:tcPr>
            <w:tcW w:w="3164"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Show my leave History</w:t>
            </w:r>
          </w:p>
        </w:tc>
        <w:tc>
          <w:tcPr>
            <w:tcW w:w="1477"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Button</w:t>
            </w:r>
          </w:p>
        </w:tc>
        <w:tc>
          <w:tcPr>
            <w:tcW w:w="1548" w:type="dxa"/>
          </w:tcPr>
          <w:p w:rsidR="007163F7" w:rsidRPr="007245C7" w:rsidRDefault="007163F7" w:rsidP="00D96E63">
            <w:pPr>
              <w:rPr>
                <w:rFonts w:asciiTheme="minorHAnsi" w:hAnsiTheme="minorHAnsi" w:cstheme="minorHAnsi"/>
              </w:rPr>
            </w:pPr>
          </w:p>
        </w:tc>
        <w:tc>
          <w:tcPr>
            <w:tcW w:w="1043" w:type="dxa"/>
          </w:tcPr>
          <w:p w:rsidR="007163F7" w:rsidRPr="007245C7" w:rsidRDefault="007163F7" w:rsidP="00D96E63">
            <w:pPr>
              <w:rPr>
                <w:rFonts w:asciiTheme="minorHAnsi" w:hAnsiTheme="minorHAnsi" w:cstheme="minorHAnsi"/>
              </w:rPr>
            </w:pP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tcPr>
          <w:p w:rsidR="007163F7" w:rsidRPr="007245C7" w:rsidRDefault="007163F7" w:rsidP="00D96E63">
            <w:pPr>
              <w:rPr>
                <w:rFonts w:asciiTheme="minorHAnsi" w:hAnsiTheme="minorHAnsi" w:cstheme="minorHAnsi"/>
              </w:rPr>
            </w:pPr>
          </w:p>
        </w:tc>
        <w:tc>
          <w:tcPr>
            <w:tcW w:w="7232" w:type="dxa"/>
            <w:gridSpan w:val="4"/>
          </w:tcPr>
          <w:p w:rsidR="007163F7" w:rsidRPr="007245C7" w:rsidRDefault="007163F7" w:rsidP="00D96E63">
            <w:pPr>
              <w:rPr>
                <w:rFonts w:asciiTheme="minorHAnsi" w:hAnsiTheme="minorHAnsi" w:cstheme="minorHAnsi"/>
                <w:b/>
              </w:rPr>
            </w:pPr>
            <w:r w:rsidRPr="007245C7">
              <w:rPr>
                <w:rFonts w:asciiTheme="minorHAnsi" w:hAnsiTheme="minorHAnsi" w:cstheme="minorHAnsi"/>
                <w:b/>
              </w:rPr>
              <w:t>Tab-2</w:t>
            </w: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tcPr>
          <w:p w:rsidR="007163F7" w:rsidRPr="007245C7" w:rsidRDefault="007163F7" w:rsidP="00D96E63">
            <w:pPr>
              <w:rPr>
                <w:rFonts w:asciiTheme="minorHAnsi" w:hAnsiTheme="minorHAnsi" w:cstheme="minorHAnsi"/>
              </w:rPr>
            </w:pPr>
          </w:p>
        </w:tc>
        <w:tc>
          <w:tcPr>
            <w:tcW w:w="3164"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Requested Leave List</w:t>
            </w:r>
          </w:p>
        </w:tc>
        <w:tc>
          <w:tcPr>
            <w:tcW w:w="1477" w:type="dxa"/>
          </w:tcPr>
          <w:p w:rsidR="007163F7" w:rsidRPr="007245C7" w:rsidRDefault="007163F7" w:rsidP="00D96E63">
            <w:pPr>
              <w:rPr>
                <w:rFonts w:asciiTheme="minorHAnsi" w:hAnsiTheme="minorHAnsi" w:cstheme="minorHAnsi"/>
              </w:rPr>
            </w:pPr>
          </w:p>
        </w:tc>
        <w:tc>
          <w:tcPr>
            <w:tcW w:w="1548" w:type="dxa"/>
          </w:tcPr>
          <w:p w:rsidR="007163F7" w:rsidRPr="007245C7" w:rsidRDefault="007163F7" w:rsidP="00D96E63">
            <w:pPr>
              <w:rPr>
                <w:rFonts w:asciiTheme="minorHAnsi" w:hAnsiTheme="minorHAnsi" w:cstheme="minorHAnsi"/>
              </w:rPr>
            </w:pPr>
          </w:p>
        </w:tc>
        <w:tc>
          <w:tcPr>
            <w:tcW w:w="1043" w:type="dxa"/>
          </w:tcPr>
          <w:p w:rsidR="007163F7" w:rsidRPr="007245C7" w:rsidRDefault="007163F7" w:rsidP="00D96E63">
            <w:pPr>
              <w:rPr>
                <w:rFonts w:asciiTheme="minorHAnsi" w:hAnsiTheme="minorHAnsi" w:cstheme="minorHAnsi"/>
              </w:rPr>
            </w:pP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tcPr>
          <w:p w:rsidR="007163F7" w:rsidRPr="007245C7" w:rsidRDefault="007163F7" w:rsidP="00D96E63">
            <w:pPr>
              <w:rPr>
                <w:rFonts w:asciiTheme="minorHAnsi" w:hAnsiTheme="minorHAnsi" w:cstheme="minorHAnsi"/>
              </w:rPr>
            </w:pPr>
          </w:p>
        </w:tc>
        <w:tc>
          <w:tcPr>
            <w:tcW w:w="7232" w:type="dxa"/>
            <w:gridSpan w:val="4"/>
          </w:tcPr>
          <w:p w:rsidR="007163F7" w:rsidRPr="007245C7" w:rsidRDefault="007163F7" w:rsidP="00D96E63">
            <w:pPr>
              <w:rPr>
                <w:rFonts w:asciiTheme="minorHAnsi" w:hAnsiTheme="minorHAnsi" w:cstheme="minorHAnsi"/>
                <w:b/>
              </w:rPr>
            </w:pPr>
            <w:r w:rsidRPr="007245C7">
              <w:rPr>
                <w:rFonts w:asciiTheme="minorHAnsi" w:hAnsiTheme="minorHAnsi" w:cstheme="minorHAnsi"/>
                <w:b/>
              </w:rPr>
              <w:t>Tab-3</w:t>
            </w: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tcPr>
          <w:p w:rsidR="007163F7" w:rsidRPr="007245C7" w:rsidRDefault="007163F7" w:rsidP="00D96E63">
            <w:pPr>
              <w:rPr>
                <w:rFonts w:asciiTheme="minorHAnsi" w:hAnsiTheme="minorHAnsi" w:cstheme="minorHAnsi"/>
              </w:rPr>
            </w:pPr>
          </w:p>
        </w:tc>
        <w:tc>
          <w:tcPr>
            <w:tcW w:w="3164"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Approved leave List</w:t>
            </w:r>
          </w:p>
        </w:tc>
        <w:tc>
          <w:tcPr>
            <w:tcW w:w="1477" w:type="dxa"/>
          </w:tcPr>
          <w:p w:rsidR="007163F7" w:rsidRPr="007245C7" w:rsidRDefault="007163F7" w:rsidP="00D96E63">
            <w:pPr>
              <w:rPr>
                <w:rFonts w:asciiTheme="minorHAnsi" w:hAnsiTheme="minorHAnsi" w:cstheme="minorHAnsi"/>
              </w:rPr>
            </w:pPr>
          </w:p>
        </w:tc>
        <w:tc>
          <w:tcPr>
            <w:tcW w:w="1548" w:type="dxa"/>
          </w:tcPr>
          <w:p w:rsidR="007163F7" w:rsidRPr="007245C7" w:rsidRDefault="007163F7" w:rsidP="00D96E63">
            <w:pPr>
              <w:rPr>
                <w:rFonts w:asciiTheme="minorHAnsi" w:hAnsiTheme="minorHAnsi" w:cstheme="minorHAnsi"/>
              </w:rPr>
            </w:pPr>
          </w:p>
        </w:tc>
        <w:tc>
          <w:tcPr>
            <w:tcW w:w="1043" w:type="dxa"/>
          </w:tcPr>
          <w:p w:rsidR="007163F7" w:rsidRPr="007245C7" w:rsidRDefault="007163F7" w:rsidP="00D96E63">
            <w:pPr>
              <w:rPr>
                <w:rFonts w:asciiTheme="minorHAnsi" w:hAnsiTheme="minorHAnsi" w:cstheme="minorHAnsi"/>
              </w:rPr>
            </w:pPr>
          </w:p>
        </w:tc>
      </w:tr>
      <w:tr w:rsidR="008846DB" w:rsidRPr="007245C7" w:rsidTr="007163F7">
        <w:tc>
          <w:tcPr>
            <w:tcW w:w="9576" w:type="dxa"/>
            <w:gridSpan w:val="6"/>
          </w:tcPr>
          <w:p w:rsidR="008846DB" w:rsidRDefault="008846DB" w:rsidP="00AD32CE">
            <w:pPr>
              <w:ind w:left="0" w:firstLine="0"/>
              <w:rPr>
                <w:ins w:id="872" w:author="sufianrumi@yahoo.com" w:date="2016-09-28T15:53:00Z"/>
                <w:rFonts w:asciiTheme="minorHAnsi" w:hAnsiTheme="minorHAnsi" w:cstheme="minorHAnsi"/>
              </w:rPr>
            </w:pPr>
            <w:r w:rsidRPr="007245C7">
              <w:rPr>
                <w:rFonts w:asciiTheme="minorHAnsi" w:hAnsiTheme="minorHAnsi" w:cstheme="minorHAnsi"/>
              </w:rPr>
              <w:t xml:space="preserve">Staff can </w:t>
            </w:r>
            <w:del w:id="873" w:author="sufianrumi@yahoo.com" w:date="2016-10-16T17:16:00Z">
              <w:r w:rsidRPr="007245C7" w:rsidDel="000834A3">
                <w:rPr>
                  <w:rFonts w:asciiTheme="minorHAnsi" w:hAnsiTheme="minorHAnsi" w:cstheme="minorHAnsi"/>
                </w:rPr>
                <w:delText xml:space="preserve">avail or </w:delText>
              </w:r>
            </w:del>
            <w:r w:rsidRPr="007245C7">
              <w:rPr>
                <w:rFonts w:asciiTheme="minorHAnsi" w:hAnsiTheme="minorHAnsi" w:cstheme="minorHAnsi"/>
              </w:rPr>
              <w:t>enjoy their entitled CL &amp; SL at probation</w:t>
            </w:r>
            <w:ins w:id="874" w:author="sufianrumi@yahoo.com" w:date="2016-09-28T15:38:00Z">
              <w:r w:rsidR="006E14AE">
                <w:rPr>
                  <w:rFonts w:asciiTheme="minorHAnsi" w:hAnsiTheme="minorHAnsi" w:cstheme="minorHAnsi"/>
                </w:rPr>
                <w:t>/for</w:t>
              </w:r>
            </w:ins>
            <w:ins w:id="875" w:author="sufianrumi@yahoo.com" w:date="2016-10-16T17:16:00Z">
              <w:r w:rsidR="000834A3">
                <w:rPr>
                  <w:rFonts w:asciiTheme="minorHAnsi" w:hAnsiTheme="minorHAnsi" w:cstheme="minorHAnsi"/>
                </w:rPr>
                <w:t xml:space="preserve"> the</w:t>
              </w:r>
            </w:ins>
            <w:ins w:id="876" w:author="sufianrumi@yahoo.com" w:date="2016-09-28T15:38:00Z">
              <w:r w:rsidR="006E14AE">
                <w:rPr>
                  <w:rFonts w:asciiTheme="minorHAnsi" w:hAnsiTheme="minorHAnsi" w:cstheme="minorHAnsi"/>
                </w:rPr>
                <w:t xml:space="preserve"> first six </w:t>
              </w:r>
            </w:ins>
            <w:del w:id="877" w:author="sufianrumi@yahoo.com" w:date="2016-10-16T17:16:00Z">
              <w:r w:rsidRPr="007245C7" w:rsidDel="000834A3">
                <w:rPr>
                  <w:rFonts w:asciiTheme="minorHAnsi" w:hAnsiTheme="minorHAnsi" w:cstheme="minorHAnsi"/>
                </w:rPr>
                <w:delText xml:space="preserve"> time</w:delText>
              </w:r>
            </w:del>
            <w:ins w:id="878" w:author="sufianrumi@yahoo.com" w:date="2016-10-16T17:16:00Z">
              <w:r w:rsidR="000834A3">
                <w:rPr>
                  <w:rFonts w:asciiTheme="minorHAnsi" w:hAnsiTheme="minorHAnsi" w:cstheme="minorHAnsi"/>
                </w:rPr>
                <w:t>months’</w:t>
              </w:r>
              <w:r w:rsidR="000834A3" w:rsidRPr="007245C7">
                <w:rPr>
                  <w:rFonts w:asciiTheme="minorHAnsi" w:hAnsiTheme="minorHAnsi" w:cstheme="minorHAnsi"/>
                </w:rPr>
                <w:t xml:space="preserve"> time</w:t>
              </w:r>
            </w:ins>
            <w:ins w:id="879" w:author="sufianrumi@yahoo.com" w:date="2016-09-28T15:38:00Z">
              <w:r w:rsidR="006E14AE">
                <w:rPr>
                  <w:rFonts w:asciiTheme="minorHAnsi" w:hAnsiTheme="minorHAnsi" w:cstheme="minorHAnsi"/>
                </w:rPr>
                <w:t xml:space="preserve"> with MSB</w:t>
              </w:r>
            </w:ins>
            <w:ins w:id="880" w:author="sufianrumi@yahoo.com" w:date="2016-09-28T15:51:00Z">
              <w:r w:rsidR="00AD32CE">
                <w:rPr>
                  <w:rFonts w:asciiTheme="minorHAnsi" w:hAnsiTheme="minorHAnsi" w:cstheme="minorHAnsi"/>
                </w:rPr>
                <w:t xml:space="preserve"> i.e. </w:t>
              </w:r>
            </w:ins>
            <w:ins w:id="881" w:author="sufianrumi@yahoo.com" w:date="2016-09-28T15:52:00Z">
              <w:r w:rsidR="00AD32CE">
                <w:rPr>
                  <w:rFonts w:asciiTheme="minorHAnsi" w:hAnsiTheme="minorHAnsi" w:cstheme="minorHAnsi"/>
                </w:rPr>
                <w:t>in every one</w:t>
              </w:r>
            </w:ins>
            <w:ins w:id="882" w:author="sufianrumi@yahoo.com" w:date="2016-09-28T15:51:00Z">
              <w:r w:rsidR="00AD32CE">
                <w:rPr>
                  <w:rFonts w:asciiTheme="minorHAnsi" w:hAnsiTheme="minorHAnsi" w:cstheme="minorHAnsi"/>
                </w:rPr>
                <w:t xml:space="preserve"> month they will earn 1 CL &amp; 1 SL a</w:t>
              </w:r>
              <w:r w:rsidR="00AD32CE" w:rsidRPr="004D69FC">
                <w:rPr>
                  <w:rFonts w:asciiTheme="minorHAnsi" w:hAnsiTheme="minorHAnsi" w:cstheme="minorHAnsi"/>
                </w:rPr>
                <w:t xml:space="preserve">nd </w:t>
              </w:r>
              <w:r w:rsidR="00D0447F" w:rsidRPr="00D0447F">
                <w:rPr>
                  <w:rFonts w:asciiTheme="minorHAnsi" w:hAnsiTheme="minorHAnsi" w:cstheme="minorHAnsi"/>
                  <w:rPrChange w:id="883" w:author="DELL" w:date="2016-10-24T16:33:00Z">
                    <w:rPr>
                      <w:rFonts w:asciiTheme="minorHAnsi" w:hAnsiTheme="minorHAnsi" w:cstheme="minorHAnsi"/>
                      <w:color w:val="000000"/>
                      <w:sz w:val="24"/>
                      <w:szCs w:val="24"/>
                      <w:lang w:bidi="bn-BD"/>
                    </w:rPr>
                  </w:rPrChange>
                </w:rPr>
                <w:t>can avail only these in next month according to available</w:t>
              </w:r>
            </w:ins>
            <w:ins w:id="884" w:author="sufianrumi@yahoo.com" w:date="2016-09-28T15:53:00Z">
              <w:r w:rsidR="00D0447F" w:rsidRPr="00D0447F">
                <w:rPr>
                  <w:rFonts w:asciiTheme="minorHAnsi" w:hAnsiTheme="minorHAnsi" w:cstheme="minorHAnsi"/>
                  <w:rPrChange w:id="885" w:author="DELL" w:date="2016-10-24T16:33:00Z">
                    <w:rPr>
                      <w:rFonts w:asciiTheme="minorHAnsi" w:hAnsiTheme="minorHAnsi" w:cstheme="minorHAnsi"/>
                      <w:color w:val="000000"/>
                      <w:sz w:val="24"/>
                      <w:szCs w:val="24"/>
                      <w:lang w:bidi="bn-BD"/>
                    </w:rPr>
                  </w:rPrChange>
                </w:rPr>
                <w:t xml:space="preserve"> balance</w:t>
              </w:r>
            </w:ins>
            <w:r w:rsidR="00D0447F" w:rsidRPr="00D0447F">
              <w:rPr>
                <w:rFonts w:asciiTheme="minorHAnsi" w:hAnsiTheme="minorHAnsi" w:cstheme="minorHAnsi"/>
                <w:rPrChange w:id="886" w:author="DELL" w:date="2016-10-24T16:33:00Z">
                  <w:rPr>
                    <w:rFonts w:asciiTheme="minorHAnsi" w:hAnsiTheme="minorHAnsi" w:cstheme="minorHAnsi"/>
                    <w:color w:val="000000"/>
                    <w:sz w:val="24"/>
                    <w:szCs w:val="24"/>
                    <w:lang w:bidi="bn-BD"/>
                  </w:rPr>
                </w:rPrChange>
              </w:rPr>
              <w:t>.</w:t>
            </w:r>
            <w:r w:rsidRPr="007245C7">
              <w:rPr>
                <w:rFonts w:asciiTheme="minorHAnsi" w:hAnsiTheme="minorHAnsi" w:cstheme="minorHAnsi"/>
              </w:rPr>
              <w:t xml:space="preserve"> </w:t>
            </w:r>
          </w:p>
          <w:p w:rsidR="00AD32CE" w:rsidRPr="007245C7" w:rsidRDefault="00AD32CE" w:rsidP="00AD32CE">
            <w:pPr>
              <w:ind w:left="0" w:firstLine="0"/>
              <w:rPr>
                <w:rFonts w:asciiTheme="minorHAnsi" w:hAnsiTheme="minorHAnsi" w:cstheme="minorHAnsi"/>
              </w:rPr>
            </w:pPr>
          </w:p>
          <w:p w:rsidR="002519B3" w:rsidRPr="007245C7" w:rsidRDefault="008846DB" w:rsidP="00856ADE">
            <w:pPr>
              <w:rPr>
                <w:rFonts w:asciiTheme="minorHAnsi" w:hAnsiTheme="minorHAnsi" w:cstheme="minorHAnsi"/>
              </w:rPr>
            </w:pPr>
            <w:r w:rsidRPr="007245C7">
              <w:rPr>
                <w:rFonts w:asciiTheme="minorHAnsi" w:hAnsiTheme="minorHAnsi" w:cstheme="minorHAnsi"/>
              </w:rPr>
              <w:t xml:space="preserve">After 6 months of joining </w:t>
            </w:r>
            <w:ins w:id="887" w:author="sufianrumi@yahoo.com" w:date="2016-09-28T15:53:00Z">
              <w:r w:rsidR="00EF4B17">
                <w:rPr>
                  <w:rFonts w:asciiTheme="minorHAnsi" w:hAnsiTheme="minorHAnsi" w:cstheme="minorHAnsi"/>
                </w:rPr>
                <w:t xml:space="preserve">both contractual &amp; regular staff will get yearly entitled leaves </w:t>
              </w:r>
            </w:ins>
            <w:del w:id="888" w:author="sufianrumi@yahoo.com" w:date="2016-09-28T15:53:00Z">
              <w:r w:rsidRPr="007245C7" w:rsidDel="00AD32CE">
                <w:rPr>
                  <w:rFonts w:asciiTheme="minorHAnsi" w:hAnsiTheme="minorHAnsi" w:cstheme="minorHAnsi"/>
                </w:rPr>
                <w:delText>i.</w:delText>
              </w:r>
              <w:r w:rsidR="00856ADE" w:rsidRPr="007245C7" w:rsidDel="00AD32CE">
                <w:rPr>
                  <w:rFonts w:asciiTheme="minorHAnsi" w:hAnsiTheme="minorHAnsi" w:cstheme="minorHAnsi"/>
                </w:rPr>
                <w:delText>e.</w:delText>
              </w:r>
            </w:del>
            <w:del w:id="889" w:author="sufianrumi@yahoo.com" w:date="2016-09-28T16:04:00Z">
              <w:r w:rsidR="00856ADE" w:rsidRPr="007245C7" w:rsidDel="00EF4B17">
                <w:rPr>
                  <w:rFonts w:asciiTheme="minorHAnsi" w:hAnsiTheme="minorHAnsi" w:cstheme="minorHAnsi"/>
                </w:rPr>
                <w:delText xml:space="preserve"> at the time of confirmation</w:delText>
              </w:r>
            </w:del>
            <w:ins w:id="890" w:author="sufianrumi@yahoo.com" w:date="2016-09-28T16:16:00Z">
              <w:r w:rsidR="00311477">
                <w:rPr>
                  <w:rFonts w:asciiTheme="minorHAnsi" w:hAnsiTheme="minorHAnsi" w:cstheme="minorHAnsi"/>
                </w:rPr>
                <w:t>onwards</w:t>
              </w:r>
            </w:ins>
            <w:r w:rsidR="00856ADE" w:rsidRPr="007245C7">
              <w:rPr>
                <w:rFonts w:asciiTheme="minorHAnsi" w:hAnsiTheme="minorHAnsi" w:cstheme="minorHAnsi"/>
              </w:rPr>
              <w:t>:</w:t>
            </w:r>
          </w:p>
          <w:p w:rsidR="002519B3" w:rsidRPr="007245C7" w:rsidRDefault="002519B3" w:rsidP="008846DB">
            <w:pPr>
              <w:rPr>
                <w:rFonts w:asciiTheme="minorHAnsi" w:hAnsiTheme="minorHAnsi" w:cstheme="minorHAnsi"/>
              </w:rPr>
            </w:pPr>
          </w:p>
          <w:p w:rsidR="008846DB" w:rsidRPr="007245C7" w:rsidRDefault="008846DB" w:rsidP="00882B22">
            <w:pPr>
              <w:ind w:left="-23" w:firstLine="0"/>
              <w:rPr>
                <w:rFonts w:asciiTheme="minorHAnsi" w:hAnsiTheme="minorHAnsi" w:cstheme="minorHAnsi"/>
              </w:rPr>
            </w:pPr>
            <w:r w:rsidRPr="007245C7">
              <w:rPr>
                <w:rFonts w:asciiTheme="minorHAnsi" w:hAnsiTheme="minorHAnsi" w:cstheme="minorHAnsi"/>
              </w:rPr>
              <w:t>EL=Weekend &amp; holyday will not count between leave start &amp; end date</w:t>
            </w:r>
            <w:ins w:id="891" w:author="sufianrumi@yahoo.com" w:date="2016-09-29T12:30:00Z">
              <w:r w:rsidR="00882B22">
                <w:rPr>
                  <w:rFonts w:asciiTheme="minorHAnsi" w:hAnsiTheme="minorHAnsi" w:cstheme="minorHAnsi"/>
                </w:rPr>
                <w:t xml:space="preserve">. This </w:t>
              </w:r>
            </w:ins>
            <w:ins w:id="892" w:author="sufianrumi@yahoo.com" w:date="2016-09-29T12:31:00Z">
              <w:r w:rsidR="00882B22">
                <w:rPr>
                  <w:rFonts w:asciiTheme="minorHAnsi" w:hAnsiTheme="minorHAnsi" w:cstheme="minorHAnsi"/>
                </w:rPr>
                <w:t xml:space="preserve">leave can be accumulated up to 28 days </w:t>
              </w:r>
            </w:ins>
          </w:p>
          <w:p w:rsidR="008846DB" w:rsidRPr="007245C7" w:rsidRDefault="008846DB" w:rsidP="00856ADE">
            <w:pPr>
              <w:rPr>
                <w:rFonts w:asciiTheme="minorHAnsi" w:hAnsiTheme="minorHAnsi" w:cstheme="minorHAnsi"/>
              </w:rPr>
            </w:pPr>
            <w:r w:rsidRPr="007245C7">
              <w:rPr>
                <w:rFonts w:asciiTheme="minorHAnsi" w:hAnsiTheme="minorHAnsi" w:cstheme="minorHAnsi"/>
              </w:rPr>
              <w:t>SL &amp; CL=Weekend &amp; holyday will count between leave start &amp; end d</w:t>
            </w:r>
            <w:r w:rsidR="00856ADE" w:rsidRPr="007245C7">
              <w:rPr>
                <w:rFonts w:asciiTheme="minorHAnsi" w:hAnsiTheme="minorHAnsi" w:cstheme="minorHAnsi"/>
              </w:rPr>
              <w:t>ate</w:t>
            </w:r>
          </w:p>
          <w:p w:rsidR="008846DB" w:rsidRPr="007245C7" w:rsidRDefault="008846DB" w:rsidP="008846DB">
            <w:pPr>
              <w:rPr>
                <w:rFonts w:asciiTheme="minorHAnsi" w:hAnsiTheme="minorHAnsi" w:cstheme="minorHAnsi"/>
              </w:rPr>
            </w:pPr>
          </w:p>
          <w:p w:rsidR="007C4C84" w:rsidRDefault="008846DB" w:rsidP="00856ADE">
            <w:pPr>
              <w:ind w:left="0" w:firstLine="0"/>
              <w:rPr>
                <w:ins w:id="893" w:author="sufianrumi@yahoo.com" w:date="2016-10-16T17:29:00Z"/>
                <w:rFonts w:asciiTheme="minorHAnsi" w:hAnsiTheme="minorHAnsi" w:cstheme="minorHAnsi"/>
              </w:rPr>
            </w:pPr>
            <w:r w:rsidRPr="007245C7">
              <w:rPr>
                <w:rFonts w:asciiTheme="minorHAnsi" w:hAnsiTheme="minorHAnsi" w:cstheme="minorHAnsi"/>
              </w:rPr>
              <w:t>ML=</w:t>
            </w:r>
            <w:r w:rsidR="00856ADE" w:rsidRPr="007245C7">
              <w:rPr>
                <w:rFonts w:asciiTheme="minorHAnsi" w:hAnsiTheme="minorHAnsi" w:cstheme="minorHAnsi"/>
              </w:rPr>
              <w:t xml:space="preserve"> Staff can enjoy this leave only upon </w:t>
            </w:r>
            <w:ins w:id="894" w:author="sufianrumi@yahoo.com" w:date="2016-10-16T17:30:00Z">
              <w:r w:rsidR="007C4C84">
                <w:rPr>
                  <w:rFonts w:asciiTheme="minorHAnsi" w:hAnsiTheme="minorHAnsi" w:cstheme="minorHAnsi"/>
                </w:rPr>
                <w:t xml:space="preserve">submitting appropriate documents with </w:t>
              </w:r>
            </w:ins>
            <w:del w:id="895" w:author="sufianrumi@yahoo.com" w:date="2016-10-16T17:30:00Z">
              <w:r w:rsidR="00856ADE" w:rsidRPr="007245C7" w:rsidDel="007C4C84">
                <w:rPr>
                  <w:rFonts w:asciiTheme="minorHAnsi" w:hAnsiTheme="minorHAnsi" w:cstheme="minorHAnsi"/>
                </w:rPr>
                <w:delText xml:space="preserve">having </w:delText>
              </w:r>
            </w:del>
            <w:del w:id="896" w:author="sufianrumi@yahoo.com" w:date="2016-10-16T17:26:00Z">
              <w:r w:rsidR="00856ADE" w:rsidRPr="007245C7" w:rsidDel="007C4C84">
                <w:rPr>
                  <w:rFonts w:asciiTheme="minorHAnsi" w:hAnsiTheme="minorHAnsi" w:cstheme="minorHAnsi"/>
                </w:rPr>
                <w:delText>available balance</w:delText>
              </w:r>
            </w:del>
            <w:ins w:id="897" w:author="sufianrumi@yahoo.com" w:date="2016-10-16T17:26:00Z">
              <w:r w:rsidR="007C4C84">
                <w:rPr>
                  <w:rFonts w:asciiTheme="minorHAnsi" w:hAnsiTheme="minorHAnsi" w:cstheme="minorHAnsi"/>
                </w:rPr>
                <w:t>approval from proper authority</w:t>
              </w:r>
            </w:ins>
            <w:ins w:id="898" w:author="sufianrumi@yahoo.com" w:date="2016-10-16T17:29:00Z">
              <w:r w:rsidR="007C4C84">
                <w:rPr>
                  <w:rFonts w:asciiTheme="minorHAnsi" w:hAnsiTheme="minorHAnsi" w:cstheme="minorHAnsi"/>
                </w:rPr>
                <w:t xml:space="preserve"> up to 120 days</w:t>
              </w:r>
            </w:ins>
            <w:r w:rsidR="00856ADE" w:rsidRPr="007245C7">
              <w:rPr>
                <w:rFonts w:asciiTheme="minorHAnsi" w:hAnsiTheme="minorHAnsi" w:cstheme="minorHAnsi"/>
              </w:rPr>
              <w:t>.</w:t>
            </w:r>
          </w:p>
          <w:p w:rsidR="00D0447F" w:rsidRPr="00D0447F" w:rsidRDefault="00D0447F" w:rsidP="00D0447F">
            <w:pPr>
              <w:pStyle w:val="ListParagraph"/>
              <w:numPr>
                <w:ilvl w:val="0"/>
                <w:numId w:val="88"/>
              </w:numPr>
              <w:rPr>
                <w:ins w:id="899" w:author="sufianrumi@yahoo.com" w:date="2016-10-16T17:31:00Z"/>
                <w:rFonts w:asciiTheme="minorHAnsi" w:hAnsiTheme="minorHAnsi" w:cstheme="minorHAnsi"/>
                <w:highlight w:val="yellow"/>
                <w:rPrChange w:id="900" w:author="DELL" w:date="2016-10-23T11:19:00Z">
                  <w:rPr>
                    <w:ins w:id="901" w:author="sufianrumi@yahoo.com" w:date="2016-10-16T17:31:00Z"/>
                    <w:rFonts w:asciiTheme="minorHAnsi" w:hAnsiTheme="minorHAnsi" w:cstheme="minorHAnsi"/>
                  </w:rPr>
                </w:rPrChange>
              </w:rPr>
              <w:pPrChange w:id="902" w:author="sufianrumi@yahoo.com" w:date="2016-10-16T17:29:00Z">
                <w:pPr>
                  <w:ind w:left="0" w:firstLine="0"/>
                  <w:contextualSpacing/>
                </w:pPr>
              </w:pPrChange>
            </w:pPr>
            <w:ins w:id="903" w:author="sufianrumi@yahoo.com" w:date="2016-10-16T17:27:00Z">
              <w:r w:rsidRPr="00D0447F">
                <w:rPr>
                  <w:rFonts w:asciiTheme="minorHAnsi" w:hAnsiTheme="minorHAnsi" w:cstheme="minorHAnsi"/>
                  <w:highlight w:val="yellow"/>
                  <w:rPrChange w:id="904" w:author="DELL" w:date="2016-10-23T11:19:00Z">
                    <w:rPr/>
                  </w:rPrChange>
                </w:rPr>
                <w:lastRenderedPageBreak/>
                <w:t xml:space="preserve">Any applicant can avail this live with pay up to two live children in her life. </w:t>
              </w:r>
            </w:ins>
          </w:p>
          <w:p w:rsidR="00D0447F" w:rsidRPr="00D0447F" w:rsidRDefault="00D0447F" w:rsidP="00D0447F">
            <w:pPr>
              <w:pStyle w:val="ListParagraph"/>
              <w:numPr>
                <w:ilvl w:val="0"/>
                <w:numId w:val="88"/>
              </w:numPr>
              <w:rPr>
                <w:ins w:id="905" w:author="sufianrumi@yahoo.com" w:date="2016-10-16T17:27:00Z"/>
                <w:rFonts w:asciiTheme="minorHAnsi" w:hAnsiTheme="minorHAnsi" w:cstheme="minorHAnsi"/>
                <w:highlight w:val="yellow"/>
                <w:rPrChange w:id="906" w:author="DELL" w:date="2016-10-23T11:19:00Z">
                  <w:rPr>
                    <w:ins w:id="907" w:author="sufianrumi@yahoo.com" w:date="2016-10-16T17:27:00Z"/>
                  </w:rPr>
                </w:rPrChange>
              </w:rPr>
              <w:pPrChange w:id="908" w:author="sufianrumi@yahoo.com" w:date="2016-10-16T17:29:00Z">
                <w:pPr>
                  <w:ind w:left="0" w:firstLine="0"/>
                  <w:contextualSpacing/>
                </w:pPr>
              </w:pPrChange>
            </w:pPr>
            <w:ins w:id="909" w:author="sufianrumi@yahoo.com" w:date="2016-10-16T17:27:00Z">
              <w:r w:rsidRPr="00D0447F">
                <w:rPr>
                  <w:rFonts w:asciiTheme="minorHAnsi" w:hAnsiTheme="minorHAnsi" w:cstheme="minorHAnsi"/>
                  <w:highlight w:val="yellow"/>
                  <w:rPrChange w:id="910" w:author="DELL" w:date="2016-10-23T11:19:00Z">
                    <w:rPr/>
                  </w:rPrChange>
                </w:rPr>
                <w:t xml:space="preserve">Any </w:t>
              </w:r>
            </w:ins>
            <w:ins w:id="911" w:author="sufianrumi@yahoo.com" w:date="2016-10-16T17:28:00Z">
              <w:r w:rsidRPr="00D0447F">
                <w:rPr>
                  <w:rFonts w:asciiTheme="minorHAnsi" w:hAnsiTheme="minorHAnsi" w:cstheme="minorHAnsi"/>
                  <w:highlight w:val="yellow"/>
                  <w:rPrChange w:id="912" w:author="DELL" w:date="2016-10-23T11:19:00Z">
                    <w:rPr/>
                  </w:rPrChange>
                </w:rPr>
                <w:t>further ML will be availed as LWP or adjustable from SL/EL, if available.</w:t>
              </w:r>
            </w:ins>
          </w:p>
          <w:p w:rsidR="00D0447F" w:rsidRPr="00D0447F" w:rsidRDefault="00D0447F" w:rsidP="00D0447F">
            <w:pPr>
              <w:pStyle w:val="ListParagraph"/>
              <w:numPr>
                <w:ilvl w:val="0"/>
                <w:numId w:val="88"/>
              </w:numPr>
              <w:rPr>
                <w:ins w:id="913" w:author="sufianrumi@yahoo.com" w:date="2016-10-16T17:31:00Z"/>
                <w:rFonts w:asciiTheme="minorHAnsi" w:hAnsiTheme="minorHAnsi" w:cstheme="minorHAnsi"/>
                <w:highlight w:val="yellow"/>
                <w:rPrChange w:id="914" w:author="DELL" w:date="2016-10-23T11:19:00Z">
                  <w:rPr>
                    <w:ins w:id="915" w:author="sufianrumi@yahoo.com" w:date="2016-10-16T17:31:00Z"/>
                    <w:rFonts w:asciiTheme="minorHAnsi" w:hAnsiTheme="minorHAnsi" w:cstheme="minorHAnsi"/>
                  </w:rPr>
                </w:rPrChange>
              </w:rPr>
              <w:pPrChange w:id="916" w:author="sufianrumi@yahoo.com" w:date="2016-10-16T17:29:00Z">
                <w:pPr>
                  <w:ind w:left="0" w:firstLine="0"/>
                </w:pPr>
              </w:pPrChange>
            </w:pPr>
            <w:r w:rsidRPr="00D0447F">
              <w:rPr>
                <w:rFonts w:asciiTheme="minorHAnsi" w:hAnsiTheme="minorHAnsi" w:cstheme="minorHAnsi"/>
                <w:highlight w:val="yellow"/>
                <w:rPrChange w:id="917" w:author="DELL" w:date="2016-10-23T11:19:00Z">
                  <w:rPr/>
                </w:rPrChange>
              </w:rPr>
              <w:t>During probation period</w:t>
            </w:r>
            <w:ins w:id="918" w:author="sufianrumi@yahoo.com" w:date="2016-10-16T17:25:00Z">
              <w:r w:rsidRPr="00D0447F">
                <w:rPr>
                  <w:rFonts w:asciiTheme="minorHAnsi" w:hAnsiTheme="minorHAnsi" w:cstheme="minorHAnsi"/>
                  <w:highlight w:val="yellow"/>
                  <w:rPrChange w:id="919" w:author="DELL" w:date="2016-10-23T11:19:00Z">
                    <w:rPr/>
                  </w:rPrChange>
                </w:rPr>
                <w:t xml:space="preserve"> or for the first six months</w:t>
              </w:r>
            </w:ins>
            <w:r w:rsidRPr="00D0447F">
              <w:rPr>
                <w:rFonts w:asciiTheme="minorHAnsi" w:hAnsiTheme="minorHAnsi" w:cstheme="minorHAnsi"/>
                <w:highlight w:val="yellow"/>
                <w:rPrChange w:id="920" w:author="DELL" w:date="2016-10-23T11:19:00Z">
                  <w:rPr/>
                </w:rPrChange>
              </w:rPr>
              <w:t xml:space="preserve"> staff will not be entitle for this leave and balance will be 0. After confirmation</w:t>
            </w:r>
            <w:ins w:id="921" w:author="sufianrumi@yahoo.com" w:date="2016-10-16T17:25:00Z">
              <w:r w:rsidRPr="00D0447F">
                <w:rPr>
                  <w:rFonts w:asciiTheme="minorHAnsi" w:hAnsiTheme="minorHAnsi" w:cstheme="minorHAnsi"/>
                  <w:highlight w:val="yellow"/>
                  <w:rPrChange w:id="922" w:author="DELL" w:date="2016-10-23T11:19:00Z">
                    <w:rPr/>
                  </w:rPrChange>
                </w:rPr>
                <w:t xml:space="preserve"> or completing the first six months</w:t>
              </w:r>
            </w:ins>
            <w:r w:rsidRPr="00D0447F">
              <w:rPr>
                <w:rFonts w:asciiTheme="minorHAnsi" w:hAnsiTheme="minorHAnsi" w:cstheme="minorHAnsi"/>
                <w:highlight w:val="yellow"/>
                <w:rPrChange w:id="923" w:author="DELL" w:date="2016-10-23T11:19:00Z">
                  <w:rPr/>
                </w:rPrChange>
              </w:rPr>
              <w:t xml:space="preserve"> balance can be input by authorize</w:t>
            </w:r>
            <w:ins w:id="924" w:author="sufianrumi@yahoo.com" w:date="2016-10-16T17:31:00Z">
              <w:r w:rsidRPr="00D0447F">
                <w:rPr>
                  <w:rFonts w:asciiTheme="minorHAnsi" w:hAnsiTheme="minorHAnsi" w:cstheme="minorHAnsi"/>
                  <w:highlight w:val="yellow"/>
                  <w:rPrChange w:id="925" w:author="DELL" w:date="2016-10-23T11:19:00Z">
                    <w:rPr>
                      <w:rFonts w:asciiTheme="minorHAnsi" w:hAnsiTheme="minorHAnsi" w:cstheme="minorHAnsi"/>
                    </w:rPr>
                  </w:rPrChange>
                </w:rPr>
                <w:t>d</w:t>
              </w:r>
            </w:ins>
            <w:r w:rsidRPr="00D0447F">
              <w:rPr>
                <w:rFonts w:asciiTheme="minorHAnsi" w:hAnsiTheme="minorHAnsi" w:cstheme="minorHAnsi"/>
                <w:highlight w:val="yellow"/>
                <w:rPrChange w:id="926" w:author="DELL" w:date="2016-10-23T11:19:00Z">
                  <w:rPr/>
                </w:rPrChange>
              </w:rPr>
              <w:t xml:space="preserve"> user. </w:t>
            </w:r>
            <w:del w:id="927" w:author="sufianrumi@yahoo.com" w:date="2016-10-16T17:31:00Z">
              <w:r w:rsidRPr="00D0447F">
                <w:rPr>
                  <w:rFonts w:asciiTheme="minorHAnsi" w:hAnsiTheme="minorHAnsi" w:cstheme="minorHAnsi"/>
                  <w:highlight w:val="yellow"/>
                  <w:rPrChange w:id="928" w:author="DELL" w:date="2016-10-23T11:19:00Z">
                    <w:rPr/>
                  </w:rPrChange>
                </w:rPr>
                <w:delText>Only upon having available balance staff can apply for the leave. Currently ML max balance is 120 Days.</w:delText>
              </w:r>
            </w:del>
          </w:p>
          <w:p w:rsidR="00D0447F" w:rsidRPr="00D0447F" w:rsidRDefault="00D0447F" w:rsidP="00D0447F">
            <w:pPr>
              <w:pStyle w:val="ListParagraph"/>
              <w:numPr>
                <w:ilvl w:val="0"/>
                <w:numId w:val="88"/>
              </w:numPr>
              <w:rPr>
                <w:ins w:id="929" w:author="sufianrumi@yahoo.com" w:date="2016-10-16T17:29:00Z"/>
                <w:rFonts w:asciiTheme="minorHAnsi" w:hAnsiTheme="minorHAnsi" w:cstheme="minorHAnsi"/>
                <w:highlight w:val="yellow"/>
                <w:rPrChange w:id="930" w:author="DELL" w:date="2016-10-23T11:19:00Z">
                  <w:rPr>
                    <w:ins w:id="931" w:author="sufianrumi@yahoo.com" w:date="2016-10-16T17:29:00Z"/>
                  </w:rPr>
                </w:rPrChange>
              </w:rPr>
              <w:pPrChange w:id="932" w:author="sufianrumi@yahoo.com" w:date="2016-10-16T17:29:00Z">
                <w:pPr>
                  <w:ind w:left="0" w:firstLine="0"/>
                </w:pPr>
              </w:pPrChange>
            </w:pPr>
            <w:ins w:id="933" w:author="sufianrumi@yahoo.com" w:date="2016-10-16T17:31:00Z">
              <w:r w:rsidRPr="00D0447F">
                <w:rPr>
                  <w:rFonts w:asciiTheme="minorHAnsi" w:hAnsiTheme="minorHAnsi" w:cstheme="minorHAnsi"/>
                  <w:highlight w:val="yellow"/>
                  <w:rPrChange w:id="934" w:author="DELL" w:date="2016-10-23T11:19:00Z">
                    <w:rPr>
                      <w:rFonts w:asciiTheme="minorHAnsi" w:hAnsiTheme="minorHAnsi" w:cstheme="minorHAnsi"/>
                    </w:rPr>
                  </w:rPrChange>
                </w:rPr>
                <w:t xml:space="preserve">For any miscarriage up to </w:t>
              </w:r>
            </w:ins>
            <w:ins w:id="935" w:author="sufianrumi@yahoo.com" w:date="2016-10-16T17:32:00Z">
              <w:r w:rsidRPr="00D0447F">
                <w:rPr>
                  <w:rFonts w:asciiTheme="minorHAnsi" w:hAnsiTheme="minorHAnsi" w:cstheme="minorHAnsi"/>
                  <w:highlight w:val="yellow"/>
                  <w:rPrChange w:id="936" w:author="DELL" w:date="2016-10-23T11:19:00Z">
                    <w:rPr>
                      <w:rFonts w:asciiTheme="minorHAnsi" w:hAnsiTheme="minorHAnsi" w:cstheme="minorHAnsi"/>
                    </w:rPr>
                  </w:rPrChange>
                </w:rPr>
                <w:t>2</w:t>
              </w:r>
            </w:ins>
            <w:ins w:id="937" w:author="sufianrumi@yahoo.com" w:date="2016-10-16T17:31:00Z">
              <w:r w:rsidRPr="00D0447F">
                <w:rPr>
                  <w:rFonts w:asciiTheme="minorHAnsi" w:hAnsiTheme="minorHAnsi" w:cstheme="minorHAnsi"/>
                  <w:highlight w:val="yellow"/>
                  <w:rPrChange w:id="938" w:author="DELL" w:date="2016-10-23T11:19:00Z">
                    <w:rPr>
                      <w:rFonts w:asciiTheme="minorHAnsi" w:hAnsiTheme="minorHAnsi" w:cstheme="minorHAnsi"/>
                    </w:rPr>
                  </w:rPrChange>
                </w:rPr>
                <w:t xml:space="preserve">7 weeks normal SL can be availed. Exceeding </w:t>
              </w:r>
            </w:ins>
            <w:ins w:id="939" w:author="sufianrumi@yahoo.com" w:date="2016-10-16T17:32:00Z">
              <w:r w:rsidRPr="00D0447F">
                <w:rPr>
                  <w:rFonts w:asciiTheme="minorHAnsi" w:hAnsiTheme="minorHAnsi" w:cstheme="minorHAnsi"/>
                  <w:highlight w:val="yellow"/>
                  <w:rPrChange w:id="940" w:author="DELL" w:date="2016-10-23T11:19:00Z">
                    <w:rPr>
                      <w:rFonts w:asciiTheme="minorHAnsi" w:hAnsiTheme="minorHAnsi" w:cstheme="minorHAnsi"/>
                    </w:rPr>
                  </w:rPrChange>
                </w:rPr>
                <w:t xml:space="preserve">27 weeks or 28 weeks </w:t>
              </w:r>
            </w:ins>
            <w:ins w:id="941" w:author="sufianrumi@yahoo.com" w:date="2016-10-16T17:33:00Z">
              <w:r w:rsidRPr="00D0447F">
                <w:rPr>
                  <w:rFonts w:asciiTheme="minorHAnsi" w:hAnsiTheme="minorHAnsi" w:cstheme="minorHAnsi"/>
                  <w:highlight w:val="yellow"/>
                  <w:rPrChange w:id="942" w:author="DELL" w:date="2016-10-23T11:19:00Z">
                    <w:rPr>
                      <w:rFonts w:asciiTheme="minorHAnsi" w:hAnsiTheme="minorHAnsi" w:cstheme="minorHAnsi"/>
                    </w:rPr>
                  </w:rPrChange>
                </w:rPr>
                <w:t xml:space="preserve">or more weeks </w:t>
              </w:r>
            </w:ins>
            <w:ins w:id="943" w:author="sufianrumi@yahoo.com" w:date="2016-10-16T17:32:00Z">
              <w:r w:rsidRPr="00D0447F">
                <w:rPr>
                  <w:rFonts w:asciiTheme="minorHAnsi" w:hAnsiTheme="minorHAnsi" w:cstheme="minorHAnsi"/>
                  <w:highlight w:val="yellow"/>
                  <w:rPrChange w:id="944" w:author="DELL" w:date="2016-10-23T11:19:00Z">
                    <w:rPr>
                      <w:rFonts w:asciiTheme="minorHAnsi" w:hAnsiTheme="minorHAnsi" w:cstheme="minorHAnsi"/>
                    </w:rPr>
                  </w:rPrChange>
                </w:rPr>
                <w:t xml:space="preserve">of miscarriage </w:t>
              </w:r>
            </w:ins>
            <w:ins w:id="945" w:author="sufianrumi@yahoo.com" w:date="2016-10-16T17:33:00Z">
              <w:r w:rsidRPr="00D0447F">
                <w:rPr>
                  <w:rFonts w:asciiTheme="minorHAnsi" w:hAnsiTheme="minorHAnsi" w:cstheme="minorHAnsi"/>
                  <w:highlight w:val="yellow"/>
                  <w:rPrChange w:id="946" w:author="DELL" w:date="2016-10-23T11:19:00Z">
                    <w:rPr>
                      <w:rFonts w:asciiTheme="minorHAnsi" w:hAnsiTheme="minorHAnsi" w:cstheme="minorHAnsi"/>
                    </w:rPr>
                  </w:rPrChange>
                </w:rPr>
                <w:t xml:space="preserve">applicant can avail ML considering the criterion mentioned above. </w:t>
              </w:r>
            </w:ins>
          </w:p>
          <w:p w:rsidR="007C4C84" w:rsidRPr="007245C7" w:rsidRDefault="007C4C84" w:rsidP="00856ADE">
            <w:pPr>
              <w:ind w:left="0" w:firstLine="0"/>
              <w:rPr>
                <w:rFonts w:asciiTheme="minorHAnsi" w:hAnsiTheme="minorHAnsi" w:cstheme="minorHAnsi"/>
              </w:rPr>
            </w:pPr>
          </w:p>
          <w:p w:rsidR="008846DB" w:rsidRPr="00BC3CDF" w:rsidDel="00A10493" w:rsidRDefault="00D0447F" w:rsidP="008846DB">
            <w:pPr>
              <w:rPr>
                <w:del w:id="947" w:author="sufianrumi@yahoo.com" w:date="2016-10-16T17:34:00Z"/>
                <w:rFonts w:asciiTheme="minorHAnsi" w:hAnsiTheme="minorHAnsi" w:cstheme="minorHAnsi"/>
                <w:highlight w:val="yellow"/>
                <w:rPrChange w:id="948" w:author="DELL" w:date="2016-10-23T11:20:00Z">
                  <w:rPr>
                    <w:del w:id="949" w:author="sufianrumi@yahoo.com" w:date="2016-10-16T17:34:00Z"/>
                    <w:rFonts w:asciiTheme="minorHAnsi" w:hAnsiTheme="minorHAnsi" w:cstheme="minorHAnsi"/>
                  </w:rPr>
                </w:rPrChange>
              </w:rPr>
            </w:pPr>
            <w:ins w:id="950" w:author="sufianrumi@yahoo.com" w:date="2016-10-16T17:36:00Z">
              <w:r w:rsidRPr="00D0447F">
                <w:rPr>
                  <w:rFonts w:asciiTheme="minorHAnsi" w:hAnsiTheme="minorHAnsi" w:cstheme="minorHAnsi"/>
                  <w:highlight w:val="yellow"/>
                  <w:rPrChange w:id="951" w:author="DELL" w:date="2016-10-23T11:20:00Z">
                    <w:rPr>
                      <w:rFonts w:asciiTheme="minorHAnsi" w:hAnsiTheme="minorHAnsi" w:cstheme="minorHAnsi"/>
                    </w:rPr>
                  </w:rPrChange>
                </w:rPr>
                <w:t>Paternity Leave (P</w:t>
              </w:r>
            </w:ins>
            <w:ins w:id="952" w:author="sufianrumi@yahoo.com" w:date="2016-10-16T17:37:00Z">
              <w:r w:rsidRPr="00D0447F">
                <w:rPr>
                  <w:rFonts w:asciiTheme="minorHAnsi" w:hAnsiTheme="minorHAnsi" w:cstheme="minorHAnsi"/>
                  <w:highlight w:val="yellow"/>
                  <w:rPrChange w:id="953" w:author="DELL" w:date="2016-10-23T11:20:00Z">
                    <w:rPr>
                      <w:rFonts w:asciiTheme="minorHAnsi" w:hAnsiTheme="minorHAnsi" w:cstheme="minorHAnsi"/>
                    </w:rPr>
                  </w:rPrChange>
                </w:rPr>
                <w:t>L</w:t>
              </w:r>
            </w:ins>
            <w:ins w:id="954" w:author="sufianrumi@yahoo.com" w:date="2016-10-16T17:36:00Z">
              <w:r w:rsidRPr="00D0447F">
                <w:rPr>
                  <w:rFonts w:asciiTheme="minorHAnsi" w:hAnsiTheme="minorHAnsi" w:cstheme="minorHAnsi"/>
                  <w:highlight w:val="yellow"/>
                  <w:rPrChange w:id="955" w:author="DELL" w:date="2016-10-23T11:20:00Z">
                    <w:rPr>
                      <w:rFonts w:asciiTheme="minorHAnsi" w:hAnsiTheme="minorHAnsi" w:cstheme="minorHAnsi"/>
                    </w:rPr>
                  </w:rPrChange>
                </w:rPr>
                <w:t>)</w:t>
              </w:r>
            </w:ins>
            <w:ins w:id="956" w:author="sufianrumi@yahoo.com" w:date="2016-10-16T17:37:00Z">
              <w:r w:rsidRPr="00D0447F">
                <w:rPr>
                  <w:rFonts w:asciiTheme="minorHAnsi" w:hAnsiTheme="minorHAnsi" w:cstheme="minorHAnsi"/>
                  <w:highlight w:val="yellow"/>
                  <w:rPrChange w:id="957" w:author="DELL" w:date="2016-10-23T11:20:00Z">
                    <w:rPr>
                      <w:rFonts w:asciiTheme="minorHAnsi" w:hAnsiTheme="minorHAnsi" w:cstheme="minorHAnsi"/>
                    </w:rPr>
                  </w:rPrChange>
                </w:rPr>
                <w:t xml:space="preserve">: Male applicant can </w:t>
              </w:r>
            </w:ins>
          </w:p>
          <w:p w:rsidR="00A10493" w:rsidRDefault="00D0447F" w:rsidP="00A10493">
            <w:pPr>
              <w:ind w:left="0" w:firstLine="0"/>
              <w:rPr>
                <w:ins w:id="958" w:author="sufianrumi@yahoo.com" w:date="2016-10-16T17:36:00Z"/>
                <w:rFonts w:asciiTheme="minorHAnsi" w:hAnsiTheme="minorHAnsi" w:cstheme="minorHAnsi"/>
              </w:rPr>
            </w:pPr>
            <w:ins w:id="959" w:author="sufianrumi@yahoo.com" w:date="2016-10-16T17:37:00Z">
              <w:r w:rsidRPr="00D0447F">
                <w:rPr>
                  <w:rFonts w:asciiTheme="minorHAnsi" w:hAnsiTheme="minorHAnsi" w:cstheme="minorHAnsi"/>
                  <w:highlight w:val="yellow"/>
                  <w:rPrChange w:id="960" w:author="DELL" w:date="2016-10-23T11:20:00Z">
                    <w:rPr>
                      <w:rFonts w:asciiTheme="minorHAnsi" w:hAnsiTheme="minorHAnsi" w:cstheme="minorHAnsi"/>
                    </w:rPr>
                  </w:rPrChange>
                </w:rPr>
                <w:t xml:space="preserve">avail 3 days PL with pay for </w:t>
              </w:r>
            </w:ins>
            <w:ins w:id="961" w:author="sufianrumi@yahoo.com" w:date="2016-10-16T17:38:00Z">
              <w:r w:rsidRPr="00D0447F">
                <w:rPr>
                  <w:rFonts w:asciiTheme="minorHAnsi" w:hAnsiTheme="minorHAnsi" w:cstheme="minorHAnsi"/>
                  <w:highlight w:val="yellow"/>
                  <w:rPrChange w:id="962" w:author="DELL" w:date="2016-10-23T11:20:00Z">
                    <w:rPr>
                      <w:rFonts w:asciiTheme="minorHAnsi" w:hAnsiTheme="minorHAnsi" w:cstheme="minorHAnsi"/>
                    </w:rPr>
                  </w:rPrChange>
                </w:rPr>
                <w:t xml:space="preserve">first </w:t>
              </w:r>
            </w:ins>
            <w:ins w:id="963" w:author="sufianrumi@yahoo.com" w:date="2016-10-16T17:37:00Z">
              <w:r w:rsidRPr="00D0447F">
                <w:rPr>
                  <w:rFonts w:asciiTheme="minorHAnsi" w:hAnsiTheme="minorHAnsi" w:cstheme="minorHAnsi"/>
                  <w:highlight w:val="yellow"/>
                  <w:rPrChange w:id="964" w:author="DELL" w:date="2016-10-23T11:20:00Z">
                    <w:rPr>
                      <w:rFonts w:asciiTheme="minorHAnsi" w:hAnsiTheme="minorHAnsi" w:cstheme="minorHAnsi"/>
                    </w:rPr>
                  </w:rPrChange>
                </w:rPr>
                <w:t>two live chil</w:t>
              </w:r>
            </w:ins>
            <w:ins w:id="965" w:author="sufianrumi@yahoo.com" w:date="2016-10-16T17:38:00Z">
              <w:r w:rsidRPr="00D0447F">
                <w:rPr>
                  <w:rFonts w:asciiTheme="minorHAnsi" w:hAnsiTheme="minorHAnsi" w:cstheme="minorHAnsi"/>
                  <w:highlight w:val="yellow"/>
                  <w:rPrChange w:id="966" w:author="DELL" w:date="2016-10-23T11:20:00Z">
                    <w:rPr>
                      <w:rFonts w:asciiTheme="minorHAnsi" w:hAnsiTheme="minorHAnsi" w:cstheme="minorHAnsi"/>
                    </w:rPr>
                  </w:rPrChange>
                </w:rPr>
                <w:t xml:space="preserve">dren. For </w:t>
              </w:r>
            </w:ins>
            <w:ins w:id="967" w:author="sufianrumi@yahoo.com" w:date="2016-10-16T17:39:00Z">
              <w:r w:rsidRPr="00D0447F">
                <w:rPr>
                  <w:rFonts w:asciiTheme="minorHAnsi" w:hAnsiTheme="minorHAnsi" w:cstheme="minorHAnsi"/>
                  <w:highlight w:val="yellow"/>
                  <w:rPrChange w:id="968" w:author="DELL" w:date="2016-10-23T11:20:00Z">
                    <w:rPr>
                      <w:rFonts w:asciiTheme="minorHAnsi" w:hAnsiTheme="minorHAnsi" w:cstheme="minorHAnsi"/>
                    </w:rPr>
                  </w:rPrChange>
                </w:rPr>
                <w:t>rest of the child’s birth other leave can be avail</w:t>
              </w:r>
            </w:ins>
            <w:ins w:id="969" w:author="sufianrumi@yahoo.com" w:date="2016-10-16T17:40:00Z">
              <w:r w:rsidRPr="00D0447F">
                <w:rPr>
                  <w:rFonts w:asciiTheme="minorHAnsi" w:hAnsiTheme="minorHAnsi" w:cstheme="minorHAnsi"/>
                  <w:highlight w:val="yellow"/>
                  <w:rPrChange w:id="970" w:author="DELL" w:date="2016-10-23T11:20:00Z">
                    <w:rPr>
                      <w:rFonts w:asciiTheme="minorHAnsi" w:hAnsiTheme="minorHAnsi" w:cstheme="minorHAnsi"/>
                    </w:rPr>
                  </w:rPrChange>
                </w:rPr>
                <w:t>ed</w:t>
              </w:r>
            </w:ins>
            <w:ins w:id="971" w:author="sufianrumi@yahoo.com" w:date="2016-10-16T17:39:00Z">
              <w:r w:rsidRPr="00D0447F">
                <w:rPr>
                  <w:rFonts w:asciiTheme="minorHAnsi" w:hAnsiTheme="minorHAnsi" w:cstheme="minorHAnsi"/>
                  <w:highlight w:val="yellow"/>
                  <w:rPrChange w:id="972" w:author="DELL" w:date="2016-10-23T11:20:00Z">
                    <w:rPr>
                      <w:rFonts w:asciiTheme="minorHAnsi" w:hAnsiTheme="minorHAnsi" w:cstheme="minorHAnsi"/>
                    </w:rPr>
                  </w:rPrChange>
                </w:rPr>
                <w:t xml:space="preserve"> as appropriate. </w:t>
              </w:r>
            </w:ins>
            <w:ins w:id="973" w:author="sufianrumi@yahoo.com" w:date="2016-10-16T17:40:00Z">
              <w:r w:rsidRPr="00D0447F">
                <w:rPr>
                  <w:rFonts w:asciiTheme="minorHAnsi" w:hAnsiTheme="minorHAnsi" w:cstheme="minorHAnsi"/>
                  <w:highlight w:val="yellow"/>
                  <w:rPrChange w:id="974" w:author="DELL" w:date="2016-10-23T11:20:00Z">
                    <w:rPr>
                      <w:rFonts w:asciiTheme="minorHAnsi" w:hAnsiTheme="minorHAnsi" w:cstheme="minorHAnsi"/>
                    </w:rPr>
                  </w:rPrChange>
                </w:rPr>
                <w:t>During probation or the first six month NO PL with pay is entitled.</w:t>
              </w:r>
              <w:r w:rsidR="00A10493">
                <w:rPr>
                  <w:rFonts w:asciiTheme="minorHAnsi" w:hAnsiTheme="minorHAnsi" w:cstheme="minorHAnsi"/>
                </w:rPr>
                <w:t xml:space="preserve"> </w:t>
              </w:r>
            </w:ins>
          </w:p>
          <w:p w:rsidR="00A10493" w:rsidRPr="007245C7" w:rsidRDefault="00A10493" w:rsidP="008846DB">
            <w:pPr>
              <w:rPr>
                <w:ins w:id="975" w:author="sufianrumi@yahoo.com" w:date="2016-10-16T17:36:00Z"/>
                <w:rFonts w:asciiTheme="minorHAnsi" w:hAnsiTheme="minorHAnsi" w:cstheme="minorHAnsi"/>
              </w:rPr>
            </w:pPr>
          </w:p>
          <w:p w:rsidR="008846DB" w:rsidRPr="007245C7" w:rsidRDefault="008846DB" w:rsidP="00A10493">
            <w:pPr>
              <w:ind w:left="-23" w:firstLine="0"/>
              <w:rPr>
                <w:rFonts w:asciiTheme="minorHAnsi" w:hAnsiTheme="minorHAnsi" w:cstheme="minorHAnsi"/>
              </w:rPr>
            </w:pPr>
            <w:r w:rsidRPr="007245C7">
              <w:rPr>
                <w:rFonts w:asciiTheme="minorHAnsi" w:hAnsiTheme="minorHAnsi" w:cstheme="minorHAnsi"/>
              </w:rPr>
              <w:t>Compassionate Leave (CPL): CP ha</w:t>
            </w:r>
            <w:ins w:id="976" w:author="sufianrumi@yahoo.com" w:date="2016-10-16T17:41:00Z">
              <w:r w:rsidR="00A10493">
                <w:rPr>
                  <w:rFonts w:asciiTheme="minorHAnsi" w:hAnsiTheme="minorHAnsi" w:cstheme="minorHAnsi"/>
                </w:rPr>
                <w:t>ve</w:t>
              </w:r>
            </w:ins>
            <w:del w:id="977" w:author="sufianrumi@yahoo.com" w:date="2016-10-16T17:41:00Z">
              <w:r w:rsidRPr="007245C7" w:rsidDel="00A10493">
                <w:rPr>
                  <w:rFonts w:asciiTheme="minorHAnsi" w:hAnsiTheme="minorHAnsi" w:cstheme="minorHAnsi"/>
                </w:rPr>
                <w:delText>s</w:delText>
              </w:r>
            </w:del>
            <w:r w:rsidRPr="007245C7">
              <w:rPr>
                <w:rFonts w:asciiTheme="minorHAnsi" w:hAnsiTheme="minorHAnsi" w:cstheme="minorHAnsi"/>
              </w:rPr>
              <w:t xml:space="preserve"> to enjoy within 15 working days from his CP accrued date.</w:t>
            </w:r>
            <w:ins w:id="978" w:author="sufianrumi@yahoo.com" w:date="2016-10-16T17:41:00Z">
              <w:r w:rsidR="00A10493">
                <w:rPr>
                  <w:rFonts w:asciiTheme="minorHAnsi" w:hAnsiTheme="minorHAnsi" w:cstheme="minorHAnsi"/>
                </w:rPr>
                <w:t xml:space="preserve"> This leave is for HO staff only.</w:t>
              </w:r>
            </w:ins>
          </w:p>
          <w:p w:rsidR="008846DB" w:rsidRPr="007245C7" w:rsidRDefault="008846DB" w:rsidP="008846DB">
            <w:pPr>
              <w:rPr>
                <w:rFonts w:asciiTheme="minorHAnsi" w:hAnsiTheme="minorHAnsi" w:cstheme="minorHAnsi"/>
              </w:rPr>
            </w:pPr>
          </w:p>
          <w:p w:rsidR="008846DB" w:rsidRPr="007245C7" w:rsidRDefault="008846DB" w:rsidP="00856ADE">
            <w:pPr>
              <w:ind w:left="0" w:firstLine="0"/>
              <w:rPr>
                <w:rFonts w:asciiTheme="minorHAnsi" w:hAnsiTheme="minorHAnsi" w:cstheme="minorHAnsi"/>
              </w:rPr>
            </w:pPr>
            <w:r w:rsidRPr="007245C7">
              <w:rPr>
                <w:rFonts w:asciiTheme="minorHAnsi" w:hAnsiTheme="minorHAnsi" w:cstheme="minorHAnsi"/>
              </w:rPr>
              <w:t>Half Day Leave from CL</w:t>
            </w:r>
            <w:ins w:id="979" w:author="sufianrumi@yahoo.com" w:date="2016-10-16T17:36:00Z">
              <w:r w:rsidR="00A10493">
                <w:rPr>
                  <w:rFonts w:asciiTheme="minorHAnsi" w:hAnsiTheme="minorHAnsi" w:cstheme="minorHAnsi"/>
                </w:rPr>
                <w:t>/SL</w:t>
              </w:r>
            </w:ins>
            <w:r w:rsidRPr="007245C7">
              <w:rPr>
                <w:rFonts w:asciiTheme="minorHAnsi" w:hAnsiTheme="minorHAnsi" w:cstheme="minorHAnsi"/>
              </w:rPr>
              <w:t>: Employees are entitled to take half (0.50) day leave from their accrued CL</w:t>
            </w:r>
            <w:ins w:id="980" w:author="sufianrumi@yahoo.com" w:date="2016-10-16T17:36:00Z">
              <w:r w:rsidR="00A10493">
                <w:rPr>
                  <w:rFonts w:asciiTheme="minorHAnsi" w:hAnsiTheme="minorHAnsi" w:cstheme="minorHAnsi"/>
                </w:rPr>
                <w:t>/SL</w:t>
              </w:r>
            </w:ins>
            <w:r w:rsidRPr="007245C7">
              <w:rPr>
                <w:rFonts w:asciiTheme="minorHAnsi" w:hAnsiTheme="minorHAnsi" w:cstheme="minorHAnsi"/>
              </w:rPr>
              <w:t xml:space="preserve"> with </w:t>
            </w:r>
            <w:del w:id="981" w:author="sufianrumi@yahoo.com" w:date="2016-10-16T17:35:00Z">
              <w:r w:rsidRPr="007245C7" w:rsidDel="00A10493">
                <w:rPr>
                  <w:rFonts w:asciiTheme="minorHAnsi" w:hAnsiTheme="minorHAnsi" w:cstheme="minorHAnsi"/>
                </w:rPr>
                <w:delText>prior</w:delText>
              </w:r>
            </w:del>
            <w:r w:rsidRPr="007245C7">
              <w:rPr>
                <w:rFonts w:asciiTheme="minorHAnsi" w:hAnsiTheme="minorHAnsi" w:cstheme="minorHAnsi"/>
              </w:rPr>
              <w:t xml:space="preserve"> approval from Line manager. </w:t>
            </w:r>
            <w:r w:rsidR="00856ADE" w:rsidRPr="007245C7">
              <w:rPr>
                <w:rFonts w:asciiTheme="minorHAnsi" w:hAnsiTheme="minorHAnsi" w:cstheme="minorHAnsi"/>
              </w:rPr>
              <w:t>In a same leave date two leave application is not possible.</w:t>
            </w:r>
          </w:p>
          <w:p w:rsidR="00856ADE" w:rsidRPr="007245C7" w:rsidRDefault="00856ADE" w:rsidP="008846DB">
            <w:pPr>
              <w:rPr>
                <w:rFonts w:asciiTheme="minorHAnsi" w:hAnsiTheme="minorHAnsi" w:cstheme="minorHAnsi"/>
              </w:rPr>
            </w:pPr>
          </w:p>
          <w:tbl>
            <w:tblPr>
              <w:tblW w:w="4050" w:type="dxa"/>
              <w:tblInd w:w="1227" w:type="dxa"/>
              <w:tblCellMar>
                <w:left w:w="0" w:type="dxa"/>
                <w:right w:w="0" w:type="dxa"/>
              </w:tblCellMar>
              <w:tblLook w:val="0600"/>
            </w:tblPr>
            <w:tblGrid>
              <w:gridCol w:w="810"/>
              <w:gridCol w:w="1080"/>
              <w:gridCol w:w="1080"/>
              <w:gridCol w:w="1080"/>
              <w:tblGridChange w:id="982">
                <w:tblGrid>
                  <w:gridCol w:w="810"/>
                  <w:gridCol w:w="535"/>
                  <w:gridCol w:w="817"/>
                  <w:gridCol w:w="1073"/>
                  <w:gridCol w:w="540"/>
                  <w:gridCol w:w="1598"/>
                  <w:gridCol w:w="22"/>
                </w:tblGrid>
              </w:tblGridChange>
            </w:tblGrid>
            <w:tr w:rsidR="00C178A7" w:rsidRPr="00BC3CDF" w:rsidTr="00C178A7">
              <w:trPr>
                <w:trHeight w:val="118"/>
                <w:ins w:id="983" w:author="sufianrumi@yahoo.com" w:date="2016-09-28T15:35:00Z"/>
              </w:trPr>
              <w:tc>
                <w:tcPr>
                  <w:tcW w:w="1890" w:type="dxa"/>
                  <w:gridSpan w:val="2"/>
                  <w:tcBorders>
                    <w:top w:val="single" w:sz="8" w:space="0" w:color="000000"/>
                    <w:left w:val="single" w:sz="8" w:space="0" w:color="000000"/>
                    <w:bottom w:val="single" w:sz="8" w:space="0" w:color="000000"/>
                    <w:right w:val="single" w:sz="8" w:space="0" w:color="000000"/>
                  </w:tcBorders>
                  <w:shd w:val="clear" w:color="auto" w:fill="00B050"/>
                  <w:tcMar>
                    <w:top w:w="15" w:type="dxa"/>
                    <w:left w:w="15" w:type="dxa"/>
                    <w:bottom w:w="0" w:type="dxa"/>
                    <w:right w:w="15" w:type="dxa"/>
                  </w:tcMar>
                  <w:vAlign w:val="bottom"/>
                  <w:hideMark/>
                </w:tcPr>
                <w:p w:rsidR="00D0447F" w:rsidRPr="00D0447F" w:rsidRDefault="00D0447F" w:rsidP="00D0447F">
                  <w:pPr>
                    <w:ind w:left="144" w:hanging="144"/>
                    <w:jc w:val="center"/>
                    <w:rPr>
                      <w:ins w:id="984" w:author="sufianrumi@yahoo.com" w:date="2016-09-28T15:35:00Z"/>
                      <w:rFonts w:asciiTheme="minorHAnsi" w:hAnsiTheme="minorHAnsi" w:cstheme="minorHAnsi"/>
                      <w:highlight w:val="yellow"/>
                      <w:rPrChange w:id="985" w:author="DELL" w:date="2016-10-23T11:20:00Z">
                        <w:rPr>
                          <w:ins w:id="986" w:author="sufianrumi@yahoo.com" w:date="2016-09-28T15:35:00Z"/>
                          <w:rFonts w:asciiTheme="minorHAnsi" w:hAnsiTheme="minorHAnsi" w:cstheme="minorHAnsi"/>
                        </w:rPr>
                      </w:rPrChange>
                    </w:rPr>
                    <w:pPrChange w:id="987" w:author="sufianrumi@yahoo.com" w:date="2016-09-28T15:35:00Z">
                      <w:pPr/>
                    </w:pPrChange>
                  </w:pPr>
                  <w:ins w:id="988" w:author="sufianrumi@yahoo.com" w:date="2016-09-28T15:35:00Z">
                    <w:r w:rsidRPr="00D0447F">
                      <w:rPr>
                        <w:rFonts w:asciiTheme="minorHAnsi" w:hAnsiTheme="minorHAnsi" w:cstheme="minorHAnsi"/>
                        <w:b/>
                        <w:bCs/>
                        <w:highlight w:val="yellow"/>
                        <w:rPrChange w:id="989" w:author="DELL" w:date="2016-10-23T11:20:00Z">
                          <w:rPr>
                            <w:rFonts w:asciiTheme="minorHAnsi" w:hAnsiTheme="minorHAnsi" w:cstheme="minorHAnsi"/>
                            <w:b/>
                            <w:bCs/>
                          </w:rPr>
                        </w:rPrChange>
                      </w:rPr>
                      <w:t>CAN</w:t>
                    </w:r>
                  </w:ins>
                </w:p>
              </w:tc>
              <w:tc>
                <w:tcPr>
                  <w:tcW w:w="2160" w:type="dxa"/>
                  <w:gridSpan w:val="2"/>
                  <w:tcBorders>
                    <w:top w:val="single" w:sz="8" w:space="0" w:color="000000"/>
                    <w:left w:val="single" w:sz="8" w:space="0" w:color="000000"/>
                    <w:bottom w:val="single" w:sz="8" w:space="0" w:color="000000"/>
                    <w:right w:val="single" w:sz="8" w:space="0" w:color="000000"/>
                  </w:tcBorders>
                  <w:shd w:val="clear" w:color="auto" w:fill="FF0000"/>
                  <w:tcMar>
                    <w:top w:w="15" w:type="dxa"/>
                    <w:left w:w="15" w:type="dxa"/>
                    <w:bottom w:w="0" w:type="dxa"/>
                    <w:right w:w="15" w:type="dxa"/>
                  </w:tcMar>
                  <w:vAlign w:val="bottom"/>
                  <w:hideMark/>
                </w:tcPr>
                <w:p w:rsidR="00D0447F" w:rsidRPr="00D0447F" w:rsidRDefault="00D0447F" w:rsidP="00D0447F">
                  <w:pPr>
                    <w:ind w:left="144" w:hanging="144"/>
                    <w:jc w:val="center"/>
                    <w:rPr>
                      <w:ins w:id="990" w:author="sufianrumi@yahoo.com" w:date="2016-09-28T15:35:00Z"/>
                      <w:rFonts w:asciiTheme="minorHAnsi" w:hAnsiTheme="minorHAnsi" w:cstheme="minorHAnsi"/>
                      <w:highlight w:val="yellow"/>
                      <w:rPrChange w:id="991" w:author="DELL" w:date="2016-10-23T11:20:00Z">
                        <w:rPr>
                          <w:ins w:id="992" w:author="sufianrumi@yahoo.com" w:date="2016-09-28T15:35:00Z"/>
                          <w:rFonts w:asciiTheme="minorHAnsi" w:hAnsiTheme="minorHAnsi" w:cstheme="minorHAnsi"/>
                        </w:rPr>
                      </w:rPrChange>
                    </w:rPr>
                    <w:pPrChange w:id="993" w:author="sufianrumi@yahoo.com" w:date="2016-09-28T15:35:00Z">
                      <w:pPr/>
                    </w:pPrChange>
                  </w:pPr>
                  <w:ins w:id="994" w:author="sufianrumi@yahoo.com" w:date="2016-09-28T15:35:00Z">
                    <w:r w:rsidRPr="00D0447F">
                      <w:rPr>
                        <w:rFonts w:asciiTheme="minorHAnsi" w:hAnsiTheme="minorHAnsi" w:cstheme="minorHAnsi"/>
                        <w:b/>
                        <w:bCs/>
                        <w:highlight w:val="yellow"/>
                        <w:rPrChange w:id="995" w:author="DELL" w:date="2016-10-23T11:20:00Z">
                          <w:rPr>
                            <w:rFonts w:asciiTheme="minorHAnsi" w:hAnsiTheme="minorHAnsi" w:cstheme="minorHAnsi"/>
                            <w:b/>
                            <w:bCs/>
                          </w:rPr>
                        </w:rPrChange>
                      </w:rPr>
                      <w:t>CAN NOT</w:t>
                    </w:r>
                  </w:ins>
                </w:p>
              </w:tc>
            </w:tr>
            <w:tr w:rsidR="00C178A7" w:rsidRPr="00BC3CDF" w:rsidTr="00C178A7">
              <w:tblPrEx>
                <w:tblW w:w="4050" w:type="dxa"/>
                <w:tblInd w:w="1227" w:type="dxa"/>
                <w:tblCellMar>
                  <w:left w:w="0" w:type="dxa"/>
                  <w:right w:w="0" w:type="dxa"/>
                </w:tblCellMar>
                <w:tblLook w:val="0600"/>
                <w:tblPrExChange w:id="996" w:author="sufianrumi@yahoo.com" w:date="2016-09-28T15:37:00Z">
                  <w:tblPrEx>
                    <w:tblW w:w="5373" w:type="dxa"/>
                    <w:tblInd w:w="1227" w:type="dxa"/>
                    <w:tblCellMar>
                      <w:left w:w="0" w:type="dxa"/>
                      <w:right w:w="0" w:type="dxa"/>
                    </w:tblCellMar>
                    <w:tblLook w:val="0600"/>
                  </w:tblPrEx>
                </w:tblPrExChange>
              </w:tblPrEx>
              <w:trPr>
                <w:trHeight w:val="262"/>
                <w:ins w:id="997" w:author="sufianrumi@yahoo.com" w:date="2016-09-28T15:35:00Z"/>
                <w:trPrChange w:id="998" w:author="sufianrumi@yahoo.com" w:date="2016-09-28T15:37:00Z">
                  <w:trPr>
                    <w:gridAfter w:val="0"/>
                    <w:trHeight w:val="262"/>
                  </w:trPr>
                </w:trPrChange>
              </w:trPr>
              <w:tc>
                <w:tcPr>
                  <w:tcW w:w="81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999" w:author="sufianrumi@yahoo.com" w:date="2016-09-28T15:37:00Z">
                    <w:tcPr>
                      <w:tcW w:w="81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000" w:author="sufianrumi@yahoo.com" w:date="2016-09-28T15:35:00Z"/>
                      <w:rFonts w:asciiTheme="minorHAnsi" w:hAnsiTheme="minorHAnsi" w:cstheme="minorHAnsi"/>
                      <w:highlight w:val="yellow"/>
                      <w:rPrChange w:id="1001" w:author="DELL" w:date="2016-10-23T11:20:00Z">
                        <w:rPr>
                          <w:ins w:id="1002" w:author="sufianrumi@yahoo.com" w:date="2016-09-28T15:35:00Z"/>
                          <w:rFonts w:asciiTheme="minorHAnsi" w:hAnsiTheme="minorHAnsi" w:cstheme="minorHAnsi"/>
                        </w:rPr>
                      </w:rPrChange>
                    </w:rPr>
                    <w:pPrChange w:id="1003" w:author="sufianrumi@yahoo.com" w:date="2016-09-28T15:35:00Z">
                      <w:pPr/>
                    </w:pPrChange>
                  </w:pPr>
                  <w:ins w:id="1004" w:author="sufianrumi@yahoo.com" w:date="2016-09-28T15:35:00Z">
                    <w:r w:rsidRPr="00D0447F">
                      <w:rPr>
                        <w:rFonts w:asciiTheme="minorHAnsi" w:hAnsiTheme="minorHAnsi" w:cstheme="minorHAnsi"/>
                        <w:highlight w:val="yellow"/>
                        <w:rPrChange w:id="1005" w:author="DELL" w:date="2016-10-23T11:20:00Z">
                          <w:rPr>
                            <w:rFonts w:asciiTheme="minorHAnsi" w:hAnsiTheme="minorHAnsi" w:cstheme="minorHAnsi"/>
                          </w:rPr>
                        </w:rPrChange>
                      </w:rPr>
                      <w:t>CL</w:t>
                    </w:r>
                  </w:ins>
                </w:p>
              </w:tc>
              <w:tc>
                <w:tcPr>
                  <w:tcW w:w="108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006" w:author="sufianrumi@yahoo.com" w:date="2016-09-28T15:37:00Z">
                    <w:tcPr>
                      <w:tcW w:w="1352" w:type="dxa"/>
                      <w:gridSpan w:val="2"/>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007" w:author="sufianrumi@yahoo.com" w:date="2016-09-28T15:35:00Z"/>
                      <w:rFonts w:asciiTheme="minorHAnsi" w:hAnsiTheme="minorHAnsi" w:cstheme="minorHAnsi"/>
                      <w:highlight w:val="yellow"/>
                      <w:rPrChange w:id="1008" w:author="DELL" w:date="2016-10-23T11:20:00Z">
                        <w:rPr>
                          <w:ins w:id="1009" w:author="sufianrumi@yahoo.com" w:date="2016-09-28T15:35:00Z"/>
                          <w:rFonts w:asciiTheme="minorHAnsi" w:hAnsiTheme="minorHAnsi" w:cstheme="minorHAnsi"/>
                        </w:rPr>
                      </w:rPrChange>
                    </w:rPr>
                    <w:pPrChange w:id="1010" w:author="sufianrumi@yahoo.com" w:date="2016-09-28T15:35:00Z">
                      <w:pPr/>
                    </w:pPrChange>
                  </w:pPr>
                  <w:ins w:id="1011" w:author="sufianrumi@yahoo.com" w:date="2016-09-28T15:35:00Z">
                    <w:r w:rsidRPr="00D0447F">
                      <w:rPr>
                        <w:rFonts w:asciiTheme="minorHAnsi" w:hAnsiTheme="minorHAnsi" w:cstheme="minorHAnsi"/>
                        <w:highlight w:val="yellow"/>
                        <w:rPrChange w:id="1012" w:author="DELL" w:date="2016-10-23T11:20:00Z">
                          <w:rPr>
                            <w:rFonts w:asciiTheme="minorHAnsi" w:hAnsiTheme="minorHAnsi" w:cstheme="minorHAnsi"/>
                          </w:rPr>
                        </w:rPrChange>
                      </w:rPr>
                      <w:t>SL</w:t>
                    </w:r>
                  </w:ins>
                </w:p>
              </w:tc>
              <w:tc>
                <w:tcPr>
                  <w:tcW w:w="108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013" w:author="sufianrumi@yahoo.com" w:date="2016-09-28T15:37:00Z">
                    <w:tcPr>
                      <w:tcW w:w="1613" w:type="dxa"/>
                      <w:gridSpan w:val="2"/>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014" w:author="sufianrumi@yahoo.com" w:date="2016-09-28T15:35:00Z"/>
                      <w:rFonts w:asciiTheme="minorHAnsi" w:hAnsiTheme="minorHAnsi" w:cstheme="minorHAnsi"/>
                      <w:highlight w:val="yellow"/>
                      <w:rPrChange w:id="1015" w:author="DELL" w:date="2016-10-23T11:20:00Z">
                        <w:rPr>
                          <w:ins w:id="1016" w:author="sufianrumi@yahoo.com" w:date="2016-09-28T15:35:00Z"/>
                          <w:rFonts w:asciiTheme="minorHAnsi" w:hAnsiTheme="minorHAnsi" w:cstheme="minorHAnsi"/>
                        </w:rPr>
                      </w:rPrChange>
                    </w:rPr>
                    <w:pPrChange w:id="1017" w:author="sufianrumi@yahoo.com" w:date="2016-09-28T15:35:00Z">
                      <w:pPr/>
                    </w:pPrChange>
                  </w:pPr>
                  <w:ins w:id="1018" w:author="sufianrumi@yahoo.com" w:date="2016-09-28T15:35:00Z">
                    <w:r w:rsidRPr="00D0447F">
                      <w:rPr>
                        <w:rFonts w:asciiTheme="minorHAnsi" w:hAnsiTheme="minorHAnsi" w:cstheme="minorHAnsi"/>
                        <w:highlight w:val="yellow"/>
                        <w:rPrChange w:id="1019" w:author="DELL" w:date="2016-10-23T11:20:00Z">
                          <w:rPr>
                            <w:rFonts w:asciiTheme="minorHAnsi" w:hAnsiTheme="minorHAnsi" w:cstheme="minorHAnsi"/>
                          </w:rPr>
                        </w:rPrChange>
                      </w:rPr>
                      <w:t>CL</w:t>
                    </w:r>
                  </w:ins>
                </w:p>
              </w:tc>
              <w:tc>
                <w:tcPr>
                  <w:tcW w:w="108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020" w:author="sufianrumi@yahoo.com" w:date="2016-09-28T15:37:00Z">
                    <w:tcPr>
                      <w:tcW w:w="1598"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021" w:author="sufianrumi@yahoo.com" w:date="2016-09-28T15:35:00Z"/>
                      <w:rFonts w:asciiTheme="minorHAnsi" w:hAnsiTheme="minorHAnsi" w:cstheme="minorHAnsi"/>
                      <w:highlight w:val="yellow"/>
                      <w:rPrChange w:id="1022" w:author="DELL" w:date="2016-10-23T11:20:00Z">
                        <w:rPr>
                          <w:ins w:id="1023" w:author="sufianrumi@yahoo.com" w:date="2016-09-28T15:35:00Z"/>
                          <w:rFonts w:asciiTheme="minorHAnsi" w:hAnsiTheme="minorHAnsi" w:cstheme="minorHAnsi"/>
                        </w:rPr>
                      </w:rPrChange>
                    </w:rPr>
                    <w:pPrChange w:id="1024" w:author="sufianrumi@yahoo.com" w:date="2016-09-28T15:35:00Z">
                      <w:pPr/>
                    </w:pPrChange>
                  </w:pPr>
                  <w:ins w:id="1025" w:author="sufianrumi@yahoo.com" w:date="2016-09-28T15:35:00Z">
                    <w:r w:rsidRPr="00D0447F">
                      <w:rPr>
                        <w:rFonts w:asciiTheme="minorHAnsi" w:hAnsiTheme="minorHAnsi" w:cstheme="minorHAnsi"/>
                        <w:highlight w:val="yellow"/>
                        <w:rPrChange w:id="1026" w:author="DELL" w:date="2016-10-23T11:20:00Z">
                          <w:rPr>
                            <w:rFonts w:asciiTheme="minorHAnsi" w:hAnsiTheme="minorHAnsi" w:cstheme="minorHAnsi"/>
                          </w:rPr>
                        </w:rPrChange>
                      </w:rPr>
                      <w:t>EL</w:t>
                    </w:r>
                  </w:ins>
                </w:p>
              </w:tc>
            </w:tr>
            <w:tr w:rsidR="00C178A7" w:rsidRPr="00BC3CDF" w:rsidTr="00C178A7">
              <w:tblPrEx>
                <w:tblW w:w="4050" w:type="dxa"/>
                <w:tblInd w:w="1227" w:type="dxa"/>
                <w:tblCellMar>
                  <w:left w:w="0" w:type="dxa"/>
                  <w:right w:w="0" w:type="dxa"/>
                </w:tblCellMar>
                <w:tblLook w:val="0600"/>
                <w:tblPrExChange w:id="1027" w:author="sufianrumi@yahoo.com" w:date="2016-09-28T15:37:00Z">
                  <w:tblPrEx>
                    <w:tblW w:w="5373" w:type="dxa"/>
                    <w:tblInd w:w="1227" w:type="dxa"/>
                    <w:tblCellMar>
                      <w:left w:w="0" w:type="dxa"/>
                      <w:right w:w="0" w:type="dxa"/>
                    </w:tblCellMar>
                    <w:tblLook w:val="0600"/>
                  </w:tblPrEx>
                </w:tblPrExChange>
              </w:tblPrEx>
              <w:trPr>
                <w:trHeight w:val="55"/>
                <w:ins w:id="1028" w:author="sufianrumi@yahoo.com" w:date="2016-09-28T15:35:00Z"/>
                <w:trPrChange w:id="1029" w:author="sufianrumi@yahoo.com" w:date="2016-09-28T15:37:00Z">
                  <w:trPr>
                    <w:gridAfter w:val="0"/>
                    <w:trHeight w:val="55"/>
                  </w:trPr>
                </w:trPrChange>
              </w:trPr>
              <w:tc>
                <w:tcPr>
                  <w:tcW w:w="81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030" w:author="sufianrumi@yahoo.com" w:date="2016-09-28T15:37:00Z">
                    <w:tcPr>
                      <w:tcW w:w="81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031" w:author="sufianrumi@yahoo.com" w:date="2016-09-28T15:35:00Z"/>
                      <w:rFonts w:asciiTheme="minorHAnsi" w:hAnsiTheme="minorHAnsi" w:cstheme="minorHAnsi"/>
                      <w:highlight w:val="yellow"/>
                      <w:rPrChange w:id="1032" w:author="DELL" w:date="2016-10-23T11:20:00Z">
                        <w:rPr>
                          <w:ins w:id="1033" w:author="sufianrumi@yahoo.com" w:date="2016-09-28T15:35:00Z"/>
                          <w:rFonts w:asciiTheme="minorHAnsi" w:hAnsiTheme="minorHAnsi" w:cstheme="minorHAnsi"/>
                        </w:rPr>
                      </w:rPrChange>
                    </w:rPr>
                    <w:pPrChange w:id="1034" w:author="sufianrumi@yahoo.com" w:date="2016-09-28T15:35:00Z">
                      <w:pPr/>
                    </w:pPrChange>
                  </w:pPr>
                  <w:ins w:id="1035" w:author="sufianrumi@yahoo.com" w:date="2016-09-28T15:35:00Z">
                    <w:r w:rsidRPr="00D0447F">
                      <w:rPr>
                        <w:rFonts w:asciiTheme="minorHAnsi" w:hAnsiTheme="minorHAnsi" w:cstheme="minorHAnsi"/>
                        <w:highlight w:val="yellow"/>
                        <w:rPrChange w:id="1036" w:author="DELL" w:date="2016-10-23T11:20:00Z">
                          <w:rPr>
                            <w:rFonts w:asciiTheme="minorHAnsi" w:hAnsiTheme="minorHAnsi" w:cstheme="minorHAnsi"/>
                          </w:rPr>
                        </w:rPrChange>
                      </w:rPr>
                      <w:t>CL</w:t>
                    </w:r>
                  </w:ins>
                </w:p>
              </w:tc>
              <w:tc>
                <w:tcPr>
                  <w:tcW w:w="108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037" w:author="sufianrumi@yahoo.com" w:date="2016-09-28T15:37:00Z">
                    <w:tcPr>
                      <w:tcW w:w="1352" w:type="dxa"/>
                      <w:gridSpan w:val="2"/>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038" w:author="sufianrumi@yahoo.com" w:date="2016-09-28T15:35:00Z"/>
                      <w:rFonts w:asciiTheme="minorHAnsi" w:hAnsiTheme="minorHAnsi" w:cstheme="minorHAnsi"/>
                      <w:highlight w:val="yellow"/>
                      <w:rPrChange w:id="1039" w:author="DELL" w:date="2016-10-23T11:20:00Z">
                        <w:rPr>
                          <w:ins w:id="1040" w:author="sufianrumi@yahoo.com" w:date="2016-09-28T15:35:00Z"/>
                          <w:rFonts w:asciiTheme="minorHAnsi" w:hAnsiTheme="minorHAnsi" w:cstheme="minorHAnsi"/>
                        </w:rPr>
                      </w:rPrChange>
                    </w:rPr>
                    <w:pPrChange w:id="1041" w:author="sufianrumi@yahoo.com" w:date="2016-09-28T15:35:00Z">
                      <w:pPr/>
                    </w:pPrChange>
                  </w:pPr>
                  <w:ins w:id="1042" w:author="sufianrumi@yahoo.com" w:date="2016-09-28T15:35:00Z">
                    <w:r w:rsidRPr="00D0447F">
                      <w:rPr>
                        <w:rFonts w:asciiTheme="minorHAnsi" w:hAnsiTheme="minorHAnsi" w:cstheme="minorHAnsi"/>
                        <w:highlight w:val="yellow"/>
                        <w:rPrChange w:id="1043" w:author="DELL" w:date="2016-10-23T11:20:00Z">
                          <w:rPr>
                            <w:rFonts w:asciiTheme="minorHAnsi" w:hAnsiTheme="minorHAnsi" w:cstheme="minorHAnsi"/>
                          </w:rPr>
                        </w:rPrChange>
                      </w:rPr>
                      <w:t>BL</w:t>
                    </w:r>
                  </w:ins>
                </w:p>
              </w:tc>
              <w:tc>
                <w:tcPr>
                  <w:tcW w:w="108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044" w:author="sufianrumi@yahoo.com" w:date="2016-09-28T15:37:00Z">
                    <w:tcPr>
                      <w:tcW w:w="1613" w:type="dxa"/>
                      <w:gridSpan w:val="2"/>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045" w:author="sufianrumi@yahoo.com" w:date="2016-09-28T15:35:00Z"/>
                      <w:rFonts w:asciiTheme="minorHAnsi" w:hAnsiTheme="minorHAnsi" w:cstheme="minorHAnsi"/>
                      <w:highlight w:val="yellow"/>
                      <w:rPrChange w:id="1046" w:author="DELL" w:date="2016-10-23T11:20:00Z">
                        <w:rPr>
                          <w:ins w:id="1047" w:author="sufianrumi@yahoo.com" w:date="2016-09-28T15:35:00Z"/>
                          <w:rFonts w:asciiTheme="minorHAnsi" w:hAnsiTheme="minorHAnsi" w:cstheme="minorHAnsi"/>
                        </w:rPr>
                      </w:rPrChange>
                    </w:rPr>
                    <w:pPrChange w:id="1048" w:author="sufianrumi@yahoo.com" w:date="2016-09-28T15:35:00Z">
                      <w:pPr/>
                    </w:pPrChange>
                  </w:pPr>
                </w:p>
              </w:tc>
              <w:tc>
                <w:tcPr>
                  <w:tcW w:w="108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049" w:author="sufianrumi@yahoo.com" w:date="2016-09-28T15:37:00Z">
                    <w:tcPr>
                      <w:tcW w:w="1598"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050" w:author="sufianrumi@yahoo.com" w:date="2016-09-28T15:35:00Z"/>
                      <w:rFonts w:asciiTheme="minorHAnsi" w:hAnsiTheme="minorHAnsi" w:cstheme="minorHAnsi"/>
                      <w:highlight w:val="yellow"/>
                      <w:rPrChange w:id="1051" w:author="DELL" w:date="2016-10-23T11:20:00Z">
                        <w:rPr>
                          <w:ins w:id="1052" w:author="sufianrumi@yahoo.com" w:date="2016-09-28T15:35:00Z"/>
                          <w:rFonts w:asciiTheme="minorHAnsi" w:hAnsiTheme="minorHAnsi" w:cstheme="minorHAnsi"/>
                        </w:rPr>
                      </w:rPrChange>
                    </w:rPr>
                    <w:pPrChange w:id="1053" w:author="sufianrumi@yahoo.com" w:date="2016-09-28T15:35:00Z">
                      <w:pPr/>
                    </w:pPrChange>
                  </w:pPr>
                </w:p>
              </w:tc>
            </w:tr>
            <w:tr w:rsidR="00C178A7" w:rsidRPr="00BC3CDF" w:rsidTr="00C178A7">
              <w:tblPrEx>
                <w:tblW w:w="4050" w:type="dxa"/>
                <w:tblInd w:w="1227" w:type="dxa"/>
                <w:tblCellMar>
                  <w:left w:w="0" w:type="dxa"/>
                  <w:right w:w="0" w:type="dxa"/>
                </w:tblCellMar>
                <w:tblLook w:val="0600"/>
                <w:tblPrExChange w:id="1054" w:author="sufianrumi@yahoo.com" w:date="2016-09-28T15:37:00Z">
                  <w:tblPrEx>
                    <w:tblW w:w="5373" w:type="dxa"/>
                    <w:tblInd w:w="1227" w:type="dxa"/>
                    <w:tblCellMar>
                      <w:left w:w="0" w:type="dxa"/>
                      <w:right w:w="0" w:type="dxa"/>
                    </w:tblCellMar>
                    <w:tblLook w:val="0600"/>
                  </w:tblPrEx>
                </w:tblPrExChange>
              </w:tblPrEx>
              <w:trPr>
                <w:trHeight w:val="118"/>
                <w:ins w:id="1055" w:author="sufianrumi@yahoo.com" w:date="2016-09-28T15:35:00Z"/>
                <w:trPrChange w:id="1056" w:author="sufianrumi@yahoo.com" w:date="2016-09-28T15:37:00Z">
                  <w:trPr>
                    <w:gridAfter w:val="0"/>
                    <w:trHeight w:val="118"/>
                  </w:trPr>
                </w:trPrChange>
              </w:trPr>
              <w:tc>
                <w:tcPr>
                  <w:tcW w:w="81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057" w:author="sufianrumi@yahoo.com" w:date="2016-09-28T15:37:00Z">
                    <w:tcPr>
                      <w:tcW w:w="81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058" w:author="sufianrumi@yahoo.com" w:date="2016-09-28T15:35:00Z"/>
                      <w:rFonts w:asciiTheme="minorHAnsi" w:hAnsiTheme="minorHAnsi" w:cstheme="minorHAnsi"/>
                      <w:highlight w:val="yellow"/>
                      <w:rPrChange w:id="1059" w:author="DELL" w:date="2016-10-23T11:20:00Z">
                        <w:rPr>
                          <w:ins w:id="1060" w:author="sufianrumi@yahoo.com" w:date="2016-09-28T15:35:00Z"/>
                          <w:rFonts w:asciiTheme="minorHAnsi" w:hAnsiTheme="minorHAnsi" w:cstheme="minorHAnsi"/>
                        </w:rPr>
                      </w:rPrChange>
                    </w:rPr>
                    <w:pPrChange w:id="1061" w:author="sufianrumi@yahoo.com" w:date="2016-09-28T15:35:00Z">
                      <w:pPr/>
                    </w:pPrChange>
                  </w:pPr>
                  <w:ins w:id="1062" w:author="sufianrumi@yahoo.com" w:date="2016-09-28T15:35:00Z">
                    <w:r w:rsidRPr="00D0447F">
                      <w:rPr>
                        <w:rFonts w:asciiTheme="minorHAnsi" w:hAnsiTheme="minorHAnsi" w:cstheme="minorHAnsi"/>
                        <w:highlight w:val="yellow"/>
                        <w:rPrChange w:id="1063" w:author="DELL" w:date="2016-10-23T11:20:00Z">
                          <w:rPr>
                            <w:rFonts w:asciiTheme="minorHAnsi" w:hAnsiTheme="minorHAnsi" w:cstheme="minorHAnsi"/>
                          </w:rPr>
                        </w:rPrChange>
                      </w:rPr>
                      <w:t>CL</w:t>
                    </w:r>
                  </w:ins>
                </w:p>
              </w:tc>
              <w:tc>
                <w:tcPr>
                  <w:tcW w:w="108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064" w:author="sufianrumi@yahoo.com" w:date="2016-09-28T15:37:00Z">
                    <w:tcPr>
                      <w:tcW w:w="1352" w:type="dxa"/>
                      <w:gridSpan w:val="2"/>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065" w:author="sufianrumi@yahoo.com" w:date="2016-09-28T15:35:00Z"/>
                      <w:rFonts w:asciiTheme="minorHAnsi" w:hAnsiTheme="minorHAnsi" w:cstheme="minorHAnsi"/>
                      <w:highlight w:val="yellow"/>
                      <w:rPrChange w:id="1066" w:author="DELL" w:date="2016-10-23T11:20:00Z">
                        <w:rPr>
                          <w:ins w:id="1067" w:author="sufianrumi@yahoo.com" w:date="2016-09-28T15:35:00Z"/>
                          <w:rFonts w:asciiTheme="minorHAnsi" w:hAnsiTheme="minorHAnsi" w:cstheme="minorHAnsi"/>
                        </w:rPr>
                      </w:rPrChange>
                    </w:rPr>
                    <w:pPrChange w:id="1068" w:author="sufianrumi@yahoo.com" w:date="2016-09-28T15:35:00Z">
                      <w:pPr/>
                    </w:pPrChange>
                  </w:pPr>
                  <w:ins w:id="1069" w:author="sufianrumi@yahoo.com" w:date="2016-09-28T15:35:00Z">
                    <w:r w:rsidRPr="00D0447F">
                      <w:rPr>
                        <w:rFonts w:asciiTheme="minorHAnsi" w:hAnsiTheme="minorHAnsi" w:cstheme="minorHAnsi"/>
                        <w:highlight w:val="yellow"/>
                        <w:rPrChange w:id="1070" w:author="DELL" w:date="2016-10-23T11:20:00Z">
                          <w:rPr>
                            <w:rFonts w:asciiTheme="minorHAnsi" w:hAnsiTheme="minorHAnsi" w:cstheme="minorHAnsi"/>
                          </w:rPr>
                        </w:rPrChange>
                      </w:rPr>
                      <w:t>LWOP</w:t>
                    </w:r>
                  </w:ins>
                </w:p>
              </w:tc>
              <w:tc>
                <w:tcPr>
                  <w:tcW w:w="108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071" w:author="sufianrumi@yahoo.com" w:date="2016-09-28T15:37:00Z">
                    <w:tcPr>
                      <w:tcW w:w="1613" w:type="dxa"/>
                      <w:gridSpan w:val="2"/>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072" w:author="sufianrumi@yahoo.com" w:date="2016-09-28T15:35:00Z"/>
                      <w:rFonts w:asciiTheme="minorHAnsi" w:hAnsiTheme="minorHAnsi" w:cstheme="minorHAnsi"/>
                      <w:highlight w:val="yellow"/>
                      <w:rPrChange w:id="1073" w:author="DELL" w:date="2016-10-23T11:20:00Z">
                        <w:rPr>
                          <w:ins w:id="1074" w:author="sufianrumi@yahoo.com" w:date="2016-09-28T15:35:00Z"/>
                          <w:rFonts w:asciiTheme="minorHAnsi" w:hAnsiTheme="minorHAnsi" w:cstheme="minorHAnsi"/>
                        </w:rPr>
                      </w:rPrChange>
                    </w:rPr>
                    <w:pPrChange w:id="1075" w:author="sufianrumi@yahoo.com" w:date="2016-09-28T15:35:00Z">
                      <w:pPr/>
                    </w:pPrChange>
                  </w:pPr>
                </w:p>
              </w:tc>
              <w:tc>
                <w:tcPr>
                  <w:tcW w:w="108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076" w:author="sufianrumi@yahoo.com" w:date="2016-09-28T15:37:00Z">
                    <w:tcPr>
                      <w:tcW w:w="1598"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077" w:author="sufianrumi@yahoo.com" w:date="2016-09-28T15:35:00Z"/>
                      <w:rFonts w:asciiTheme="minorHAnsi" w:hAnsiTheme="minorHAnsi" w:cstheme="minorHAnsi"/>
                      <w:highlight w:val="yellow"/>
                      <w:rPrChange w:id="1078" w:author="DELL" w:date="2016-10-23T11:20:00Z">
                        <w:rPr>
                          <w:ins w:id="1079" w:author="sufianrumi@yahoo.com" w:date="2016-09-28T15:35:00Z"/>
                          <w:rFonts w:asciiTheme="minorHAnsi" w:hAnsiTheme="minorHAnsi" w:cstheme="minorHAnsi"/>
                        </w:rPr>
                      </w:rPrChange>
                    </w:rPr>
                    <w:pPrChange w:id="1080" w:author="sufianrumi@yahoo.com" w:date="2016-09-28T15:35:00Z">
                      <w:pPr/>
                    </w:pPrChange>
                  </w:pPr>
                </w:p>
              </w:tc>
            </w:tr>
            <w:tr w:rsidR="00C178A7" w:rsidRPr="00BC3CDF" w:rsidTr="00C178A7">
              <w:tblPrEx>
                <w:tblW w:w="4050" w:type="dxa"/>
                <w:tblInd w:w="1227" w:type="dxa"/>
                <w:tblCellMar>
                  <w:left w:w="0" w:type="dxa"/>
                  <w:right w:w="0" w:type="dxa"/>
                </w:tblCellMar>
                <w:tblLook w:val="0600"/>
                <w:tblPrExChange w:id="1081" w:author="sufianrumi@yahoo.com" w:date="2016-09-28T15:37:00Z">
                  <w:tblPrEx>
                    <w:tblW w:w="5373" w:type="dxa"/>
                    <w:tblInd w:w="1227" w:type="dxa"/>
                    <w:tblCellMar>
                      <w:left w:w="0" w:type="dxa"/>
                      <w:right w:w="0" w:type="dxa"/>
                    </w:tblCellMar>
                    <w:tblLook w:val="0600"/>
                  </w:tblPrEx>
                </w:tblPrExChange>
              </w:tblPrEx>
              <w:trPr>
                <w:trHeight w:val="45"/>
                <w:ins w:id="1082" w:author="sufianrumi@yahoo.com" w:date="2016-09-28T15:35:00Z"/>
                <w:trPrChange w:id="1083" w:author="sufianrumi@yahoo.com" w:date="2016-09-28T15:37:00Z">
                  <w:trPr>
                    <w:gridAfter w:val="0"/>
                    <w:trHeight w:val="45"/>
                  </w:trPr>
                </w:trPrChange>
              </w:trPr>
              <w:tc>
                <w:tcPr>
                  <w:tcW w:w="81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084" w:author="sufianrumi@yahoo.com" w:date="2016-09-28T15:37:00Z">
                    <w:tcPr>
                      <w:tcW w:w="81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085" w:author="sufianrumi@yahoo.com" w:date="2016-09-28T15:35:00Z"/>
                      <w:rFonts w:asciiTheme="minorHAnsi" w:hAnsiTheme="minorHAnsi" w:cstheme="minorHAnsi"/>
                      <w:highlight w:val="yellow"/>
                      <w:rPrChange w:id="1086" w:author="DELL" w:date="2016-10-23T11:20:00Z">
                        <w:rPr>
                          <w:ins w:id="1087" w:author="sufianrumi@yahoo.com" w:date="2016-09-28T15:35:00Z"/>
                          <w:rFonts w:asciiTheme="minorHAnsi" w:hAnsiTheme="minorHAnsi" w:cstheme="minorHAnsi"/>
                        </w:rPr>
                      </w:rPrChange>
                    </w:rPr>
                    <w:pPrChange w:id="1088" w:author="sufianrumi@yahoo.com" w:date="2016-09-28T15:35:00Z">
                      <w:pPr/>
                    </w:pPrChange>
                  </w:pPr>
                  <w:ins w:id="1089" w:author="sufianrumi@yahoo.com" w:date="2016-09-28T15:35:00Z">
                    <w:r w:rsidRPr="00D0447F">
                      <w:rPr>
                        <w:rFonts w:asciiTheme="minorHAnsi" w:hAnsiTheme="minorHAnsi" w:cstheme="minorHAnsi"/>
                        <w:highlight w:val="yellow"/>
                        <w:rPrChange w:id="1090" w:author="DELL" w:date="2016-10-23T11:20:00Z">
                          <w:rPr>
                            <w:rFonts w:asciiTheme="minorHAnsi" w:hAnsiTheme="minorHAnsi" w:cstheme="minorHAnsi"/>
                          </w:rPr>
                        </w:rPrChange>
                      </w:rPr>
                      <w:t>SL</w:t>
                    </w:r>
                  </w:ins>
                </w:p>
              </w:tc>
              <w:tc>
                <w:tcPr>
                  <w:tcW w:w="108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091" w:author="sufianrumi@yahoo.com" w:date="2016-09-28T15:37:00Z">
                    <w:tcPr>
                      <w:tcW w:w="1352" w:type="dxa"/>
                      <w:gridSpan w:val="2"/>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092" w:author="sufianrumi@yahoo.com" w:date="2016-09-28T15:35:00Z"/>
                      <w:rFonts w:asciiTheme="minorHAnsi" w:hAnsiTheme="minorHAnsi" w:cstheme="minorHAnsi"/>
                      <w:highlight w:val="yellow"/>
                      <w:rPrChange w:id="1093" w:author="DELL" w:date="2016-10-23T11:20:00Z">
                        <w:rPr>
                          <w:ins w:id="1094" w:author="sufianrumi@yahoo.com" w:date="2016-09-28T15:35:00Z"/>
                          <w:rFonts w:asciiTheme="minorHAnsi" w:hAnsiTheme="minorHAnsi" w:cstheme="minorHAnsi"/>
                        </w:rPr>
                      </w:rPrChange>
                    </w:rPr>
                    <w:pPrChange w:id="1095" w:author="sufianrumi@yahoo.com" w:date="2016-09-28T15:35:00Z">
                      <w:pPr/>
                    </w:pPrChange>
                  </w:pPr>
                  <w:ins w:id="1096" w:author="sufianrumi@yahoo.com" w:date="2016-09-28T15:35:00Z">
                    <w:r w:rsidRPr="00D0447F">
                      <w:rPr>
                        <w:rFonts w:asciiTheme="minorHAnsi" w:hAnsiTheme="minorHAnsi" w:cstheme="minorHAnsi"/>
                        <w:highlight w:val="yellow"/>
                        <w:rPrChange w:id="1097" w:author="DELL" w:date="2016-10-23T11:20:00Z">
                          <w:rPr>
                            <w:rFonts w:asciiTheme="minorHAnsi" w:hAnsiTheme="minorHAnsi" w:cstheme="minorHAnsi"/>
                          </w:rPr>
                        </w:rPrChange>
                      </w:rPr>
                      <w:t>EL</w:t>
                    </w:r>
                  </w:ins>
                </w:p>
              </w:tc>
              <w:tc>
                <w:tcPr>
                  <w:tcW w:w="108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098" w:author="sufianrumi@yahoo.com" w:date="2016-09-28T15:37:00Z">
                    <w:tcPr>
                      <w:tcW w:w="1613" w:type="dxa"/>
                      <w:gridSpan w:val="2"/>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099" w:author="sufianrumi@yahoo.com" w:date="2016-09-28T15:35:00Z"/>
                      <w:rFonts w:asciiTheme="minorHAnsi" w:hAnsiTheme="minorHAnsi" w:cstheme="minorHAnsi"/>
                      <w:highlight w:val="yellow"/>
                      <w:rPrChange w:id="1100" w:author="DELL" w:date="2016-10-23T11:20:00Z">
                        <w:rPr>
                          <w:ins w:id="1101" w:author="sufianrumi@yahoo.com" w:date="2016-09-28T15:35:00Z"/>
                          <w:rFonts w:asciiTheme="minorHAnsi" w:hAnsiTheme="minorHAnsi" w:cstheme="minorHAnsi"/>
                        </w:rPr>
                      </w:rPrChange>
                    </w:rPr>
                    <w:pPrChange w:id="1102" w:author="sufianrumi@yahoo.com" w:date="2016-09-28T15:35:00Z">
                      <w:pPr/>
                    </w:pPrChange>
                  </w:pPr>
                  <w:ins w:id="1103" w:author="sufianrumi@yahoo.com" w:date="2016-09-28T15:35:00Z">
                    <w:r w:rsidRPr="00D0447F">
                      <w:rPr>
                        <w:rFonts w:asciiTheme="minorHAnsi" w:hAnsiTheme="minorHAnsi" w:cstheme="minorHAnsi"/>
                        <w:highlight w:val="yellow"/>
                        <w:rPrChange w:id="1104" w:author="DELL" w:date="2016-10-23T11:20:00Z">
                          <w:rPr>
                            <w:rFonts w:asciiTheme="minorHAnsi" w:hAnsiTheme="minorHAnsi" w:cstheme="minorHAnsi"/>
                          </w:rPr>
                        </w:rPrChange>
                      </w:rPr>
                      <w:t>SL</w:t>
                    </w:r>
                  </w:ins>
                </w:p>
              </w:tc>
              <w:tc>
                <w:tcPr>
                  <w:tcW w:w="108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105" w:author="sufianrumi@yahoo.com" w:date="2016-09-28T15:37:00Z">
                    <w:tcPr>
                      <w:tcW w:w="1598"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106" w:author="sufianrumi@yahoo.com" w:date="2016-09-28T15:35:00Z"/>
                      <w:rFonts w:asciiTheme="minorHAnsi" w:hAnsiTheme="minorHAnsi" w:cstheme="minorHAnsi"/>
                      <w:highlight w:val="yellow"/>
                      <w:rPrChange w:id="1107" w:author="DELL" w:date="2016-10-23T11:20:00Z">
                        <w:rPr>
                          <w:ins w:id="1108" w:author="sufianrumi@yahoo.com" w:date="2016-09-28T15:35:00Z"/>
                          <w:rFonts w:asciiTheme="minorHAnsi" w:hAnsiTheme="minorHAnsi" w:cstheme="minorHAnsi"/>
                        </w:rPr>
                      </w:rPrChange>
                    </w:rPr>
                    <w:pPrChange w:id="1109" w:author="sufianrumi@yahoo.com" w:date="2016-09-28T15:35:00Z">
                      <w:pPr/>
                    </w:pPrChange>
                  </w:pPr>
                  <w:ins w:id="1110" w:author="sufianrumi@yahoo.com" w:date="2016-09-28T15:35:00Z">
                    <w:r w:rsidRPr="00D0447F">
                      <w:rPr>
                        <w:rFonts w:asciiTheme="minorHAnsi" w:hAnsiTheme="minorHAnsi" w:cstheme="minorHAnsi"/>
                        <w:highlight w:val="yellow"/>
                        <w:rPrChange w:id="1111" w:author="DELL" w:date="2016-10-23T11:20:00Z">
                          <w:rPr>
                            <w:rFonts w:asciiTheme="minorHAnsi" w:hAnsiTheme="minorHAnsi" w:cstheme="minorHAnsi"/>
                          </w:rPr>
                        </w:rPrChange>
                      </w:rPr>
                      <w:t>CL</w:t>
                    </w:r>
                  </w:ins>
                </w:p>
              </w:tc>
            </w:tr>
            <w:tr w:rsidR="00C178A7" w:rsidRPr="00BC3CDF" w:rsidTr="00C178A7">
              <w:tblPrEx>
                <w:tblW w:w="4050" w:type="dxa"/>
                <w:tblInd w:w="1227" w:type="dxa"/>
                <w:tblCellMar>
                  <w:left w:w="0" w:type="dxa"/>
                  <w:right w:w="0" w:type="dxa"/>
                </w:tblCellMar>
                <w:tblLook w:val="0600"/>
                <w:tblPrExChange w:id="1112" w:author="sufianrumi@yahoo.com" w:date="2016-09-28T15:37:00Z">
                  <w:tblPrEx>
                    <w:tblW w:w="5373" w:type="dxa"/>
                    <w:tblInd w:w="1227" w:type="dxa"/>
                    <w:tblCellMar>
                      <w:left w:w="0" w:type="dxa"/>
                      <w:right w:w="0" w:type="dxa"/>
                    </w:tblCellMar>
                    <w:tblLook w:val="0600"/>
                  </w:tblPrEx>
                </w:tblPrExChange>
              </w:tblPrEx>
              <w:trPr>
                <w:trHeight w:val="45"/>
                <w:ins w:id="1113" w:author="sufianrumi@yahoo.com" w:date="2016-09-28T15:35:00Z"/>
                <w:trPrChange w:id="1114" w:author="sufianrumi@yahoo.com" w:date="2016-09-28T15:37:00Z">
                  <w:trPr>
                    <w:gridAfter w:val="0"/>
                    <w:trHeight w:val="45"/>
                  </w:trPr>
                </w:trPrChange>
              </w:trPr>
              <w:tc>
                <w:tcPr>
                  <w:tcW w:w="81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115" w:author="sufianrumi@yahoo.com" w:date="2016-09-28T15:37:00Z">
                    <w:tcPr>
                      <w:tcW w:w="81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116" w:author="sufianrumi@yahoo.com" w:date="2016-09-28T15:35:00Z"/>
                      <w:rFonts w:asciiTheme="minorHAnsi" w:hAnsiTheme="minorHAnsi" w:cstheme="minorHAnsi"/>
                      <w:highlight w:val="yellow"/>
                      <w:rPrChange w:id="1117" w:author="DELL" w:date="2016-10-23T11:20:00Z">
                        <w:rPr>
                          <w:ins w:id="1118" w:author="sufianrumi@yahoo.com" w:date="2016-09-28T15:35:00Z"/>
                          <w:rFonts w:asciiTheme="minorHAnsi" w:hAnsiTheme="minorHAnsi" w:cstheme="minorHAnsi"/>
                        </w:rPr>
                      </w:rPrChange>
                    </w:rPr>
                    <w:pPrChange w:id="1119" w:author="sufianrumi@yahoo.com" w:date="2016-09-28T15:35:00Z">
                      <w:pPr/>
                    </w:pPrChange>
                  </w:pPr>
                  <w:ins w:id="1120" w:author="sufianrumi@yahoo.com" w:date="2016-09-28T15:35:00Z">
                    <w:r w:rsidRPr="00D0447F">
                      <w:rPr>
                        <w:rFonts w:asciiTheme="minorHAnsi" w:hAnsiTheme="minorHAnsi" w:cstheme="minorHAnsi"/>
                        <w:highlight w:val="yellow"/>
                        <w:rPrChange w:id="1121" w:author="DELL" w:date="2016-10-23T11:20:00Z">
                          <w:rPr>
                            <w:rFonts w:asciiTheme="minorHAnsi" w:hAnsiTheme="minorHAnsi" w:cstheme="minorHAnsi"/>
                          </w:rPr>
                        </w:rPrChange>
                      </w:rPr>
                      <w:t>SL</w:t>
                    </w:r>
                  </w:ins>
                </w:p>
              </w:tc>
              <w:tc>
                <w:tcPr>
                  <w:tcW w:w="108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122" w:author="sufianrumi@yahoo.com" w:date="2016-09-28T15:37:00Z">
                    <w:tcPr>
                      <w:tcW w:w="1352" w:type="dxa"/>
                      <w:gridSpan w:val="2"/>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123" w:author="sufianrumi@yahoo.com" w:date="2016-09-28T15:35:00Z"/>
                      <w:rFonts w:asciiTheme="minorHAnsi" w:hAnsiTheme="minorHAnsi" w:cstheme="minorHAnsi"/>
                      <w:highlight w:val="yellow"/>
                      <w:rPrChange w:id="1124" w:author="DELL" w:date="2016-10-23T11:20:00Z">
                        <w:rPr>
                          <w:ins w:id="1125" w:author="sufianrumi@yahoo.com" w:date="2016-09-28T15:35:00Z"/>
                          <w:rFonts w:asciiTheme="minorHAnsi" w:hAnsiTheme="minorHAnsi" w:cstheme="minorHAnsi"/>
                        </w:rPr>
                      </w:rPrChange>
                    </w:rPr>
                    <w:pPrChange w:id="1126" w:author="sufianrumi@yahoo.com" w:date="2016-09-28T15:35:00Z">
                      <w:pPr/>
                    </w:pPrChange>
                  </w:pPr>
                  <w:ins w:id="1127" w:author="sufianrumi@yahoo.com" w:date="2016-09-28T15:35:00Z">
                    <w:r w:rsidRPr="00D0447F">
                      <w:rPr>
                        <w:rFonts w:asciiTheme="minorHAnsi" w:hAnsiTheme="minorHAnsi" w:cstheme="minorHAnsi"/>
                        <w:highlight w:val="yellow"/>
                        <w:rPrChange w:id="1128" w:author="DELL" w:date="2016-10-23T11:20:00Z">
                          <w:rPr>
                            <w:rFonts w:asciiTheme="minorHAnsi" w:hAnsiTheme="minorHAnsi" w:cstheme="minorHAnsi"/>
                          </w:rPr>
                        </w:rPrChange>
                      </w:rPr>
                      <w:t>BL</w:t>
                    </w:r>
                  </w:ins>
                </w:p>
              </w:tc>
              <w:tc>
                <w:tcPr>
                  <w:tcW w:w="108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129" w:author="sufianrumi@yahoo.com" w:date="2016-09-28T15:37:00Z">
                    <w:tcPr>
                      <w:tcW w:w="1613" w:type="dxa"/>
                      <w:gridSpan w:val="2"/>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130" w:author="sufianrumi@yahoo.com" w:date="2016-09-28T15:35:00Z"/>
                      <w:rFonts w:asciiTheme="minorHAnsi" w:hAnsiTheme="minorHAnsi" w:cstheme="minorHAnsi"/>
                      <w:highlight w:val="yellow"/>
                      <w:rPrChange w:id="1131" w:author="DELL" w:date="2016-10-23T11:20:00Z">
                        <w:rPr>
                          <w:ins w:id="1132" w:author="sufianrumi@yahoo.com" w:date="2016-09-28T15:35:00Z"/>
                          <w:rFonts w:asciiTheme="minorHAnsi" w:hAnsiTheme="minorHAnsi" w:cstheme="minorHAnsi"/>
                        </w:rPr>
                      </w:rPrChange>
                    </w:rPr>
                    <w:pPrChange w:id="1133" w:author="sufianrumi@yahoo.com" w:date="2016-09-28T15:35:00Z">
                      <w:pPr/>
                    </w:pPrChange>
                  </w:pPr>
                </w:p>
              </w:tc>
              <w:tc>
                <w:tcPr>
                  <w:tcW w:w="108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134" w:author="sufianrumi@yahoo.com" w:date="2016-09-28T15:37:00Z">
                    <w:tcPr>
                      <w:tcW w:w="1598"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135" w:author="sufianrumi@yahoo.com" w:date="2016-09-28T15:35:00Z"/>
                      <w:rFonts w:asciiTheme="minorHAnsi" w:hAnsiTheme="minorHAnsi" w:cstheme="minorHAnsi"/>
                      <w:highlight w:val="yellow"/>
                      <w:rPrChange w:id="1136" w:author="DELL" w:date="2016-10-23T11:20:00Z">
                        <w:rPr>
                          <w:ins w:id="1137" w:author="sufianrumi@yahoo.com" w:date="2016-09-28T15:35:00Z"/>
                          <w:rFonts w:asciiTheme="minorHAnsi" w:hAnsiTheme="minorHAnsi" w:cstheme="minorHAnsi"/>
                        </w:rPr>
                      </w:rPrChange>
                    </w:rPr>
                    <w:pPrChange w:id="1138" w:author="sufianrumi@yahoo.com" w:date="2016-09-28T15:35:00Z">
                      <w:pPr/>
                    </w:pPrChange>
                  </w:pPr>
                </w:p>
              </w:tc>
            </w:tr>
            <w:tr w:rsidR="00C178A7" w:rsidRPr="00BC3CDF" w:rsidTr="00C178A7">
              <w:tblPrEx>
                <w:tblW w:w="4050" w:type="dxa"/>
                <w:tblInd w:w="1227" w:type="dxa"/>
                <w:tblCellMar>
                  <w:left w:w="0" w:type="dxa"/>
                  <w:right w:w="0" w:type="dxa"/>
                </w:tblCellMar>
                <w:tblLook w:val="0600"/>
                <w:tblPrExChange w:id="1139" w:author="sufianrumi@yahoo.com" w:date="2016-09-28T15:37:00Z">
                  <w:tblPrEx>
                    <w:tblW w:w="5373" w:type="dxa"/>
                    <w:tblInd w:w="1227" w:type="dxa"/>
                    <w:tblCellMar>
                      <w:left w:w="0" w:type="dxa"/>
                      <w:right w:w="0" w:type="dxa"/>
                    </w:tblCellMar>
                    <w:tblLook w:val="0600"/>
                  </w:tblPrEx>
                </w:tblPrExChange>
              </w:tblPrEx>
              <w:trPr>
                <w:trHeight w:val="45"/>
                <w:ins w:id="1140" w:author="sufianrumi@yahoo.com" w:date="2016-09-28T15:35:00Z"/>
                <w:trPrChange w:id="1141" w:author="sufianrumi@yahoo.com" w:date="2016-09-28T15:37:00Z">
                  <w:trPr>
                    <w:gridAfter w:val="0"/>
                    <w:trHeight w:val="45"/>
                  </w:trPr>
                </w:trPrChange>
              </w:trPr>
              <w:tc>
                <w:tcPr>
                  <w:tcW w:w="81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142" w:author="sufianrumi@yahoo.com" w:date="2016-09-28T15:37:00Z">
                    <w:tcPr>
                      <w:tcW w:w="81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143" w:author="sufianrumi@yahoo.com" w:date="2016-09-28T15:35:00Z"/>
                      <w:rFonts w:asciiTheme="minorHAnsi" w:hAnsiTheme="minorHAnsi" w:cstheme="minorHAnsi"/>
                      <w:highlight w:val="yellow"/>
                      <w:rPrChange w:id="1144" w:author="DELL" w:date="2016-10-23T11:20:00Z">
                        <w:rPr>
                          <w:ins w:id="1145" w:author="sufianrumi@yahoo.com" w:date="2016-09-28T15:35:00Z"/>
                          <w:rFonts w:asciiTheme="minorHAnsi" w:hAnsiTheme="minorHAnsi" w:cstheme="minorHAnsi"/>
                        </w:rPr>
                      </w:rPrChange>
                    </w:rPr>
                    <w:pPrChange w:id="1146" w:author="sufianrumi@yahoo.com" w:date="2016-09-28T15:35:00Z">
                      <w:pPr/>
                    </w:pPrChange>
                  </w:pPr>
                  <w:ins w:id="1147" w:author="sufianrumi@yahoo.com" w:date="2016-09-28T15:35:00Z">
                    <w:r w:rsidRPr="00D0447F">
                      <w:rPr>
                        <w:rFonts w:asciiTheme="minorHAnsi" w:hAnsiTheme="minorHAnsi" w:cstheme="minorHAnsi"/>
                        <w:highlight w:val="yellow"/>
                        <w:rPrChange w:id="1148" w:author="DELL" w:date="2016-10-23T11:20:00Z">
                          <w:rPr>
                            <w:rFonts w:asciiTheme="minorHAnsi" w:hAnsiTheme="minorHAnsi" w:cstheme="minorHAnsi"/>
                          </w:rPr>
                        </w:rPrChange>
                      </w:rPr>
                      <w:t>SL</w:t>
                    </w:r>
                  </w:ins>
                </w:p>
              </w:tc>
              <w:tc>
                <w:tcPr>
                  <w:tcW w:w="108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149" w:author="sufianrumi@yahoo.com" w:date="2016-09-28T15:37:00Z">
                    <w:tcPr>
                      <w:tcW w:w="1352" w:type="dxa"/>
                      <w:gridSpan w:val="2"/>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150" w:author="sufianrumi@yahoo.com" w:date="2016-09-28T15:35:00Z"/>
                      <w:rFonts w:asciiTheme="minorHAnsi" w:hAnsiTheme="minorHAnsi" w:cstheme="minorHAnsi"/>
                      <w:highlight w:val="yellow"/>
                      <w:rPrChange w:id="1151" w:author="DELL" w:date="2016-10-23T11:20:00Z">
                        <w:rPr>
                          <w:ins w:id="1152" w:author="sufianrumi@yahoo.com" w:date="2016-09-28T15:35:00Z"/>
                          <w:rFonts w:asciiTheme="minorHAnsi" w:hAnsiTheme="minorHAnsi" w:cstheme="minorHAnsi"/>
                        </w:rPr>
                      </w:rPrChange>
                    </w:rPr>
                    <w:pPrChange w:id="1153" w:author="sufianrumi@yahoo.com" w:date="2016-09-28T15:35:00Z">
                      <w:pPr/>
                    </w:pPrChange>
                  </w:pPr>
                  <w:ins w:id="1154" w:author="sufianrumi@yahoo.com" w:date="2016-09-28T15:35:00Z">
                    <w:r w:rsidRPr="00D0447F">
                      <w:rPr>
                        <w:rFonts w:asciiTheme="minorHAnsi" w:hAnsiTheme="minorHAnsi" w:cstheme="minorHAnsi"/>
                        <w:highlight w:val="yellow"/>
                        <w:rPrChange w:id="1155" w:author="DELL" w:date="2016-10-23T11:20:00Z">
                          <w:rPr>
                            <w:rFonts w:asciiTheme="minorHAnsi" w:hAnsiTheme="minorHAnsi" w:cstheme="minorHAnsi"/>
                          </w:rPr>
                        </w:rPrChange>
                      </w:rPr>
                      <w:t>LWOP</w:t>
                    </w:r>
                  </w:ins>
                </w:p>
              </w:tc>
              <w:tc>
                <w:tcPr>
                  <w:tcW w:w="108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156" w:author="sufianrumi@yahoo.com" w:date="2016-09-28T15:37:00Z">
                    <w:tcPr>
                      <w:tcW w:w="1613" w:type="dxa"/>
                      <w:gridSpan w:val="2"/>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157" w:author="sufianrumi@yahoo.com" w:date="2016-09-28T15:35:00Z"/>
                      <w:rFonts w:asciiTheme="minorHAnsi" w:hAnsiTheme="minorHAnsi" w:cstheme="minorHAnsi"/>
                      <w:highlight w:val="yellow"/>
                      <w:rPrChange w:id="1158" w:author="DELL" w:date="2016-10-23T11:20:00Z">
                        <w:rPr>
                          <w:ins w:id="1159" w:author="sufianrumi@yahoo.com" w:date="2016-09-28T15:35:00Z"/>
                          <w:rFonts w:asciiTheme="minorHAnsi" w:hAnsiTheme="minorHAnsi" w:cstheme="minorHAnsi"/>
                        </w:rPr>
                      </w:rPrChange>
                    </w:rPr>
                    <w:pPrChange w:id="1160" w:author="sufianrumi@yahoo.com" w:date="2016-09-28T15:35:00Z">
                      <w:pPr/>
                    </w:pPrChange>
                  </w:pPr>
                </w:p>
              </w:tc>
              <w:tc>
                <w:tcPr>
                  <w:tcW w:w="108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161" w:author="sufianrumi@yahoo.com" w:date="2016-09-28T15:37:00Z">
                    <w:tcPr>
                      <w:tcW w:w="1598"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162" w:author="sufianrumi@yahoo.com" w:date="2016-09-28T15:35:00Z"/>
                      <w:rFonts w:asciiTheme="minorHAnsi" w:hAnsiTheme="minorHAnsi" w:cstheme="minorHAnsi"/>
                      <w:highlight w:val="yellow"/>
                      <w:rPrChange w:id="1163" w:author="DELL" w:date="2016-10-23T11:20:00Z">
                        <w:rPr>
                          <w:ins w:id="1164" w:author="sufianrumi@yahoo.com" w:date="2016-09-28T15:35:00Z"/>
                          <w:rFonts w:asciiTheme="minorHAnsi" w:hAnsiTheme="minorHAnsi" w:cstheme="minorHAnsi"/>
                        </w:rPr>
                      </w:rPrChange>
                    </w:rPr>
                    <w:pPrChange w:id="1165" w:author="sufianrumi@yahoo.com" w:date="2016-09-28T15:35:00Z">
                      <w:pPr/>
                    </w:pPrChange>
                  </w:pPr>
                </w:p>
              </w:tc>
            </w:tr>
            <w:tr w:rsidR="00C178A7" w:rsidRPr="00BC3CDF" w:rsidTr="00C178A7">
              <w:tblPrEx>
                <w:tblW w:w="4050" w:type="dxa"/>
                <w:tblInd w:w="1227" w:type="dxa"/>
                <w:tblCellMar>
                  <w:left w:w="0" w:type="dxa"/>
                  <w:right w:w="0" w:type="dxa"/>
                </w:tblCellMar>
                <w:tblLook w:val="0600"/>
                <w:tblPrExChange w:id="1166" w:author="sufianrumi@yahoo.com" w:date="2016-09-28T15:37:00Z">
                  <w:tblPrEx>
                    <w:tblW w:w="5373" w:type="dxa"/>
                    <w:tblInd w:w="1227" w:type="dxa"/>
                    <w:tblCellMar>
                      <w:left w:w="0" w:type="dxa"/>
                      <w:right w:w="0" w:type="dxa"/>
                    </w:tblCellMar>
                    <w:tblLook w:val="0600"/>
                  </w:tblPrEx>
                </w:tblPrExChange>
              </w:tblPrEx>
              <w:trPr>
                <w:trHeight w:val="45"/>
                <w:ins w:id="1167" w:author="sufianrumi@yahoo.com" w:date="2016-09-28T15:35:00Z"/>
                <w:trPrChange w:id="1168" w:author="sufianrumi@yahoo.com" w:date="2016-09-28T15:37:00Z">
                  <w:trPr>
                    <w:gridAfter w:val="0"/>
                    <w:trHeight w:val="45"/>
                  </w:trPr>
                </w:trPrChange>
              </w:trPr>
              <w:tc>
                <w:tcPr>
                  <w:tcW w:w="81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169" w:author="sufianrumi@yahoo.com" w:date="2016-09-28T15:37:00Z">
                    <w:tcPr>
                      <w:tcW w:w="81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170" w:author="sufianrumi@yahoo.com" w:date="2016-09-28T15:35:00Z"/>
                      <w:rFonts w:asciiTheme="minorHAnsi" w:hAnsiTheme="minorHAnsi" w:cstheme="minorHAnsi"/>
                      <w:highlight w:val="yellow"/>
                      <w:rPrChange w:id="1171" w:author="DELL" w:date="2016-10-23T11:20:00Z">
                        <w:rPr>
                          <w:ins w:id="1172" w:author="sufianrumi@yahoo.com" w:date="2016-09-28T15:35:00Z"/>
                          <w:rFonts w:asciiTheme="minorHAnsi" w:hAnsiTheme="minorHAnsi" w:cstheme="minorHAnsi"/>
                        </w:rPr>
                      </w:rPrChange>
                    </w:rPr>
                    <w:pPrChange w:id="1173" w:author="sufianrumi@yahoo.com" w:date="2016-09-28T15:35:00Z">
                      <w:pPr/>
                    </w:pPrChange>
                  </w:pPr>
                  <w:ins w:id="1174" w:author="sufianrumi@yahoo.com" w:date="2016-09-28T15:35:00Z">
                    <w:r w:rsidRPr="00D0447F">
                      <w:rPr>
                        <w:rFonts w:asciiTheme="minorHAnsi" w:hAnsiTheme="minorHAnsi" w:cstheme="minorHAnsi"/>
                        <w:highlight w:val="yellow"/>
                        <w:rPrChange w:id="1175" w:author="DELL" w:date="2016-10-23T11:20:00Z">
                          <w:rPr>
                            <w:rFonts w:asciiTheme="minorHAnsi" w:hAnsiTheme="minorHAnsi" w:cstheme="minorHAnsi"/>
                          </w:rPr>
                        </w:rPrChange>
                      </w:rPr>
                      <w:t>EL</w:t>
                    </w:r>
                  </w:ins>
                </w:p>
              </w:tc>
              <w:tc>
                <w:tcPr>
                  <w:tcW w:w="108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176" w:author="sufianrumi@yahoo.com" w:date="2016-09-28T15:37:00Z">
                    <w:tcPr>
                      <w:tcW w:w="1352" w:type="dxa"/>
                      <w:gridSpan w:val="2"/>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177" w:author="sufianrumi@yahoo.com" w:date="2016-09-28T15:35:00Z"/>
                      <w:rFonts w:asciiTheme="minorHAnsi" w:hAnsiTheme="minorHAnsi" w:cstheme="minorHAnsi"/>
                      <w:highlight w:val="yellow"/>
                      <w:rPrChange w:id="1178" w:author="DELL" w:date="2016-10-23T11:20:00Z">
                        <w:rPr>
                          <w:ins w:id="1179" w:author="sufianrumi@yahoo.com" w:date="2016-09-28T15:35:00Z"/>
                          <w:rFonts w:asciiTheme="minorHAnsi" w:hAnsiTheme="minorHAnsi" w:cstheme="minorHAnsi"/>
                        </w:rPr>
                      </w:rPrChange>
                    </w:rPr>
                    <w:pPrChange w:id="1180" w:author="sufianrumi@yahoo.com" w:date="2016-09-28T15:35:00Z">
                      <w:pPr/>
                    </w:pPrChange>
                  </w:pPr>
                  <w:ins w:id="1181" w:author="sufianrumi@yahoo.com" w:date="2016-09-28T15:35:00Z">
                    <w:r w:rsidRPr="00D0447F">
                      <w:rPr>
                        <w:rFonts w:asciiTheme="minorHAnsi" w:hAnsiTheme="minorHAnsi" w:cstheme="minorHAnsi"/>
                        <w:highlight w:val="yellow"/>
                        <w:rPrChange w:id="1182" w:author="DELL" w:date="2016-10-23T11:20:00Z">
                          <w:rPr>
                            <w:rFonts w:asciiTheme="minorHAnsi" w:hAnsiTheme="minorHAnsi" w:cstheme="minorHAnsi"/>
                          </w:rPr>
                        </w:rPrChange>
                      </w:rPr>
                      <w:t>SL</w:t>
                    </w:r>
                  </w:ins>
                </w:p>
              </w:tc>
              <w:tc>
                <w:tcPr>
                  <w:tcW w:w="108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183" w:author="sufianrumi@yahoo.com" w:date="2016-09-28T15:37:00Z">
                    <w:tcPr>
                      <w:tcW w:w="1613" w:type="dxa"/>
                      <w:gridSpan w:val="2"/>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184" w:author="sufianrumi@yahoo.com" w:date="2016-09-28T15:35:00Z"/>
                      <w:rFonts w:asciiTheme="minorHAnsi" w:hAnsiTheme="minorHAnsi" w:cstheme="minorHAnsi"/>
                      <w:highlight w:val="yellow"/>
                      <w:rPrChange w:id="1185" w:author="DELL" w:date="2016-10-23T11:20:00Z">
                        <w:rPr>
                          <w:ins w:id="1186" w:author="sufianrumi@yahoo.com" w:date="2016-09-28T15:35:00Z"/>
                          <w:rFonts w:asciiTheme="minorHAnsi" w:hAnsiTheme="minorHAnsi" w:cstheme="minorHAnsi"/>
                        </w:rPr>
                      </w:rPrChange>
                    </w:rPr>
                    <w:pPrChange w:id="1187" w:author="sufianrumi@yahoo.com" w:date="2016-09-28T15:35:00Z">
                      <w:pPr/>
                    </w:pPrChange>
                  </w:pPr>
                  <w:ins w:id="1188" w:author="sufianrumi@yahoo.com" w:date="2016-09-28T15:35:00Z">
                    <w:r w:rsidRPr="00D0447F">
                      <w:rPr>
                        <w:rFonts w:asciiTheme="minorHAnsi" w:hAnsiTheme="minorHAnsi" w:cstheme="minorHAnsi"/>
                        <w:highlight w:val="yellow"/>
                        <w:rPrChange w:id="1189" w:author="DELL" w:date="2016-10-23T11:20:00Z">
                          <w:rPr>
                            <w:rFonts w:asciiTheme="minorHAnsi" w:hAnsiTheme="minorHAnsi" w:cstheme="minorHAnsi"/>
                          </w:rPr>
                        </w:rPrChange>
                      </w:rPr>
                      <w:t>EL</w:t>
                    </w:r>
                  </w:ins>
                </w:p>
              </w:tc>
              <w:tc>
                <w:tcPr>
                  <w:tcW w:w="108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190" w:author="sufianrumi@yahoo.com" w:date="2016-09-28T15:37:00Z">
                    <w:tcPr>
                      <w:tcW w:w="1598"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191" w:author="sufianrumi@yahoo.com" w:date="2016-09-28T15:35:00Z"/>
                      <w:rFonts w:asciiTheme="minorHAnsi" w:hAnsiTheme="minorHAnsi" w:cstheme="minorHAnsi"/>
                      <w:highlight w:val="yellow"/>
                      <w:rPrChange w:id="1192" w:author="DELL" w:date="2016-10-23T11:20:00Z">
                        <w:rPr>
                          <w:ins w:id="1193" w:author="sufianrumi@yahoo.com" w:date="2016-09-28T15:35:00Z"/>
                          <w:rFonts w:asciiTheme="minorHAnsi" w:hAnsiTheme="minorHAnsi" w:cstheme="minorHAnsi"/>
                        </w:rPr>
                      </w:rPrChange>
                    </w:rPr>
                    <w:pPrChange w:id="1194" w:author="sufianrumi@yahoo.com" w:date="2016-09-28T15:35:00Z">
                      <w:pPr/>
                    </w:pPrChange>
                  </w:pPr>
                  <w:ins w:id="1195" w:author="sufianrumi@yahoo.com" w:date="2016-09-28T15:35:00Z">
                    <w:r w:rsidRPr="00D0447F">
                      <w:rPr>
                        <w:rFonts w:asciiTheme="minorHAnsi" w:hAnsiTheme="minorHAnsi" w:cstheme="minorHAnsi"/>
                        <w:highlight w:val="yellow"/>
                        <w:rPrChange w:id="1196" w:author="DELL" w:date="2016-10-23T11:20:00Z">
                          <w:rPr>
                            <w:rFonts w:asciiTheme="minorHAnsi" w:hAnsiTheme="minorHAnsi" w:cstheme="minorHAnsi"/>
                          </w:rPr>
                        </w:rPrChange>
                      </w:rPr>
                      <w:t>CL</w:t>
                    </w:r>
                  </w:ins>
                </w:p>
              </w:tc>
            </w:tr>
            <w:tr w:rsidR="00C178A7" w:rsidRPr="00BC3CDF" w:rsidTr="00C178A7">
              <w:tblPrEx>
                <w:tblW w:w="4050" w:type="dxa"/>
                <w:tblInd w:w="1227" w:type="dxa"/>
                <w:tblCellMar>
                  <w:left w:w="0" w:type="dxa"/>
                  <w:right w:w="0" w:type="dxa"/>
                </w:tblCellMar>
                <w:tblLook w:val="0600"/>
                <w:tblPrExChange w:id="1197" w:author="sufianrumi@yahoo.com" w:date="2016-09-28T15:37:00Z">
                  <w:tblPrEx>
                    <w:tblW w:w="5373" w:type="dxa"/>
                    <w:tblInd w:w="1227" w:type="dxa"/>
                    <w:tblCellMar>
                      <w:left w:w="0" w:type="dxa"/>
                      <w:right w:w="0" w:type="dxa"/>
                    </w:tblCellMar>
                    <w:tblLook w:val="0600"/>
                  </w:tblPrEx>
                </w:tblPrExChange>
              </w:tblPrEx>
              <w:trPr>
                <w:trHeight w:val="163"/>
                <w:ins w:id="1198" w:author="sufianrumi@yahoo.com" w:date="2016-09-28T15:35:00Z"/>
                <w:trPrChange w:id="1199" w:author="sufianrumi@yahoo.com" w:date="2016-09-28T15:37:00Z">
                  <w:trPr>
                    <w:gridAfter w:val="0"/>
                    <w:trHeight w:val="163"/>
                  </w:trPr>
                </w:trPrChange>
              </w:trPr>
              <w:tc>
                <w:tcPr>
                  <w:tcW w:w="81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200" w:author="sufianrumi@yahoo.com" w:date="2016-09-28T15:37:00Z">
                    <w:tcPr>
                      <w:tcW w:w="81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201" w:author="sufianrumi@yahoo.com" w:date="2016-09-28T15:35:00Z"/>
                      <w:rFonts w:asciiTheme="minorHAnsi" w:hAnsiTheme="minorHAnsi" w:cstheme="minorHAnsi"/>
                      <w:highlight w:val="yellow"/>
                      <w:rPrChange w:id="1202" w:author="DELL" w:date="2016-10-23T11:20:00Z">
                        <w:rPr>
                          <w:ins w:id="1203" w:author="sufianrumi@yahoo.com" w:date="2016-09-28T15:35:00Z"/>
                          <w:rFonts w:asciiTheme="minorHAnsi" w:hAnsiTheme="minorHAnsi" w:cstheme="minorHAnsi"/>
                        </w:rPr>
                      </w:rPrChange>
                    </w:rPr>
                    <w:pPrChange w:id="1204" w:author="sufianrumi@yahoo.com" w:date="2016-09-28T15:35:00Z">
                      <w:pPr/>
                    </w:pPrChange>
                  </w:pPr>
                  <w:ins w:id="1205" w:author="sufianrumi@yahoo.com" w:date="2016-09-28T15:35:00Z">
                    <w:r w:rsidRPr="00D0447F">
                      <w:rPr>
                        <w:rFonts w:asciiTheme="minorHAnsi" w:hAnsiTheme="minorHAnsi" w:cstheme="minorHAnsi"/>
                        <w:highlight w:val="yellow"/>
                        <w:rPrChange w:id="1206" w:author="DELL" w:date="2016-10-23T11:20:00Z">
                          <w:rPr>
                            <w:rFonts w:asciiTheme="minorHAnsi" w:hAnsiTheme="minorHAnsi" w:cstheme="minorHAnsi"/>
                          </w:rPr>
                        </w:rPrChange>
                      </w:rPr>
                      <w:t>EL</w:t>
                    </w:r>
                  </w:ins>
                </w:p>
              </w:tc>
              <w:tc>
                <w:tcPr>
                  <w:tcW w:w="108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207" w:author="sufianrumi@yahoo.com" w:date="2016-09-28T15:37:00Z">
                    <w:tcPr>
                      <w:tcW w:w="1352" w:type="dxa"/>
                      <w:gridSpan w:val="2"/>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208" w:author="sufianrumi@yahoo.com" w:date="2016-09-28T15:35:00Z"/>
                      <w:rFonts w:asciiTheme="minorHAnsi" w:hAnsiTheme="minorHAnsi" w:cstheme="minorHAnsi"/>
                      <w:highlight w:val="yellow"/>
                      <w:rPrChange w:id="1209" w:author="DELL" w:date="2016-10-23T11:20:00Z">
                        <w:rPr>
                          <w:ins w:id="1210" w:author="sufianrumi@yahoo.com" w:date="2016-09-28T15:35:00Z"/>
                          <w:rFonts w:asciiTheme="minorHAnsi" w:hAnsiTheme="minorHAnsi" w:cstheme="minorHAnsi"/>
                        </w:rPr>
                      </w:rPrChange>
                    </w:rPr>
                    <w:pPrChange w:id="1211" w:author="sufianrumi@yahoo.com" w:date="2016-09-28T15:35:00Z">
                      <w:pPr/>
                    </w:pPrChange>
                  </w:pPr>
                  <w:ins w:id="1212" w:author="sufianrumi@yahoo.com" w:date="2016-09-28T15:35:00Z">
                    <w:r w:rsidRPr="00D0447F">
                      <w:rPr>
                        <w:rFonts w:asciiTheme="minorHAnsi" w:hAnsiTheme="minorHAnsi" w:cstheme="minorHAnsi"/>
                        <w:highlight w:val="yellow"/>
                        <w:rPrChange w:id="1213" w:author="DELL" w:date="2016-10-23T11:20:00Z">
                          <w:rPr>
                            <w:rFonts w:asciiTheme="minorHAnsi" w:hAnsiTheme="minorHAnsi" w:cstheme="minorHAnsi"/>
                          </w:rPr>
                        </w:rPrChange>
                      </w:rPr>
                      <w:t>LWOP</w:t>
                    </w:r>
                  </w:ins>
                </w:p>
              </w:tc>
              <w:tc>
                <w:tcPr>
                  <w:tcW w:w="108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214" w:author="sufianrumi@yahoo.com" w:date="2016-09-28T15:37:00Z">
                    <w:tcPr>
                      <w:tcW w:w="1613" w:type="dxa"/>
                      <w:gridSpan w:val="2"/>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215" w:author="sufianrumi@yahoo.com" w:date="2016-09-28T15:35:00Z"/>
                      <w:rFonts w:asciiTheme="minorHAnsi" w:hAnsiTheme="minorHAnsi" w:cstheme="minorHAnsi"/>
                      <w:highlight w:val="yellow"/>
                      <w:rPrChange w:id="1216" w:author="DELL" w:date="2016-10-23T11:20:00Z">
                        <w:rPr>
                          <w:ins w:id="1217" w:author="sufianrumi@yahoo.com" w:date="2016-09-28T15:35:00Z"/>
                          <w:rFonts w:asciiTheme="minorHAnsi" w:hAnsiTheme="minorHAnsi" w:cstheme="minorHAnsi"/>
                        </w:rPr>
                      </w:rPrChange>
                    </w:rPr>
                    <w:pPrChange w:id="1218" w:author="sufianrumi@yahoo.com" w:date="2016-09-28T15:35:00Z">
                      <w:pPr/>
                    </w:pPrChange>
                  </w:pPr>
                </w:p>
              </w:tc>
              <w:tc>
                <w:tcPr>
                  <w:tcW w:w="108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219" w:author="sufianrumi@yahoo.com" w:date="2016-09-28T15:37:00Z">
                    <w:tcPr>
                      <w:tcW w:w="1598"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220" w:author="sufianrumi@yahoo.com" w:date="2016-09-28T15:35:00Z"/>
                      <w:rFonts w:asciiTheme="minorHAnsi" w:hAnsiTheme="minorHAnsi" w:cstheme="minorHAnsi"/>
                      <w:highlight w:val="yellow"/>
                      <w:rPrChange w:id="1221" w:author="DELL" w:date="2016-10-23T11:20:00Z">
                        <w:rPr>
                          <w:ins w:id="1222" w:author="sufianrumi@yahoo.com" w:date="2016-09-28T15:35:00Z"/>
                          <w:rFonts w:asciiTheme="minorHAnsi" w:hAnsiTheme="minorHAnsi" w:cstheme="minorHAnsi"/>
                        </w:rPr>
                      </w:rPrChange>
                    </w:rPr>
                    <w:pPrChange w:id="1223" w:author="sufianrumi@yahoo.com" w:date="2016-09-28T15:35:00Z">
                      <w:pPr/>
                    </w:pPrChange>
                  </w:pPr>
                </w:p>
              </w:tc>
            </w:tr>
            <w:tr w:rsidR="00C178A7" w:rsidRPr="00BC3CDF" w:rsidTr="00C178A7">
              <w:tblPrEx>
                <w:tblW w:w="4050" w:type="dxa"/>
                <w:tblInd w:w="1227" w:type="dxa"/>
                <w:tblCellMar>
                  <w:left w:w="0" w:type="dxa"/>
                  <w:right w:w="0" w:type="dxa"/>
                </w:tblCellMar>
                <w:tblLook w:val="0600"/>
                <w:tblPrExChange w:id="1224" w:author="sufianrumi@yahoo.com" w:date="2016-09-28T15:37:00Z">
                  <w:tblPrEx>
                    <w:tblW w:w="5373" w:type="dxa"/>
                    <w:tblInd w:w="1227" w:type="dxa"/>
                    <w:tblCellMar>
                      <w:left w:w="0" w:type="dxa"/>
                      <w:right w:w="0" w:type="dxa"/>
                    </w:tblCellMar>
                    <w:tblLook w:val="0600"/>
                  </w:tblPrEx>
                </w:tblPrExChange>
              </w:tblPrEx>
              <w:trPr>
                <w:trHeight w:val="217"/>
                <w:ins w:id="1225" w:author="sufianrumi@yahoo.com" w:date="2016-09-28T15:35:00Z"/>
                <w:trPrChange w:id="1226" w:author="sufianrumi@yahoo.com" w:date="2016-09-28T15:37:00Z">
                  <w:trPr>
                    <w:gridAfter w:val="0"/>
                    <w:trHeight w:val="217"/>
                  </w:trPr>
                </w:trPrChange>
              </w:trPr>
              <w:tc>
                <w:tcPr>
                  <w:tcW w:w="81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227" w:author="sufianrumi@yahoo.com" w:date="2016-09-28T15:37:00Z">
                    <w:tcPr>
                      <w:tcW w:w="81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228" w:author="sufianrumi@yahoo.com" w:date="2016-09-28T15:35:00Z"/>
                      <w:rFonts w:asciiTheme="minorHAnsi" w:hAnsiTheme="minorHAnsi" w:cstheme="minorHAnsi"/>
                      <w:highlight w:val="yellow"/>
                      <w:rPrChange w:id="1229" w:author="DELL" w:date="2016-10-23T11:20:00Z">
                        <w:rPr>
                          <w:ins w:id="1230" w:author="sufianrumi@yahoo.com" w:date="2016-09-28T15:35:00Z"/>
                          <w:rFonts w:asciiTheme="minorHAnsi" w:hAnsiTheme="minorHAnsi" w:cstheme="minorHAnsi"/>
                        </w:rPr>
                      </w:rPrChange>
                    </w:rPr>
                    <w:pPrChange w:id="1231" w:author="sufianrumi@yahoo.com" w:date="2016-09-28T15:35:00Z">
                      <w:pPr/>
                    </w:pPrChange>
                  </w:pPr>
                  <w:ins w:id="1232" w:author="sufianrumi@yahoo.com" w:date="2016-09-28T15:35:00Z">
                    <w:r w:rsidRPr="00D0447F">
                      <w:rPr>
                        <w:rFonts w:asciiTheme="minorHAnsi" w:hAnsiTheme="minorHAnsi" w:cstheme="minorHAnsi"/>
                        <w:highlight w:val="yellow"/>
                        <w:rPrChange w:id="1233" w:author="DELL" w:date="2016-10-23T11:20:00Z">
                          <w:rPr>
                            <w:rFonts w:asciiTheme="minorHAnsi" w:hAnsiTheme="minorHAnsi" w:cstheme="minorHAnsi"/>
                          </w:rPr>
                        </w:rPrChange>
                      </w:rPr>
                      <w:t>EL</w:t>
                    </w:r>
                  </w:ins>
                </w:p>
              </w:tc>
              <w:tc>
                <w:tcPr>
                  <w:tcW w:w="108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234" w:author="sufianrumi@yahoo.com" w:date="2016-09-28T15:37:00Z">
                    <w:tcPr>
                      <w:tcW w:w="1352" w:type="dxa"/>
                      <w:gridSpan w:val="2"/>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235" w:author="sufianrumi@yahoo.com" w:date="2016-09-28T15:35:00Z"/>
                      <w:rFonts w:asciiTheme="minorHAnsi" w:hAnsiTheme="minorHAnsi" w:cstheme="minorHAnsi"/>
                      <w:highlight w:val="yellow"/>
                      <w:rPrChange w:id="1236" w:author="DELL" w:date="2016-10-23T11:20:00Z">
                        <w:rPr>
                          <w:ins w:id="1237" w:author="sufianrumi@yahoo.com" w:date="2016-09-28T15:35:00Z"/>
                          <w:rFonts w:asciiTheme="minorHAnsi" w:hAnsiTheme="minorHAnsi" w:cstheme="minorHAnsi"/>
                        </w:rPr>
                      </w:rPrChange>
                    </w:rPr>
                    <w:pPrChange w:id="1238" w:author="sufianrumi@yahoo.com" w:date="2016-09-28T15:35:00Z">
                      <w:pPr/>
                    </w:pPrChange>
                  </w:pPr>
                  <w:ins w:id="1239" w:author="sufianrumi@yahoo.com" w:date="2016-09-28T15:35:00Z">
                    <w:r w:rsidRPr="00D0447F">
                      <w:rPr>
                        <w:rFonts w:asciiTheme="minorHAnsi" w:hAnsiTheme="minorHAnsi" w:cstheme="minorHAnsi"/>
                        <w:highlight w:val="yellow"/>
                        <w:rPrChange w:id="1240" w:author="DELL" w:date="2016-10-23T11:20:00Z">
                          <w:rPr>
                            <w:rFonts w:asciiTheme="minorHAnsi" w:hAnsiTheme="minorHAnsi" w:cstheme="minorHAnsi"/>
                          </w:rPr>
                        </w:rPrChange>
                      </w:rPr>
                      <w:t>BL</w:t>
                    </w:r>
                  </w:ins>
                </w:p>
              </w:tc>
              <w:tc>
                <w:tcPr>
                  <w:tcW w:w="108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241" w:author="sufianrumi@yahoo.com" w:date="2016-09-28T15:37:00Z">
                    <w:tcPr>
                      <w:tcW w:w="1613" w:type="dxa"/>
                      <w:gridSpan w:val="2"/>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242" w:author="sufianrumi@yahoo.com" w:date="2016-09-28T15:35:00Z"/>
                      <w:rFonts w:asciiTheme="minorHAnsi" w:hAnsiTheme="minorHAnsi" w:cstheme="minorHAnsi"/>
                      <w:highlight w:val="yellow"/>
                      <w:rPrChange w:id="1243" w:author="DELL" w:date="2016-10-23T11:20:00Z">
                        <w:rPr>
                          <w:ins w:id="1244" w:author="sufianrumi@yahoo.com" w:date="2016-09-28T15:35:00Z"/>
                          <w:rFonts w:asciiTheme="minorHAnsi" w:hAnsiTheme="minorHAnsi" w:cstheme="minorHAnsi"/>
                        </w:rPr>
                      </w:rPrChange>
                    </w:rPr>
                    <w:pPrChange w:id="1245" w:author="sufianrumi@yahoo.com" w:date="2016-09-28T15:35:00Z">
                      <w:pPr/>
                    </w:pPrChange>
                  </w:pPr>
                </w:p>
              </w:tc>
              <w:tc>
                <w:tcPr>
                  <w:tcW w:w="108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246" w:author="sufianrumi@yahoo.com" w:date="2016-09-28T15:37:00Z">
                    <w:tcPr>
                      <w:tcW w:w="1598"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247" w:author="sufianrumi@yahoo.com" w:date="2016-09-28T15:35:00Z"/>
                      <w:rFonts w:asciiTheme="minorHAnsi" w:hAnsiTheme="minorHAnsi" w:cstheme="minorHAnsi"/>
                      <w:highlight w:val="yellow"/>
                      <w:rPrChange w:id="1248" w:author="DELL" w:date="2016-10-23T11:20:00Z">
                        <w:rPr>
                          <w:ins w:id="1249" w:author="sufianrumi@yahoo.com" w:date="2016-09-28T15:35:00Z"/>
                          <w:rFonts w:asciiTheme="minorHAnsi" w:hAnsiTheme="minorHAnsi" w:cstheme="minorHAnsi"/>
                        </w:rPr>
                      </w:rPrChange>
                    </w:rPr>
                    <w:pPrChange w:id="1250" w:author="sufianrumi@yahoo.com" w:date="2016-09-28T15:35:00Z">
                      <w:pPr/>
                    </w:pPrChange>
                  </w:pPr>
                </w:p>
              </w:tc>
            </w:tr>
            <w:tr w:rsidR="00C178A7" w:rsidRPr="00BC3CDF" w:rsidTr="00C178A7">
              <w:tblPrEx>
                <w:tblW w:w="4050" w:type="dxa"/>
                <w:tblInd w:w="1227" w:type="dxa"/>
                <w:tblCellMar>
                  <w:left w:w="0" w:type="dxa"/>
                  <w:right w:w="0" w:type="dxa"/>
                </w:tblCellMar>
                <w:tblLook w:val="0600"/>
                <w:tblPrExChange w:id="1251" w:author="sufianrumi@yahoo.com" w:date="2016-09-28T15:37:00Z">
                  <w:tblPrEx>
                    <w:tblW w:w="5373" w:type="dxa"/>
                    <w:tblInd w:w="1227" w:type="dxa"/>
                    <w:tblCellMar>
                      <w:left w:w="0" w:type="dxa"/>
                      <w:right w:w="0" w:type="dxa"/>
                    </w:tblCellMar>
                    <w:tblLook w:val="0600"/>
                  </w:tblPrEx>
                </w:tblPrExChange>
              </w:tblPrEx>
              <w:trPr>
                <w:trHeight w:val="190"/>
                <w:ins w:id="1252" w:author="sufianrumi@yahoo.com" w:date="2016-09-28T15:35:00Z"/>
                <w:trPrChange w:id="1253" w:author="sufianrumi@yahoo.com" w:date="2016-09-28T15:37:00Z">
                  <w:trPr>
                    <w:gridAfter w:val="0"/>
                    <w:trHeight w:val="190"/>
                  </w:trPr>
                </w:trPrChange>
              </w:trPr>
              <w:tc>
                <w:tcPr>
                  <w:tcW w:w="81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254" w:author="sufianrumi@yahoo.com" w:date="2016-09-28T15:37:00Z">
                    <w:tcPr>
                      <w:tcW w:w="81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255" w:author="sufianrumi@yahoo.com" w:date="2016-09-28T15:35:00Z"/>
                      <w:rFonts w:asciiTheme="minorHAnsi" w:hAnsiTheme="minorHAnsi" w:cstheme="minorHAnsi"/>
                      <w:highlight w:val="yellow"/>
                      <w:rPrChange w:id="1256" w:author="DELL" w:date="2016-10-23T11:20:00Z">
                        <w:rPr>
                          <w:ins w:id="1257" w:author="sufianrumi@yahoo.com" w:date="2016-09-28T15:35:00Z"/>
                          <w:rFonts w:asciiTheme="minorHAnsi" w:hAnsiTheme="minorHAnsi" w:cstheme="minorHAnsi"/>
                        </w:rPr>
                      </w:rPrChange>
                    </w:rPr>
                    <w:pPrChange w:id="1258" w:author="sufianrumi@yahoo.com" w:date="2016-09-28T15:35:00Z">
                      <w:pPr/>
                    </w:pPrChange>
                  </w:pPr>
                  <w:ins w:id="1259" w:author="sufianrumi@yahoo.com" w:date="2016-09-28T15:35:00Z">
                    <w:r w:rsidRPr="00D0447F">
                      <w:rPr>
                        <w:rFonts w:asciiTheme="minorHAnsi" w:hAnsiTheme="minorHAnsi" w:cstheme="minorHAnsi"/>
                        <w:highlight w:val="yellow"/>
                        <w:rPrChange w:id="1260" w:author="DELL" w:date="2016-10-23T11:20:00Z">
                          <w:rPr>
                            <w:rFonts w:asciiTheme="minorHAnsi" w:hAnsiTheme="minorHAnsi" w:cstheme="minorHAnsi"/>
                          </w:rPr>
                        </w:rPrChange>
                      </w:rPr>
                      <w:t>BL</w:t>
                    </w:r>
                  </w:ins>
                </w:p>
              </w:tc>
              <w:tc>
                <w:tcPr>
                  <w:tcW w:w="108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261" w:author="sufianrumi@yahoo.com" w:date="2016-09-28T15:37:00Z">
                    <w:tcPr>
                      <w:tcW w:w="1352" w:type="dxa"/>
                      <w:gridSpan w:val="2"/>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262" w:author="sufianrumi@yahoo.com" w:date="2016-09-28T15:35:00Z"/>
                      <w:rFonts w:asciiTheme="minorHAnsi" w:hAnsiTheme="minorHAnsi" w:cstheme="minorHAnsi"/>
                      <w:highlight w:val="yellow"/>
                      <w:rPrChange w:id="1263" w:author="DELL" w:date="2016-10-23T11:20:00Z">
                        <w:rPr>
                          <w:ins w:id="1264" w:author="sufianrumi@yahoo.com" w:date="2016-09-28T15:35:00Z"/>
                          <w:rFonts w:asciiTheme="minorHAnsi" w:hAnsiTheme="minorHAnsi" w:cstheme="minorHAnsi"/>
                        </w:rPr>
                      </w:rPrChange>
                    </w:rPr>
                    <w:pPrChange w:id="1265" w:author="sufianrumi@yahoo.com" w:date="2016-09-28T15:35:00Z">
                      <w:pPr/>
                    </w:pPrChange>
                  </w:pPr>
                  <w:ins w:id="1266" w:author="sufianrumi@yahoo.com" w:date="2016-09-28T15:35:00Z">
                    <w:r w:rsidRPr="00D0447F">
                      <w:rPr>
                        <w:rFonts w:asciiTheme="minorHAnsi" w:hAnsiTheme="minorHAnsi" w:cstheme="minorHAnsi"/>
                        <w:highlight w:val="yellow"/>
                        <w:rPrChange w:id="1267" w:author="DELL" w:date="2016-10-23T11:20:00Z">
                          <w:rPr>
                            <w:rFonts w:asciiTheme="minorHAnsi" w:hAnsiTheme="minorHAnsi" w:cstheme="minorHAnsi"/>
                          </w:rPr>
                        </w:rPrChange>
                      </w:rPr>
                      <w:t>EL</w:t>
                    </w:r>
                  </w:ins>
                </w:p>
              </w:tc>
              <w:tc>
                <w:tcPr>
                  <w:tcW w:w="108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268" w:author="sufianrumi@yahoo.com" w:date="2016-09-28T15:37:00Z">
                    <w:tcPr>
                      <w:tcW w:w="1613" w:type="dxa"/>
                      <w:gridSpan w:val="2"/>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269" w:author="sufianrumi@yahoo.com" w:date="2016-09-28T15:35:00Z"/>
                      <w:rFonts w:asciiTheme="minorHAnsi" w:hAnsiTheme="minorHAnsi" w:cstheme="minorHAnsi"/>
                      <w:highlight w:val="yellow"/>
                      <w:rPrChange w:id="1270" w:author="DELL" w:date="2016-10-23T11:20:00Z">
                        <w:rPr>
                          <w:ins w:id="1271" w:author="sufianrumi@yahoo.com" w:date="2016-09-28T15:35:00Z"/>
                          <w:rFonts w:asciiTheme="minorHAnsi" w:hAnsiTheme="minorHAnsi" w:cstheme="minorHAnsi"/>
                        </w:rPr>
                      </w:rPrChange>
                    </w:rPr>
                    <w:pPrChange w:id="1272" w:author="sufianrumi@yahoo.com" w:date="2016-09-28T15:35:00Z">
                      <w:pPr/>
                    </w:pPrChange>
                  </w:pPr>
                  <w:ins w:id="1273" w:author="sufianrumi@yahoo.com" w:date="2016-09-28T15:35:00Z">
                    <w:r w:rsidRPr="00D0447F">
                      <w:rPr>
                        <w:rFonts w:asciiTheme="minorHAnsi" w:hAnsiTheme="minorHAnsi" w:cstheme="minorHAnsi"/>
                        <w:highlight w:val="yellow"/>
                        <w:rPrChange w:id="1274" w:author="DELL" w:date="2016-10-23T11:20:00Z">
                          <w:rPr>
                            <w:rFonts w:asciiTheme="minorHAnsi" w:hAnsiTheme="minorHAnsi" w:cstheme="minorHAnsi"/>
                          </w:rPr>
                        </w:rPrChange>
                      </w:rPr>
                      <w:t>BL</w:t>
                    </w:r>
                  </w:ins>
                </w:p>
              </w:tc>
              <w:tc>
                <w:tcPr>
                  <w:tcW w:w="108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275" w:author="sufianrumi@yahoo.com" w:date="2016-09-28T15:37:00Z">
                    <w:tcPr>
                      <w:tcW w:w="1598"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276" w:author="sufianrumi@yahoo.com" w:date="2016-09-28T15:35:00Z"/>
                      <w:rFonts w:asciiTheme="minorHAnsi" w:hAnsiTheme="minorHAnsi" w:cstheme="minorHAnsi"/>
                      <w:highlight w:val="yellow"/>
                      <w:rPrChange w:id="1277" w:author="DELL" w:date="2016-10-23T11:20:00Z">
                        <w:rPr>
                          <w:ins w:id="1278" w:author="sufianrumi@yahoo.com" w:date="2016-09-28T15:35:00Z"/>
                          <w:rFonts w:asciiTheme="minorHAnsi" w:hAnsiTheme="minorHAnsi" w:cstheme="minorHAnsi"/>
                        </w:rPr>
                      </w:rPrChange>
                    </w:rPr>
                    <w:pPrChange w:id="1279" w:author="sufianrumi@yahoo.com" w:date="2016-09-28T15:35:00Z">
                      <w:pPr/>
                    </w:pPrChange>
                  </w:pPr>
                  <w:ins w:id="1280" w:author="sufianrumi@yahoo.com" w:date="2016-09-28T15:35:00Z">
                    <w:r w:rsidRPr="00D0447F">
                      <w:rPr>
                        <w:rFonts w:asciiTheme="minorHAnsi" w:hAnsiTheme="minorHAnsi" w:cstheme="minorHAnsi"/>
                        <w:highlight w:val="yellow"/>
                        <w:rPrChange w:id="1281" w:author="DELL" w:date="2016-10-23T11:20:00Z">
                          <w:rPr>
                            <w:rFonts w:asciiTheme="minorHAnsi" w:hAnsiTheme="minorHAnsi" w:cstheme="minorHAnsi"/>
                          </w:rPr>
                        </w:rPrChange>
                      </w:rPr>
                      <w:t>CL</w:t>
                    </w:r>
                  </w:ins>
                </w:p>
              </w:tc>
            </w:tr>
            <w:tr w:rsidR="00C178A7" w:rsidRPr="00BC3CDF" w:rsidTr="00C178A7">
              <w:tblPrEx>
                <w:tblW w:w="4050" w:type="dxa"/>
                <w:tblInd w:w="1227" w:type="dxa"/>
                <w:tblCellMar>
                  <w:left w:w="0" w:type="dxa"/>
                  <w:right w:w="0" w:type="dxa"/>
                </w:tblCellMar>
                <w:tblLook w:val="0600"/>
                <w:tblPrExChange w:id="1282" w:author="sufianrumi@yahoo.com" w:date="2016-09-28T15:37:00Z">
                  <w:tblPrEx>
                    <w:tblW w:w="5373" w:type="dxa"/>
                    <w:tblInd w:w="1227" w:type="dxa"/>
                    <w:tblCellMar>
                      <w:left w:w="0" w:type="dxa"/>
                      <w:right w:w="0" w:type="dxa"/>
                    </w:tblCellMar>
                    <w:tblLook w:val="0600"/>
                  </w:tblPrEx>
                </w:tblPrExChange>
              </w:tblPrEx>
              <w:trPr>
                <w:trHeight w:val="163"/>
                <w:ins w:id="1283" w:author="sufianrumi@yahoo.com" w:date="2016-09-28T15:35:00Z"/>
                <w:trPrChange w:id="1284" w:author="sufianrumi@yahoo.com" w:date="2016-09-28T15:37:00Z">
                  <w:trPr>
                    <w:gridAfter w:val="0"/>
                    <w:trHeight w:val="163"/>
                  </w:trPr>
                </w:trPrChange>
              </w:trPr>
              <w:tc>
                <w:tcPr>
                  <w:tcW w:w="81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285" w:author="sufianrumi@yahoo.com" w:date="2016-09-28T15:37:00Z">
                    <w:tcPr>
                      <w:tcW w:w="81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286" w:author="sufianrumi@yahoo.com" w:date="2016-09-28T15:35:00Z"/>
                      <w:rFonts w:asciiTheme="minorHAnsi" w:hAnsiTheme="minorHAnsi" w:cstheme="minorHAnsi"/>
                      <w:highlight w:val="yellow"/>
                      <w:rPrChange w:id="1287" w:author="DELL" w:date="2016-10-23T11:20:00Z">
                        <w:rPr>
                          <w:ins w:id="1288" w:author="sufianrumi@yahoo.com" w:date="2016-09-28T15:35:00Z"/>
                          <w:rFonts w:asciiTheme="minorHAnsi" w:hAnsiTheme="minorHAnsi" w:cstheme="minorHAnsi"/>
                        </w:rPr>
                      </w:rPrChange>
                    </w:rPr>
                    <w:pPrChange w:id="1289" w:author="sufianrumi@yahoo.com" w:date="2016-09-28T15:35:00Z">
                      <w:pPr/>
                    </w:pPrChange>
                  </w:pPr>
                  <w:ins w:id="1290" w:author="sufianrumi@yahoo.com" w:date="2016-09-28T15:35:00Z">
                    <w:r w:rsidRPr="00D0447F">
                      <w:rPr>
                        <w:rFonts w:asciiTheme="minorHAnsi" w:hAnsiTheme="minorHAnsi" w:cstheme="minorHAnsi"/>
                        <w:highlight w:val="yellow"/>
                        <w:rPrChange w:id="1291" w:author="DELL" w:date="2016-10-23T11:20:00Z">
                          <w:rPr>
                            <w:rFonts w:asciiTheme="minorHAnsi" w:hAnsiTheme="minorHAnsi" w:cstheme="minorHAnsi"/>
                          </w:rPr>
                        </w:rPrChange>
                      </w:rPr>
                      <w:t>BL</w:t>
                    </w:r>
                  </w:ins>
                </w:p>
              </w:tc>
              <w:tc>
                <w:tcPr>
                  <w:tcW w:w="108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292" w:author="sufianrumi@yahoo.com" w:date="2016-09-28T15:37:00Z">
                    <w:tcPr>
                      <w:tcW w:w="1352" w:type="dxa"/>
                      <w:gridSpan w:val="2"/>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293" w:author="sufianrumi@yahoo.com" w:date="2016-09-28T15:35:00Z"/>
                      <w:rFonts w:asciiTheme="minorHAnsi" w:hAnsiTheme="minorHAnsi" w:cstheme="minorHAnsi"/>
                      <w:highlight w:val="yellow"/>
                      <w:rPrChange w:id="1294" w:author="DELL" w:date="2016-10-23T11:20:00Z">
                        <w:rPr>
                          <w:ins w:id="1295" w:author="sufianrumi@yahoo.com" w:date="2016-09-28T15:35:00Z"/>
                          <w:rFonts w:asciiTheme="minorHAnsi" w:hAnsiTheme="minorHAnsi" w:cstheme="minorHAnsi"/>
                        </w:rPr>
                      </w:rPrChange>
                    </w:rPr>
                    <w:pPrChange w:id="1296" w:author="sufianrumi@yahoo.com" w:date="2016-09-28T15:35:00Z">
                      <w:pPr/>
                    </w:pPrChange>
                  </w:pPr>
                  <w:ins w:id="1297" w:author="sufianrumi@yahoo.com" w:date="2016-09-28T15:35:00Z">
                    <w:r w:rsidRPr="00D0447F">
                      <w:rPr>
                        <w:rFonts w:asciiTheme="minorHAnsi" w:hAnsiTheme="minorHAnsi" w:cstheme="minorHAnsi"/>
                        <w:highlight w:val="yellow"/>
                        <w:rPrChange w:id="1298" w:author="DELL" w:date="2016-10-23T11:20:00Z">
                          <w:rPr>
                            <w:rFonts w:asciiTheme="minorHAnsi" w:hAnsiTheme="minorHAnsi" w:cstheme="minorHAnsi"/>
                          </w:rPr>
                        </w:rPrChange>
                      </w:rPr>
                      <w:t>SL</w:t>
                    </w:r>
                  </w:ins>
                </w:p>
              </w:tc>
              <w:tc>
                <w:tcPr>
                  <w:tcW w:w="108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299" w:author="sufianrumi@yahoo.com" w:date="2016-09-28T15:37:00Z">
                    <w:tcPr>
                      <w:tcW w:w="1613" w:type="dxa"/>
                      <w:gridSpan w:val="2"/>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300" w:author="sufianrumi@yahoo.com" w:date="2016-09-28T15:35:00Z"/>
                      <w:rFonts w:asciiTheme="minorHAnsi" w:hAnsiTheme="minorHAnsi" w:cstheme="minorHAnsi"/>
                      <w:highlight w:val="yellow"/>
                      <w:rPrChange w:id="1301" w:author="DELL" w:date="2016-10-23T11:20:00Z">
                        <w:rPr>
                          <w:ins w:id="1302" w:author="sufianrumi@yahoo.com" w:date="2016-09-28T15:35:00Z"/>
                          <w:rFonts w:asciiTheme="minorHAnsi" w:hAnsiTheme="minorHAnsi" w:cstheme="minorHAnsi"/>
                        </w:rPr>
                      </w:rPrChange>
                    </w:rPr>
                    <w:pPrChange w:id="1303" w:author="sufianrumi@yahoo.com" w:date="2016-09-28T15:35:00Z">
                      <w:pPr/>
                    </w:pPrChange>
                  </w:pPr>
                </w:p>
              </w:tc>
              <w:tc>
                <w:tcPr>
                  <w:tcW w:w="108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304" w:author="sufianrumi@yahoo.com" w:date="2016-09-28T15:37:00Z">
                    <w:tcPr>
                      <w:tcW w:w="1598"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305" w:author="sufianrumi@yahoo.com" w:date="2016-09-28T15:35:00Z"/>
                      <w:rFonts w:asciiTheme="minorHAnsi" w:hAnsiTheme="minorHAnsi" w:cstheme="minorHAnsi"/>
                      <w:highlight w:val="yellow"/>
                      <w:rPrChange w:id="1306" w:author="DELL" w:date="2016-10-23T11:20:00Z">
                        <w:rPr>
                          <w:ins w:id="1307" w:author="sufianrumi@yahoo.com" w:date="2016-09-28T15:35:00Z"/>
                          <w:rFonts w:asciiTheme="minorHAnsi" w:hAnsiTheme="minorHAnsi" w:cstheme="minorHAnsi"/>
                        </w:rPr>
                      </w:rPrChange>
                    </w:rPr>
                    <w:pPrChange w:id="1308" w:author="sufianrumi@yahoo.com" w:date="2016-09-28T15:35:00Z">
                      <w:pPr/>
                    </w:pPrChange>
                  </w:pPr>
                </w:p>
              </w:tc>
            </w:tr>
            <w:tr w:rsidR="00C178A7" w:rsidRPr="00BC3CDF" w:rsidTr="00C178A7">
              <w:tblPrEx>
                <w:tblW w:w="4050" w:type="dxa"/>
                <w:tblInd w:w="1227" w:type="dxa"/>
                <w:tblCellMar>
                  <w:left w:w="0" w:type="dxa"/>
                  <w:right w:w="0" w:type="dxa"/>
                </w:tblCellMar>
                <w:tblLook w:val="0600"/>
                <w:tblPrExChange w:id="1309" w:author="sufianrumi@yahoo.com" w:date="2016-09-28T15:37:00Z">
                  <w:tblPrEx>
                    <w:tblW w:w="5373" w:type="dxa"/>
                    <w:tblInd w:w="1227" w:type="dxa"/>
                    <w:tblCellMar>
                      <w:left w:w="0" w:type="dxa"/>
                      <w:right w:w="0" w:type="dxa"/>
                    </w:tblCellMar>
                    <w:tblLook w:val="0600"/>
                  </w:tblPrEx>
                </w:tblPrExChange>
              </w:tblPrEx>
              <w:trPr>
                <w:trHeight w:val="235"/>
                <w:ins w:id="1310" w:author="sufianrumi@yahoo.com" w:date="2016-09-28T15:35:00Z"/>
                <w:trPrChange w:id="1311" w:author="sufianrumi@yahoo.com" w:date="2016-09-28T15:37:00Z">
                  <w:trPr>
                    <w:gridAfter w:val="0"/>
                    <w:trHeight w:val="235"/>
                  </w:trPr>
                </w:trPrChange>
              </w:trPr>
              <w:tc>
                <w:tcPr>
                  <w:tcW w:w="81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312" w:author="sufianrumi@yahoo.com" w:date="2016-09-28T15:37:00Z">
                    <w:tcPr>
                      <w:tcW w:w="81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313" w:author="sufianrumi@yahoo.com" w:date="2016-09-28T15:35:00Z"/>
                      <w:rFonts w:asciiTheme="minorHAnsi" w:hAnsiTheme="minorHAnsi" w:cstheme="minorHAnsi"/>
                      <w:highlight w:val="yellow"/>
                      <w:rPrChange w:id="1314" w:author="DELL" w:date="2016-10-23T11:20:00Z">
                        <w:rPr>
                          <w:ins w:id="1315" w:author="sufianrumi@yahoo.com" w:date="2016-09-28T15:35:00Z"/>
                          <w:rFonts w:asciiTheme="minorHAnsi" w:hAnsiTheme="minorHAnsi" w:cstheme="minorHAnsi"/>
                        </w:rPr>
                      </w:rPrChange>
                    </w:rPr>
                    <w:pPrChange w:id="1316" w:author="sufianrumi@yahoo.com" w:date="2016-09-28T15:35:00Z">
                      <w:pPr/>
                    </w:pPrChange>
                  </w:pPr>
                  <w:ins w:id="1317" w:author="sufianrumi@yahoo.com" w:date="2016-09-28T15:35:00Z">
                    <w:r w:rsidRPr="00D0447F">
                      <w:rPr>
                        <w:rFonts w:asciiTheme="minorHAnsi" w:hAnsiTheme="minorHAnsi" w:cstheme="minorHAnsi"/>
                        <w:highlight w:val="yellow"/>
                        <w:rPrChange w:id="1318" w:author="DELL" w:date="2016-10-23T11:20:00Z">
                          <w:rPr>
                            <w:rFonts w:asciiTheme="minorHAnsi" w:hAnsiTheme="minorHAnsi" w:cstheme="minorHAnsi"/>
                          </w:rPr>
                        </w:rPrChange>
                      </w:rPr>
                      <w:t>BL</w:t>
                    </w:r>
                  </w:ins>
                </w:p>
              </w:tc>
              <w:tc>
                <w:tcPr>
                  <w:tcW w:w="108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319" w:author="sufianrumi@yahoo.com" w:date="2016-09-28T15:37:00Z">
                    <w:tcPr>
                      <w:tcW w:w="1352" w:type="dxa"/>
                      <w:gridSpan w:val="2"/>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320" w:author="sufianrumi@yahoo.com" w:date="2016-09-28T15:35:00Z"/>
                      <w:rFonts w:asciiTheme="minorHAnsi" w:hAnsiTheme="minorHAnsi" w:cstheme="minorHAnsi"/>
                      <w:highlight w:val="yellow"/>
                      <w:rPrChange w:id="1321" w:author="DELL" w:date="2016-10-23T11:20:00Z">
                        <w:rPr>
                          <w:ins w:id="1322" w:author="sufianrumi@yahoo.com" w:date="2016-09-28T15:35:00Z"/>
                          <w:rFonts w:asciiTheme="minorHAnsi" w:hAnsiTheme="minorHAnsi" w:cstheme="minorHAnsi"/>
                        </w:rPr>
                      </w:rPrChange>
                    </w:rPr>
                    <w:pPrChange w:id="1323" w:author="sufianrumi@yahoo.com" w:date="2016-09-28T15:35:00Z">
                      <w:pPr/>
                    </w:pPrChange>
                  </w:pPr>
                  <w:ins w:id="1324" w:author="sufianrumi@yahoo.com" w:date="2016-09-28T15:35:00Z">
                    <w:r w:rsidRPr="00D0447F">
                      <w:rPr>
                        <w:rFonts w:asciiTheme="minorHAnsi" w:hAnsiTheme="minorHAnsi" w:cstheme="minorHAnsi"/>
                        <w:highlight w:val="yellow"/>
                        <w:rPrChange w:id="1325" w:author="DELL" w:date="2016-10-23T11:20:00Z">
                          <w:rPr>
                            <w:rFonts w:asciiTheme="minorHAnsi" w:hAnsiTheme="minorHAnsi" w:cstheme="minorHAnsi"/>
                          </w:rPr>
                        </w:rPrChange>
                      </w:rPr>
                      <w:t>LWOP</w:t>
                    </w:r>
                  </w:ins>
                </w:p>
              </w:tc>
              <w:tc>
                <w:tcPr>
                  <w:tcW w:w="108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326" w:author="sufianrumi@yahoo.com" w:date="2016-09-28T15:37:00Z">
                    <w:tcPr>
                      <w:tcW w:w="1613" w:type="dxa"/>
                      <w:gridSpan w:val="2"/>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327" w:author="sufianrumi@yahoo.com" w:date="2016-09-28T15:35:00Z"/>
                      <w:rFonts w:asciiTheme="minorHAnsi" w:hAnsiTheme="minorHAnsi" w:cstheme="minorHAnsi"/>
                      <w:highlight w:val="yellow"/>
                      <w:rPrChange w:id="1328" w:author="DELL" w:date="2016-10-23T11:20:00Z">
                        <w:rPr>
                          <w:ins w:id="1329" w:author="sufianrumi@yahoo.com" w:date="2016-09-28T15:35:00Z"/>
                          <w:rFonts w:asciiTheme="minorHAnsi" w:hAnsiTheme="minorHAnsi" w:cstheme="minorHAnsi"/>
                        </w:rPr>
                      </w:rPrChange>
                    </w:rPr>
                    <w:pPrChange w:id="1330" w:author="sufianrumi@yahoo.com" w:date="2016-09-28T15:35:00Z">
                      <w:pPr/>
                    </w:pPrChange>
                  </w:pPr>
                </w:p>
              </w:tc>
              <w:tc>
                <w:tcPr>
                  <w:tcW w:w="108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331" w:author="sufianrumi@yahoo.com" w:date="2016-09-28T15:37:00Z">
                    <w:tcPr>
                      <w:tcW w:w="1598"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332" w:author="sufianrumi@yahoo.com" w:date="2016-09-28T15:35:00Z"/>
                      <w:rFonts w:asciiTheme="minorHAnsi" w:hAnsiTheme="minorHAnsi" w:cstheme="minorHAnsi"/>
                      <w:highlight w:val="yellow"/>
                      <w:rPrChange w:id="1333" w:author="DELL" w:date="2016-10-23T11:20:00Z">
                        <w:rPr>
                          <w:ins w:id="1334" w:author="sufianrumi@yahoo.com" w:date="2016-09-28T15:35:00Z"/>
                          <w:rFonts w:asciiTheme="minorHAnsi" w:hAnsiTheme="minorHAnsi" w:cstheme="minorHAnsi"/>
                        </w:rPr>
                      </w:rPrChange>
                    </w:rPr>
                    <w:pPrChange w:id="1335" w:author="sufianrumi@yahoo.com" w:date="2016-09-28T15:35:00Z">
                      <w:pPr/>
                    </w:pPrChange>
                  </w:pPr>
                </w:p>
              </w:tc>
            </w:tr>
            <w:tr w:rsidR="00C178A7" w:rsidRPr="00BC3CDF" w:rsidTr="00C178A7">
              <w:tblPrEx>
                <w:tblW w:w="4050" w:type="dxa"/>
                <w:tblInd w:w="1227" w:type="dxa"/>
                <w:tblCellMar>
                  <w:left w:w="0" w:type="dxa"/>
                  <w:right w:w="0" w:type="dxa"/>
                </w:tblCellMar>
                <w:tblLook w:val="0600"/>
                <w:tblPrExChange w:id="1336" w:author="sufianrumi@yahoo.com" w:date="2016-09-28T15:37:00Z">
                  <w:tblPrEx>
                    <w:tblW w:w="5373" w:type="dxa"/>
                    <w:tblInd w:w="1227" w:type="dxa"/>
                    <w:tblCellMar>
                      <w:left w:w="0" w:type="dxa"/>
                      <w:right w:w="0" w:type="dxa"/>
                    </w:tblCellMar>
                    <w:tblLook w:val="0600"/>
                  </w:tblPrEx>
                </w:tblPrExChange>
              </w:tblPrEx>
              <w:trPr>
                <w:trHeight w:val="118"/>
                <w:ins w:id="1337" w:author="sufianrumi@yahoo.com" w:date="2016-09-28T15:35:00Z"/>
                <w:trPrChange w:id="1338" w:author="sufianrumi@yahoo.com" w:date="2016-09-28T15:37:00Z">
                  <w:trPr>
                    <w:gridAfter w:val="0"/>
                    <w:trHeight w:val="118"/>
                  </w:trPr>
                </w:trPrChange>
              </w:trPr>
              <w:tc>
                <w:tcPr>
                  <w:tcW w:w="81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339" w:author="sufianrumi@yahoo.com" w:date="2016-09-28T15:37:00Z">
                    <w:tcPr>
                      <w:tcW w:w="81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340" w:author="sufianrumi@yahoo.com" w:date="2016-09-28T15:35:00Z"/>
                      <w:rFonts w:asciiTheme="minorHAnsi" w:hAnsiTheme="minorHAnsi" w:cstheme="minorHAnsi"/>
                      <w:highlight w:val="yellow"/>
                      <w:rPrChange w:id="1341" w:author="DELL" w:date="2016-10-23T11:20:00Z">
                        <w:rPr>
                          <w:ins w:id="1342" w:author="sufianrumi@yahoo.com" w:date="2016-09-28T15:35:00Z"/>
                          <w:rFonts w:asciiTheme="minorHAnsi" w:hAnsiTheme="minorHAnsi" w:cstheme="minorHAnsi"/>
                        </w:rPr>
                      </w:rPrChange>
                    </w:rPr>
                    <w:pPrChange w:id="1343" w:author="sufianrumi@yahoo.com" w:date="2016-09-28T15:35:00Z">
                      <w:pPr/>
                    </w:pPrChange>
                  </w:pPr>
                  <w:ins w:id="1344" w:author="sufianrumi@yahoo.com" w:date="2016-09-28T15:35:00Z">
                    <w:r w:rsidRPr="00D0447F">
                      <w:rPr>
                        <w:rFonts w:asciiTheme="minorHAnsi" w:hAnsiTheme="minorHAnsi" w:cstheme="minorHAnsi"/>
                        <w:highlight w:val="yellow"/>
                        <w:rPrChange w:id="1345" w:author="DELL" w:date="2016-10-23T11:20:00Z">
                          <w:rPr>
                            <w:rFonts w:asciiTheme="minorHAnsi" w:hAnsiTheme="minorHAnsi" w:cstheme="minorHAnsi"/>
                          </w:rPr>
                        </w:rPrChange>
                      </w:rPr>
                      <w:t>ML/PL</w:t>
                    </w:r>
                  </w:ins>
                </w:p>
              </w:tc>
              <w:tc>
                <w:tcPr>
                  <w:tcW w:w="108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346" w:author="sufianrumi@yahoo.com" w:date="2016-09-28T15:37:00Z">
                    <w:tcPr>
                      <w:tcW w:w="1352" w:type="dxa"/>
                      <w:gridSpan w:val="2"/>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347" w:author="sufianrumi@yahoo.com" w:date="2016-09-28T15:35:00Z"/>
                      <w:rFonts w:asciiTheme="minorHAnsi" w:hAnsiTheme="minorHAnsi" w:cstheme="minorHAnsi"/>
                      <w:highlight w:val="yellow"/>
                      <w:rPrChange w:id="1348" w:author="DELL" w:date="2016-10-23T11:20:00Z">
                        <w:rPr>
                          <w:ins w:id="1349" w:author="sufianrumi@yahoo.com" w:date="2016-09-28T15:35:00Z"/>
                          <w:rFonts w:asciiTheme="minorHAnsi" w:hAnsiTheme="minorHAnsi" w:cstheme="minorHAnsi"/>
                        </w:rPr>
                      </w:rPrChange>
                    </w:rPr>
                    <w:pPrChange w:id="1350" w:author="sufianrumi@yahoo.com" w:date="2016-09-28T15:35:00Z">
                      <w:pPr/>
                    </w:pPrChange>
                  </w:pPr>
                  <w:ins w:id="1351" w:author="sufianrumi@yahoo.com" w:date="2016-09-28T15:35:00Z">
                    <w:r w:rsidRPr="00D0447F">
                      <w:rPr>
                        <w:rFonts w:asciiTheme="minorHAnsi" w:hAnsiTheme="minorHAnsi" w:cstheme="minorHAnsi"/>
                        <w:highlight w:val="yellow"/>
                        <w:rPrChange w:id="1352" w:author="DELL" w:date="2016-10-23T11:20:00Z">
                          <w:rPr>
                            <w:rFonts w:asciiTheme="minorHAnsi" w:hAnsiTheme="minorHAnsi" w:cstheme="minorHAnsi"/>
                          </w:rPr>
                        </w:rPrChange>
                      </w:rPr>
                      <w:t>SL</w:t>
                    </w:r>
                  </w:ins>
                </w:p>
              </w:tc>
              <w:tc>
                <w:tcPr>
                  <w:tcW w:w="108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353" w:author="sufianrumi@yahoo.com" w:date="2016-09-28T15:37:00Z">
                    <w:tcPr>
                      <w:tcW w:w="1613" w:type="dxa"/>
                      <w:gridSpan w:val="2"/>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354" w:author="sufianrumi@yahoo.com" w:date="2016-09-28T15:35:00Z"/>
                      <w:rFonts w:asciiTheme="minorHAnsi" w:hAnsiTheme="minorHAnsi" w:cstheme="minorHAnsi"/>
                      <w:highlight w:val="yellow"/>
                      <w:rPrChange w:id="1355" w:author="DELL" w:date="2016-10-23T11:20:00Z">
                        <w:rPr>
                          <w:ins w:id="1356" w:author="sufianrumi@yahoo.com" w:date="2016-09-28T15:35:00Z"/>
                          <w:rFonts w:asciiTheme="minorHAnsi" w:hAnsiTheme="minorHAnsi" w:cstheme="minorHAnsi"/>
                        </w:rPr>
                      </w:rPrChange>
                    </w:rPr>
                    <w:pPrChange w:id="1357" w:author="sufianrumi@yahoo.com" w:date="2016-09-28T15:35:00Z">
                      <w:pPr/>
                    </w:pPrChange>
                  </w:pPr>
                  <w:ins w:id="1358" w:author="sufianrumi@yahoo.com" w:date="2016-09-28T15:35:00Z">
                    <w:r w:rsidRPr="00D0447F">
                      <w:rPr>
                        <w:rFonts w:asciiTheme="minorHAnsi" w:hAnsiTheme="minorHAnsi" w:cstheme="minorHAnsi"/>
                        <w:highlight w:val="yellow"/>
                        <w:rPrChange w:id="1359" w:author="DELL" w:date="2016-10-23T11:20:00Z">
                          <w:rPr>
                            <w:rFonts w:asciiTheme="minorHAnsi" w:hAnsiTheme="minorHAnsi" w:cstheme="minorHAnsi"/>
                          </w:rPr>
                        </w:rPrChange>
                      </w:rPr>
                      <w:t>ML/PL</w:t>
                    </w:r>
                  </w:ins>
                </w:p>
              </w:tc>
              <w:tc>
                <w:tcPr>
                  <w:tcW w:w="108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360" w:author="sufianrumi@yahoo.com" w:date="2016-09-28T15:37:00Z">
                    <w:tcPr>
                      <w:tcW w:w="1598"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361" w:author="sufianrumi@yahoo.com" w:date="2016-09-28T15:35:00Z"/>
                      <w:rFonts w:asciiTheme="minorHAnsi" w:hAnsiTheme="minorHAnsi" w:cstheme="minorHAnsi"/>
                      <w:highlight w:val="yellow"/>
                      <w:rPrChange w:id="1362" w:author="DELL" w:date="2016-10-23T11:20:00Z">
                        <w:rPr>
                          <w:ins w:id="1363" w:author="sufianrumi@yahoo.com" w:date="2016-09-28T15:35:00Z"/>
                          <w:rFonts w:asciiTheme="minorHAnsi" w:hAnsiTheme="minorHAnsi" w:cstheme="minorHAnsi"/>
                        </w:rPr>
                      </w:rPrChange>
                    </w:rPr>
                    <w:pPrChange w:id="1364" w:author="sufianrumi@yahoo.com" w:date="2016-09-28T15:35:00Z">
                      <w:pPr/>
                    </w:pPrChange>
                  </w:pPr>
                  <w:ins w:id="1365" w:author="sufianrumi@yahoo.com" w:date="2016-09-28T15:35:00Z">
                    <w:r w:rsidRPr="00D0447F">
                      <w:rPr>
                        <w:rFonts w:asciiTheme="minorHAnsi" w:hAnsiTheme="minorHAnsi" w:cstheme="minorHAnsi"/>
                        <w:highlight w:val="yellow"/>
                        <w:rPrChange w:id="1366" w:author="DELL" w:date="2016-10-23T11:20:00Z">
                          <w:rPr>
                            <w:rFonts w:asciiTheme="minorHAnsi" w:hAnsiTheme="minorHAnsi" w:cstheme="minorHAnsi"/>
                          </w:rPr>
                        </w:rPrChange>
                      </w:rPr>
                      <w:t>CL</w:t>
                    </w:r>
                  </w:ins>
                </w:p>
              </w:tc>
            </w:tr>
            <w:tr w:rsidR="00C178A7" w:rsidRPr="00BC3CDF" w:rsidTr="00C178A7">
              <w:tblPrEx>
                <w:tblW w:w="4050" w:type="dxa"/>
                <w:tblInd w:w="1227" w:type="dxa"/>
                <w:tblCellMar>
                  <w:left w:w="0" w:type="dxa"/>
                  <w:right w:w="0" w:type="dxa"/>
                </w:tblCellMar>
                <w:tblLook w:val="0600"/>
                <w:tblPrExChange w:id="1367" w:author="sufianrumi@yahoo.com" w:date="2016-09-28T15:37:00Z">
                  <w:tblPrEx>
                    <w:tblW w:w="5373" w:type="dxa"/>
                    <w:tblInd w:w="1227" w:type="dxa"/>
                    <w:tblCellMar>
                      <w:left w:w="0" w:type="dxa"/>
                      <w:right w:w="0" w:type="dxa"/>
                    </w:tblCellMar>
                    <w:tblLook w:val="0600"/>
                  </w:tblPrEx>
                </w:tblPrExChange>
              </w:tblPrEx>
              <w:trPr>
                <w:trHeight w:val="262"/>
                <w:ins w:id="1368" w:author="sufianrumi@yahoo.com" w:date="2016-09-28T15:35:00Z"/>
                <w:trPrChange w:id="1369" w:author="sufianrumi@yahoo.com" w:date="2016-09-28T15:37:00Z">
                  <w:trPr>
                    <w:gridAfter w:val="0"/>
                    <w:trHeight w:val="262"/>
                  </w:trPr>
                </w:trPrChange>
              </w:trPr>
              <w:tc>
                <w:tcPr>
                  <w:tcW w:w="81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370" w:author="sufianrumi@yahoo.com" w:date="2016-09-28T15:37:00Z">
                    <w:tcPr>
                      <w:tcW w:w="81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371" w:author="sufianrumi@yahoo.com" w:date="2016-09-28T15:35:00Z"/>
                      <w:rFonts w:asciiTheme="minorHAnsi" w:hAnsiTheme="minorHAnsi" w:cstheme="minorHAnsi"/>
                      <w:highlight w:val="yellow"/>
                      <w:rPrChange w:id="1372" w:author="DELL" w:date="2016-10-23T11:20:00Z">
                        <w:rPr>
                          <w:ins w:id="1373" w:author="sufianrumi@yahoo.com" w:date="2016-09-28T15:35:00Z"/>
                          <w:rFonts w:asciiTheme="minorHAnsi" w:hAnsiTheme="minorHAnsi" w:cstheme="minorHAnsi"/>
                        </w:rPr>
                      </w:rPrChange>
                    </w:rPr>
                    <w:pPrChange w:id="1374" w:author="sufianrumi@yahoo.com" w:date="2016-09-28T15:35:00Z">
                      <w:pPr/>
                    </w:pPrChange>
                  </w:pPr>
                  <w:ins w:id="1375" w:author="sufianrumi@yahoo.com" w:date="2016-09-28T15:35:00Z">
                    <w:r w:rsidRPr="00D0447F">
                      <w:rPr>
                        <w:rFonts w:asciiTheme="minorHAnsi" w:hAnsiTheme="minorHAnsi" w:cstheme="minorHAnsi"/>
                        <w:highlight w:val="yellow"/>
                        <w:rPrChange w:id="1376" w:author="DELL" w:date="2016-10-23T11:20:00Z">
                          <w:rPr>
                            <w:rFonts w:asciiTheme="minorHAnsi" w:hAnsiTheme="minorHAnsi" w:cstheme="minorHAnsi"/>
                          </w:rPr>
                        </w:rPrChange>
                      </w:rPr>
                      <w:t>ML/PL</w:t>
                    </w:r>
                  </w:ins>
                </w:p>
              </w:tc>
              <w:tc>
                <w:tcPr>
                  <w:tcW w:w="108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377" w:author="sufianrumi@yahoo.com" w:date="2016-09-28T15:37:00Z">
                    <w:tcPr>
                      <w:tcW w:w="1352" w:type="dxa"/>
                      <w:gridSpan w:val="2"/>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378" w:author="sufianrumi@yahoo.com" w:date="2016-09-28T15:35:00Z"/>
                      <w:rFonts w:asciiTheme="minorHAnsi" w:hAnsiTheme="minorHAnsi" w:cstheme="minorHAnsi"/>
                      <w:highlight w:val="yellow"/>
                      <w:rPrChange w:id="1379" w:author="DELL" w:date="2016-10-23T11:20:00Z">
                        <w:rPr>
                          <w:ins w:id="1380" w:author="sufianrumi@yahoo.com" w:date="2016-09-28T15:35:00Z"/>
                          <w:rFonts w:asciiTheme="minorHAnsi" w:hAnsiTheme="minorHAnsi" w:cstheme="minorHAnsi"/>
                        </w:rPr>
                      </w:rPrChange>
                    </w:rPr>
                    <w:pPrChange w:id="1381" w:author="sufianrumi@yahoo.com" w:date="2016-09-28T15:35:00Z">
                      <w:pPr/>
                    </w:pPrChange>
                  </w:pPr>
                  <w:ins w:id="1382" w:author="sufianrumi@yahoo.com" w:date="2016-09-28T15:35:00Z">
                    <w:r w:rsidRPr="00D0447F">
                      <w:rPr>
                        <w:rFonts w:asciiTheme="minorHAnsi" w:hAnsiTheme="minorHAnsi" w:cstheme="minorHAnsi"/>
                        <w:highlight w:val="yellow"/>
                        <w:rPrChange w:id="1383" w:author="DELL" w:date="2016-10-23T11:20:00Z">
                          <w:rPr>
                            <w:rFonts w:asciiTheme="minorHAnsi" w:hAnsiTheme="minorHAnsi" w:cstheme="minorHAnsi"/>
                          </w:rPr>
                        </w:rPrChange>
                      </w:rPr>
                      <w:t>EL</w:t>
                    </w:r>
                  </w:ins>
                </w:p>
              </w:tc>
              <w:tc>
                <w:tcPr>
                  <w:tcW w:w="108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384" w:author="sufianrumi@yahoo.com" w:date="2016-09-28T15:37:00Z">
                    <w:tcPr>
                      <w:tcW w:w="1613" w:type="dxa"/>
                      <w:gridSpan w:val="2"/>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385" w:author="sufianrumi@yahoo.com" w:date="2016-09-28T15:35:00Z"/>
                      <w:rFonts w:asciiTheme="minorHAnsi" w:hAnsiTheme="minorHAnsi" w:cstheme="minorHAnsi"/>
                      <w:highlight w:val="yellow"/>
                      <w:rPrChange w:id="1386" w:author="DELL" w:date="2016-10-23T11:20:00Z">
                        <w:rPr>
                          <w:ins w:id="1387" w:author="sufianrumi@yahoo.com" w:date="2016-09-28T15:35:00Z"/>
                          <w:rFonts w:asciiTheme="minorHAnsi" w:hAnsiTheme="minorHAnsi" w:cstheme="minorHAnsi"/>
                        </w:rPr>
                      </w:rPrChange>
                    </w:rPr>
                    <w:pPrChange w:id="1388" w:author="sufianrumi@yahoo.com" w:date="2016-09-28T15:35:00Z">
                      <w:pPr/>
                    </w:pPrChange>
                  </w:pPr>
                </w:p>
              </w:tc>
              <w:tc>
                <w:tcPr>
                  <w:tcW w:w="108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389" w:author="sufianrumi@yahoo.com" w:date="2016-09-28T15:37:00Z">
                    <w:tcPr>
                      <w:tcW w:w="1598"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390" w:author="sufianrumi@yahoo.com" w:date="2016-09-28T15:35:00Z"/>
                      <w:rFonts w:asciiTheme="minorHAnsi" w:hAnsiTheme="minorHAnsi" w:cstheme="minorHAnsi"/>
                      <w:highlight w:val="yellow"/>
                      <w:rPrChange w:id="1391" w:author="DELL" w:date="2016-10-23T11:20:00Z">
                        <w:rPr>
                          <w:ins w:id="1392" w:author="sufianrumi@yahoo.com" w:date="2016-09-28T15:35:00Z"/>
                          <w:rFonts w:asciiTheme="minorHAnsi" w:hAnsiTheme="minorHAnsi" w:cstheme="minorHAnsi"/>
                        </w:rPr>
                      </w:rPrChange>
                    </w:rPr>
                    <w:pPrChange w:id="1393" w:author="sufianrumi@yahoo.com" w:date="2016-09-28T15:35:00Z">
                      <w:pPr/>
                    </w:pPrChange>
                  </w:pPr>
                </w:p>
              </w:tc>
            </w:tr>
            <w:tr w:rsidR="00C178A7" w:rsidRPr="00C178A7" w:rsidTr="00C178A7">
              <w:tblPrEx>
                <w:tblW w:w="4050" w:type="dxa"/>
                <w:tblInd w:w="1227" w:type="dxa"/>
                <w:tblCellMar>
                  <w:left w:w="0" w:type="dxa"/>
                  <w:right w:w="0" w:type="dxa"/>
                </w:tblCellMar>
                <w:tblLook w:val="0600"/>
                <w:tblPrExChange w:id="1394" w:author="sufianrumi@yahoo.com" w:date="2016-09-28T15:37:00Z">
                  <w:tblPrEx>
                    <w:tblW w:w="5373" w:type="dxa"/>
                    <w:tblInd w:w="1227" w:type="dxa"/>
                    <w:tblCellMar>
                      <w:left w:w="0" w:type="dxa"/>
                      <w:right w:w="0" w:type="dxa"/>
                    </w:tblCellMar>
                    <w:tblLook w:val="0600"/>
                  </w:tblPrEx>
                </w:tblPrExChange>
              </w:tblPrEx>
              <w:trPr>
                <w:trHeight w:val="145"/>
                <w:ins w:id="1395" w:author="sufianrumi@yahoo.com" w:date="2016-09-28T15:35:00Z"/>
                <w:trPrChange w:id="1396" w:author="sufianrumi@yahoo.com" w:date="2016-09-28T15:37:00Z">
                  <w:trPr>
                    <w:gridAfter w:val="0"/>
                    <w:trHeight w:val="145"/>
                  </w:trPr>
                </w:trPrChange>
              </w:trPr>
              <w:tc>
                <w:tcPr>
                  <w:tcW w:w="81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397" w:author="sufianrumi@yahoo.com" w:date="2016-09-28T15:37:00Z">
                    <w:tcPr>
                      <w:tcW w:w="81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Pr="00D0447F" w:rsidRDefault="00D0447F" w:rsidP="00D0447F">
                  <w:pPr>
                    <w:ind w:left="144" w:hanging="144"/>
                    <w:jc w:val="center"/>
                    <w:rPr>
                      <w:ins w:id="1398" w:author="sufianrumi@yahoo.com" w:date="2016-09-28T15:35:00Z"/>
                      <w:rFonts w:asciiTheme="minorHAnsi" w:hAnsiTheme="minorHAnsi" w:cstheme="minorHAnsi"/>
                      <w:highlight w:val="yellow"/>
                      <w:rPrChange w:id="1399" w:author="DELL" w:date="2016-10-23T11:20:00Z">
                        <w:rPr>
                          <w:ins w:id="1400" w:author="sufianrumi@yahoo.com" w:date="2016-09-28T15:35:00Z"/>
                          <w:rFonts w:asciiTheme="minorHAnsi" w:hAnsiTheme="minorHAnsi" w:cstheme="minorHAnsi"/>
                        </w:rPr>
                      </w:rPrChange>
                    </w:rPr>
                    <w:pPrChange w:id="1401" w:author="sufianrumi@yahoo.com" w:date="2016-09-28T15:35:00Z">
                      <w:pPr/>
                    </w:pPrChange>
                  </w:pPr>
                  <w:ins w:id="1402" w:author="sufianrumi@yahoo.com" w:date="2016-09-28T15:35:00Z">
                    <w:r w:rsidRPr="00D0447F">
                      <w:rPr>
                        <w:rFonts w:asciiTheme="minorHAnsi" w:hAnsiTheme="minorHAnsi" w:cstheme="minorHAnsi"/>
                        <w:highlight w:val="yellow"/>
                        <w:rPrChange w:id="1403" w:author="DELL" w:date="2016-10-23T11:20:00Z">
                          <w:rPr>
                            <w:rFonts w:asciiTheme="minorHAnsi" w:hAnsiTheme="minorHAnsi" w:cstheme="minorHAnsi"/>
                          </w:rPr>
                        </w:rPrChange>
                      </w:rPr>
                      <w:t>ML/PL</w:t>
                    </w:r>
                  </w:ins>
                </w:p>
              </w:tc>
              <w:tc>
                <w:tcPr>
                  <w:tcW w:w="108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404" w:author="sufianrumi@yahoo.com" w:date="2016-09-28T15:37:00Z">
                    <w:tcPr>
                      <w:tcW w:w="1352" w:type="dxa"/>
                      <w:gridSpan w:val="2"/>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Default="00D0447F" w:rsidP="00D0447F">
                  <w:pPr>
                    <w:ind w:left="144" w:hanging="144"/>
                    <w:jc w:val="center"/>
                    <w:rPr>
                      <w:ins w:id="1405" w:author="sufianrumi@yahoo.com" w:date="2016-09-28T15:35:00Z"/>
                      <w:rFonts w:asciiTheme="minorHAnsi" w:hAnsiTheme="minorHAnsi" w:cstheme="minorHAnsi"/>
                    </w:rPr>
                    <w:pPrChange w:id="1406" w:author="sufianrumi@yahoo.com" w:date="2016-09-28T15:35:00Z">
                      <w:pPr/>
                    </w:pPrChange>
                  </w:pPr>
                  <w:ins w:id="1407" w:author="sufianrumi@yahoo.com" w:date="2016-09-28T15:35:00Z">
                    <w:r w:rsidRPr="00D0447F">
                      <w:rPr>
                        <w:rFonts w:asciiTheme="minorHAnsi" w:hAnsiTheme="minorHAnsi" w:cstheme="minorHAnsi"/>
                        <w:highlight w:val="yellow"/>
                        <w:rPrChange w:id="1408" w:author="DELL" w:date="2016-10-23T11:20:00Z">
                          <w:rPr>
                            <w:rFonts w:asciiTheme="minorHAnsi" w:hAnsiTheme="minorHAnsi" w:cstheme="minorHAnsi"/>
                          </w:rPr>
                        </w:rPrChange>
                      </w:rPr>
                      <w:t>LWOP</w:t>
                    </w:r>
                  </w:ins>
                </w:p>
              </w:tc>
              <w:tc>
                <w:tcPr>
                  <w:tcW w:w="108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409" w:author="sufianrumi@yahoo.com" w:date="2016-09-28T15:37:00Z">
                    <w:tcPr>
                      <w:tcW w:w="1613" w:type="dxa"/>
                      <w:gridSpan w:val="2"/>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Default="00D0447F" w:rsidP="00D0447F">
                  <w:pPr>
                    <w:ind w:left="144" w:hanging="144"/>
                    <w:jc w:val="center"/>
                    <w:rPr>
                      <w:ins w:id="1410" w:author="sufianrumi@yahoo.com" w:date="2016-09-28T15:35:00Z"/>
                      <w:rFonts w:asciiTheme="minorHAnsi" w:hAnsiTheme="minorHAnsi" w:cstheme="minorHAnsi"/>
                    </w:rPr>
                    <w:pPrChange w:id="1411" w:author="sufianrumi@yahoo.com" w:date="2016-09-28T15:35:00Z">
                      <w:pPr/>
                    </w:pPrChange>
                  </w:pPr>
                </w:p>
              </w:tc>
              <w:tc>
                <w:tcPr>
                  <w:tcW w:w="1080"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Change w:id="1412" w:author="sufianrumi@yahoo.com" w:date="2016-09-28T15:37:00Z">
                    <w:tcPr>
                      <w:tcW w:w="1598" w:type="dxa"/>
                      <w:tcBorders>
                        <w:top w:val="single" w:sz="8" w:space="0" w:color="000000"/>
                        <w:left w:val="single" w:sz="8" w:space="0" w:color="000000"/>
                        <w:bottom w:val="single" w:sz="8" w:space="0" w:color="000000"/>
                        <w:right w:val="single" w:sz="8" w:space="0" w:color="000000"/>
                      </w:tcBorders>
                      <w:shd w:val="clear" w:color="auto" w:fill="E8F3FF"/>
                      <w:tcMar>
                        <w:top w:w="15" w:type="dxa"/>
                        <w:left w:w="15" w:type="dxa"/>
                        <w:bottom w:w="0" w:type="dxa"/>
                        <w:right w:w="15" w:type="dxa"/>
                      </w:tcMar>
                      <w:vAlign w:val="bottom"/>
                      <w:hideMark/>
                    </w:tcPr>
                  </w:tcPrChange>
                </w:tcPr>
                <w:p w:rsidR="00D0447F" w:rsidRDefault="00D0447F" w:rsidP="00D0447F">
                  <w:pPr>
                    <w:ind w:left="144" w:hanging="144"/>
                    <w:jc w:val="center"/>
                    <w:rPr>
                      <w:ins w:id="1413" w:author="sufianrumi@yahoo.com" w:date="2016-09-28T15:35:00Z"/>
                      <w:rFonts w:asciiTheme="minorHAnsi" w:hAnsiTheme="minorHAnsi" w:cstheme="minorHAnsi"/>
                    </w:rPr>
                    <w:pPrChange w:id="1414" w:author="sufianrumi@yahoo.com" w:date="2016-09-28T15:35:00Z">
                      <w:pPr/>
                    </w:pPrChange>
                  </w:pPr>
                </w:p>
              </w:tc>
            </w:tr>
          </w:tbl>
          <w:p w:rsidR="00C178A7" w:rsidRDefault="00C178A7" w:rsidP="00856ADE">
            <w:pPr>
              <w:rPr>
                <w:ins w:id="1415" w:author="sufianrumi@yahoo.com" w:date="2016-09-28T15:35:00Z"/>
                <w:rFonts w:asciiTheme="minorHAnsi" w:hAnsiTheme="minorHAnsi" w:cstheme="minorHAnsi"/>
              </w:rPr>
            </w:pPr>
          </w:p>
          <w:p w:rsidR="00C178A7" w:rsidRDefault="00C178A7" w:rsidP="00856ADE">
            <w:pPr>
              <w:rPr>
                <w:ins w:id="1416" w:author="sufianrumi@yahoo.com" w:date="2016-09-28T15:35:00Z"/>
                <w:rFonts w:asciiTheme="minorHAnsi" w:hAnsiTheme="minorHAnsi" w:cstheme="minorHAnsi"/>
              </w:rPr>
            </w:pPr>
          </w:p>
          <w:p w:rsidR="00D0447F" w:rsidRDefault="008846DB" w:rsidP="00D0447F">
            <w:pPr>
              <w:tabs>
                <w:tab w:val="center" w:pos="2442"/>
              </w:tabs>
              <w:rPr>
                <w:rFonts w:asciiTheme="minorHAnsi" w:hAnsiTheme="minorHAnsi" w:cstheme="minorHAnsi"/>
              </w:rPr>
              <w:pPrChange w:id="1417" w:author="DELL" w:date="2016-10-24T10:49:00Z">
                <w:pPr/>
              </w:pPrChange>
            </w:pPr>
            <w:r w:rsidRPr="007245C7">
              <w:rPr>
                <w:rFonts w:asciiTheme="minorHAnsi" w:hAnsiTheme="minorHAnsi" w:cstheme="minorHAnsi"/>
              </w:rPr>
              <w:t xml:space="preserve">Leave Application: Staff </w:t>
            </w:r>
            <w:r w:rsidR="00856ADE" w:rsidRPr="007245C7">
              <w:rPr>
                <w:rFonts w:asciiTheme="minorHAnsi" w:hAnsiTheme="minorHAnsi" w:cstheme="minorHAnsi"/>
              </w:rPr>
              <w:t>will be able to</w:t>
            </w:r>
            <w:r w:rsidRPr="007245C7">
              <w:rPr>
                <w:rFonts w:asciiTheme="minorHAnsi" w:hAnsiTheme="minorHAnsi" w:cstheme="minorHAnsi"/>
              </w:rPr>
              <w:t xml:space="preserve"> apply </w:t>
            </w:r>
            <w:r w:rsidR="00856ADE" w:rsidRPr="007245C7">
              <w:rPr>
                <w:rFonts w:asciiTheme="minorHAnsi" w:hAnsiTheme="minorHAnsi" w:cstheme="minorHAnsi"/>
              </w:rPr>
              <w:t>1</w:t>
            </w:r>
            <w:r w:rsidRPr="007245C7">
              <w:rPr>
                <w:rFonts w:asciiTheme="minorHAnsi" w:hAnsiTheme="minorHAnsi" w:cstheme="minorHAnsi"/>
              </w:rPr>
              <w:t xml:space="preserve"> type of leave in a single applic</w:t>
            </w:r>
            <w:r w:rsidR="00856ADE" w:rsidRPr="007245C7">
              <w:rPr>
                <w:rFonts w:asciiTheme="minorHAnsi" w:hAnsiTheme="minorHAnsi" w:cstheme="minorHAnsi"/>
              </w:rPr>
              <w:t>ation.</w:t>
            </w:r>
          </w:p>
          <w:p w:rsidR="00007648" w:rsidRPr="007245C7" w:rsidRDefault="00007648" w:rsidP="00856ADE">
            <w:pPr>
              <w:rPr>
                <w:rFonts w:asciiTheme="minorHAnsi" w:hAnsiTheme="minorHAnsi" w:cstheme="minorHAnsi"/>
              </w:rPr>
            </w:pPr>
          </w:p>
          <w:p w:rsidR="00007648" w:rsidRPr="007245C7" w:rsidRDefault="00007648" w:rsidP="00007648">
            <w:pPr>
              <w:ind w:left="0" w:firstLine="0"/>
              <w:rPr>
                <w:rFonts w:asciiTheme="minorHAnsi" w:hAnsiTheme="minorHAnsi" w:cstheme="minorHAnsi"/>
              </w:rPr>
            </w:pPr>
            <w:r w:rsidRPr="007245C7">
              <w:rPr>
                <w:rFonts w:asciiTheme="minorHAnsi" w:hAnsiTheme="minorHAnsi" w:cstheme="minorHAnsi"/>
              </w:rPr>
              <w:t>User Wise Authorization for Leave Application:</w:t>
            </w:r>
          </w:p>
          <w:p w:rsidR="00007648" w:rsidRPr="007245C7" w:rsidRDefault="00007648" w:rsidP="00007648">
            <w:pPr>
              <w:rPr>
                <w:rFonts w:asciiTheme="minorHAnsi" w:hAnsiTheme="minorHAnsi" w:cstheme="minorHAnsi"/>
              </w:rPr>
            </w:pPr>
            <w:r w:rsidRPr="007245C7">
              <w:rPr>
                <w:rFonts w:asciiTheme="minorHAnsi" w:hAnsiTheme="minorHAnsi" w:cstheme="minorHAnsi"/>
              </w:rPr>
              <w:t>Supervisee</w:t>
            </w:r>
            <w:r w:rsidR="002C1779" w:rsidRPr="007245C7">
              <w:rPr>
                <w:rFonts w:asciiTheme="minorHAnsi" w:hAnsiTheme="minorHAnsi" w:cstheme="minorHAnsi"/>
              </w:rPr>
              <w:tab/>
              <w:t>:</w:t>
            </w:r>
            <w:r w:rsidRPr="007245C7">
              <w:rPr>
                <w:rFonts w:asciiTheme="minorHAnsi" w:hAnsiTheme="minorHAnsi" w:cstheme="minorHAnsi"/>
              </w:rPr>
              <w:t xml:space="preserve"> Can apply for his/her leave only.</w:t>
            </w:r>
          </w:p>
          <w:p w:rsidR="00007648" w:rsidRPr="007245C7" w:rsidRDefault="00007648" w:rsidP="00007648">
            <w:pPr>
              <w:rPr>
                <w:rFonts w:asciiTheme="minorHAnsi" w:hAnsiTheme="minorHAnsi" w:cstheme="minorHAnsi"/>
              </w:rPr>
            </w:pPr>
            <w:r w:rsidRPr="007245C7">
              <w:rPr>
                <w:rFonts w:asciiTheme="minorHAnsi" w:hAnsiTheme="minorHAnsi" w:cstheme="minorHAnsi"/>
              </w:rPr>
              <w:t>Supervisor</w:t>
            </w:r>
            <w:r w:rsidR="002C1779" w:rsidRPr="007245C7">
              <w:rPr>
                <w:rFonts w:asciiTheme="minorHAnsi" w:hAnsiTheme="minorHAnsi" w:cstheme="minorHAnsi"/>
              </w:rPr>
              <w:tab/>
              <w:t>:</w:t>
            </w:r>
            <w:r w:rsidRPr="007245C7">
              <w:rPr>
                <w:rFonts w:asciiTheme="minorHAnsi" w:hAnsiTheme="minorHAnsi" w:cstheme="minorHAnsi"/>
              </w:rPr>
              <w:t xml:space="preserve"> Can apply for his/her leave as well any supervisee leave under his/her supervision.</w:t>
            </w:r>
          </w:p>
          <w:p w:rsidR="00F30BA6" w:rsidRDefault="002C1779" w:rsidP="00F30BA6">
            <w:pPr>
              <w:ind w:left="1057" w:hanging="1057"/>
              <w:rPr>
                <w:ins w:id="1418" w:author="sufianrumi@yahoo.com" w:date="2016-10-16T17:43:00Z"/>
                <w:rFonts w:asciiTheme="minorHAnsi" w:hAnsiTheme="minorHAnsi" w:cstheme="minorHAnsi"/>
              </w:rPr>
            </w:pPr>
            <w:r w:rsidRPr="007245C7">
              <w:rPr>
                <w:rFonts w:asciiTheme="minorHAnsi" w:hAnsiTheme="minorHAnsi" w:cstheme="minorHAnsi"/>
              </w:rPr>
              <w:t>Admin</w:t>
            </w:r>
            <w:r w:rsidRPr="007245C7">
              <w:rPr>
                <w:rFonts w:asciiTheme="minorHAnsi" w:hAnsiTheme="minorHAnsi" w:cstheme="minorHAnsi"/>
              </w:rPr>
              <w:tab/>
            </w:r>
            <w:r w:rsidRPr="007245C7">
              <w:rPr>
                <w:rFonts w:asciiTheme="minorHAnsi" w:hAnsiTheme="minorHAnsi" w:cstheme="minorHAnsi"/>
              </w:rPr>
              <w:tab/>
              <w:t>:</w:t>
            </w:r>
            <w:r w:rsidR="00007648" w:rsidRPr="007245C7">
              <w:rPr>
                <w:rFonts w:asciiTheme="minorHAnsi" w:hAnsiTheme="minorHAnsi" w:cstheme="minorHAnsi"/>
              </w:rPr>
              <w:t xml:space="preserve"> Can apply any leave on behalf of staff. Admin user cannot apply for his/her own leave. In this case</w:t>
            </w:r>
          </w:p>
          <w:p w:rsidR="00007648" w:rsidRPr="007245C7" w:rsidRDefault="00007648" w:rsidP="00F30BA6">
            <w:pPr>
              <w:ind w:left="1057" w:hanging="1057"/>
              <w:rPr>
                <w:rFonts w:asciiTheme="minorHAnsi" w:hAnsiTheme="minorHAnsi" w:cstheme="minorHAnsi"/>
              </w:rPr>
            </w:pPr>
            <w:r w:rsidRPr="007245C7">
              <w:rPr>
                <w:rFonts w:asciiTheme="minorHAnsi" w:hAnsiTheme="minorHAnsi" w:cstheme="minorHAnsi"/>
              </w:rPr>
              <w:t>he/she has to login using his staff credentials.</w:t>
            </w:r>
          </w:p>
          <w:p w:rsidR="00007648" w:rsidRPr="007245C7" w:rsidRDefault="00007648" w:rsidP="00856ADE">
            <w:pPr>
              <w:rPr>
                <w:rFonts w:asciiTheme="minorHAnsi" w:hAnsiTheme="minorHAnsi" w:cstheme="minorHAnsi"/>
              </w:rPr>
            </w:pPr>
          </w:p>
          <w:p w:rsidR="00007648" w:rsidRPr="007245C7" w:rsidRDefault="00007648" w:rsidP="00856ADE">
            <w:pPr>
              <w:rPr>
                <w:rFonts w:asciiTheme="minorHAnsi" w:hAnsiTheme="minorHAnsi" w:cstheme="minorHAnsi"/>
                <w:highlight w:val="yellow"/>
              </w:rPr>
            </w:pPr>
          </w:p>
        </w:tc>
      </w:tr>
      <w:tr w:rsidR="007163F7" w:rsidRPr="007245C7" w:rsidTr="007163F7">
        <w:tc>
          <w:tcPr>
            <w:tcW w:w="9576" w:type="dxa"/>
            <w:gridSpan w:val="6"/>
            <w:shd w:val="clear" w:color="auto" w:fill="D9D9D9" w:themeFill="background1" w:themeFillShade="D9"/>
          </w:tcPr>
          <w:p w:rsidR="007163F7" w:rsidRPr="007245C7" w:rsidRDefault="007163F7" w:rsidP="00D96E63">
            <w:pPr>
              <w:rPr>
                <w:rFonts w:asciiTheme="minorHAnsi" w:hAnsiTheme="minorHAnsi" w:cstheme="minorHAnsi"/>
              </w:rPr>
            </w:pPr>
          </w:p>
        </w:tc>
      </w:tr>
      <w:tr w:rsidR="007163F7" w:rsidRPr="007245C7" w:rsidTr="007163F7">
        <w:tc>
          <w:tcPr>
            <w:tcW w:w="847" w:type="dxa"/>
            <w:vMerge w:val="restart"/>
          </w:tcPr>
          <w:p w:rsidR="007163F7" w:rsidRPr="007163F7" w:rsidRDefault="007163F7" w:rsidP="00D96E63">
            <w:pPr>
              <w:rPr>
                <w:rFonts w:asciiTheme="minorHAnsi" w:hAnsiTheme="minorHAnsi" w:cstheme="minorHAnsi"/>
                <w:b/>
              </w:rPr>
            </w:pPr>
            <w:r w:rsidRPr="007163F7">
              <w:rPr>
                <w:rFonts w:asciiTheme="minorHAnsi" w:hAnsiTheme="minorHAnsi" w:cstheme="minorHAnsi"/>
                <w:b/>
              </w:rPr>
              <w:t>4.4</w:t>
            </w:r>
          </w:p>
        </w:tc>
        <w:tc>
          <w:tcPr>
            <w:tcW w:w="8729" w:type="dxa"/>
            <w:gridSpan w:val="5"/>
          </w:tcPr>
          <w:p w:rsidR="007163F7" w:rsidRPr="007245C7" w:rsidRDefault="007163F7" w:rsidP="00D96E63">
            <w:pPr>
              <w:rPr>
                <w:rFonts w:asciiTheme="minorHAnsi" w:hAnsiTheme="minorHAnsi" w:cstheme="minorHAnsi"/>
              </w:rPr>
            </w:pPr>
            <w:r w:rsidRPr="007245C7">
              <w:rPr>
                <w:rFonts w:asciiTheme="minorHAnsi" w:hAnsiTheme="minorHAnsi" w:cstheme="minorHAnsi"/>
                <w:b/>
              </w:rPr>
              <w:t>Leave Approval</w:t>
            </w: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val="restart"/>
          </w:tcPr>
          <w:p w:rsidR="007163F7" w:rsidRPr="007245C7" w:rsidRDefault="007163F7" w:rsidP="00D96E63">
            <w:pPr>
              <w:rPr>
                <w:rFonts w:asciiTheme="minorHAnsi" w:hAnsiTheme="minorHAnsi" w:cstheme="minorHAnsi"/>
              </w:rPr>
            </w:pPr>
          </w:p>
        </w:tc>
        <w:tc>
          <w:tcPr>
            <w:tcW w:w="3164"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 xml:space="preserve">Leave application List with </w:t>
            </w:r>
            <w:r w:rsidRPr="007245C7">
              <w:rPr>
                <w:rFonts w:asciiTheme="minorHAnsi" w:hAnsiTheme="minorHAnsi" w:cstheme="minorHAnsi"/>
                <w:b/>
              </w:rPr>
              <w:t>View,Approve,Result,Cancel</w:t>
            </w:r>
            <w:r w:rsidRPr="007245C7">
              <w:rPr>
                <w:rFonts w:asciiTheme="minorHAnsi" w:hAnsiTheme="minorHAnsi" w:cstheme="minorHAnsi"/>
              </w:rPr>
              <w:t>Ac</w:t>
            </w:r>
            <w:r w:rsidRPr="007245C7">
              <w:rPr>
                <w:rFonts w:asciiTheme="minorHAnsi" w:hAnsiTheme="minorHAnsi" w:cstheme="minorHAnsi"/>
              </w:rPr>
              <w:lastRenderedPageBreak/>
              <w:t>tions</w:t>
            </w:r>
          </w:p>
        </w:tc>
        <w:tc>
          <w:tcPr>
            <w:tcW w:w="1477"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lastRenderedPageBreak/>
              <w:t>Data Grid View</w:t>
            </w:r>
          </w:p>
        </w:tc>
        <w:tc>
          <w:tcPr>
            <w:tcW w:w="1548" w:type="dxa"/>
          </w:tcPr>
          <w:p w:rsidR="007163F7" w:rsidRPr="007245C7" w:rsidRDefault="007163F7" w:rsidP="00D96E63">
            <w:pPr>
              <w:rPr>
                <w:rFonts w:asciiTheme="minorHAnsi" w:hAnsiTheme="minorHAnsi" w:cstheme="minorHAnsi"/>
              </w:rPr>
            </w:pPr>
          </w:p>
        </w:tc>
        <w:tc>
          <w:tcPr>
            <w:tcW w:w="1043" w:type="dxa"/>
          </w:tcPr>
          <w:p w:rsidR="007163F7" w:rsidRPr="007245C7" w:rsidRDefault="007163F7" w:rsidP="00D96E63">
            <w:pPr>
              <w:rPr>
                <w:rFonts w:asciiTheme="minorHAnsi" w:hAnsiTheme="minorHAnsi" w:cstheme="minorHAnsi"/>
              </w:rPr>
            </w:pP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tcPr>
          <w:p w:rsidR="007163F7" w:rsidRPr="007245C7" w:rsidRDefault="007163F7" w:rsidP="00D96E63">
            <w:pPr>
              <w:rPr>
                <w:rFonts w:asciiTheme="minorHAnsi" w:hAnsiTheme="minorHAnsi" w:cstheme="minorHAnsi"/>
              </w:rPr>
            </w:pPr>
          </w:p>
        </w:tc>
        <w:tc>
          <w:tcPr>
            <w:tcW w:w="3164"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 xml:space="preserve">Regretted Leave list with </w:t>
            </w:r>
            <w:r w:rsidRPr="007245C7">
              <w:rPr>
                <w:rFonts w:asciiTheme="minorHAnsi" w:hAnsiTheme="minorHAnsi" w:cstheme="minorHAnsi"/>
                <w:b/>
              </w:rPr>
              <w:t>View,Approve, Cancel</w:t>
            </w:r>
            <w:r w:rsidRPr="007245C7">
              <w:rPr>
                <w:rFonts w:asciiTheme="minorHAnsi" w:hAnsiTheme="minorHAnsi" w:cstheme="minorHAnsi"/>
              </w:rPr>
              <w:t>Actions</w:t>
            </w:r>
          </w:p>
        </w:tc>
        <w:tc>
          <w:tcPr>
            <w:tcW w:w="1477"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Data Grid View</w:t>
            </w:r>
          </w:p>
        </w:tc>
        <w:tc>
          <w:tcPr>
            <w:tcW w:w="1548" w:type="dxa"/>
          </w:tcPr>
          <w:p w:rsidR="007163F7" w:rsidRPr="007245C7" w:rsidRDefault="007163F7" w:rsidP="00D96E63">
            <w:pPr>
              <w:rPr>
                <w:rFonts w:asciiTheme="minorHAnsi" w:hAnsiTheme="minorHAnsi" w:cstheme="minorHAnsi"/>
              </w:rPr>
            </w:pPr>
          </w:p>
        </w:tc>
        <w:tc>
          <w:tcPr>
            <w:tcW w:w="1043" w:type="dxa"/>
          </w:tcPr>
          <w:p w:rsidR="007163F7" w:rsidRPr="007245C7" w:rsidRDefault="007163F7" w:rsidP="00D96E63">
            <w:pPr>
              <w:rPr>
                <w:rFonts w:asciiTheme="minorHAnsi" w:hAnsiTheme="minorHAnsi" w:cstheme="minorHAnsi"/>
              </w:rPr>
            </w:pP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tcPr>
          <w:p w:rsidR="007163F7" w:rsidRPr="007245C7" w:rsidRDefault="007163F7" w:rsidP="00D96E63">
            <w:pPr>
              <w:rPr>
                <w:rFonts w:asciiTheme="minorHAnsi" w:hAnsiTheme="minorHAnsi" w:cstheme="minorHAnsi"/>
              </w:rPr>
            </w:pPr>
          </w:p>
        </w:tc>
        <w:tc>
          <w:tcPr>
            <w:tcW w:w="3164"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 xml:space="preserve">Approved Leave List with </w:t>
            </w:r>
            <w:r w:rsidRPr="007245C7">
              <w:rPr>
                <w:rFonts w:asciiTheme="minorHAnsi" w:hAnsiTheme="minorHAnsi" w:cstheme="minorHAnsi"/>
                <w:b/>
              </w:rPr>
              <w:t>View, Cancel</w:t>
            </w:r>
            <w:r w:rsidRPr="007245C7">
              <w:rPr>
                <w:rFonts w:asciiTheme="minorHAnsi" w:hAnsiTheme="minorHAnsi" w:cstheme="minorHAnsi"/>
              </w:rPr>
              <w:t xml:space="preserve"> action</w:t>
            </w:r>
          </w:p>
        </w:tc>
        <w:tc>
          <w:tcPr>
            <w:tcW w:w="1477"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Data Grid View</w:t>
            </w:r>
          </w:p>
        </w:tc>
        <w:tc>
          <w:tcPr>
            <w:tcW w:w="1548" w:type="dxa"/>
          </w:tcPr>
          <w:p w:rsidR="007163F7" w:rsidRPr="007245C7" w:rsidRDefault="007163F7" w:rsidP="00D96E63">
            <w:pPr>
              <w:rPr>
                <w:rFonts w:asciiTheme="minorHAnsi" w:hAnsiTheme="minorHAnsi" w:cstheme="minorHAnsi"/>
              </w:rPr>
            </w:pPr>
          </w:p>
        </w:tc>
        <w:tc>
          <w:tcPr>
            <w:tcW w:w="1043" w:type="dxa"/>
          </w:tcPr>
          <w:p w:rsidR="007163F7" w:rsidRPr="007245C7" w:rsidRDefault="007163F7" w:rsidP="00D96E63">
            <w:pPr>
              <w:rPr>
                <w:rFonts w:asciiTheme="minorHAnsi" w:hAnsiTheme="minorHAnsi" w:cstheme="minorHAnsi"/>
              </w:rPr>
            </w:pPr>
          </w:p>
        </w:tc>
      </w:tr>
      <w:tr w:rsidR="00007648" w:rsidRPr="007245C7" w:rsidTr="007163F7">
        <w:tc>
          <w:tcPr>
            <w:tcW w:w="9576" w:type="dxa"/>
            <w:gridSpan w:val="6"/>
          </w:tcPr>
          <w:p w:rsidR="00007648" w:rsidRPr="007245C7" w:rsidRDefault="00007648" w:rsidP="00007648">
            <w:pPr>
              <w:ind w:left="0" w:firstLine="0"/>
              <w:rPr>
                <w:rFonts w:asciiTheme="minorHAnsi" w:hAnsiTheme="minorHAnsi" w:cstheme="minorHAnsi"/>
              </w:rPr>
            </w:pPr>
            <w:r w:rsidRPr="007245C7">
              <w:rPr>
                <w:rFonts w:asciiTheme="minorHAnsi" w:hAnsiTheme="minorHAnsi" w:cstheme="minorHAnsi"/>
              </w:rPr>
              <w:t>After leave application from Staff or Supervisor or HR Staff all leave application will be listed this leave approval form. An authorize user will approve the leave as per policy or he may regret or cancel the leave as required.</w:t>
            </w:r>
          </w:p>
          <w:p w:rsidR="00007648" w:rsidRPr="007245C7" w:rsidRDefault="00007648" w:rsidP="00007648">
            <w:pPr>
              <w:rPr>
                <w:rFonts w:asciiTheme="minorHAnsi" w:hAnsiTheme="minorHAnsi" w:cstheme="minorHAnsi"/>
              </w:rPr>
            </w:pPr>
            <w:r w:rsidRPr="007245C7">
              <w:rPr>
                <w:rFonts w:asciiTheme="minorHAnsi" w:hAnsiTheme="minorHAnsi" w:cstheme="minorHAnsi"/>
              </w:rPr>
              <w:t>User wise authorization for Leave Approval:</w:t>
            </w:r>
          </w:p>
          <w:p w:rsidR="00007648" w:rsidRPr="007245C7" w:rsidRDefault="00007648" w:rsidP="00007648">
            <w:pPr>
              <w:rPr>
                <w:rFonts w:asciiTheme="minorHAnsi" w:hAnsiTheme="minorHAnsi" w:cstheme="minorHAnsi"/>
              </w:rPr>
            </w:pPr>
            <w:r w:rsidRPr="007245C7">
              <w:rPr>
                <w:rFonts w:asciiTheme="minorHAnsi" w:hAnsiTheme="minorHAnsi" w:cstheme="minorHAnsi"/>
              </w:rPr>
              <w:t>Supervisor: Can approve for any leave for his/her supervisee</w:t>
            </w:r>
          </w:p>
          <w:p w:rsidR="00007648" w:rsidRPr="007245C7" w:rsidRDefault="00007648" w:rsidP="00D96E63">
            <w:pPr>
              <w:rPr>
                <w:rFonts w:asciiTheme="minorHAnsi" w:hAnsiTheme="minorHAnsi" w:cstheme="minorHAnsi"/>
              </w:rPr>
            </w:pPr>
            <w:r w:rsidRPr="007245C7">
              <w:rPr>
                <w:rFonts w:asciiTheme="minorHAnsi" w:hAnsiTheme="minorHAnsi" w:cstheme="minorHAnsi"/>
              </w:rPr>
              <w:t>Admin: Can approve for any leave for any employee.</w:t>
            </w:r>
          </w:p>
          <w:p w:rsidR="00007648" w:rsidRPr="007245C7" w:rsidRDefault="00007648" w:rsidP="00007648">
            <w:pPr>
              <w:ind w:left="0" w:firstLine="0"/>
              <w:rPr>
                <w:rFonts w:asciiTheme="minorHAnsi" w:hAnsiTheme="minorHAnsi" w:cstheme="minorHAnsi"/>
              </w:rPr>
            </w:pPr>
          </w:p>
        </w:tc>
      </w:tr>
      <w:tr w:rsidR="007163F7" w:rsidRPr="007245C7" w:rsidTr="007163F7">
        <w:tc>
          <w:tcPr>
            <w:tcW w:w="9576" w:type="dxa"/>
            <w:gridSpan w:val="6"/>
            <w:shd w:val="clear" w:color="auto" w:fill="D9D9D9" w:themeFill="background1" w:themeFillShade="D9"/>
          </w:tcPr>
          <w:p w:rsidR="007163F7" w:rsidRPr="007245C7" w:rsidRDefault="007163F7" w:rsidP="00D96E63">
            <w:pPr>
              <w:rPr>
                <w:rFonts w:asciiTheme="minorHAnsi" w:hAnsiTheme="minorHAnsi" w:cstheme="minorHAnsi"/>
              </w:rPr>
            </w:pPr>
          </w:p>
        </w:tc>
      </w:tr>
      <w:tr w:rsidR="007163F7" w:rsidRPr="007245C7" w:rsidTr="007163F7">
        <w:tc>
          <w:tcPr>
            <w:tcW w:w="847" w:type="dxa"/>
            <w:vMerge w:val="restart"/>
          </w:tcPr>
          <w:p w:rsidR="007163F7" w:rsidRPr="007245C7" w:rsidRDefault="007163F7" w:rsidP="00D96E63">
            <w:pPr>
              <w:rPr>
                <w:rFonts w:asciiTheme="minorHAnsi" w:hAnsiTheme="minorHAnsi" w:cstheme="minorHAnsi"/>
                <w:b/>
              </w:rPr>
            </w:pPr>
            <w:r>
              <w:rPr>
                <w:rFonts w:asciiTheme="minorHAnsi" w:hAnsiTheme="minorHAnsi" w:cstheme="minorHAnsi"/>
                <w:b/>
              </w:rPr>
              <w:t>4.6</w:t>
            </w:r>
          </w:p>
        </w:tc>
        <w:tc>
          <w:tcPr>
            <w:tcW w:w="8729" w:type="dxa"/>
            <w:gridSpan w:val="5"/>
          </w:tcPr>
          <w:p w:rsidR="007163F7" w:rsidRPr="007245C7" w:rsidRDefault="007163F7" w:rsidP="00D96E63">
            <w:pPr>
              <w:rPr>
                <w:rFonts w:asciiTheme="minorHAnsi" w:hAnsiTheme="minorHAnsi" w:cstheme="minorHAnsi"/>
              </w:rPr>
            </w:pPr>
            <w:r w:rsidRPr="007245C7">
              <w:rPr>
                <w:rFonts w:asciiTheme="minorHAnsi" w:hAnsiTheme="minorHAnsi" w:cstheme="minorHAnsi"/>
                <w:b/>
              </w:rPr>
              <w:t>Monthly Leave Accrual</w:t>
            </w: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val="restart"/>
          </w:tcPr>
          <w:p w:rsidR="007163F7" w:rsidRPr="007245C7" w:rsidRDefault="007163F7" w:rsidP="00D96E63">
            <w:pPr>
              <w:rPr>
                <w:rFonts w:asciiTheme="minorHAnsi" w:hAnsiTheme="minorHAnsi" w:cstheme="minorHAnsi"/>
              </w:rPr>
            </w:pPr>
          </w:p>
        </w:tc>
        <w:tc>
          <w:tcPr>
            <w:tcW w:w="3164"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Employee Type</w:t>
            </w:r>
          </w:p>
        </w:tc>
        <w:tc>
          <w:tcPr>
            <w:tcW w:w="1477"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 xml:space="preserve">Dropdown </w:t>
            </w:r>
          </w:p>
        </w:tc>
        <w:tc>
          <w:tcPr>
            <w:tcW w:w="1548"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numeric</w:t>
            </w:r>
          </w:p>
        </w:tc>
        <w:tc>
          <w:tcPr>
            <w:tcW w:w="1043" w:type="dxa"/>
          </w:tcPr>
          <w:p w:rsidR="007163F7" w:rsidRPr="007245C7" w:rsidRDefault="007163F7" w:rsidP="00D96E63">
            <w:pPr>
              <w:rPr>
                <w:rFonts w:asciiTheme="minorHAnsi" w:hAnsiTheme="minorHAnsi" w:cstheme="minorHAnsi"/>
              </w:rPr>
            </w:pP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tcPr>
          <w:p w:rsidR="007163F7" w:rsidRPr="007245C7" w:rsidRDefault="007163F7" w:rsidP="00D96E63">
            <w:pPr>
              <w:rPr>
                <w:rFonts w:asciiTheme="minorHAnsi" w:hAnsiTheme="minorHAnsi" w:cstheme="minorHAnsi"/>
              </w:rPr>
            </w:pPr>
          </w:p>
        </w:tc>
        <w:tc>
          <w:tcPr>
            <w:tcW w:w="3164"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Leave Type</w:t>
            </w:r>
          </w:p>
        </w:tc>
        <w:tc>
          <w:tcPr>
            <w:tcW w:w="1477"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 xml:space="preserve">Dropdown </w:t>
            </w:r>
          </w:p>
        </w:tc>
        <w:tc>
          <w:tcPr>
            <w:tcW w:w="1548"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numeric</w:t>
            </w:r>
          </w:p>
        </w:tc>
        <w:tc>
          <w:tcPr>
            <w:tcW w:w="1043" w:type="dxa"/>
          </w:tcPr>
          <w:p w:rsidR="007163F7" w:rsidRPr="007245C7" w:rsidRDefault="007163F7" w:rsidP="00D96E63">
            <w:pPr>
              <w:rPr>
                <w:rFonts w:asciiTheme="minorHAnsi" w:hAnsiTheme="minorHAnsi" w:cstheme="minorHAnsi"/>
              </w:rPr>
            </w:pP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tcPr>
          <w:p w:rsidR="007163F7" w:rsidRPr="007245C7" w:rsidRDefault="007163F7" w:rsidP="00D96E63">
            <w:pPr>
              <w:rPr>
                <w:rFonts w:asciiTheme="minorHAnsi" w:hAnsiTheme="minorHAnsi" w:cstheme="minorHAnsi"/>
              </w:rPr>
            </w:pPr>
          </w:p>
        </w:tc>
        <w:tc>
          <w:tcPr>
            <w:tcW w:w="3164"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Week</w:t>
            </w:r>
          </w:p>
        </w:tc>
        <w:tc>
          <w:tcPr>
            <w:tcW w:w="1477"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 xml:space="preserve">Dropdown </w:t>
            </w:r>
          </w:p>
        </w:tc>
        <w:tc>
          <w:tcPr>
            <w:tcW w:w="1548"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numeric</w:t>
            </w:r>
          </w:p>
        </w:tc>
        <w:tc>
          <w:tcPr>
            <w:tcW w:w="1043" w:type="dxa"/>
          </w:tcPr>
          <w:p w:rsidR="007163F7" w:rsidRPr="007245C7" w:rsidRDefault="007163F7" w:rsidP="00D96E63">
            <w:pPr>
              <w:rPr>
                <w:rFonts w:asciiTheme="minorHAnsi" w:hAnsiTheme="minorHAnsi" w:cstheme="minorHAnsi"/>
              </w:rPr>
            </w:pP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tcPr>
          <w:p w:rsidR="007163F7" w:rsidRPr="007245C7" w:rsidRDefault="007163F7" w:rsidP="00D96E63">
            <w:pPr>
              <w:rPr>
                <w:rFonts w:asciiTheme="minorHAnsi" w:hAnsiTheme="minorHAnsi" w:cstheme="minorHAnsi"/>
              </w:rPr>
            </w:pPr>
          </w:p>
        </w:tc>
        <w:tc>
          <w:tcPr>
            <w:tcW w:w="3164"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Month</w:t>
            </w:r>
          </w:p>
        </w:tc>
        <w:tc>
          <w:tcPr>
            <w:tcW w:w="1477"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 xml:space="preserve">Dropdown </w:t>
            </w:r>
          </w:p>
        </w:tc>
        <w:tc>
          <w:tcPr>
            <w:tcW w:w="1548"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numeric</w:t>
            </w:r>
          </w:p>
        </w:tc>
        <w:tc>
          <w:tcPr>
            <w:tcW w:w="1043" w:type="dxa"/>
          </w:tcPr>
          <w:p w:rsidR="007163F7" w:rsidRPr="007245C7" w:rsidRDefault="007163F7" w:rsidP="00D96E63">
            <w:pPr>
              <w:rPr>
                <w:rFonts w:asciiTheme="minorHAnsi" w:hAnsiTheme="minorHAnsi" w:cstheme="minorHAnsi"/>
              </w:rPr>
            </w:pP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tcPr>
          <w:p w:rsidR="007163F7" w:rsidRPr="007245C7" w:rsidRDefault="007163F7" w:rsidP="00D96E63">
            <w:pPr>
              <w:rPr>
                <w:rFonts w:asciiTheme="minorHAnsi" w:hAnsiTheme="minorHAnsi" w:cstheme="minorHAnsi"/>
              </w:rPr>
            </w:pPr>
          </w:p>
        </w:tc>
        <w:tc>
          <w:tcPr>
            <w:tcW w:w="3164"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Year</w:t>
            </w:r>
          </w:p>
        </w:tc>
        <w:tc>
          <w:tcPr>
            <w:tcW w:w="1477"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 xml:space="preserve">Dropdown </w:t>
            </w:r>
          </w:p>
        </w:tc>
        <w:tc>
          <w:tcPr>
            <w:tcW w:w="1548"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numeric</w:t>
            </w:r>
          </w:p>
        </w:tc>
        <w:tc>
          <w:tcPr>
            <w:tcW w:w="1043" w:type="dxa"/>
          </w:tcPr>
          <w:p w:rsidR="007163F7" w:rsidRPr="007245C7" w:rsidRDefault="007163F7" w:rsidP="00D96E63">
            <w:pPr>
              <w:rPr>
                <w:rFonts w:asciiTheme="minorHAnsi" w:hAnsiTheme="minorHAnsi" w:cstheme="minorHAnsi"/>
              </w:rPr>
            </w:pP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tcPr>
          <w:p w:rsidR="007163F7" w:rsidRPr="007245C7" w:rsidRDefault="007163F7" w:rsidP="00D96E63">
            <w:pPr>
              <w:rPr>
                <w:rFonts w:asciiTheme="minorHAnsi" w:hAnsiTheme="minorHAnsi" w:cstheme="minorHAnsi"/>
              </w:rPr>
            </w:pPr>
          </w:p>
        </w:tc>
        <w:tc>
          <w:tcPr>
            <w:tcW w:w="3164"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 xml:space="preserve">Generate </w:t>
            </w:r>
          </w:p>
        </w:tc>
        <w:tc>
          <w:tcPr>
            <w:tcW w:w="1477"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Button</w:t>
            </w:r>
          </w:p>
        </w:tc>
        <w:tc>
          <w:tcPr>
            <w:tcW w:w="1548" w:type="dxa"/>
          </w:tcPr>
          <w:p w:rsidR="007163F7" w:rsidRPr="007245C7" w:rsidRDefault="007163F7" w:rsidP="00D96E63">
            <w:pPr>
              <w:rPr>
                <w:rFonts w:asciiTheme="minorHAnsi" w:hAnsiTheme="minorHAnsi" w:cstheme="minorHAnsi"/>
              </w:rPr>
            </w:pPr>
          </w:p>
        </w:tc>
        <w:tc>
          <w:tcPr>
            <w:tcW w:w="1043" w:type="dxa"/>
          </w:tcPr>
          <w:p w:rsidR="007163F7" w:rsidRPr="007245C7" w:rsidRDefault="007163F7" w:rsidP="00D96E63">
            <w:pPr>
              <w:rPr>
                <w:rFonts w:asciiTheme="minorHAnsi" w:hAnsiTheme="minorHAnsi" w:cstheme="minorHAnsi"/>
              </w:rPr>
            </w:pP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tcPr>
          <w:p w:rsidR="007163F7" w:rsidRPr="007245C7" w:rsidRDefault="007163F7" w:rsidP="00D96E63">
            <w:pPr>
              <w:rPr>
                <w:rFonts w:asciiTheme="minorHAnsi" w:hAnsiTheme="minorHAnsi" w:cstheme="minorHAnsi"/>
              </w:rPr>
            </w:pPr>
          </w:p>
        </w:tc>
        <w:tc>
          <w:tcPr>
            <w:tcW w:w="3164"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 xml:space="preserve">Save </w:t>
            </w:r>
          </w:p>
        </w:tc>
        <w:tc>
          <w:tcPr>
            <w:tcW w:w="1477"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Button</w:t>
            </w:r>
          </w:p>
        </w:tc>
        <w:tc>
          <w:tcPr>
            <w:tcW w:w="1548" w:type="dxa"/>
          </w:tcPr>
          <w:p w:rsidR="007163F7" w:rsidRPr="007245C7" w:rsidRDefault="007163F7" w:rsidP="00D96E63">
            <w:pPr>
              <w:rPr>
                <w:rFonts w:asciiTheme="minorHAnsi" w:hAnsiTheme="minorHAnsi" w:cstheme="minorHAnsi"/>
              </w:rPr>
            </w:pPr>
          </w:p>
        </w:tc>
        <w:tc>
          <w:tcPr>
            <w:tcW w:w="1043" w:type="dxa"/>
          </w:tcPr>
          <w:p w:rsidR="007163F7" w:rsidRPr="007245C7" w:rsidRDefault="007163F7" w:rsidP="00D96E63">
            <w:pPr>
              <w:rPr>
                <w:rFonts w:asciiTheme="minorHAnsi" w:hAnsiTheme="minorHAnsi" w:cstheme="minorHAnsi"/>
              </w:rPr>
            </w:pP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tcPr>
          <w:p w:rsidR="007163F7" w:rsidRPr="007245C7" w:rsidRDefault="007163F7" w:rsidP="00D96E63">
            <w:pPr>
              <w:rPr>
                <w:rFonts w:asciiTheme="minorHAnsi" w:hAnsiTheme="minorHAnsi" w:cstheme="minorHAnsi"/>
              </w:rPr>
            </w:pPr>
          </w:p>
        </w:tc>
        <w:tc>
          <w:tcPr>
            <w:tcW w:w="3164"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Refresh</w:t>
            </w:r>
          </w:p>
        </w:tc>
        <w:tc>
          <w:tcPr>
            <w:tcW w:w="1477"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Button</w:t>
            </w:r>
          </w:p>
        </w:tc>
        <w:tc>
          <w:tcPr>
            <w:tcW w:w="1548" w:type="dxa"/>
          </w:tcPr>
          <w:p w:rsidR="007163F7" w:rsidRPr="007245C7" w:rsidRDefault="007163F7" w:rsidP="00D96E63">
            <w:pPr>
              <w:rPr>
                <w:rFonts w:asciiTheme="minorHAnsi" w:hAnsiTheme="minorHAnsi" w:cstheme="minorHAnsi"/>
              </w:rPr>
            </w:pPr>
          </w:p>
        </w:tc>
        <w:tc>
          <w:tcPr>
            <w:tcW w:w="1043" w:type="dxa"/>
          </w:tcPr>
          <w:p w:rsidR="007163F7" w:rsidRPr="007245C7" w:rsidRDefault="007163F7" w:rsidP="00D96E63">
            <w:pPr>
              <w:rPr>
                <w:rFonts w:asciiTheme="minorHAnsi" w:hAnsiTheme="minorHAnsi" w:cstheme="minorHAnsi"/>
              </w:rPr>
            </w:pPr>
          </w:p>
        </w:tc>
      </w:tr>
      <w:tr w:rsidR="002519B3" w:rsidRPr="007245C7" w:rsidTr="007163F7">
        <w:tc>
          <w:tcPr>
            <w:tcW w:w="9576" w:type="dxa"/>
            <w:gridSpan w:val="6"/>
          </w:tcPr>
          <w:p w:rsidR="002519B3" w:rsidRPr="007245C7" w:rsidRDefault="002519B3" w:rsidP="002519B3">
            <w:pPr>
              <w:rPr>
                <w:rFonts w:asciiTheme="minorHAnsi" w:hAnsiTheme="minorHAnsi" w:cstheme="minorHAnsi"/>
              </w:rPr>
            </w:pPr>
            <w:r w:rsidRPr="007245C7">
              <w:rPr>
                <w:rFonts w:asciiTheme="minorHAnsi" w:hAnsiTheme="minorHAnsi" w:cstheme="minorHAnsi"/>
              </w:rPr>
              <w:t>At probation period: After every 1 month’s completion staff will accrue</w:t>
            </w:r>
          </w:p>
          <w:p w:rsidR="002519B3" w:rsidRPr="007245C7" w:rsidRDefault="002519B3" w:rsidP="002519B3">
            <w:pPr>
              <w:rPr>
                <w:rFonts w:asciiTheme="minorHAnsi" w:hAnsiTheme="minorHAnsi" w:cstheme="minorHAnsi"/>
              </w:rPr>
            </w:pPr>
            <w:r w:rsidRPr="007245C7">
              <w:rPr>
                <w:rFonts w:asciiTheme="minorHAnsi" w:hAnsiTheme="minorHAnsi" w:cstheme="minorHAnsi"/>
              </w:rPr>
              <w:t>CL=1 day</w:t>
            </w:r>
          </w:p>
          <w:p w:rsidR="002519B3" w:rsidRPr="007245C7" w:rsidRDefault="002519B3" w:rsidP="002519B3">
            <w:pPr>
              <w:rPr>
                <w:rFonts w:asciiTheme="minorHAnsi" w:hAnsiTheme="minorHAnsi" w:cstheme="minorHAnsi"/>
              </w:rPr>
            </w:pPr>
            <w:r w:rsidRPr="007245C7">
              <w:rPr>
                <w:rFonts w:asciiTheme="minorHAnsi" w:hAnsiTheme="minorHAnsi" w:cstheme="minorHAnsi"/>
              </w:rPr>
              <w:t>SL=1 day</w:t>
            </w:r>
          </w:p>
          <w:p w:rsidR="00292C45" w:rsidRPr="007245C7" w:rsidRDefault="00292C45" w:rsidP="002519B3">
            <w:pPr>
              <w:rPr>
                <w:rFonts w:asciiTheme="minorHAnsi" w:hAnsiTheme="minorHAnsi" w:cstheme="minorHAnsi"/>
              </w:rPr>
            </w:pPr>
          </w:p>
          <w:p w:rsidR="002519B3" w:rsidRPr="007245C7" w:rsidRDefault="002519B3" w:rsidP="002519B3">
            <w:pPr>
              <w:rPr>
                <w:rFonts w:asciiTheme="minorHAnsi" w:hAnsiTheme="minorHAnsi" w:cstheme="minorHAnsi"/>
              </w:rPr>
            </w:pPr>
            <w:r w:rsidRPr="007245C7">
              <w:rPr>
                <w:rFonts w:asciiTheme="minorHAnsi" w:hAnsiTheme="minorHAnsi" w:cstheme="minorHAnsi"/>
              </w:rPr>
              <w:t>Note: CL=If staff joining with 10</w:t>
            </w:r>
            <w:r w:rsidRPr="007245C7">
              <w:rPr>
                <w:rFonts w:asciiTheme="minorHAnsi" w:hAnsiTheme="minorHAnsi" w:cstheme="minorHAnsi"/>
                <w:vertAlign w:val="superscript"/>
              </w:rPr>
              <w:t>th</w:t>
            </w:r>
            <w:r w:rsidRPr="007245C7">
              <w:rPr>
                <w:rFonts w:asciiTheme="minorHAnsi" w:hAnsiTheme="minorHAnsi" w:cstheme="minorHAnsi"/>
              </w:rPr>
              <w:t xml:space="preserve"> of any month then he/she will get 1 day for that month. Otherwise he/she will not entitle for the joining month.</w:t>
            </w:r>
          </w:p>
          <w:p w:rsidR="002519B3" w:rsidRPr="007245C7" w:rsidRDefault="002519B3" w:rsidP="00007648">
            <w:pPr>
              <w:rPr>
                <w:rFonts w:asciiTheme="minorHAnsi" w:hAnsiTheme="minorHAnsi" w:cstheme="minorHAnsi"/>
              </w:rPr>
            </w:pPr>
            <w:r w:rsidRPr="007245C7">
              <w:rPr>
                <w:rFonts w:asciiTheme="minorHAnsi" w:hAnsiTheme="minorHAnsi" w:cstheme="minorHAnsi"/>
              </w:rPr>
              <w:t>SL=If staff joining with 10</w:t>
            </w:r>
            <w:r w:rsidRPr="007245C7">
              <w:rPr>
                <w:rFonts w:asciiTheme="minorHAnsi" w:hAnsiTheme="minorHAnsi" w:cstheme="minorHAnsi"/>
                <w:vertAlign w:val="superscript"/>
              </w:rPr>
              <w:t>th</w:t>
            </w:r>
            <w:r w:rsidRPr="007245C7">
              <w:rPr>
                <w:rFonts w:asciiTheme="minorHAnsi" w:hAnsiTheme="minorHAnsi" w:cstheme="minorHAnsi"/>
              </w:rPr>
              <w:t xml:space="preserve"> of any month then he/she will get 1 day for that month. Otherwise he/she will not</w:t>
            </w:r>
            <w:r w:rsidR="00007648" w:rsidRPr="007245C7">
              <w:rPr>
                <w:rFonts w:asciiTheme="minorHAnsi" w:hAnsiTheme="minorHAnsi" w:cstheme="minorHAnsi"/>
              </w:rPr>
              <w:t xml:space="preserve"> entitle for the joining month.</w:t>
            </w:r>
          </w:p>
          <w:p w:rsidR="00292C45" w:rsidRPr="007245C7" w:rsidRDefault="00292C45" w:rsidP="002519B3">
            <w:pPr>
              <w:rPr>
                <w:rFonts w:asciiTheme="minorHAnsi" w:hAnsiTheme="minorHAnsi" w:cstheme="minorHAnsi"/>
              </w:rPr>
            </w:pPr>
          </w:p>
          <w:p w:rsidR="00292C45" w:rsidRPr="007245C7" w:rsidRDefault="00292C45" w:rsidP="002519B3">
            <w:pPr>
              <w:rPr>
                <w:rFonts w:asciiTheme="minorHAnsi" w:hAnsiTheme="minorHAnsi" w:cstheme="minorHAnsi"/>
              </w:rPr>
            </w:pPr>
            <w:r w:rsidRPr="007245C7">
              <w:rPr>
                <w:rFonts w:asciiTheme="minorHAnsi" w:hAnsiTheme="minorHAnsi" w:cstheme="minorHAnsi"/>
              </w:rPr>
              <w:t>Only probation period staff leave will be accrued through this feature.</w:t>
            </w:r>
          </w:p>
          <w:p w:rsidR="002519B3" w:rsidRPr="007245C7" w:rsidRDefault="002519B3" w:rsidP="00007648">
            <w:pPr>
              <w:ind w:left="0" w:firstLine="0"/>
              <w:rPr>
                <w:rFonts w:asciiTheme="minorHAnsi" w:hAnsiTheme="minorHAnsi" w:cstheme="minorHAnsi"/>
              </w:rPr>
            </w:pPr>
          </w:p>
        </w:tc>
      </w:tr>
      <w:tr w:rsidR="007163F7" w:rsidRPr="007245C7" w:rsidTr="007163F7">
        <w:tc>
          <w:tcPr>
            <w:tcW w:w="9576" w:type="dxa"/>
            <w:gridSpan w:val="6"/>
            <w:shd w:val="clear" w:color="auto" w:fill="D9D9D9" w:themeFill="background1" w:themeFillShade="D9"/>
          </w:tcPr>
          <w:p w:rsidR="007163F7" w:rsidRPr="007245C7" w:rsidRDefault="007163F7" w:rsidP="00D96E63">
            <w:pPr>
              <w:rPr>
                <w:rFonts w:asciiTheme="minorHAnsi" w:hAnsiTheme="minorHAnsi" w:cstheme="minorHAnsi"/>
              </w:rPr>
            </w:pPr>
          </w:p>
        </w:tc>
      </w:tr>
      <w:tr w:rsidR="007163F7" w:rsidRPr="007245C7" w:rsidTr="007163F7">
        <w:tc>
          <w:tcPr>
            <w:tcW w:w="847" w:type="dxa"/>
            <w:vMerge w:val="restart"/>
          </w:tcPr>
          <w:p w:rsidR="007163F7" w:rsidRPr="007245C7" w:rsidRDefault="007163F7" w:rsidP="00D96E63">
            <w:pPr>
              <w:rPr>
                <w:rFonts w:asciiTheme="minorHAnsi" w:hAnsiTheme="minorHAnsi" w:cstheme="minorHAnsi"/>
                <w:b/>
              </w:rPr>
            </w:pPr>
            <w:r>
              <w:rPr>
                <w:rFonts w:asciiTheme="minorHAnsi" w:hAnsiTheme="minorHAnsi" w:cstheme="minorHAnsi"/>
                <w:b/>
              </w:rPr>
              <w:t>4.7</w:t>
            </w:r>
          </w:p>
        </w:tc>
        <w:tc>
          <w:tcPr>
            <w:tcW w:w="8729" w:type="dxa"/>
            <w:gridSpan w:val="5"/>
          </w:tcPr>
          <w:p w:rsidR="007163F7" w:rsidRPr="007245C7" w:rsidRDefault="007163F7" w:rsidP="00D96E63">
            <w:pPr>
              <w:rPr>
                <w:rFonts w:asciiTheme="minorHAnsi" w:hAnsiTheme="minorHAnsi" w:cstheme="minorHAnsi"/>
                <w:b/>
              </w:rPr>
            </w:pPr>
            <w:r w:rsidRPr="007245C7">
              <w:rPr>
                <w:rFonts w:asciiTheme="minorHAnsi" w:hAnsiTheme="minorHAnsi" w:cstheme="minorHAnsi"/>
                <w:b/>
              </w:rPr>
              <w:t>Leave Balance Entry</w:t>
            </w: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val="restart"/>
          </w:tcPr>
          <w:p w:rsidR="007163F7" w:rsidRPr="007245C7" w:rsidRDefault="007163F7" w:rsidP="00D96E63">
            <w:pPr>
              <w:rPr>
                <w:rFonts w:asciiTheme="minorHAnsi" w:hAnsiTheme="minorHAnsi" w:cstheme="minorHAnsi"/>
              </w:rPr>
            </w:pPr>
          </w:p>
        </w:tc>
        <w:tc>
          <w:tcPr>
            <w:tcW w:w="3164"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Employee Search</w:t>
            </w:r>
          </w:p>
        </w:tc>
        <w:tc>
          <w:tcPr>
            <w:tcW w:w="1477"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Search option</w:t>
            </w:r>
          </w:p>
        </w:tc>
        <w:tc>
          <w:tcPr>
            <w:tcW w:w="1548" w:type="dxa"/>
          </w:tcPr>
          <w:p w:rsidR="007163F7" w:rsidRPr="007245C7" w:rsidRDefault="007163F7" w:rsidP="00D96E63">
            <w:pPr>
              <w:rPr>
                <w:rFonts w:asciiTheme="minorHAnsi" w:hAnsiTheme="minorHAnsi" w:cstheme="minorHAnsi"/>
              </w:rPr>
            </w:pPr>
          </w:p>
        </w:tc>
        <w:tc>
          <w:tcPr>
            <w:tcW w:w="1043" w:type="dxa"/>
          </w:tcPr>
          <w:p w:rsidR="007163F7" w:rsidRPr="007245C7" w:rsidRDefault="007163F7" w:rsidP="00D96E63">
            <w:pPr>
              <w:rPr>
                <w:rFonts w:asciiTheme="minorHAnsi" w:hAnsiTheme="minorHAnsi" w:cstheme="minorHAnsi"/>
              </w:rPr>
            </w:pP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tcPr>
          <w:p w:rsidR="007163F7" w:rsidRPr="007245C7" w:rsidRDefault="007163F7" w:rsidP="00D96E63">
            <w:pPr>
              <w:rPr>
                <w:rFonts w:asciiTheme="minorHAnsi" w:hAnsiTheme="minorHAnsi" w:cstheme="minorHAnsi"/>
              </w:rPr>
            </w:pPr>
          </w:p>
        </w:tc>
        <w:tc>
          <w:tcPr>
            <w:tcW w:w="3164"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 xml:space="preserve">Leave status list with </w:t>
            </w:r>
            <w:r w:rsidRPr="007245C7">
              <w:rPr>
                <w:rFonts w:asciiTheme="minorHAnsi" w:hAnsiTheme="minorHAnsi" w:cstheme="minorHAnsi"/>
                <w:b/>
              </w:rPr>
              <w:t>carryover, entitled , availed</w:t>
            </w:r>
            <w:r w:rsidRPr="007245C7">
              <w:rPr>
                <w:rFonts w:asciiTheme="minorHAnsi" w:hAnsiTheme="minorHAnsi" w:cstheme="minorHAnsi"/>
              </w:rPr>
              <w:t>text field to input balance</w:t>
            </w:r>
          </w:p>
        </w:tc>
        <w:tc>
          <w:tcPr>
            <w:tcW w:w="1477"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Text field</w:t>
            </w:r>
          </w:p>
        </w:tc>
        <w:tc>
          <w:tcPr>
            <w:tcW w:w="1548"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numeric</w:t>
            </w:r>
          </w:p>
        </w:tc>
        <w:tc>
          <w:tcPr>
            <w:tcW w:w="1043" w:type="dxa"/>
          </w:tcPr>
          <w:p w:rsidR="007163F7" w:rsidRPr="007245C7" w:rsidRDefault="007163F7" w:rsidP="00D96E63">
            <w:pPr>
              <w:rPr>
                <w:rFonts w:asciiTheme="minorHAnsi" w:hAnsiTheme="minorHAnsi" w:cstheme="minorHAnsi"/>
              </w:rPr>
            </w:pPr>
          </w:p>
        </w:tc>
      </w:tr>
      <w:tr w:rsidR="007163F7" w:rsidRPr="007245C7" w:rsidTr="007163F7">
        <w:tc>
          <w:tcPr>
            <w:tcW w:w="9576" w:type="dxa"/>
            <w:gridSpan w:val="6"/>
            <w:shd w:val="clear" w:color="auto" w:fill="D9D9D9" w:themeFill="background1" w:themeFillShade="D9"/>
          </w:tcPr>
          <w:p w:rsidR="007163F7" w:rsidRPr="007245C7" w:rsidRDefault="007163F7" w:rsidP="00D96E63">
            <w:pPr>
              <w:rPr>
                <w:rFonts w:asciiTheme="minorHAnsi" w:hAnsiTheme="minorHAnsi" w:cstheme="minorHAnsi"/>
                <w:b/>
              </w:rPr>
            </w:pPr>
          </w:p>
        </w:tc>
      </w:tr>
      <w:tr w:rsidR="007163F7" w:rsidRPr="007245C7" w:rsidTr="007163F7">
        <w:tc>
          <w:tcPr>
            <w:tcW w:w="847" w:type="dxa"/>
            <w:vMerge w:val="restart"/>
          </w:tcPr>
          <w:p w:rsidR="007163F7" w:rsidRPr="007163F7" w:rsidRDefault="007163F7" w:rsidP="00D96E63">
            <w:pPr>
              <w:jc w:val="both"/>
              <w:rPr>
                <w:rFonts w:asciiTheme="minorHAnsi" w:hAnsiTheme="minorHAnsi"/>
                <w:b/>
              </w:rPr>
            </w:pPr>
            <w:r w:rsidRPr="007163F7">
              <w:rPr>
                <w:rFonts w:asciiTheme="minorHAnsi" w:hAnsiTheme="minorHAnsi"/>
                <w:b/>
              </w:rPr>
              <w:t>4.3</w:t>
            </w:r>
          </w:p>
        </w:tc>
        <w:tc>
          <w:tcPr>
            <w:tcW w:w="8729" w:type="dxa"/>
            <w:gridSpan w:val="5"/>
          </w:tcPr>
          <w:p w:rsidR="007163F7" w:rsidRPr="007245C7" w:rsidRDefault="007163F7" w:rsidP="00D96E63">
            <w:pPr>
              <w:rPr>
                <w:rFonts w:asciiTheme="minorHAnsi" w:hAnsiTheme="minorHAnsi" w:cstheme="minorHAnsi"/>
                <w:b/>
              </w:rPr>
            </w:pPr>
            <w:r w:rsidRPr="007245C7">
              <w:rPr>
                <w:rFonts w:asciiTheme="minorHAnsi" w:hAnsiTheme="minorHAnsi" w:cstheme="minorHAnsi"/>
                <w:b/>
              </w:rPr>
              <w:t>Leave Renew</w:t>
            </w: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val="restart"/>
          </w:tcPr>
          <w:p w:rsidR="007163F7" w:rsidRPr="007245C7" w:rsidRDefault="007163F7" w:rsidP="00D96E63">
            <w:pPr>
              <w:rPr>
                <w:rFonts w:asciiTheme="minorHAnsi" w:hAnsiTheme="minorHAnsi" w:cstheme="minorHAnsi"/>
              </w:rPr>
            </w:pPr>
          </w:p>
        </w:tc>
        <w:tc>
          <w:tcPr>
            <w:tcW w:w="3164"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Leave Package</w:t>
            </w:r>
          </w:p>
        </w:tc>
        <w:tc>
          <w:tcPr>
            <w:tcW w:w="1477" w:type="dxa"/>
          </w:tcPr>
          <w:p w:rsidR="007163F7" w:rsidRPr="007245C7" w:rsidRDefault="00F11F4C" w:rsidP="00D96E63">
            <w:pPr>
              <w:rPr>
                <w:rFonts w:asciiTheme="minorHAnsi" w:hAnsiTheme="minorHAnsi" w:cstheme="minorHAnsi"/>
              </w:rPr>
            </w:pPr>
            <w:r w:rsidRPr="007245C7">
              <w:rPr>
                <w:rFonts w:asciiTheme="minorHAnsi" w:hAnsiTheme="minorHAnsi" w:cstheme="minorHAnsi"/>
              </w:rPr>
              <w:t>Dropdown List</w:t>
            </w:r>
          </w:p>
        </w:tc>
        <w:tc>
          <w:tcPr>
            <w:tcW w:w="1548" w:type="dxa"/>
          </w:tcPr>
          <w:p w:rsidR="007163F7" w:rsidRPr="007245C7" w:rsidRDefault="007163F7" w:rsidP="00D96E63">
            <w:pPr>
              <w:rPr>
                <w:rFonts w:asciiTheme="minorHAnsi" w:hAnsiTheme="minorHAnsi" w:cstheme="minorHAnsi"/>
              </w:rPr>
            </w:pPr>
          </w:p>
        </w:tc>
        <w:tc>
          <w:tcPr>
            <w:tcW w:w="1043" w:type="dxa"/>
          </w:tcPr>
          <w:p w:rsidR="007163F7" w:rsidRPr="007245C7" w:rsidRDefault="007163F7" w:rsidP="00D96E63">
            <w:pPr>
              <w:rPr>
                <w:rFonts w:asciiTheme="minorHAnsi" w:hAnsiTheme="minorHAnsi" w:cstheme="minorHAnsi"/>
              </w:rPr>
            </w:pP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tcPr>
          <w:p w:rsidR="007163F7" w:rsidRPr="007245C7" w:rsidRDefault="007163F7" w:rsidP="00D96E63">
            <w:pPr>
              <w:rPr>
                <w:rFonts w:asciiTheme="minorHAnsi" w:hAnsiTheme="minorHAnsi" w:cstheme="minorHAnsi"/>
              </w:rPr>
            </w:pPr>
          </w:p>
        </w:tc>
        <w:tc>
          <w:tcPr>
            <w:tcW w:w="3164"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Old Leave Period</w:t>
            </w:r>
          </w:p>
        </w:tc>
        <w:tc>
          <w:tcPr>
            <w:tcW w:w="1477" w:type="dxa"/>
          </w:tcPr>
          <w:p w:rsidR="007163F7" w:rsidRPr="007245C7" w:rsidRDefault="00F11F4C" w:rsidP="00D96E63">
            <w:pPr>
              <w:rPr>
                <w:rFonts w:asciiTheme="minorHAnsi" w:hAnsiTheme="minorHAnsi" w:cstheme="minorHAnsi"/>
              </w:rPr>
            </w:pPr>
            <w:r w:rsidRPr="007245C7">
              <w:rPr>
                <w:rFonts w:asciiTheme="minorHAnsi" w:hAnsiTheme="minorHAnsi" w:cstheme="minorHAnsi"/>
              </w:rPr>
              <w:t>Dropdown List</w:t>
            </w:r>
          </w:p>
        </w:tc>
        <w:tc>
          <w:tcPr>
            <w:tcW w:w="1548" w:type="dxa"/>
          </w:tcPr>
          <w:p w:rsidR="007163F7" w:rsidRPr="007245C7" w:rsidRDefault="007163F7" w:rsidP="00D96E63">
            <w:pPr>
              <w:rPr>
                <w:rFonts w:asciiTheme="minorHAnsi" w:hAnsiTheme="minorHAnsi" w:cstheme="minorHAnsi"/>
              </w:rPr>
            </w:pPr>
          </w:p>
        </w:tc>
        <w:tc>
          <w:tcPr>
            <w:tcW w:w="1043" w:type="dxa"/>
          </w:tcPr>
          <w:p w:rsidR="007163F7" w:rsidRPr="007245C7" w:rsidRDefault="007163F7" w:rsidP="00D96E63">
            <w:pPr>
              <w:rPr>
                <w:rFonts w:asciiTheme="minorHAnsi" w:hAnsiTheme="minorHAnsi" w:cstheme="minorHAnsi"/>
              </w:rPr>
            </w:pP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tcPr>
          <w:p w:rsidR="007163F7" w:rsidRPr="007245C7" w:rsidRDefault="007163F7" w:rsidP="00D96E63">
            <w:pPr>
              <w:rPr>
                <w:rFonts w:asciiTheme="minorHAnsi" w:hAnsiTheme="minorHAnsi" w:cstheme="minorHAnsi"/>
              </w:rPr>
            </w:pPr>
          </w:p>
        </w:tc>
        <w:tc>
          <w:tcPr>
            <w:tcW w:w="3164"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New Leave Period</w:t>
            </w:r>
          </w:p>
        </w:tc>
        <w:tc>
          <w:tcPr>
            <w:tcW w:w="1477" w:type="dxa"/>
          </w:tcPr>
          <w:p w:rsidR="007163F7" w:rsidRPr="007245C7" w:rsidRDefault="00F11F4C" w:rsidP="00D96E63">
            <w:pPr>
              <w:rPr>
                <w:rFonts w:asciiTheme="minorHAnsi" w:hAnsiTheme="minorHAnsi" w:cstheme="minorHAnsi"/>
              </w:rPr>
            </w:pPr>
            <w:r w:rsidRPr="007245C7">
              <w:rPr>
                <w:rFonts w:asciiTheme="minorHAnsi" w:hAnsiTheme="minorHAnsi" w:cstheme="minorHAnsi"/>
              </w:rPr>
              <w:t>Dropdown List</w:t>
            </w:r>
          </w:p>
        </w:tc>
        <w:tc>
          <w:tcPr>
            <w:tcW w:w="1548" w:type="dxa"/>
          </w:tcPr>
          <w:p w:rsidR="007163F7" w:rsidRPr="007245C7" w:rsidRDefault="007163F7" w:rsidP="00D96E63">
            <w:pPr>
              <w:rPr>
                <w:rFonts w:asciiTheme="minorHAnsi" w:hAnsiTheme="minorHAnsi" w:cstheme="minorHAnsi"/>
              </w:rPr>
            </w:pPr>
          </w:p>
        </w:tc>
        <w:tc>
          <w:tcPr>
            <w:tcW w:w="1043" w:type="dxa"/>
          </w:tcPr>
          <w:p w:rsidR="007163F7" w:rsidRPr="007245C7" w:rsidRDefault="007163F7" w:rsidP="00D96E63">
            <w:pPr>
              <w:rPr>
                <w:rFonts w:asciiTheme="minorHAnsi" w:hAnsiTheme="minorHAnsi" w:cstheme="minorHAnsi"/>
              </w:rPr>
            </w:pP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tcPr>
          <w:p w:rsidR="007163F7" w:rsidRPr="007245C7" w:rsidRDefault="007163F7" w:rsidP="00D96E63">
            <w:pPr>
              <w:rPr>
                <w:rFonts w:asciiTheme="minorHAnsi" w:hAnsiTheme="minorHAnsi" w:cstheme="minorHAnsi"/>
              </w:rPr>
            </w:pPr>
          </w:p>
        </w:tc>
        <w:tc>
          <w:tcPr>
            <w:tcW w:w="3164"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Start</w:t>
            </w:r>
          </w:p>
        </w:tc>
        <w:tc>
          <w:tcPr>
            <w:tcW w:w="1477" w:type="dxa"/>
          </w:tcPr>
          <w:p w:rsidR="007163F7" w:rsidRPr="007245C7" w:rsidRDefault="00F11F4C" w:rsidP="00D96E63">
            <w:pPr>
              <w:rPr>
                <w:rFonts w:asciiTheme="minorHAnsi" w:hAnsiTheme="minorHAnsi" w:cstheme="minorHAnsi"/>
              </w:rPr>
            </w:pPr>
            <w:r>
              <w:rPr>
                <w:rFonts w:asciiTheme="minorHAnsi" w:hAnsiTheme="minorHAnsi" w:cstheme="minorHAnsi"/>
              </w:rPr>
              <w:t>Button</w:t>
            </w:r>
          </w:p>
        </w:tc>
        <w:tc>
          <w:tcPr>
            <w:tcW w:w="1548" w:type="dxa"/>
          </w:tcPr>
          <w:p w:rsidR="007163F7" w:rsidRPr="007245C7" w:rsidRDefault="007163F7" w:rsidP="00D96E63">
            <w:pPr>
              <w:rPr>
                <w:rFonts w:asciiTheme="minorHAnsi" w:hAnsiTheme="minorHAnsi" w:cstheme="minorHAnsi"/>
              </w:rPr>
            </w:pPr>
          </w:p>
        </w:tc>
        <w:tc>
          <w:tcPr>
            <w:tcW w:w="1043" w:type="dxa"/>
          </w:tcPr>
          <w:p w:rsidR="007163F7" w:rsidRPr="007245C7" w:rsidRDefault="007163F7" w:rsidP="00D96E63">
            <w:pPr>
              <w:rPr>
                <w:rFonts w:asciiTheme="minorHAnsi" w:hAnsiTheme="minorHAnsi" w:cstheme="minorHAnsi"/>
              </w:rPr>
            </w:pPr>
          </w:p>
        </w:tc>
      </w:tr>
      <w:tr w:rsidR="007163F7" w:rsidRPr="007245C7" w:rsidTr="007163F7">
        <w:tc>
          <w:tcPr>
            <w:tcW w:w="9576" w:type="dxa"/>
            <w:gridSpan w:val="6"/>
            <w:shd w:val="clear" w:color="auto" w:fill="D9D9D9" w:themeFill="background1" w:themeFillShade="D9"/>
          </w:tcPr>
          <w:p w:rsidR="007163F7" w:rsidRPr="007245C7" w:rsidRDefault="007163F7" w:rsidP="00D96E63">
            <w:pPr>
              <w:rPr>
                <w:rFonts w:asciiTheme="minorHAnsi" w:hAnsiTheme="minorHAnsi" w:cstheme="minorHAnsi"/>
              </w:rPr>
            </w:pPr>
          </w:p>
        </w:tc>
      </w:tr>
      <w:tr w:rsidR="007163F7" w:rsidRPr="007245C7" w:rsidTr="007163F7">
        <w:tc>
          <w:tcPr>
            <w:tcW w:w="847" w:type="dxa"/>
            <w:vMerge w:val="restart"/>
          </w:tcPr>
          <w:p w:rsidR="007163F7" w:rsidRPr="007245C7" w:rsidRDefault="007163F7" w:rsidP="00D96E63">
            <w:pPr>
              <w:rPr>
                <w:rFonts w:asciiTheme="minorHAnsi" w:hAnsiTheme="minorHAnsi" w:cstheme="minorHAnsi"/>
                <w:b/>
              </w:rPr>
            </w:pPr>
            <w:r>
              <w:rPr>
                <w:rFonts w:asciiTheme="minorHAnsi" w:hAnsiTheme="minorHAnsi" w:cstheme="minorHAnsi"/>
                <w:b/>
              </w:rPr>
              <w:t>4.6</w:t>
            </w:r>
          </w:p>
        </w:tc>
        <w:tc>
          <w:tcPr>
            <w:tcW w:w="8729" w:type="dxa"/>
            <w:gridSpan w:val="5"/>
          </w:tcPr>
          <w:p w:rsidR="007163F7" w:rsidRPr="007245C7" w:rsidRDefault="007163F7" w:rsidP="00D96E63">
            <w:pPr>
              <w:rPr>
                <w:rFonts w:asciiTheme="minorHAnsi" w:hAnsiTheme="minorHAnsi" w:cstheme="minorHAnsi"/>
              </w:rPr>
            </w:pPr>
            <w:r w:rsidRPr="007245C7">
              <w:rPr>
                <w:rFonts w:asciiTheme="minorHAnsi" w:hAnsiTheme="minorHAnsi" w:cstheme="minorHAnsi"/>
                <w:b/>
              </w:rPr>
              <w:t>Employee On Leave</w:t>
            </w: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val="restart"/>
          </w:tcPr>
          <w:p w:rsidR="007163F7" w:rsidRPr="007245C7" w:rsidRDefault="007163F7" w:rsidP="00D96E63">
            <w:pPr>
              <w:rPr>
                <w:rFonts w:asciiTheme="minorHAnsi" w:hAnsiTheme="minorHAnsi" w:cstheme="minorHAnsi"/>
              </w:rPr>
            </w:pPr>
          </w:p>
        </w:tc>
        <w:tc>
          <w:tcPr>
            <w:tcW w:w="3164"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Emp.ID</w:t>
            </w:r>
          </w:p>
        </w:tc>
        <w:tc>
          <w:tcPr>
            <w:tcW w:w="1477"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Text Box</w:t>
            </w:r>
          </w:p>
        </w:tc>
        <w:tc>
          <w:tcPr>
            <w:tcW w:w="1548" w:type="dxa"/>
          </w:tcPr>
          <w:p w:rsidR="007163F7" w:rsidRPr="007245C7" w:rsidRDefault="007163F7" w:rsidP="00D96E63">
            <w:pPr>
              <w:rPr>
                <w:rFonts w:asciiTheme="minorHAnsi" w:hAnsiTheme="minorHAnsi" w:cstheme="minorHAnsi"/>
              </w:rPr>
            </w:pPr>
          </w:p>
        </w:tc>
        <w:tc>
          <w:tcPr>
            <w:tcW w:w="1043" w:type="dxa"/>
          </w:tcPr>
          <w:p w:rsidR="007163F7" w:rsidRPr="007245C7" w:rsidRDefault="007163F7" w:rsidP="00D96E63">
            <w:pPr>
              <w:rPr>
                <w:rFonts w:asciiTheme="minorHAnsi" w:hAnsiTheme="minorHAnsi" w:cstheme="minorHAnsi"/>
              </w:rPr>
            </w:pP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tcPr>
          <w:p w:rsidR="007163F7" w:rsidRPr="007245C7" w:rsidRDefault="007163F7" w:rsidP="00D96E63">
            <w:pPr>
              <w:rPr>
                <w:rFonts w:asciiTheme="minorHAnsi" w:hAnsiTheme="minorHAnsi" w:cstheme="minorHAnsi"/>
              </w:rPr>
            </w:pPr>
          </w:p>
        </w:tc>
        <w:tc>
          <w:tcPr>
            <w:tcW w:w="3164"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Office</w:t>
            </w:r>
          </w:p>
        </w:tc>
        <w:tc>
          <w:tcPr>
            <w:tcW w:w="1477"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Dropdown List</w:t>
            </w:r>
          </w:p>
        </w:tc>
        <w:tc>
          <w:tcPr>
            <w:tcW w:w="1548" w:type="dxa"/>
          </w:tcPr>
          <w:p w:rsidR="007163F7" w:rsidRPr="007245C7" w:rsidRDefault="007163F7" w:rsidP="00D96E63">
            <w:pPr>
              <w:rPr>
                <w:rFonts w:asciiTheme="minorHAnsi" w:hAnsiTheme="minorHAnsi" w:cstheme="minorHAnsi"/>
              </w:rPr>
            </w:pPr>
          </w:p>
        </w:tc>
        <w:tc>
          <w:tcPr>
            <w:tcW w:w="1043" w:type="dxa"/>
          </w:tcPr>
          <w:p w:rsidR="007163F7" w:rsidRPr="007245C7" w:rsidRDefault="007163F7" w:rsidP="00D96E63">
            <w:pPr>
              <w:rPr>
                <w:rFonts w:asciiTheme="minorHAnsi" w:hAnsiTheme="minorHAnsi" w:cstheme="minorHAnsi"/>
              </w:rPr>
            </w:pP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tcPr>
          <w:p w:rsidR="007163F7" w:rsidRPr="007245C7" w:rsidRDefault="007163F7" w:rsidP="00D96E63">
            <w:pPr>
              <w:rPr>
                <w:rFonts w:asciiTheme="minorHAnsi" w:hAnsiTheme="minorHAnsi" w:cstheme="minorHAnsi"/>
              </w:rPr>
            </w:pPr>
          </w:p>
        </w:tc>
        <w:tc>
          <w:tcPr>
            <w:tcW w:w="3164"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Team</w:t>
            </w:r>
          </w:p>
        </w:tc>
        <w:tc>
          <w:tcPr>
            <w:tcW w:w="1477"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Dropdown list</w:t>
            </w:r>
          </w:p>
        </w:tc>
        <w:tc>
          <w:tcPr>
            <w:tcW w:w="1548" w:type="dxa"/>
          </w:tcPr>
          <w:p w:rsidR="007163F7" w:rsidRPr="007245C7" w:rsidRDefault="007163F7" w:rsidP="00D96E63">
            <w:pPr>
              <w:rPr>
                <w:rFonts w:asciiTheme="minorHAnsi" w:hAnsiTheme="minorHAnsi" w:cstheme="minorHAnsi"/>
              </w:rPr>
            </w:pPr>
          </w:p>
        </w:tc>
        <w:tc>
          <w:tcPr>
            <w:tcW w:w="1043" w:type="dxa"/>
          </w:tcPr>
          <w:p w:rsidR="007163F7" w:rsidRPr="007245C7" w:rsidRDefault="007163F7" w:rsidP="00D96E63">
            <w:pPr>
              <w:rPr>
                <w:rFonts w:asciiTheme="minorHAnsi" w:hAnsiTheme="minorHAnsi" w:cstheme="minorHAnsi"/>
              </w:rPr>
            </w:pP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tcPr>
          <w:p w:rsidR="007163F7" w:rsidRPr="007245C7" w:rsidRDefault="007163F7" w:rsidP="00D96E63">
            <w:pPr>
              <w:rPr>
                <w:rFonts w:asciiTheme="minorHAnsi" w:hAnsiTheme="minorHAnsi" w:cstheme="minorHAnsi"/>
              </w:rPr>
            </w:pPr>
          </w:p>
        </w:tc>
        <w:tc>
          <w:tcPr>
            <w:tcW w:w="3164"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From date</w:t>
            </w:r>
          </w:p>
        </w:tc>
        <w:tc>
          <w:tcPr>
            <w:tcW w:w="1477"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Date Field</w:t>
            </w:r>
          </w:p>
        </w:tc>
        <w:tc>
          <w:tcPr>
            <w:tcW w:w="1548" w:type="dxa"/>
          </w:tcPr>
          <w:p w:rsidR="007163F7" w:rsidRPr="007245C7" w:rsidRDefault="007163F7" w:rsidP="00D96E63">
            <w:pPr>
              <w:rPr>
                <w:rFonts w:asciiTheme="minorHAnsi" w:hAnsiTheme="minorHAnsi" w:cstheme="minorHAnsi"/>
              </w:rPr>
            </w:pPr>
          </w:p>
        </w:tc>
        <w:tc>
          <w:tcPr>
            <w:tcW w:w="1043" w:type="dxa"/>
          </w:tcPr>
          <w:p w:rsidR="007163F7" w:rsidRPr="007245C7" w:rsidRDefault="007163F7" w:rsidP="00D96E63">
            <w:pPr>
              <w:rPr>
                <w:rFonts w:asciiTheme="minorHAnsi" w:hAnsiTheme="minorHAnsi" w:cstheme="minorHAnsi"/>
              </w:rPr>
            </w:pP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tcPr>
          <w:p w:rsidR="007163F7" w:rsidRPr="007245C7" w:rsidRDefault="007163F7" w:rsidP="00D96E63">
            <w:pPr>
              <w:rPr>
                <w:rFonts w:asciiTheme="minorHAnsi" w:hAnsiTheme="minorHAnsi" w:cstheme="minorHAnsi"/>
              </w:rPr>
            </w:pPr>
          </w:p>
        </w:tc>
        <w:tc>
          <w:tcPr>
            <w:tcW w:w="3164"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To Date</w:t>
            </w:r>
          </w:p>
        </w:tc>
        <w:tc>
          <w:tcPr>
            <w:tcW w:w="1477"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Date Field</w:t>
            </w:r>
          </w:p>
        </w:tc>
        <w:tc>
          <w:tcPr>
            <w:tcW w:w="1548" w:type="dxa"/>
          </w:tcPr>
          <w:p w:rsidR="007163F7" w:rsidRPr="007245C7" w:rsidRDefault="007163F7" w:rsidP="00D96E63">
            <w:pPr>
              <w:rPr>
                <w:rFonts w:asciiTheme="minorHAnsi" w:hAnsiTheme="minorHAnsi" w:cstheme="minorHAnsi"/>
              </w:rPr>
            </w:pPr>
          </w:p>
        </w:tc>
        <w:tc>
          <w:tcPr>
            <w:tcW w:w="1043" w:type="dxa"/>
          </w:tcPr>
          <w:p w:rsidR="007163F7" w:rsidRPr="007245C7" w:rsidRDefault="007163F7" w:rsidP="00D96E63">
            <w:pPr>
              <w:rPr>
                <w:rFonts w:asciiTheme="minorHAnsi" w:hAnsiTheme="minorHAnsi" w:cstheme="minorHAnsi"/>
              </w:rPr>
            </w:pP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tcPr>
          <w:p w:rsidR="007163F7" w:rsidRPr="007245C7" w:rsidRDefault="007163F7" w:rsidP="00D96E63">
            <w:pPr>
              <w:rPr>
                <w:rFonts w:asciiTheme="minorHAnsi" w:hAnsiTheme="minorHAnsi" w:cstheme="minorHAnsi"/>
              </w:rPr>
            </w:pPr>
          </w:p>
        </w:tc>
        <w:tc>
          <w:tcPr>
            <w:tcW w:w="3164"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Print preview</w:t>
            </w:r>
          </w:p>
        </w:tc>
        <w:tc>
          <w:tcPr>
            <w:tcW w:w="1477"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Button</w:t>
            </w:r>
          </w:p>
        </w:tc>
        <w:tc>
          <w:tcPr>
            <w:tcW w:w="1548" w:type="dxa"/>
          </w:tcPr>
          <w:p w:rsidR="007163F7" w:rsidRPr="007245C7" w:rsidRDefault="007163F7" w:rsidP="00D96E63">
            <w:pPr>
              <w:rPr>
                <w:rFonts w:asciiTheme="minorHAnsi" w:hAnsiTheme="minorHAnsi" w:cstheme="minorHAnsi"/>
              </w:rPr>
            </w:pPr>
          </w:p>
        </w:tc>
        <w:tc>
          <w:tcPr>
            <w:tcW w:w="1043" w:type="dxa"/>
          </w:tcPr>
          <w:p w:rsidR="007163F7" w:rsidRPr="007245C7" w:rsidRDefault="007163F7" w:rsidP="00D96E63">
            <w:pPr>
              <w:rPr>
                <w:rFonts w:asciiTheme="minorHAnsi" w:hAnsiTheme="minorHAnsi" w:cstheme="minorHAnsi"/>
              </w:rPr>
            </w:pPr>
          </w:p>
        </w:tc>
      </w:tr>
      <w:tr w:rsidR="007163F7" w:rsidRPr="007245C7" w:rsidTr="007163F7">
        <w:tc>
          <w:tcPr>
            <w:tcW w:w="9576" w:type="dxa"/>
            <w:gridSpan w:val="6"/>
            <w:shd w:val="clear" w:color="auto" w:fill="D9D9D9" w:themeFill="background1" w:themeFillShade="D9"/>
          </w:tcPr>
          <w:p w:rsidR="007163F7" w:rsidRPr="007245C7" w:rsidRDefault="007163F7" w:rsidP="00D96E63">
            <w:pPr>
              <w:rPr>
                <w:rFonts w:asciiTheme="minorHAnsi" w:hAnsiTheme="minorHAnsi" w:cstheme="minorHAnsi"/>
              </w:rPr>
            </w:pPr>
          </w:p>
        </w:tc>
      </w:tr>
      <w:tr w:rsidR="007163F7" w:rsidRPr="007245C7" w:rsidTr="007163F7">
        <w:tc>
          <w:tcPr>
            <w:tcW w:w="847" w:type="dxa"/>
            <w:vMerge w:val="restart"/>
          </w:tcPr>
          <w:p w:rsidR="007163F7" w:rsidRPr="007245C7" w:rsidRDefault="007163F7" w:rsidP="00D96E63">
            <w:pPr>
              <w:rPr>
                <w:rFonts w:asciiTheme="minorHAnsi" w:hAnsiTheme="minorHAnsi" w:cstheme="minorHAnsi"/>
                <w:b/>
              </w:rPr>
            </w:pPr>
            <w:r>
              <w:rPr>
                <w:rFonts w:asciiTheme="minorHAnsi" w:hAnsiTheme="minorHAnsi" w:cstheme="minorHAnsi"/>
                <w:b/>
              </w:rPr>
              <w:t>4.7</w:t>
            </w:r>
          </w:p>
        </w:tc>
        <w:tc>
          <w:tcPr>
            <w:tcW w:w="8729" w:type="dxa"/>
            <w:gridSpan w:val="5"/>
          </w:tcPr>
          <w:p w:rsidR="007163F7" w:rsidRPr="007245C7" w:rsidRDefault="007163F7" w:rsidP="00D96E63">
            <w:pPr>
              <w:rPr>
                <w:rFonts w:asciiTheme="minorHAnsi" w:hAnsiTheme="minorHAnsi" w:cstheme="minorHAnsi"/>
                <w:b/>
              </w:rPr>
            </w:pPr>
            <w:r w:rsidRPr="007245C7">
              <w:rPr>
                <w:rFonts w:asciiTheme="minorHAnsi" w:hAnsiTheme="minorHAnsi" w:cstheme="minorHAnsi"/>
                <w:b/>
              </w:rPr>
              <w:t>Leave Balance Report for separation</w:t>
            </w: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val="restart"/>
          </w:tcPr>
          <w:p w:rsidR="007163F7" w:rsidRPr="007245C7" w:rsidRDefault="007163F7" w:rsidP="00D96E63">
            <w:pPr>
              <w:rPr>
                <w:rFonts w:asciiTheme="minorHAnsi" w:hAnsiTheme="minorHAnsi" w:cstheme="minorHAnsi"/>
              </w:rPr>
            </w:pPr>
          </w:p>
        </w:tc>
        <w:tc>
          <w:tcPr>
            <w:tcW w:w="3164"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Month</w:t>
            </w:r>
          </w:p>
        </w:tc>
        <w:tc>
          <w:tcPr>
            <w:tcW w:w="1477"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 xml:space="preserve">Dropdown </w:t>
            </w:r>
          </w:p>
        </w:tc>
        <w:tc>
          <w:tcPr>
            <w:tcW w:w="1548"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Numeric</w:t>
            </w:r>
          </w:p>
        </w:tc>
        <w:tc>
          <w:tcPr>
            <w:tcW w:w="1043" w:type="dxa"/>
          </w:tcPr>
          <w:p w:rsidR="007163F7" w:rsidRPr="007245C7" w:rsidRDefault="007163F7" w:rsidP="00D96E63">
            <w:pPr>
              <w:rPr>
                <w:rFonts w:asciiTheme="minorHAnsi" w:hAnsiTheme="minorHAnsi" w:cstheme="minorHAnsi"/>
              </w:rPr>
            </w:pP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tcPr>
          <w:p w:rsidR="007163F7" w:rsidRPr="007245C7" w:rsidRDefault="007163F7" w:rsidP="00D96E63">
            <w:pPr>
              <w:rPr>
                <w:rFonts w:asciiTheme="minorHAnsi" w:hAnsiTheme="minorHAnsi" w:cstheme="minorHAnsi"/>
              </w:rPr>
            </w:pPr>
          </w:p>
        </w:tc>
        <w:tc>
          <w:tcPr>
            <w:tcW w:w="3164"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Year</w:t>
            </w:r>
          </w:p>
        </w:tc>
        <w:tc>
          <w:tcPr>
            <w:tcW w:w="1477"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Dropdown</w:t>
            </w:r>
          </w:p>
        </w:tc>
        <w:tc>
          <w:tcPr>
            <w:tcW w:w="1548"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Numeric</w:t>
            </w:r>
          </w:p>
        </w:tc>
        <w:tc>
          <w:tcPr>
            <w:tcW w:w="1043" w:type="dxa"/>
          </w:tcPr>
          <w:p w:rsidR="007163F7" w:rsidRPr="007245C7" w:rsidRDefault="007163F7" w:rsidP="00D96E63">
            <w:pPr>
              <w:rPr>
                <w:rFonts w:asciiTheme="minorHAnsi" w:hAnsiTheme="minorHAnsi" w:cstheme="minorHAnsi"/>
              </w:rPr>
            </w:pP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tcPr>
          <w:p w:rsidR="007163F7" w:rsidRPr="007245C7" w:rsidRDefault="007163F7" w:rsidP="00D96E63">
            <w:pPr>
              <w:rPr>
                <w:rFonts w:asciiTheme="minorHAnsi" w:hAnsiTheme="minorHAnsi" w:cstheme="minorHAnsi"/>
              </w:rPr>
            </w:pPr>
          </w:p>
        </w:tc>
        <w:tc>
          <w:tcPr>
            <w:tcW w:w="3164"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 xml:space="preserve">Fiscal year </w:t>
            </w:r>
          </w:p>
        </w:tc>
        <w:tc>
          <w:tcPr>
            <w:tcW w:w="1477"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Dropdown</w:t>
            </w:r>
          </w:p>
        </w:tc>
        <w:tc>
          <w:tcPr>
            <w:tcW w:w="1548"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Numeric</w:t>
            </w:r>
          </w:p>
        </w:tc>
        <w:tc>
          <w:tcPr>
            <w:tcW w:w="1043" w:type="dxa"/>
          </w:tcPr>
          <w:p w:rsidR="007163F7" w:rsidRPr="007245C7" w:rsidRDefault="007163F7" w:rsidP="00D96E63">
            <w:pPr>
              <w:rPr>
                <w:rFonts w:asciiTheme="minorHAnsi" w:hAnsiTheme="minorHAnsi" w:cstheme="minorHAnsi"/>
              </w:rPr>
            </w:pP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tcPr>
          <w:p w:rsidR="007163F7" w:rsidRPr="007245C7" w:rsidRDefault="007163F7" w:rsidP="00D96E63">
            <w:pPr>
              <w:rPr>
                <w:rFonts w:asciiTheme="minorHAnsi" w:hAnsiTheme="minorHAnsi" w:cstheme="minorHAnsi"/>
              </w:rPr>
            </w:pPr>
          </w:p>
        </w:tc>
        <w:tc>
          <w:tcPr>
            <w:tcW w:w="3164"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 xml:space="preserve">Generate </w:t>
            </w:r>
          </w:p>
        </w:tc>
        <w:tc>
          <w:tcPr>
            <w:tcW w:w="1477"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Button</w:t>
            </w:r>
          </w:p>
        </w:tc>
        <w:tc>
          <w:tcPr>
            <w:tcW w:w="1548" w:type="dxa"/>
          </w:tcPr>
          <w:p w:rsidR="007163F7" w:rsidRPr="007245C7" w:rsidRDefault="007163F7" w:rsidP="00D96E63">
            <w:pPr>
              <w:rPr>
                <w:rFonts w:asciiTheme="minorHAnsi" w:hAnsiTheme="minorHAnsi" w:cstheme="minorHAnsi"/>
              </w:rPr>
            </w:pPr>
          </w:p>
        </w:tc>
        <w:tc>
          <w:tcPr>
            <w:tcW w:w="1043" w:type="dxa"/>
          </w:tcPr>
          <w:p w:rsidR="007163F7" w:rsidRPr="007245C7" w:rsidRDefault="007163F7" w:rsidP="00D96E63">
            <w:pPr>
              <w:rPr>
                <w:rFonts w:asciiTheme="minorHAnsi" w:hAnsiTheme="minorHAnsi" w:cstheme="minorHAnsi"/>
              </w:rPr>
            </w:pP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tcPr>
          <w:p w:rsidR="007163F7" w:rsidRPr="007245C7" w:rsidRDefault="007163F7" w:rsidP="00D96E63">
            <w:pPr>
              <w:rPr>
                <w:rFonts w:asciiTheme="minorHAnsi" w:hAnsiTheme="minorHAnsi" w:cstheme="minorHAnsi"/>
              </w:rPr>
            </w:pPr>
          </w:p>
        </w:tc>
        <w:tc>
          <w:tcPr>
            <w:tcW w:w="3164"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List View</w:t>
            </w:r>
          </w:p>
        </w:tc>
        <w:tc>
          <w:tcPr>
            <w:tcW w:w="1477"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Grid View</w:t>
            </w:r>
          </w:p>
        </w:tc>
        <w:tc>
          <w:tcPr>
            <w:tcW w:w="1548" w:type="dxa"/>
          </w:tcPr>
          <w:p w:rsidR="007163F7" w:rsidRPr="007245C7" w:rsidRDefault="007163F7" w:rsidP="00D96E63">
            <w:pPr>
              <w:rPr>
                <w:rFonts w:asciiTheme="minorHAnsi" w:hAnsiTheme="minorHAnsi" w:cstheme="minorHAnsi"/>
              </w:rPr>
            </w:pPr>
          </w:p>
        </w:tc>
        <w:tc>
          <w:tcPr>
            <w:tcW w:w="1043" w:type="dxa"/>
          </w:tcPr>
          <w:p w:rsidR="007163F7" w:rsidRPr="007245C7" w:rsidRDefault="007163F7" w:rsidP="00D96E63">
            <w:pPr>
              <w:rPr>
                <w:rFonts w:asciiTheme="minorHAnsi" w:hAnsiTheme="minorHAnsi" w:cstheme="minorHAnsi"/>
              </w:rPr>
            </w:pPr>
          </w:p>
        </w:tc>
      </w:tr>
      <w:tr w:rsidR="007163F7" w:rsidRPr="007245C7" w:rsidTr="007163F7">
        <w:tc>
          <w:tcPr>
            <w:tcW w:w="847" w:type="dxa"/>
            <w:vMerge/>
          </w:tcPr>
          <w:p w:rsidR="007163F7" w:rsidRPr="007245C7" w:rsidRDefault="007163F7" w:rsidP="00D96E63">
            <w:pPr>
              <w:rPr>
                <w:rFonts w:asciiTheme="minorHAnsi" w:hAnsiTheme="minorHAnsi" w:cstheme="minorHAnsi"/>
              </w:rPr>
            </w:pPr>
          </w:p>
        </w:tc>
        <w:tc>
          <w:tcPr>
            <w:tcW w:w="1497" w:type="dxa"/>
            <w:vMerge/>
          </w:tcPr>
          <w:p w:rsidR="007163F7" w:rsidRPr="007245C7" w:rsidRDefault="007163F7" w:rsidP="00D96E63">
            <w:pPr>
              <w:rPr>
                <w:rFonts w:asciiTheme="minorHAnsi" w:hAnsiTheme="minorHAnsi" w:cstheme="minorHAnsi"/>
              </w:rPr>
            </w:pPr>
          </w:p>
        </w:tc>
        <w:tc>
          <w:tcPr>
            <w:tcW w:w="3164"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Save</w:t>
            </w:r>
          </w:p>
        </w:tc>
        <w:tc>
          <w:tcPr>
            <w:tcW w:w="1477" w:type="dxa"/>
          </w:tcPr>
          <w:p w:rsidR="007163F7" w:rsidRPr="007245C7" w:rsidRDefault="007163F7" w:rsidP="00D96E63">
            <w:pPr>
              <w:rPr>
                <w:rFonts w:asciiTheme="minorHAnsi" w:hAnsiTheme="minorHAnsi" w:cstheme="minorHAnsi"/>
              </w:rPr>
            </w:pPr>
            <w:r w:rsidRPr="007245C7">
              <w:rPr>
                <w:rFonts w:asciiTheme="minorHAnsi" w:hAnsiTheme="minorHAnsi" w:cstheme="minorHAnsi"/>
              </w:rPr>
              <w:t>Button</w:t>
            </w:r>
          </w:p>
        </w:tc>
        <w:tc>
          <w:tcPr>
            <w:tcW w:w="1548" w:type="dxa"/>
          </w:tcPr>
          <w:p w:rsidR="007163F7" w:rsidRPr="007245C7" w:rsidRDefault="007163F7" w:rsidP="00D96E63">
            <w:pPr>
              <w:rPr>
                <w:rFonts w:asciiTheme="minorHAnsi" w:hAnsiTheme="minorHAnsi" w:cstheme="minorHAnsi"/>
              </w:rPr>
            </w:pPr>
          </w:p>
        </w:tc>
        <w:tc>
          <w:tcPr>
            <w:tcW w:w="1043" w:type="dxa"/>
          </w:tcPr>
          <w:p w:rsidR="007163F7" w:rsidRPr="007245C7" w:rsidRDefault="007163F7" w:rsidP="00D96E63">
            <w:pPr>
              <w:rPr>
                <w:rFonts w:asciiTheme="minorHAnsi" w:hAnsiTheme="minorHAnsi" w:cstheme="minorHAnsi"/>
              </w:rPr>
            </w:pPr>
          </w:p>
        </w:tc>
      </w:tr>
    </w:tbl>
    <w:p w:rsidR="008846DB" w:rsidRDefault="008846DB">
      <w:pPr>
        <w:ind w:left="0" w:firstLine="0"/>
        <w:rPr>
          <w:rFonts w:ascii="Calibri" w:hAnsi="Calibri" w:cs="Calibri"/>
          <w:b/>
          <w:bCs/>
          <w:color w:val="002060"/>
          <w:sz w:val="24"/>
          <w:szCs w:val="24"/>
        </w:rPr>
      </w:pPr>
    </w:p>
    <w:p w:rsidR="008846DB" w:rsidRDefault="008846DB">
      <w:pPr>
        <w:ind w:left="0" w:firstLine="0"/>
        <w:rPr>
          <w:rFonts w:ascii="Calibri" w:hAnsi="Calibri" w:cs="Calibri"/>
          <w:b/>
          <w:bCs/>
          <w:color w:val="002060"/>
          <w:sz w:val="24"/>
          <w:szCs w:val="24"/>
        </w:rPr>
      </w:pPr>
    </w:p>
    <w:p w:rsidR="007245C7" w:rsidRDefault="007245C7">
      <w:pPr>
        <w:ind w:left="0" w:firstLine="0"/>
        <w:rPr>
          <w:rFonts w:ascii="Calibri" w:hAnsi="Calibri" w:cs="Calibri"/>
          <w:b/>
          <w:bCs/>
          <w:color w:val="000000" w:themeColor="text1"/>
          <w:sz w:val="24"/>
          <w:szCs w:val="24"/>
        </w:rPr>
      </w:pPr>
    </w:p>
    <w:p w:rsidR="007245C7" w:rsidRDefault="007245C7">
      <w:pPr>
        <w:ind w:left="0" w:firstLine="0"/>
        <w:rPr>
          <w:rFonts w:ascii="Calibri" w:hAnsi="Calibri" w:cs="Calibri"/>
          <w:b/>
          <w:bCs/>
          <w:color w:val="000000" w:themeColor="text1"/>
          <w:sz w:val="24"/>
          <w:szCs w:val="24"/>
        </w:rPr>
      </w:pPr>
    </w:p>
    <w:p w:rsidR="007245C7" w:rsidRDefault="007245C7">
      <w:pPr>
        <w:ind w:left="0" w:firstLine="0"/>
        <w:rPr>
          <w:rFonts w:ascii="Calibri" w:hAnsi="Calibri" w:cs="Calibri"/>
          <w:b/>
          <w:bCs/>
          <w:color w:val="000000" w:themeColor="text1"/>
          <w:sz w:val="24"/>
          <w:szCs w:val="24"/>
        </w:rPr>
      </w:pPr>
    </w:p>
    <w:p w:rsidR="007245C7" w:rsidRDefault="007245C7">
      <w:pPr>
        <w:ind w:left="0" w:firstLine="0"/>
        <w:rPr>
          <w:rFonts w:ascii="Calibri" w:hAnsi="Calibri" w:cs="Calibri"/>
          <w:b/>
          <w:bCs/>
          <w:color w:val="000000" w:themeColor="text1"/>
          <w:sz w:val="24"/>
          <w:szCs w:val="24"/>
        </w:rPr>
      </w:pPr>
    </w:p>
    <w:p w:rsidR="007245C7" w:rsidRDefault="007245C7">
      <w:pPr>
        <w:ind w:left="0" w:firstLine="0"/>
        <w:rPr>
          <w:rFonts w:ascii="Calibri" w:hAnsi="Calibri" w:cs="Calibri"/>
          <w:b/>
          <w:bCs/>
          <w:color w:val="000000" w:themeColor="text1"/>
          <w:sz w:val="24"/>
          <w:szCs w:val="24"/>
        </w:rPr>
      </w:pPr>
    </w:p>
    <w:p w:rsidR="008A1C2B" w:rsidRDefault="00726376">
      <w:pPr>
        <w:ind w:left="0" w:firstLine="0"/>
        <w:rPr>
          <w:rFonts w:ascii="Calibri" w:hAnsi="Calibri" w:cs="Calibri"/>
          <w:b/>
          <w:bCs/>
          <w:color w:val="000000" w:themeColor="text1"/>
          <w:sz w:val="24"/>
          <w:szCs w:val="24"/>
        </w:rPr>
      </w:pPr>
      <w:r w:rsidRPr="007245C7">
        <w:rPr>
          <w:rFonts w:ascii="Calibri" w:hAnsi="Calibri" w:cs="Calibri"/>
          <w:b/>
          <w:bCs/>
          <w:color w:val="000000" w:themeColor="text1"/>
          <w:sz w:val="24"/>
          <w:szCs w:val="24"/>
        </w:rPr>
        <w:t>5 HR Dashboard</w:t>
      </w:r>
    </w:p>
    <w:p w:rsidR="007245C7" w:rsidRPr="007245C7" w:rsidRDefault="007245C7">
      <w:pPr>
        <w:ind w:left="0" w:firstLine="0"/>
        <w:rPr>
          <w:rFonts w:ascii="Calibri" w:hAnsi="Calibri" w:cs="Calibri"/>
          <w:b/>
          <w:bCs/>
          <w:color w:val="000000" w:themeColor="text1"/>
          <w:sz w:val="24"/>
          <w:szCs w:val="24"/>
        </w:rPr>
      </w:pPr>
    </w:p>
    <w:tbl>
      <w:tblPr>
        <w:tblStyle w:val="TableGrid"/>
        <w:tblW w:w="5000" w:type="pct"/>
        <w:tblLayout w:type="fixed"/>
        <w:tblLook w:val="04A0"/>
      </w:tblPr>
      <w:tblGrid>
        <w:gridCol w:w="767"/>
        <w:gridCol w:w="2177"/>
        <w:gridCol w:w="6632"/>
      </w:tblGrid>
      <w:tr w:rsidR="00726376" w:rsidRPr="00726376" w:rsidTr="00DE7E09">
        <w:trPr>
          <w:cantSplit/>
        </w:trPr>
        <w:tc>
          <w:tcPr>
            <w:tcW w:w="767" w:type="dxa"/>
            <w:shd w:val="clear" w:color="auto" w:fill="BFBFBF" w:themeFill="background1" w:themeFillShade="BF"/>
          </w:tcPr>
          <w:p w:rsidR="00726376" w:rsidRPr="00DE7E09" w:rsidRDefault="00726376" w:rsidP="0023613F">
            <w:pPr>
              <w:jc w:val="both"/>
              <w:rPr>
                <w:rFonts w:asciiTheme="minorHAnsi" w:hAnsiTheme="minorHAnsi"/>
              </w:rPr>
            </w:pPr>
            <w:r w:rsidRPr="00DE7E09">
              <w:rPr>
                <w:rFonts w:asciiTheme="minorHAnsi" w:hAnsiTheme="minorHAnsi"/>
              </w:rPr>
              <w:t>5</w:t>
            </w:r>
          </w:p>
        </w:tc>
        <w:tc>
          <w:tcPr>
            <w:tcW w:w="8809" w:type="dxa"/>
            <w:gridSpan w:val="2"/>
            <w:shd w:val="clear" w:color="auto" w:fill="BFBFBF" w:themeFill="background1" w:themeFillShade="BF"/>
          </w:tcPr>
          <w:p w:rsidR="00726376" w:rsidRPr="00B61891" w:rsidRDefault="00726376" w:rsidP="0023613F">
            <w:pPr>
              <w:pStyle w:val="Default"/>
              <w:rPr>
                <w:rFonts w:asciiTheme="minorHAnsi" w:hAnsiTheme="minorHAnsi"/>
                <w:b/>
                <w:sz w:val="20"/>
                <w:szCs w:val="20"/>
              </w:rPr>
            </w:pPr>
            <w:r w:rsidRPr="00B61891">
              <w:rPr>
                <w:rFonts w:asciiTheme="minorHAnsi" w:hAnsiTheme="minorHAnsi"/>
                <w:b/>
                <w:bCs/>
                <w:sz w:val="20"/>
                <w:szCs w:val="20"/>
              </w:rPr>
              <w:t>HR Dashboard</w:t>
            </w:r>
          </w:p>
        </w:tc>
      </w:tr>
      <w:tr w:rsidR="00C25796" w:rsidRPr="00726376" w:rsidTr="00DE7E09">
        <w:trPr>
          <w:cantSplit/>
        </w:trPr>
        <w:tc>
          <w:tcPr>
            <w:tcW w:w="767" w:type="dxa"/>
          </w:tcPr>
          <w:p w:rsidR="00C25796" w:rsidRPr="00DE7E09" w:rsidRDefault="00C25796" w:rsidP="00C25796">
            <w:pPr>
              <w:jc w:val="both"/>
              <w:rPr>
                <w:rFonts w:asciiTheme="minorHAnsi" w:hAnsiTheme="minorHAnsi"/>
                <w:b/>
              </w:rPr>
            </w:pPr>
          </w:p>
        </w:tc>
        <w:tc>
          <w:tcPr>
            <w:tcW w:w="2177" w:type="dxa"/>
          </w:tcPr>
          <w:p w:rsidR="00C25796" w:rsidRPr="00DE7E09" w:rsidRDefault="00C25796" w:rsidP="00C25796">
            <w:pPr>
              <w:pStyle w:val="Default"/>
              <w:rPr>
                <w:rFonts w:asciiTheme="minorHAnsi" w:hAnsiTheme="minorHAnsi"/>
                <w:b/>
                <w:bCs/>
                <w:sz w:val="20"/>
                <w:szCs w:val="20"/>
              </w:rPr>
            </w:pPr>
          </w:p>
        </w:tc>
        <w:tc>
          <w:tcPr>
            <w:tcW w:w="6632" w:type="dxa"/>
          </w:tcPr>
          <w:p w:rsidR="00C26870" w:rsidRPr="00C26870" w:rsidRDefault="00C26870" w:rsidP="00C26870">
            <w:pPr>
              <w:rPr>
                <w:rFonts w:asciiTheme="minorHAnsi" w:hAnsiTheme="minorHAnsi" w:cstheme="minorHAnsi"/>
                <w:b/>
              </w:rPr>
            </w:pPr>
            <w:bookmarkStart w:id="1419" w:name="OLE_LINK35"/>
            <w:bookmarkStart w:id="1420" w:name="OLE_LINK36"/>
            <w:bookmarkStart w:id="1421" w:name="OLE_LINK37"/>
            <w:r w:rsidRPr="00C26870">
              <w:rPr>
                <w:rFonts w:asciiTheme="minorHAnsi" w:hAnsiTheme="minorHAnsi" w:cstheme="minorHAnsi"/>
                <w:b/>
              </w:rPr>
              <w:t>Recruitment status</w:t>
            </w:r>
            <w:bookmarkEnd w:id="1419"/>
            <w:bookmarkEnd w:id="1420"/>
            <w:bookmarkEnd w:id="1421"/>
            <w:r w:rsidRPr="00C26870">
              <w:rPr>
                <w:rFonts w:asciiTheme="minorHAnsi" w:hAnsiTheme="minorHAnsi" w:cstheme="minorHAnsi"/>
                <w:b/>
              </w:rPr>
              <w:t>:</w:t>
            </w:r>
          </w:p>
          <w:p w:rsidR="00C26870" w:rsidRPr="00C26870" w:rsidRDefault="00C26870" w:rsidP="006E1627">
            <w:pPr>
              <w:pStyle w:val="ListParagraph"/>
              <w:numPr>
                <w:ilvl w:val="0"/>
                <w:numId w:val="22"/>
              </w:numPr>
              <w:rPr>
                <w:rFonts w:asciiTheme="minorHAnsi" w:hAnsiTheme="minorHAnsi" w:cstheme="minorHAnsi"/>
              </w:rPr>
            </w:pPr>
            <w:r w:rsidRPr="00C26870">
              <w:rPr>
                <w:rFonts w:asciiTheme="minorHAnsi" w:hAnsiTheme="minorHAnsi" w:cstheme="minorHAnsi"/>
                <w:bCs/>
              </w:rPr>
              <w:t>6 months’ recruitment project wise</w:t>
            </w:r>
          </w:p>
          <w:p w:rsidR="00C26870" w:rsidRPr="00C26870" w:rsidRDefault="00C26870" w:rsidP="006E1627">
            <w:pPr>
              <w:pStyle w:val="ListParagraph"/>
              <w:numPr>
                <w:ilvl w:val="0"/>
                <w:numId w:val="22"/>
              </w:numPr>
              <w:rPr>
                <w:rFonts w:asciiTheme="minorHAnsi" w:hAnsiTheme="minorHAnsi" w:cstheme="minorHAnsi"/>
              </w:rPr>
            </w:pPr>
            <w:r w:rsidRPr="00C26870">
              <w:rPr>
                <w:rFonts w:asciiTheme="minorHAnsi" w:hAnsiTheme="minorHAnsi" w:cstheme="minorHAnsi"/>
                <w:bCs/>
              </w:rPr>
              <w:t>6 months’ recruitment month wise</w:t>
            </w:r>
          </w:p>
          <w:p w:rsidR="00C26870" w:rsidRPr="00C26870" w:rsidRDefault="00C26870" w:rsidP="006E1627">
            <w:pPr>
              <w:pStyle w:val="ListParagraph"/>
              <w:numPr>
                <w:ilvl w:val="0"/>
                <w:numId w:val="22"/>
              </w:numPr>
              <w:rPr>
                <w:rFonts w:asciiTheme="minorHAnsi" w:hAnsiTheme="minorHAnsi" w:cstheme="minorHAnsi"/>
              </w:rPr>
            </w:pPr>
            <w:r w:rsidRPr="00C26870">
              <w:rPr>
                <w:rFonts w:asciiTheme="minorHAnsi" w:hAnsiTheme="minorHAnsi" w:cstheme="minorHAnsi"/>
                <w:bCs/>
              </w:rPr>
              <w:t>Year wise recruitment comparison</w:t>
            </w:r>
          </w:p>
          <w:p w:rsidR="00C26870" w:rsidRPr="00C26870" w:rsidRDefault="00C26870" w:rsidP="006E1627">
            <w:pPr>
              <w:pStyle w:val="ListParagraph"/>
              <w:numPr>
                <w:ilvl w:val="0"/>
                <w:numId w:val="22"/>
              </w:numPr>
              <w:rPr>
                <w:rFonts w:asciiTheme="minorHAnsi" w:hAnsiTheme="minorHAnsi" w:cstheme="minorHAnsi"/>
              </w:rPr>
            </w:pPr>
            <w:r w:rsidRPr="00C26870">
              <w:rPr>
                <w:rFonts w:asciiTheme="minorHAnsi" w:hAnsiTheme="minorHAnsi" w:cstheme="minorHAnsi"/>
                <w:bCs/>
              </w:rPr>
              <w:t>Methods used of vacancy announcement (Jan – Jun 2015)</w:t>
            </w:r>
          </w:p>
          <w:p w:rsidR="00C26870" w:rsidRPr="00C26870" w:rsidRDefault="00C26870" w:rsidP="006E1627">
            <w:pPr>
              <w:pStyle w:val="ListParagraph"/>
              <w:numPr>
                <w:ilvl w:val="0"/>
                <w:numId w:val="22"/>
              </w:numPr>
              <w:rPr>
                <w:rFonts w:asciiTheme="minorHAnsi" w:hAnsiTheme="minorHAnsi" w:cstheme="minorHAnsi"/>
              </w:rPr>
            </w:pPr>
            <w:r w:rsidRPr="00C26870">
              <w:rPr>
                <w:rFonts w:asciiTheme="minorHAnsi" w:hAnsiTheme="minorHAnsi" w:cstheme="minorHAnsi"/>
                <w:bCs/>
              </w:rPr>
              <w:t>Methods of receiving applications</w:t>
            </w:r>
          </w:p>
          <w:p w:rsidR="00C26870" w:rsidRDefault="00C26870" w:rsidP="006E1627">
            <w:pPr>
              <w:pStyle w:val="ListParagraph"/>
              <w:numPr>
                <w:ilvl w:val="0"/>
                <w:numId w:val="22"/>
              </w:numPr>
              <w:rPr>
                <w:ins w:id="1422" w:author="sufianrumi@yahoo.com" w:date="2016-10-17T12:55:00Z"/>
                <w:rFonts w:asciiTheme="minorHAnsi" w:hAnsiTheme="minorHAnsi" w:cstheme="minorHAnsi"/>
              </w:rPr>
            </w:pPr>
            <w:r w:rsidRPr="00C26870">
              <w:rPr>
                <w:rFonts w:asciiTheme="minorHAnsi" w:hAnsiTheme="minorHAnsi" w:cstheme="minorHAnsi"/>
              </w:rPr>
              <w:t>Recruitment status</w:t>
            </w:r>
          </w:p>
          <w:p w:rsidR="00A97BC1" w:rsidRPr="00C26870" w:rsidRDefault="00A97BC1" w:rsidP="006E1627">
            <w:pPr>
              <w:pStyle w:val="ListParagraph"/>
              <w:numPr>
                <w:ilvl w:val="0"/>
                <w:numId w:val="22"/>
              </w:numPr>
              <w:rPr>
                <w:rFonts w:asciiTheme="minorHAnsi" w:hAnsiTheme="minorHAnsi" w:cstheme="minorHAnsi"/>
              </w:rPr>
            </w:pPr>
            <w:ins w:id="1423" w:author="sufianrumi@yahoo.com" w:date="2016-10-17T12:55:00Z">
              <w:r>
                <w:rPr>
                  <w:rFonts w:asciiTheme="minorHAnsi" w:hAnsiTheme="minorHAnsi" w:cstheme="minorHAnsi"/>
                </w:rPr>
                <w:t>Gap analysis by position wise, project wise, location wise</w:t>
              </w:r>
            </w:ins>
            <w:ins w:id="1424" w:author="DELL" w:date="2016-10-23T11:20:00Z">
              <w:r w:rsidR="00BC3CDF">
                <w:rPr>
                  <w:rFonts w:asciiTheme="minorHAnsi" w:hAnsiTheme="minorHAnsi" w:cstheme="minorHAnsi"/>
                </w:rPr>
                <w:t>(Format required)</w:t>
              </w:r>
            </w:ins>
          </w:p>
          <w:p w:rsidR="00C26870" w:rsidRPr="00C26870" w:rsidRDefault="00C26870" w:rsidP="00C26870">
            <w:pPr>
              <w:pStyle w:val="ListParagraph"/>
              <w:rPr>
                <w:rFonts w:asciiTheme="minorHAnsi" w:hAnsiTheme="minorHAnsi" w:cstheme="minorHAnsi"/>
              </w:rPr>
            </w:pPr>
            <w:r w:rsidRPr="00C26870">
              <w:rPr>
                <w:rFonts w:asciiTheme="minorHAnsi" w:hAnsiTheme="minorHAnsi" w:cstheme="minorHAnsi"/>
                <w:bCs/>
              </w:rPr>
              <w:t>Screen Format: Designation</w:t>
            </w:r>
            <w:bookmarkStart w:id="1425" w:name="OLE_LINK29"/>
            <w:bookmarkStart w:id="1426" w:name="OLE_LINK30"/>
            <w:bookmarkStart w:id="1427" w:name="OLE_LINK31"/>
            <w:bookmarkStart w:id="1428" w:name="OLE_LINK32"/>
            <w:bookmarkStart w:id="1429" w:name="OLE_LINK33"/>
            <w:bookmarkStart w:id="1430" w:name="OLE_LINK34"/>
            <w:r w:rsidRPr="00C26870">
              <w:rPr>
                <w:rFonts w:asciiTheme="minorHAnsi" w:hAnsiTheme="minorHAnsi" w:cstheme="minorHAnsi"/>
                <w:bCs/>
              </w:rPr>
              <w:t>||</w:t>
            </w:r>
            <w:bookmarkEnd w:id="1425"/>
            <w:bookmarkEnd w:id="1426"/>
            <w:bookmarkEnd w:id="1427"/>
            <w:bookmarkEnd w:id="1428"/>
            <w:bookmarkEnd w:id="1429"/>
            <w:bookmarkEnd w:id="1430"/>
            <w:r w:rsidRPr="00C26870">
              <w:rPr>
                <w:rFonts w:asciiTheme="minorHAnsi" w:hAnsiTheme="minorHAnsi" w:cstheme="minorHAnsi"/>
                <w:bCs/>
              </w:rPr>
              <w:t>CV Create Date||Interview Date||Post Note Date ||Tentative Joining Date||Orientation Date||Sitting Arrangement Date|| Joining Mail Button (When this button is pressed then a new Window will open to write message with a template &amp; Send button to send mail HR).</w:t>
            </w:r>
          </w:p>
          <w:p w:rsidR="00C25796" w:rsidRPr="0079122E" w:rsidRDefault="00C25796" w:rsidP="00C26870">
            <w:pPr>
              <w:ind w:left="0" w:firstLine="0"/>
              <w:rPr>
                <w:rFonts w:asciiTheme="minorHAnsi" w:hAnsiTheme="minorHAnsi" w:cstheme="minorHAnsi"/>
              </w:rPr>
            </w:pPr>
          </w:p>
        </w:tc>
      </w:tr>
      <w:tr w:rsidR="00C25796" w:rsidRPr="00726376" w:rsidTr="00DE7E09">
        <w:trPr>
          <w:cantSplit/>
        </w:trPr>
        <w:tc>
          <w:tcPr>
            <w:tcW w:w="767" w:type="dxa"/>
          </w:tcPr>
          <w:p w:rsidR="00C25796" w:rsidRPr="00DE7E09" w:rsidRDefault="006348A3" w:rsidP="00C25796">
            <w:pPr>
              <w:jc w:val="both"/>
              <w:rPr>
                <w:rFonts w:asciiTheme="minorHAnsi" w:hAnsiTheme="minorHAnsi"/>
                <w:b/>
              </w:rPr>
            </w:pPr>
            <w:r w:rsidRPr="00DE7E09">
              <w:rPr>
                <w:rFonts w:asciiTheme="minorHAnsi" w:hAnsiTheme="minorHAnsi"/>
                <w:b/>
              </w:rPr>
              <w:t>5.1</w:t>
            </w:r>
          </w:p>
        </w:tc>
        <w:tc>
          <w:tcPr>
            <w:tcW w:w="2177" w:type="dxa"/>
          </w:tcPr>
          <w:p w:rsidR="00C25796" w:rsidRPr="00DE7E09" w:rsidRDefault="00C25796" w:rsidP="00C25796">
            <w:pPr>
              <w:pStyle w:val="Default"/>
              <w:ind w:left="0" w:firstLine="0"/>
              <w:rPr>
                <w:rFonts w:asciiTheme="minorHAnsi" w:hAnsiTheme="minorHAnsi"/>
                <w:b/>
                <w:sz w:val="20"/>
                <w:szCs w:val="20"/>
              </w:rPr>
            </w:pPr>
            <w:r w:rsidRPr="00DE7E09">
              <w:rPr>
                <w:rFonts w:asciiTheme="minorHAnsi" w:hAnsiTheme="minorHAnsi"/>
                <w:b/>
                <w:sz w:val="20"/>
                <w:szCs w:val="20"/>
              </w:rPr>
              <w:t>A statistical current view</w:t>
            </w:r>
          </w:p>
          <w:p w:rsidR="00C25796" w:rsidRPr="00DE7E09" w:rsidRDefault="00C25796" w:rsidP="00C25796">
            <w:pPr>
              <w:pStyle w:val="Default"/>
              <w:ind w:left="0" w:firstLine="0"/>
              <w:rPr>
                <w:rFonts w:asciiTheme="minorHAnsi" w:hAnsiTheme="minorHAnsi"/>
                <w:b/>
                <w:sz w:val="20"/>
                <w:szCs w:val="20"/>
              </w:rPr>
            </w:pPr>
            <w:r w:rsidRPr="00DE7E09">
              <w:rPr>
                <w:rFonts w:asciiTheme="minorHAnsi" w:hAnsiTheme="minorHAnsi"/>
                <w:b/>
                <w:sz w:val="20"/>
                <w:szCs w:val="20"/>
              </w:rPr>
              <w:t>of the organization</w:t>
            </w:r>
          </w:p>
          <w:p w:rsidR="00C25796" w:rsidRPr="00DE7E09" w:rsidRDefault="00C25796" w:rsidP="00C25796">
            <w:pPr>
              <w:pStyle w:val="Default"/>
              <w:rPr>
                <w:rFonts w:asciiTheme="minorHAnsi" w:hAnsiTheme="minorHAnsi"/>
                <w:b/>
                <w:sz w:val="20"/>
                <w:szCs w:val="20"/>
              </w:rPr>
            </w:pPr>
          </w:p>
        </w:tc>
        <w:tc>
          <w:tcPr>
            <w:tcW w:w="6632" w:type="dxa"/>
          </w:tcPr>
          <w:p w:rsidR="00C25796" w:rsidRDefault="00C25796" w:rsidP="00C25796">
            <w:pPr>
              <w:ind w:left="0" w:firstLine="0"/>
              <w:rPr>
                <w:rFonts w:asciiTheme="minorHAnsi" w:hAnsiTheme="minorHAnsi"/>
              </w:rPr>
            </w:pPr>
            <w:r>
              <w:rPr>
                <w:rFonts w:asciiTheme="minorHAnsi" w:hAnsiTheme="minorHAnsi"/>
              </w:rPr>
              <w:t xml:space="preserve">Report for </w:t>
            </w:r>
            <w:r w:rsidRPr="00726376">
              <w:rPr>
                <w:rFonts w:asciiTheme="minorHAnsi" w:hAnsiTheme="minorHAnsi"/>
              </w:rPr>
              <w:t>Manpower project/location wise, male-femal</w:t>
            </w:r>
            <w:r>
              <w:rPr>
                <w:rFonts w:asciiTheme="minorHAnsi" w:hAnsiTheme="minorHAnsi"/>
              </w:rPr>
              <w:t>e segmentation, technical &amp; non-technical</w:t>
            </w:r>
          </w:p>
          <w:p w:rsidR="00C25796" w:rsidRPr="00C25796" w:rsidRDefault="00C25796" w:rsidP="00C25796">
            <w:pPr>
              <w:rPr>
                <w:rFonts w:asciiTheme="minorHAnsi" w:hAnsiTheme="minorHAnsi" w:cstheme="minorHAnsi"/>
                <w:b/>
              </w:rPr>
            </w:pPr>
            <w:r w:rsidRPr="00C25796">
              <w:rPr>
                <w:rFonts w:asciiTheme="minorHAnsi" w:hAnsiTheme="minorHAnsi" w:cstheme="minorHAnsi"/>
                <w:b/>
              </w:rPr>
              <w:t>Manpower project/location wise</w:t>
            </w:r>
          </w:p>
          <w:p w:rsidR="00C25796" w:rsidRPr="00C25796" w:rsidRDefault="00C25796" w:rsidP="006E1627">
            <w:pPr>
              <w:pStyle w:val="ListParagraph"/>
              <w:numPr>
                <w:ilvl w:val="0"/>
                <w:numId w:val="17"/>
              </w:numPr>
              <w:rPr>
                <w:rFonts w:asciiTheme="minorHAnsi" w:hAnsiTheme="minorHAnsi" w:cstheme="minorHAnsi"/>
              </w:rPr>
            </w:pPr>
            <w:r w:rsidRPr="00C25796">
              <w:rPr>
                <w:rFonts w:asciiTheme="minorHAnsi" w:hAnsiTheme="minorHAnsi" w:cstheme="minorHAnsi"/>
                <w:bCs/>
              </w:rPr>
              <w:t>TOTAL EMPLOYEE AS OF 30th June 2015</w:t>
            </w:r>
          </w:p>
          <w:p w:rsidR="00C25796" w:rsidRPr="00C25796" w:rsidRDefault="00C25796" w:rsidP="006E1627">
            <w:pPr>
              <w:pStyle w:val="ListParagraph"/>
              <w:numPr>
                <w:ilvl w:val="0"/>
                <w:numId w:val="17"/>
              </w:numPr>
              <w:rPr>
                <w:rFonts w:asciiTheme="minorHAnsi" w:hAnsiTheme="minorHAnsi" w:cstheme="minorHAnsi"/>
              </w:rPr>
            </w:pPr>
            <w:r w:rsidRPr="00C25796">
              <w:rPr>
                <w:rFonts w:asciiTheme="minorHAnsi" w:hAnsiTheme="minorHAnsi" w:cstheme="minorHAnsi"/>
                <w:bCs/>
              </w:rPr>
              <w:t>Project wise manpower distribution</w:t>
            </w:r>
          </w:p>
          <w:p w:rsidR="00C25796" w:rsidRPr="00C25796" w:rsidRDefault="00C25796" w:rsidP="00C25796">
            <w:pPr>
              <w:rPr>
                <w:rFonts w:asciiTheme="minorHAnsi" w:hAnsiTheme="minorHAnsi" w:cstheme="minorHAnsi"/>
                <w:b/>
              </w:rPr>
            </w:pPr>
            <w:r w:rsidRPr="00C25796">
              <w:rPr>
                <w:rFonts w:asciiTheme="minorHAnsi" w:hAnsiTheme="minorHAnsi" w:cstheme="minorHAnsi"/>
                <w:b/>
              </w:rPr>
              <w:t xml:space="preserve">Male-female segmentation, </w:t>
            </w:r>
          </w:p>
          <w:p w:rsidR="00C25796" w:rsidRPr="00C25796" w:rsidRDefault="00C25796" w:rsidP="006E1627">
            <w:pPr>
              <w:pStyle w:val="ListParagraph"/>
              <w:numPr>
                <w:ilvl w:val="0"/>
                <w:numId w:val="19"/>
              </w:numPr>
              <w:rPr>
                <w:rFonts w:asciiTheme="minorHAnsi" w:hAnsiTheme="minorHAnsi" w:cstheme="minorHAnsi"/>
              </w:rPr>
            </w:pPr>
            <w:r w:rsidRPr="00C25796">
              <w:rPr>
                <w:rFonts w:asciiTheme="minorHAnsi" w:hAnsiTheme="minorHAnsi" w:cstheme="minorHAnsi"/>
                <w:bCs/>
              </w:rPr>
              <w:t xml:space="preserve">Gender Portfolio  </w:t>
            </w:r>
          </w:p>
          <w:p w:rsidR="00C25796" w:rsidRPr="00C25796" w:rsidRDefault="00C25796" w:rsidP="00C25796">
            <w:pPr>
              <w:rPr>
                <w:rFonts w:asciiTheme="minorHAnsi" w:hAnsiTheme="minorHAnsi" w:cstheme="minorHAnsi"/>
                <w:b/>
              </w:rPr>
            </w:pPr>
            <w:r w:rsidRPr="00C25796">
              <w:rPr>
                <w:rFonts w:asciiTheme="minorHAnsi" w:hAnsiTheme="minorHAnsi" w:cstheme="minorHAnsi"/>
                <w:b/>
              </w:rPr>
              <w:t>Technical &amp;</w:t>
            </w:r>
            <w:r w:rsidR="0093197D" w:rsidRPr="00C25796">
              <w:rPr>
                <w:rFonts w:asciiTheme="minorHAnsi" w:hAnsiTheme="minorHAnsi" w:cstheme="minorHAnsi"/>
                <w:b/>
              </w:rPr>
              <w:t>Non-Technical</w:t>
            </w:r>
          </w:p>
          <w:p w:rsidR="00C25796" w:rsidRPr="00C25796" w:rsidRDefault="00C25796" w:rsidP="006E1627">
            <w:pPr>
              <w:pStyle w:val="ListParagraph"/>
              <w:numPr>
                <w:ilvl w:val="0"/>
                <w:numId w:val="18"/>
              </w:numPr>
              <w:rPr>
                <w:rFonts w:asciiTheme="minorHAnsi" w:hAnsiTheme="minorHAnsi" w:cstheme="minorHAnsi"/>
                <w:bCs/>
              </w:rPr>
            </w:pPr>
            <w:r w:rsidRPr="00C25796">
              <w:rPr>
                <w:rFonts w:asciiTheme="minorHAnsi" w:hAnsiTheme="minorHAnsi" w:cstheme="minorHAnsi"/>
                <w:bCs/>
              </w:rPr>
              <w:t>HR proportion in Clinical Set Up (Technical/</w:t>
            </w:r>
            <w:r w:rsidR="0093197D" w:rsidRPr="00C25796">
              <w:rPr>
                <w:rFonts w:asciiTheme="minorHAnsi" w:hAnsiTheme="minorHAnsi" w:cstheme="minorHAnsi"/>
                <w:bCs/>
              </w:rPr>
              <w:t>Non-Technical</w:t>
            </w:r>
            <w:r w:rsidRPr="00C25796">
              <w:rPr>
                <w:rFonts w:asciiTheme="minorHAnsi" w:hAnsiTheme="minorHAnsi" w:cstheme="minorHAnsi"/>
                <w:bCs/>
              </w:rPr>
              <w:t>)</w:t>
            </w:r>
          </w:p>
          <w:p w:rsidR="00C25796" w:rsidRPr="00C25796" w:rsidRDefault="00C25796" w:rsidP="006E1627">
            <w:pPr>
              <w:pStyle w:val="ListParagraph"/>
              <w:numPr>
                <w:ilvl w:val="0"/>
                <w:numId w:val="18"/>
              </w:numPr>
              <w:rPr>
                <w:rFonts w:asciiTheme="minorHAnsi" w:hAnsiTheme="minorHAnsi" w:cstheme="minorHAnsi"/>
              </w:rPr>
            </w:pPr>
            <w:r w:rsidRPr="00C25796">
              <w:rPr>
                <w:rFonts w:asciiTheme="minorHAnsi" w:hAnsiTheme="minorHAnsi" w:cstheme="minorHAnsi"/>
                <w:bCs/>
              </w:rPr>
              <w:t>Technical &amp;</w:t>
            </w:r>
            <w:r w:rsidR="0093197D" w:rsidRPr="00C25796">
              <w:rPr>
                <w:rFonts w:asciiTheme="minorHAnsi" w:hAnsiTheme="minorHAnsi" w:cstheme="minorHAnsi"/>
                <w:bCs/>
              </w:rPr>
              <w:t>Non-Technical</w:t>
            </w:r>
            <w:r w:rsidRPr="00C25796">
              <w:rPr>
                <w:rFonts w:asciiTheme="minorHAnsi" w:hAnsiTheme="minorHAnsi" w:cstheme="minorHAnsi"/>
                <w:bCs/>
              </w:rPr>
              <w:t xml:space="preserve"> Portfolio</w:t>
            </w:r>
          </w:p>
          <w:p w:rsidR="00C25796" w:rsidRPr="00C25796" w:rsidRDefault="00C25796" w:rsidP="006E1627">
            <w:pPr>
              <w:pStyle w:val="ListParagraph"/>
              <w:numPr>
                <w:ilvl w:val="0"/>
                <w:numId w:val="18"/>
              </w:numPr>
              <w:rPr>
                <w:rFonts w:asciiTheme="minorHAnsi" w:hAnsiTheme="minorHAnsi" w:cstheme="minorHAnsi"/>
              </w:rPr>
            </w:pPr>
            <w:r w:rsidRPr="00C25796">
              <w:rPr>
                <w:rFonts w:asciiTheme="minorHAnsi" w:hAnsiTheme="minorHAnsi" w:cstheme="minorHAnsi"/>
                <w:bCs/>
              </w:rPr>
              <w:t>Gender Ratio in Technical &amp;</w:t>
            </w:r>
          </w:p>
          <w:p w:rsidR="00C25796" w:rsidRPr="00C25796" w:rsidRDefault="0093197D" w:rsidP="006E1627">
            <w:pPr>
              <w:pStyle w:val="ListParagraph"/>
              <w:numPr>
                <w:ilvl w:val="0"/>
                <w:numId w:val="18"/>
              </w:numPr>
              <w:rPr>
                <w:rFonts w:asciiTheme="minorHAnsi" w:hAnsiTheme="minorHAnsi" w:cstheme="minorHAnsi"/>
              </w:rPr>
            </w:pPr>
            <w:r w:rsidRPr="00C25796">
              <w:rPr>
                <w:rFonts w:asciiTheme="minorHAnsi" w:hAnsiTheme="minorHAnsi" w:cstheme="minorHAnsi"/>
                <w:bCs/>
              </w:rPr>
              <w:t>Non-Technical</w:t>
            </w:r>
            <w:r w:rsidR="00C25796" w:rsidRPr="00C25796">
              <w:rPr>
                <w:rFonts w:asciiTheme="minorHAnsi" w:hAnsiTheme="minorHAnsi" w:cstheme="minorHAnsi"/>
                <w:bCs/>
              </w:rPr>
              <w:t xml:space="preserve"> Position </w:t>
            </w:r>
          </w:p>
          <w:p w:rsidR="00C25796" w:rsidRPr="00C25796" w:rsidRDefault="00C25796" w:rsidP="006E1627">
            <w:pPr>
              <w:pStyle w:val="ListParagraph"/>
              <w:numPr>
                <w:ilvl w:val="0"/>
                <w:numId w:val="18"/>
              </w:numPr>
              <w:rPr>
                <w:rFonts w:asciiTheme="minorHAnsi" w:hAnsiTheme="minorHAnsi" w:cstheme="minorHAnsi"/>
              </w:rPr>
            </w:pPr>
            <w:bookmarkStart w:id="1431" w:name="OLE_LINK22"/>
            <w:bookmarkStart w:id="1432" w:name="OLE_LINK23"/>
            <w:r w:rsidRPr="00C25796">
              <w:rPr>
                <w:rFonts w:asciiTheme="minorHAnsi" w:hAnsiTheme="minorHAnsi" w:cstheme="minorHAnsi"/>
                <w:bCs/>
              </w:rPr>
              <w:t>Technical positions project wise</w:t>
            </w:r>
          </w:p>
          <w:p w:rsidR="00C25796" w:rsidRPr="0079122E" w:rsidRDefault="00C25796" w:rsidP="006E1627">
            <w:pPr>
              <w:pStyle w:val="ListParagraph"/>
              <w:numPr>
                <w:ilvl w:val="0"/>
                <w:numId w:val="18"/>
              </w:numPr>
              <w:spacing w:after="200" w:line="276" w:lineRule="auto"/>
              <w:rPr>
                <w:rFonts w:asciiTheme="minorHAnsi" w:hAnsiTheme="minorHAnsi" w:cstheme="minorHAnsi"/>
              </w:rPr>
            </w:pPr>
            <w:bookmarkStart w:id="1433" w:name="OLE_LINK24"/>
            <w:bookmarkStart w:id="1434" w:name="OLE_LINK25"/>
            <w:bookmarkStart w:id="1435" w:name="OLE_LINK28"/>
            <w:bookmarkEnd w:id="1431"/>
            <w:bookmarkEnd w:id="1432"/>
            <w:r w:rsidRPr="00C25796">
              <w:rPr>
                <w:rFonts w:asciiTheme="minorHAnsi" w:hAnsiTheme="minorHAnsi" w:cstheme="minorHAnsi"/>
                <w:bCs/>
              </w:rPr>
              <w:t>Technical positions project, location, clinic category, designation wise</w:t>
            </w:r>
          </w:p>
          <w:bookmarkEnd w:id="1433"/>
          <w:bookmarkEnd w:id="1434"/>
          <w:bookmarkEnd w:id="1435"/>
          <w:p w:rsidR="00C25796" w:rsidRPr="00726376" w:rsidRDefault="00C25796" w:rsidP="006E1627">
            <w:pPr>
              <w:pStyle w:val="ListParagraph"/>
              <w:numPr>
                <w:ilvl w:val="0"/>
                <w:numId w:val="18"/>
              </w:numPr>
              <w:spacing w:after="200" w:line="276" w:lineRule="auto"/>
              <w:rPr>
                <w:rFonts w:asciiTheme="minorHAnsi" w:hAnsiTheme="minorHAnsi"/>
              </w:rPr>
            </w:pPr>
            <w:r w:rsidRPr="00C25796">
              <w:rPr>
                <w:rFonts w:asciiTheme="minorHAnsi" w:hAnsiTheme="minorHAnsi" w:cstheme="minorHAnsi"/>
                <w:bCs/>
              </w:rPr>
              <w:t>Project wise technical Human Resources</w:t>
            </w:r>
          </w:p>
        </w:tc>
      </w:tr>
      <w:tr w:rsidR="00C25796" w:rsidRPr="00726376" w:rsidTr="00DE7E09">
        <w:trPr>
          <w:cantSplit/>
        </w:trPr>
        <w:tc>
          <w:tcPr>
            <w:tcW w:w="767" w:type="dxa"/>
          </w:tcPr>
          <w:p w:rsidR="00C25796" w:rsidRPr="00DE7E09" w:rsidRDefault="006348A3" w:rsidP="00C25796">
            <w:pPr>
              <w:jc w:val="both"/>
              <w:rPr>
                <w:rFonts w:asciiTheme="minorHAnsi" w:hAnsiTheme="minorHAnsi"/>
                <w:b/>
              </w:rPr>
            </w:pPr>
            <w:r w:rsidRPr="00DE7E09">
              <w:rPr>
                <w:rFonts w:asciiTheme="minorHAnsi" w:hAnsiTheme="minorHAnsi"/>
                <w:b/>
              </w:rPr>
              <w:lastRenderedPageBreak/>
              <w:t>5.2</w:t>
            </w:r>
          </w:p>
        </w:tc>
        <w:tc>
          <w:tcPr>
            <w:tcW w:w="2177" w:type="dxa"/>
          </w:tcPr>
          <w:p w:rsidR="00C25796" w:rsidRPr="00DE7E09" w:rsidRDefault="00C25796" w:rsidP="00C25796">
            <w:pPr>
              <w:pStyle w:val="Default"/>
              <w:rPr>
                <w:rFonts w:asciiTheme="minorHAnsi" w:hAnsiTheme="minorHAnsi"/>
                <w:b/>
                <w:bCs/>
                <w:sz w:val="20"/>
                <w:szCs w:val="20"/>
              </w:rPr>
            </w:pPr>
          </w:p>
        </w:tc>
        <w:tc>
          <w:tcPr>
            <w:tcW w:w="6632" w:type="dxa"/>
          </w:tcPr>
          <w:p w:rsidR="00C25796" w:rsidRDefault="00C25796" w:rsidP="00C25796">
            <w:pPr>
              <w:pStyle w:val="Default"/>
              <w:ind w:left="0" w:firstLine="0"/>
              <w:rPr>
                <w:rFonts w:asciiTheme="minorHAnsi" w:hAnsiTheme="minorHAnsi"/>
                <w:sz w:val="20"/>
                <w:szCs w:val="20"/>
              </w:rPr>
            </w:pPr>
            <w:r>
              <w:rPr>
                <w:rFonts w:asciiTheme="minorHAnsi" w:hAnsiTheme="minorHAnsi"/>
                <w:sz w:val="20"/>
                <w:szCs w:val="20"/>
              </w:rPr>
              <w:t xml:space="preserve">Report for </w:t>
            </w:r>
            <w:r w:rsidRPr="00726376">
              <w:rPr>
                <w:rFonts w:asciiTheme="minorHAnsi" w:hAnsiTheme="minorHAnsi"/>
                <w:sz w:val="20"/>
                <w:szCs w:val="20"/>
              </w:rPr>
              <w:t>technical segmentation, manpower trend mo</w:t>
            </w:r>
            <w:r w:rsidR="0079122E">
              <w:rPr>
                <w:rFonts w:asciiTheme="minorHAnsi" w:hAnsiTheme="minorHAnsi"/>
                <w:sz w:val="20"/>
                <w:szCs w:val="20"/>
              </w:rPr>
              <w:t>nth wise, regular &amp; contractual:</w:t>
            </w:r>
          </w:p>
          <w:p w:rsidR="0079122E" w:rsidRPr="0079122E" w:rsidRDefault="0079122E" w:rsidP="0079122E">
            <w:pPr>
              <w:rPr>
                <w:rFonts w:asciiTheme="minorHAnsi" w:hAnsiTheme="minorHAnsi" w:cstheme="minorHAnsi"/>
                <w:b/>
              </w:rPr>
            </w:pPr>
            <w:r w:rsidRPr="0079122E">
              <w:rPr>
                <w:rFonts w:asciiTheme="minorHAnsi" w:hAnsiTheme="minorHAnsi" w:cstheme="minorHAnsi"/>
                <w:b/>
              </w:rPr>
              <w:t xml:space="preserve">Technical segmentation: </w:t>
            </w:r>
          </w:p>
          <w:p w:rsidR="0079122E" w:rsidRPr="0079122E" w:rsidRDefault="0079122E" w:rsidP="006E1627">
            <w:pPr>
              <w:pStyle w:val="ListParagraph"/>
              <w:numPr>
                <w:ilvl w:val="0"/>
                <w:numId w:val="21"/>
              </w:numPr>
              <w:rPr>
                <w:rFonts w:asciiTheme="minorHAnsi" w:hAnsiTheme="minorHAnsi" w:cstheme="minorHAnsi"/>
              </w:rPr>
            </w:pPr>
            <w:r w:rsidRPr="0079122E">
              <w:rPr>
                <w:rFonts w:asciiTheme="minorHAnsi" w:hAnsiTheme="minorHAnsi" w:cstheme="minorHAnsi"/>
                <w:bCs/>
              </w:rPr>
              <w:t>Clinical category portfolio</w:t>
            </w:r>
          </w:p>
          <w:p w:rsidR="0079122E" w:rsidRPr="0079122E" w:rsidRDefault="0079122E" w:rsidP="0079122E">
            <w:pPr>
              <w:rPr>
                <w:rFonts w:asciiTheme="minorHAnsi" w:hAnsiTheme="minorHAnsi" w:cstheme="minorHAnsi"/>
                <w:b/>
              </w:rPr>
            </w:pPr>
            <w:r w:rsidRPr="0079122E">
              <w:rPr>
                <w:rFonts w:asciiTheme="minorHAnsi" w:hAnsiTheme="minorHAnsi" w:cstheme="minorHAnsi"/>
                <w:b/>
              </w:rPr>
              <w:t xml:space="preserve">Manpower trend month wise: </w:t>
            </w:r>
          </w:p>
          <w:p w:rsidR="0079122E" w:rsidRPr="0079122E" w:rsidRDefault="0079122E" w:rsidP="006E1627">
            <w:pPr>
              <w:pStyle w:val="ListParagraph"/>
              <w:numPr>
                <w:ilvl w:val="0"/>
                <w:numId w:val="20"/>
              </w:numPr>
              <w:rPr>
                <w:rFonts w:asciiTheme="minorHAnsi" w:hAnsiTheme="minorHAnsi" w:cstheme="minorHAnsi"/>
              </w:rPr>
            </w:pPr>
            <w:r w:rsidRPr="0079122E">
              <w:rPr>
                <w:rFonts w:asciiTheme="minorHAnsi" w:hAnsiTheme="minorHAnsi" w:cstheme="minorHAnsi"/>
                <w:bCs/>
              </w:rPr>
              <w:t>HR Trend</w:t>
            </w:r>
          </w:p>
        </w:tc>
      </w:tr>
      <w:tr w:rsidR="00C25796" w:rsidRPr="00726376" w:rsidTr="00DE7E09">
        <w:trPr>
          <w:cantSplit/>
        </w:trPr>
        <w:tc>
          <w:tcPr>
            <w:tcW w:w="767" w:type="dxa"/>
          </w:tcPr>
          <w:p w:rsidR="00C25796" w:rsidRPr="00DE7E09" w:rsidRDefault="006348A3" w:rsidP="00C25796">
            <w:pPr>
              <w:jc w:val="both"/>
              <w:rPr>
                <w:rFonts w:asciiTheme="minorHAnsi" w:hAnsiTheme="minorHAnsi"/>
                <w:b/>
              </w:rPr>
            </w:pPr>
            <w:r w:rsidRPr="00DE7E09">
              <w:rPr>
                <w:rFonts w:asciiTheme="minorHAnsi" w:hAnsiTheme="minorHAnsi"/>
                <w:b/>
              </w:rPr>
              <w:t>5.3</w:t>
            </w:r>
          </w:p>
        </w:tc>
        <w:tc>
          <w:tcPr>
            <w:tcW w:w="2177" w:type="dxa"/>
          </w:tcPr>
          <w:p w:rsidR="00C25796" w:rsidRPr="00DE7E09" w:rsidRDefault="00C25796" w:rsidP="00C25796">
            <w:pPr>
              <w:pStyle w:val="Default"/>
              <w:rPr>
                <w:rFonts w:asciiTheme="minorHAnsi" w:hAnsiTheme="minorHAnsi"/>
                <w:b/>
                <w:bCs/>
                <w:sz w:val="20"/>
                <w:szCs w:val="20"/>
              </w:rPr>
            </w:pPr>
          </w:p>
        </w:tc>
        <w:tc>
          <w:tcPr>
            <w:tcW w:w="6632" w:type="dxa"/>
          </w:tcPr>
          <w:p w:rsidR="00C25796" w:rsidRPr="00C26870" w:rsidRDefault="00C25796" w:rsidP="00C25796">
            <w:pPr>
              <w:pStyle w:val="Default"/>
              <w:ind w:left="0" w:firstLine="0"/>
              <w:rPr>
                <w:rFonts w:asciiTheme="minorHAnsi" w:hAnsiTheme="minorHAnsi"/>
                <w:sz w:val="20"/>
                <w:szCs w:val="20"/>
              </w:rPr>
            </w:pPr>
            <w:r w:rsidRPr="00C26870">
              <w:rPr>
                <w:rFonts w:asciiTheme="minorHAnsi" w:hAnsiTheme="minorHAnsi"/>
                <w:sz w:val="20"/>
                <w:szCs w:val="20"/>
              </w:rPr>
              <w:t>Report for wise, turnover rate, employee age range wise, recruitment status, separation status</w:t>
            </w:r>
            <w:r w:rsidR="00C26870" w:rsidRPr="00C26870">
              <w:rPr>
                <w:rFonts w:asciiTheme="minorHAnsi" w:hAnsiTheme="minorHAnsi"/>
                <w:sz w:val="20"/>
                <w:szCs w:val="20"/>
              </w:rPr>
              <w:t>:</w:t>
            </w:r>
          </w:p>
          <w:p w:rsidR="00C26870" w:rsidRPr="00C26870" w:rsidRDefault="00C26870" w:rsidP="00C26870">
            <w:pPr>
              <w:rPr>
                <w:rFonts w:asciiTheme="minorHAnsi" w:hAnsiTheme="minorHAnsi" w:cstheme="minorHAnsi"/>
                <w:b/>
              </w:rPr>
            </w:pPr>
            <w:r w:rsidRPr="00C26870">
              <w:rPr>
                <w:rFonts w:asciiTheme="minorHAnsi" w:hAnsiTheme="minorHAnsi" w:cstheme="minorHAnsi"/>
                <w:b/>
              </w:rPr>
              <w:t>Turnover rate:</w:t>
            </w:r>
          </w:p>
          <w:p w:rsidR="00C26870" w:rsidRPr="00C26870" w:rsidRDefault="00C26870" w:rsidP="006E1627">
            <w:pPr>
              <w:pStyle w:val="ListParagraph"/>
              <w:numPr>
                <w:ilvl w:val="0"/>
                <w:numId w:val="23"/>
              </w:numPr>
              <w:rPr>
                <w:rFonts w:asciiTheme="minorHAnsi" w:hAnsiTheme="minorHAnsi" w:cstheme="minorHAnsi"/>
              </w:rPr>
            </w:pPr>
            <w:r w:rsidRPr="00C26870">
              <w:rPr>
                <w:rFonts w:asciiTheme="minorHAnsi" w:hAnsiTheme="minorHAnsi" w:cstheme="minorHAnsi"/>
                <w:bCs/>
              </w:rPr>
              <w:t>Overall turnover percentile</w:t>
            </w:r>
          </w:p>
          <w:p w:rsidR="00C26870" w:rsidRPr="00C26870" w:rsidRDefault="00C26870" w:rsidP="006E1627">
            <w:pPr>
              <w:pStyle w:val="ListParagraph"/>
              <w:numPr>
                <w:ilvl w:val="0"/>
                <w:numId w:val="23"/>
              </w:numPr>
              <w:rPr>
                <w:rFonts w:asciiTheme="minorHAnsi" w:hAnsiTheme="minorHAnsi" w:cstheme="minorHAnsi"/>
              </w:rPr>
            </w:pPr>
            <w:r w:rsidRPr="00C26870">
              <w:rPr>
                <w:rFonts w:asciiTheme="minorHAnsi" w:hAnsiTheme="minorHAnsi" w:cstheme="minorHAnsi"/>
                <w:bCs/>
              </w:rPr>
              <w:t>Staff turnover trend</w:t>
            </w:r>
          </w:p>
          <w:p w:rsidR="00C26870" w:rsidRPr="00C26870" w:rsidRDefault="00C26870" w:rsidP="006E1627">
            <w:pPr>
              <w:pStyle w:val="ListParagraph"/>
              <w:numPr>
                <w:ilvl w:val="0"/>
                <w:numId w:val="23"/>
              </w:numPr>
              <w:rPr>
                <w:rFonts w:asciiTheme="minorHAnsi" w:hAnsiTheme="minorHAnsi" w:cstheme="minorHAnsi"/>
              </w:rPr>
            </w:pPr>
            <w:r w:rsidRPr="00C26870">
              <w:rPr>
                <w:rFonts w:asciiTheme="minorHAnsi" w:hAnsiTheme="minorHAnsi" w:cstheme="minorHAnsi"/>
                <w:bCs/>
              </w:rPr>
              <w:t>Overall turnover (Jan – June 2015)</w:t>
            </w:r>
          </w:p>
          <w:p w:rsidR="00C26870" w:rsidRPr="00C26870" w:rsidRDefault="00C26870" w:rsidP="006E1627">
            <w:pPr>
              <w:pStyle w:val="ListParagraph"/>
              <w:numPr>
                <w:ilvl w:val="0"/>
                <w:numId w:val="23"/>
              </w:numPr>
              <w:rPr>
                <w:rFonts w:asciiTheme="minorHAnsi" w:hAnsiTheme="minorHAnsi" w:cstheme="minorHAnsi"/>
              </w:rPr>
            </w:pPr>
            <w:r w:rsidRPr="00C26870">
              <w:rPr>
                <w:rFonts w:asciiTheme="minorHAnsi" w:hAnsiTheme="minorHAnsi" w:cstheme="minorHAnsi"/>
                <w:bCs/>
              </w:rPr>
              <w:t>Reasons for leaving</w:t>
            </w:r>
          </w:p>
          <w:p w:rsidR="00C26870" w:rsidRPr="00C26870" w:rsidRDefault="00C26870" w:rsidP="006E1627">
            <w:pPr>
              <w:pStyle w:val="ListParagraph"/>
              <w:numPr>
                <w:ilvl w:val="0"/>
                <w:numId w:val="23"/>
              </w:numPr>
              <w:rPr>
                <w:rFonts w:asciiTheme="minorHAnsi" w:hAnsiTheme="minorHAnsi" w:cstheme="minorHAnsi"/>
              </w:rPr>
            </w:pPr>
            <w:r w:rsidRPr="00C26870">
              <w:rPr>
                <w:rFonts w:asciiTheme="minorHAnsi" w:hAnsiTheme="minorHAnsi" w:cstheme="minorHAnsi"/>
                <w:bCs/>
              </w:rPr>
              <w:t>Technical position Left from Jan - June 2015</w:t>
            </w:r>
          </w:p>
          <w:p w:rsidR="00C26870" w:rsidRPr="00C26870" w:rsidRDefault="00C26870" w:rsidP="00C26870">
            <w:pPr>
              <w:rPr>
                <w:rFonts w:asciiTheme="minorHAnsi" w:hAnsiTheme="minorHAnsi" w:cstheme="minorHAnsi"/>
                <w:b/>
              </w:rPr>
            </w:pPr>
            <w:r w:rsidRPr="00C26870">
              <w:rPr>
                <w:rFonts w:asciiTheme="minorHAnsi" w:hAnsiTheme="minorHAnsi" w:cstheme="minorHAnsi"/>
                <w:b/>
              </w:rPr>
              <w:t>Employee age range wise:</w:t>
            </w:r>
          </w:p>
          <w:p w:rsidR="00C26870" w:rsidRPr="00C26870" w:rsidRDefault="00C26870" w:rsidP="006E1627">
            <w:pPr>
              <w:pStyle w:val="ListParagraph"/>
              <w:numPr>
                <w:ilvl w:val="0"/>
                <w:numId w:val="25"/>
              </w:numPr>
              <w:rPr>
                <w:rFonts w:asciiTheme="minorHAnsi" w:hAnsiTheme="minorHAnsi" w:cstheme="minorHAnsi"/>
              </w:rPr>
            </w:pPr>
            <w:r w:rsidRPr="00C26870">
              <w:rPr>
                <w:rFonts w:asciiTheme="minorHAnsi" w:hAnsiTheme="minorHAnsi" w:cstheme="minorHAnsi"/>
                <w:bCs/>
              </w:rPr>
              <w:t>Manpower according to age range</w:t>
            </w:r>
          </w:p>
          <w:p w:rsidR="00C26870" w:rsidRPr="00C26870" w:rsidRDefault="00C26870" w:rsidP="00C26870">
            <w:pPr>
              <w:rPr>
                <w:rFonts w:asciiTheme="minorHAnsi" w:hAnsiTheme="minorHAnsi" w:cstheme="minorHAnsi"/>
                <w:b/>
              </w:rPr>
            </w:pPr>
            <w:r w:rsidRPr="00C26870">
              <w:rPr>
                <w:rFonts w:asciiTheme="minorHAnsi" w:hAnsiTheme="minorHAnsi" w:cstheme="minorHAnsi"/>
                <w:b/>
              </w:rPr>
              <w:t>Separation status: List of these staffs</w:t>
            </w:r>
          </w:p>
          <w:p w:rsidR="00C26870" w:rsidRPr="00C26870" w:rsidRDefault="00C26870" w:rsidP="006E1627">
            <w:pPr>
              <w:pStyle w:val="ListParagraph"/>
              <w:numPr>
                <w:ilvl w:val="0"/>
                <w:numId w:val="24"/>
              </w:numPr>
              <w:rPr>
                <w:rFonts w:asciiTheme="minorHAnsi" w:hAnsiTheme="minorHAnsi" w:cstheme="minorHAnsi"/>
              </w:rPr>
            </w:pPr>
            <w:r w:rsidRPr="00C26870">
              <w:rPr>
                <w:rFonts w:asciiTheme="minorHAnsi" w:hAnsiTheme="minorHAnsi" w:cstheme="minorHAnsi"/>
                <w:bCs/>
              </w:rPr>
              <w:t>Reasons for leaving</w:t>
            </w:r>
          </w:p>
          <w:p w:rsidR="00C26870" w:rsidRPr="00C26870" w:rsidRDefault="00C26870" w:rsidP="006E1627">
            <w:pPr>
              <w:pStyle w:val="ListParagraph"/>
              <w:numPr>
                <w:ilvl w:val="0"/>
                <w:numId w:val="24"/>
              </w:numPr>
              <w:rPr>
                <w:rFonts w:asciiTheme="minorHAnsi" w:hAnsiTheme="minorHAnsi" w:cstheme="minorHAnsi"/>
              </w:rPr>
            </w:pPr>
            <w:r w:rsidRPr="00C26870">
              <w:rPr>
                <w:rFonts w:asciiTheme="minorHAnsi" w:hAnsiTheme="minorHAnsi" w:cstheme="minorHAnsi"/>
                <w:bCs/>
              </w:rPr>
              <w:t>What would have kept you at MSB?</w:t>
            </w:r>
          </w:p>
          <w:p w:rsidR="00C26870" w:rsidRPr="00C26870" w:rsidRDefault="00C26870" w:rsidP="006E1627">
            <w:pPr>
              <w:pStyle w:val="ListParagraph"/>
              <w:numPr>
                <w:ilvl w:val="0"/>
                <w:numId w:val="24"/>
              </w:numPr>
              <w:rPr>
                <w:rFonts w:asciiTheme="minorHAnsi" w:hAnsiTheme="minorHAnsi" w:cstheme="minorHAnsi"/>
              </w:rPr>
            </w:pPr>
            <w:r w:rsidRPr="00C26870">
              <w:rPr>
                <w:rFonts w:asciiTheme="minorHAnsi" w:hAnsiTheme="minorHAnsi" w:cstheme="minorHAnsi"/>
                <w:bCs/>
              </w:rPr>
              <w:t>Response sum up</w:t>
            </w:r>
          </w:p>
          <w:p w:rsidR="00C26870" w:rsidRPr="00C26870" w:rsidRDefault="00C26870" w:rsidP="006E1627">
            <w:pPr>
              <w:pStyle w:val="ListParagraph"/>
              <w:numPr>
                <w:ilvl w:val="0"/>
                <w:numId w:val="24"/>
              </w:numPr>
              <w:rPr>
                <w:rFonts w:asciiTheme="minorHAnsi" w:hAnsiTheme="minorHAnsi" w:cstheme="minorHAnsi"/>
              </w:rPr>
            </w:pPr>
            <w:r w:rsidRPr="00C26870">
              <w:rPr>
                <w:rFonts w:asciiTheme="minorHAnsi" w:hAnsiTheme="minorHAnsi" w:cstheme="minorHAnsi"/>
              </w:rPr>
              <w:t>Designation wise Separation Count</w:t>
            </w:r>
          </w:p>
          <w:p w:rsidR="00C26870" w:rsidRPr="00C26870" w:rsidRDefault="00C26870" w:rsidP="00C26870">
            <w:pPr>
              <w:pStyle w:val="Default"/>
              <w:ind w:left="0" w:firstLine="0"/>
              <w:rPr>
                <w:rFonts w:asciiTheme="minorHAnsi" w:hAnsiTheme="minorHAnsi"/>
                <w:sz w:val="20"/>
                <w:szCs w:val="20"/>
              </w:rPr>
            </w:pPr>
            <w:r w:rsidRPr="00C26870">
              <w:rPr>
                <w:rFonts w:asciiTheme="minorHAnsi" w:hAnsiTheme="minorHAnsi" w:cstheme="minorHAnsi"/>
                <w:sz w:val="20"/>
                <w:szCs w:val="20"/>
              </w:rPr>
              <w:t>Designation||Termination||VoluntaryResign||Retrenchment||Retirement||Dismiss &amp; other all separation type</w:t>
            </w:r>
          </w:p>
        </w:tc>
      </w:tr>
      <w:tr w:rsidR="00C25796" w:rsidRPr="00726376" w:rsidTr="00DE7E09">
        <w:trPr>
          <w:cantSplit/>
        </w:trPr>
        <w:tc>
          <w:tcPr>
            <w:tcW w:w="767" w:type="dxa"/>
          </w:tcPr>
          <w:p w:rsidR="00C25796" w:rsidRPr="00DE7E09" w:rsidRDefault="006348A3" w:rsidP="00C25796">
            <w:pPr>
              <w:jc w:val="both"/>
              <w:rPr>
                <w:rFonts w:asciiTheme="minorHAnsi" w:hAnsiTheme="minorHAnsi"/>
                <w:b/>
              </w:rPr>
            </w:pPr>
            <w:r w:rsidRPr="00DE7E09">
              <w:rPr>
                <w:rFonts w:asciiTheme="minorHAnsi" w:hAnsiTheme="minorHAnsi"/>
                <w:b/>
              </w:rPr>
              <w:t>5.4</w:t>
            </w:r>
          </w:p>
        </w:tc>
        <w:tc>
          <w:tcPr>
            <w:tcW w:w="2177" w:type="dxa"/>
          </w:tcPr>
          <w:p w:rsidR="00C25796" w:rsidRPr="00DE7E09" w:rsidRDefault="0092762A" w:rsidP="00C25796">
            <w:pPr>
              <w:pStyle w:val="Default"/>
              <w:rPr>
                <w:rFonts w:asciiTheme="minorHAnsi" w:hAnsiTheme="minorHAnsi"/>
                <w:b/>
                <w:bCs/>
                <w:sz w:val="20"/>
                <w:szCs w:val="20"/>
              </w:rPr>
            </w:pPr>
            <w:r w:rsidRPr="00DE7E09">
              <w:rPr>
                <w:rFonts w:asciiTheme="minorHAnsi" w:hAnsiTheme="minorHAnsi"/>
                <w:b/>
                <w:sz w:val="20"/>
                <w:szCs w:val="20"/>
              </w:rPr>
              <w:t>Leave analysis</w:t>
            </w:r>
          </w:p>
        </w:tc>
        <w:tc>
          <w:tcPr>
            <w:tcW w:w="6632" w:type="dxa"/>
          </w:tcPr>
          <w:p w:rsidR="00C25796" w:rsidRPr="00726376" w:rsidRDefault="00C25796" w:rsidP="00C25796">
            <w:pPr>
              <w:pStyle w:val="Default"/>
              <w:rPr>
                <w:rFonts w:asciiTheme="minorHAnsi" w:hAnsiTheme="minorHAnsi"/>
                <w:sz w:val="20"/>
                <w:szCs w:val="20"/>
              </w:rPr>
            </w:pPr>
            <w:r>
              <w:rPr>
                <w:rFonts w:asciiTheme="minorHAnsi" w:hAnsiTheme="minorHAnsi"/>
                <w:sz w:val="20"/>
                <w:szCs w:val="20"/>
              </w:rPr>
              <w:t xml:space="preserve">Report for </w:t>
            </w:r>
            <w:r w:rsidRPr="00726376">
              <w:rPr>
                <w:rFonts w:asciiTheme="minorHAnsi" w:hAnsiTheme="minorHAnsi"/>
                <w:sz w:val="20"/>
                <w:szCs w:val="20"/>
              </w:rPr>
              <w:t>Leave analysis report</w:t>
            </w:r>
            <w:r>
              <w:rPr>
                <w:rFonts w:asciiTheme="minorHAnsi" w:hAnsiTheme="minorHAnsi"/>
                <w:sz w:val="20"/>
                <w:szCs w:val="20"/>
              </w:rPr>
              <w:t>. (Same as section 4.6 of Leave Module)</w:t>
            </w:r>
          </w:p>
        </w:tc>
      </w:tr>
      <w:tr w:rsidR="00365F79" w:rsidRPr="00726376" w:rsidTr="00DE7E09">
        <w:trPr>
          <w:cantSplit/>
        </w:trPr>
        <w:tc>
          <w:tcPr>
            <w:tcW w:w="767" w:type="dxa"/>
          </w:tcPr>
          <w:p w:rsidR="00365F79" w:rsidRPr="00DE7E09" w:rsidRDefault="00365F79" w:rsidP="00C25796">
            <w:pPr>
              <w:jc w:val="both"/>
              <w:rPr>
                <w:rFonts w:asciiTheme="minorHAnsi" w:hAnsiTheme="minorHAnsi"/>
                <w:b/>
              </w:rPr>
            </w:pPr>
            <w:r w:rsidRPr="00DE7E09">
              <w:rPr>
                <w:rFonts w:asciiTheme="minorHAnsi" w:hAnsiTheme="minorHAnsi"/>
                <w:b/>
              </w:rPr>
              <w:t>5.5</w:t>
            </w:r>
          </w:p>
        </w:tc>
        <w:tc>
          <w:tcPr>
            <w:tcW w:w="2177" w:type="dxa"/>
          </w:tcPr>
          <w:p w:rsidR="00365F79" w:rsidRPr="00DE7E09" w:rsidRDefault="00365F79" w:rsidP="00365F79">
            <w:pPr>
              <w:pStyle w:val="Default"/>
              <w:ind w:left="0" w:firstLine="0"/>
              <w:rPr>
                <w:rFonts w:asciiTheme="minorHAnsi" w:hAnsiTheme="minorHAnsi"/>
                <w:b/>
                <w:sz w:val="20"/>
                <w:szCs w:val="20"/>
              </w:rPr>
            </w:pPr>
            <w:r w:rsidRPr="00DE7E09">
              <w:rPr>
                <w:rFonts w:asciiTheme="minorHAnsi" w:hAnsiTheme="minorHAnsi" w:cstheme="minorHAnsi"/>
                <w:b/>
                <w:sz w:val="20"/>
                <w:szCs w:val="20"/>
              </w:rPr>
              <w:t>Probation Period Expire</w:t>
            </w:r>
          </w:p>
        </w:tc>
        <w:tc>
          <w:tcPr>
            <w:tcW w:w="6632" w:type="dxa"/>
          </w:tcPr>
          <w:p w:rsidR="003D2CD6" w:rsidRDefault="00D0447F" w:rsidP="00365F79">
            <w:pPr>
              <w:pStyle w:val="Default"/>
              <w:ind w:left="0" w:firstLine="0"/>
              <w:rPr>
                <w:ins w:id="1436" w:author="sufianrumi@yahoo.com" w:date="2016-10-17T15:06:00Z"/>
                <w:rFonts w:asciiTheme="minorHAnsi" w:hAnsiTheme="minorHAnsi" w:cstheme="minorHAnsi"/>
                <w:sz w:val="20"/>
                <w:szCs w:val="20"/>
              </w:rPr>
            </w:pPr>
            <w:ins w:id="1437" w:author="sufianrumi@yahoo.com" w:date="2016-10-17T15:05:00Z">
              <w:r w:rsidRPr="00D0447F">
                <w:rPr>
                  <w:rFonts w:asciiTheme="minorHAnsi" w:hAnsiTheme="minorHAnsi" w:cstheme="minorHAnsi"/>
                  <w:sz w:val="20"/>
                  <w:szCs w:val="20"/>
                  <w:highlight w:val="yellow"/>
                  <w:rPrChange w:id="1438" w:author="DELL" w:date="2016-10-23T11:22:00Z">
                    <w:rPr>
                      <w:rFonts w:asciiTheme="minorHAnsi" w:hAnsiTheme="minorHAnsi" w:cstheme="minorHAnsi"/>
                      <w:color w:val="auto"/>
                      <w:sz w:val="20"/>
                      <w:szCs w:val="20"/>
                      <w:lang w:bidi="ar-SA"/>
                    </w:rPr>
                  </w:rPrChange>
                </w:rPr>
                <w:t xml:space="preserve">For technical positions Probation Period will be 3 months with extendable up to another 3 months. </w:t>
              </w:r>
            </w:ins>
            <w:ins w:id="1439" w:author="sufianrumi@yahoo.com" w:date="2016-10-17T15:06:00Z">
              <w:r w:rsidRPr="00D0447F">
                <w:rPr>
                  <w:rFonts w:asciiTheme="minorHAnsi" w:hAnsiTheme="minorHAnsi" w:cstheme="minorHAnsi"/>
                  <w:sz w:val="20"/>
                  <w:szCs w:val="20"/>
                  <w:highlight w:val="yellow"/>
                  <w:rPrChange w:id="1440" w:author="DELL" w:date="2016-10-23T11:22:00Z">
                    <w:rPr>
                      <w:rFonts w:asciiTheme="minorHAnsi" w:hAnsiTheme="minorHAnsi" w:cstheme="minorHAnsi"/>
                      <w:color w:val="auto"/>
                      <w:sz w:val="20"/>
                      <w:szCs w:val="20"/>
                      <w:lang w:bidi="ar-SA"/>
                    </w:rPr>
                  </w:rPrChange>
                </w:rPr>
                <w:t xml:space="preserve">And for non-technical Probation Period will be 6 months. Before completing the Probation Period </w:t>
              </w:r>
            </w:ins>
            <w:ins w:id="1441" w:author="sufianrumi@yahoo.com" w:date="2016-10-17T15:08:00Z">
              <w:r w:rsidRPr="00D0447F">
                <w:rPr>
                  <w:rFonts w:asciiTheme="minorHAnsi" w:hAnsiTheme="minorHAnsi" w:cstheme="minorHAnsi"/>
                  <w:sz w:val="20"/>
                  <w:szCs w:val="20"/>
                  <w:highlight w:val="yellow"/>
                  <w:rPrChange w:id="1442" w:author="DELL" w:date="2016-10-23T11:22:00Z">
                    <w:rPr>
                      <w:rFonts w:asciiTheme="minorHAnsi" w:hAnsiTheme="minorHAnsi" w:cstheme="minorHAnsi"/>
                      <w:color w:val="auto"/>
                      <w:sz w:val="20"/>
                      <w:szCs w:val="20"/>
                      <w:lang w:bidi="ar-SA"/>
                    </w:rPr>
                  </w:rPrChange>
                </w:rPr>
                <w:t xml:space="preserve">a </w:t>
              </w:r>
            </w:ins>
            <w:ins w:id="1443" w:author="sufianrumi@yahoo.com" w:date="2016-10-17T15:06:00Z">
              <w:r w:rsidRPr="00D0447F">
                <w:rPr>
                  <w:rFonts w:asciiTheme="minorHAnsi" w:hAnsiTheme="minorHAnsi" w:cstheme="minorHAnsi"/>
                  <w:sz w:val="20"/>
                  <w:szCs w:val="20"/>
                  <w:highlight w:val="yellow"/>
                  <w:rPrChange w:id="1444" w:author="DELL" w:date="2016-10-23T11:22:00Z">
                    <w:rPr>
                      <w:rFonts w:asciiTheme="minorHAnsi" w:hAnsiTheme="minorHAnsi" w:cstheme="minorHAnsi"/>
                      <w:color w:val="auto"/>
                      <w:sz w:val="20"/>
                      <w:szCs w:val="20"/>
                      <w:lang w:bidi="ar-SA"/>
                    </w:rPr>
                  </w:rPrChange>
                </w:rPr>
                <w:t xml:space="preserve">Confirmation Appraisal shall be done </w:t>
              </w:r>
            </w:ins>
            <w:ins w:id="1445" w:author="sufianrumi@yahoo.com" w:date="2016-10-17T15:08:00Z">
              <w:r w:rsidRPr="00D0447F">
                <w:rPr>
                  <w:rFonts w:asciiTheme="minorHAnsi" w:hAnsiTheme="minorHAnsi" w:cstheme="minorHAnsi"/>
                  <w:sz w:val="20"/>
                  <w:szCs w:val="20"/>
                  <w:highlight w:val="yellow"/>
                  <w:rPrChange w:id="1446" w:author="DELL" w:date="2016-10-23T11:22:00Z">
                    <w:rPr>
                      <w:rFonts w:asciiTheme="minorHAnsi" w:hAnsiTheme="minorHAnsi" w:cstheme="minorHAnsi"/>
                      <w:color w:val="auto"/>
                      <w:sz w:val="20"/>
                      <w:szCs w:val="20"/>
                      <w:lang w:bidi="ar-SA"/>
                    </w:rPr>
                  </w:rPrChange>
                </w:rPr>
                <w:t xml:space="preserve">by appropriate personnel </w:t>
              </w:r>
            </w:ins>
            <w:ins w:id="1447" w:author="sufianrumi@yahoo.com" w:date="2016-10-17T15:06:00Z">
              <w:r w:rsidRPr="00D0447F">
                <w:rPr>
                  <w:rFonts w:asciiTheme="minorHAnsi" w:hAnsiTheme="minorHAnsi" w:cstheme="minorHAnsi"/>
                  <w:sz w:val="20"/>
                  <w:szCs w:val="20"/>
                  <w:highlight w:val="yellow"/>
                  <w:rPrChange w:id="1448" w:author="DELL" w:date="2016-10-23T11:22:00Z">
                    <w:rPr>
                      <w:rFonts w:asciiTheme="minorHAnsi" w:hAnsiTheme="minorHAnsi" w:cstheme="minorHAnsi"/>
                      <w:color w:val="auto"/>
                      <w:sz w:val="20"/>
                      <w:szCs w:val="20"/>
                      <w:lang w:bidi="ar-SA"/>
                    </w:rPr>
                  </w:rPrChange>
                </w:rPr>
                <w:t>by last week of Probation Period for subsequent approval from management and reached to HR as well as update his/her status in the system accordingly.</w:t>
              </w:r>
            </w:ins>
            <w:ins w:id="1449" w:author="DELL" w:date="2016-10-23T11:22:00Z">
              <w:r w:rsidRPr="00D0447F">
                <w:rPr>
                  <w:rFonts w:asciiTheme="minorHAnsi" w:hAnsiTheme="minorHAnsi" w:cstheme="minorHAnsi"/>
                  <w:sz w:val="20"/>
                  <w:szCs w:val="20"/>
                  <w:highlight w:val="yellow"/>
                  <w:rPrChange w:id="1450" w:author="DELL" w:date="2016-10-23T11:22:00Z">
                    <w:rPr>
                      <w:rFonts w:asciiTheme="minorHAnsi" w:hAnsiTheme="minorHAnsi" w:cstheme="minorHAnsi"/>
                      <w:color w:val="auto"/>
                      <w:sz w:val="20"/>
                      <w:szCs w:val="20"/>
                      <w:lang w:bidi="ar-SA"/>
                    </w:rPr>
                  </w:rPrChange>
                </w:rPr>
                <w:t>(New)</w:t>
              </w:r>
            </w:ins>
          </w:p>
          <w:p w:rsidR="003D2CD6" w:rsidRDefault="003D2CD6" w:rsidP="00365F79">
            <w:pPr>
              <w:pStyle w:val="Default"/>
              <w:ind w:left="0" w:firstLine="0"/>
              <w:rPr>
                <w:ins w:id="1451" w:author="sufianrumi@yahoo.com" w:date="2016-10-17T15:05:00Z"/>
                <w:rFonts w:asciiTheme="minorHAnsi" w:hAnsiTheme="minorHAnsi" w:cstheme="minorHAnsi"/>
                <w:sz w:val="20"/>
                <w:szCs w:val="20"/>
              </w:rPr>
            </w:pPr>
          </w:p>
          <w:p w:rsidR="00365F79" w:rsidRDefault="00365F79" w:rsidP="00365F79">
            <w:pPr>
              <w:pStyle w:val="Default"/>
              <w:ind w:left="0" w:firstLine="0"/>
              <w:rPr>
                <w:rFonts w:asciiTheme="minorHAnsi" w:hAnsiTheme="minorHAnsi" w:cstheme="minorHAnsi"/>
                <w:sz w:val="20"/>
                <w:szCs w:val="20"/>
              </w:rPr>
            </w:pPr>
            <w:r w:rsidRPr="00365F79">
              <w:rPr>
                <w:rFonts w:asciiTheme="minorHAnsi" w:hAnsiTheme="minorHAnsi" w:cstheme="minorHAnsi"/>
                <w:sz w:val="20"/>
                <w:szCs w:val="20"/>
              </w:rPr>
              <w:t xml:space="preserve">Probation Period Expire List: Staff list </w:t>
            </w:r>
            <w:r w:rsidR="00797028">
              <w:rPr>
                <w:rFonts w:asciiTheme="minorHAnsi" w:hAnsiTheme="minorHAnsi" w:cstheme="minorHAnsi"/>
                <w:sz w:val="20"/>
                <w:szCs w:val="20"/>
              </w:rPr>
              <w:t>whose</w:t>
            </w:r>
            <w:r w:rsidRPr="00365F79">
              <w:rPr>
                <w:rFonts w:asciiTheme="minorHAnsi" w:hAnsiTheme="minorHAnsi" w:cstheme="minorHAnsi"/>
                <w:sz w:val="20"/>
                <w:szCs w:val="20"/>
              </w:rPr>
              <w:t xml:space="preserve"> probation period </w:t>
            </w:r>
            <w:r>
              <w:rPr>
                <w:rFonts w:asciiTheme="minorHAnsi" w:hAnsiTheme="minorHAnsi" w:cstheme="minorHAnsi"/>
                <w:sz w:val="20"/>
                <w:szCs w:val="20"/>
              </w:rPr>
              <w:t xml:space="preserve">will </w:t>
            </w:r>
            <w:r w:rsidRPr="00365F79">
              <w:rPr>
                <w:rFonts w:asciiTheme="minorHAnsi" w:hAnsiTheme="minorHAnsi" w:cstheme="minorHAnsi"/>
                <w:sz w:val="20"/>
                <w:szCs w:val="20"/>
              </w:rPr>
              <w:t xml:space="preserve">expire </w:t>
            </w:r>
            <w:r>
              <w:rPr>
                <w:rFonts w:asciiTheme="minorHAnsi" w:hAnsiTheme="minorHAnsi" w:cstheme="minorHAnsi"/>
                <w:sz w:val="20"/>
                <w:szCs w:val="20"/>
              </w:rPr>
              <w:t>within</w:t>
            </w:r>
            <w:r w:rsidRPr="00365F79">
              <w:rPr>
                <w:rFonts w:asciiTheme="minorHAnsi" w:hAnsiTheme="minorHAnsi" w:cstheme="minorHAnsi"/>
                <w:sz w:val="20"/>
                <w:szCs w:val="20"/>
              </w:rPr>
              <w:t xml:space="preserve"> 15 days</w:t>
            </w:r>
            <w:r>
              <w:rPr>
                <w:rFonts w:asciiTheme="minorHAnsi" w:hAnsiTheme="minorHAnsi" w:cstheme="minorHAnsi"/>
                <w:sz w:val="20"/>
                <w:szCs w:val="20"/>
              </w:rPr>
              <w:t xml:space="preserve"> need to show on HR dashboard. Th</w:t>
            </w:r>
            <w:r w:rsidR="00797028">
              <w:rPr>
                <w:rFonts w:asciiTheme="minorHAnsi" w:hAnsiTheme="minorHAnsi" w:cstheme="minorHAnsi"/>
                <w:sz w:val="20"/>
                <w:szCs w:val="20"/>
              </w:rPr>
              <w:t xml:space="preserve">is list </w:t>
            </w:r>
            <w:r>
              <w:rPr>
                <w:rFonts w:asciiTheme="minorHAnsi" w:hAnsiTheme="minorHAnsi" w:cstheme="minorHAnsi"/>
                <w:sz w:val="20"/>
                <w:szCs w:val="20"/>
              </w:rPr>
              <w:t xml:space="preserve">will be grouped </w:t>
            </w:r>
            <w:r w:rsidR="00797028">
              <w:rPr>
                <w:rFonts w:asciiTheme="minorHAnsi" w:hAnsiTheme="minorHAnsi" w:cstheme="minorHAnsi"/>
                <w:sz w:val="20"/>
                <w:szCs w:val="20"/>
              </w:rPr>
              <w:t>as</w:t>
            </w:r>
            <w:r>
              <w:rPr>
                <w:rFonts w:asciiTheme="minorHAnsi" w:hAnsiTheme="minorHAnsi" w:cstheme="minorHAnsi"/>
                <w:sz w:val="20"/>
                <w:szCs w:val="20"/>
              </w:rPr>
              <w:t xml:space="preserve"> 2 weeks/ 1 week and 1 day.</w:t>
            </w:r>
          </w:p>
          <w:p w:rsidR="00365F79" w:rsidRDefault="00365F79" w:rsidP="00365F79">
            <w:pPr>
              <w:pStyle w:val="Default"/>
              <w:ind w:left="0" w:firstLine="0"/>
              <w:rPr>
                <w:rFonts w:asciiTheme="minorHAnsi" w:hAnsiTheme="minorHAnsi" w:cstheme="minorHAnsi"/>
                <w:sz w:val="20"/>
                <w:szCs w:val="20"/>
              </w:rPr>
            </w:pPr>
            <w:r>
              <w:rPr>
                <w:rFonts w:asciiTheme="minorHAnsi" w:hAnsiTheme="minorHAnsi" w:cstheme="minorHAnsi"/>
                <w:sz w:val="20"/>
                <w:szCs w:val="20"/>
              </w:rPr>
              <w:t>There will be a button to send</w:t>
            </w:r>
            <w:r w:rsidRPr="00365F79">
              <w:rPr>
                <w:rFonts w:asciiTheme="minorHAnsi" w:hAnsiTheme="minorHAnsi" w:cstheme="minorHAnsi"/>
                <w:sz w:val="20"/>
                <w:szCs w:val="20"/>
              </w:rPr>
              <w:t xml:space="preserve"> mail to concern department head </w:t>
            </w:r>
            <w:r>
              <w:rPr>
                <w:rFonts w:asciiTheme="minorHAnsi" w:hAnsiTheme="minorHAnsi" w:cstheme="minorHAnsi"/>
                <w:sz w:val="20"/>
                <w:szCs w:val="20"/>
              </w:rPr>
              <w:t>for each of the group.</w:t>
            </w:r>
          </w:p>
          <w:p w:rsidR="00365F79" w:rsidRPr="00365F79" w:rsidRDefault="00365F79" w:rsidP="00365F79">
            <w:pPr>
              <w:pStyle w:val="Default"/>
              <w:ind w:left="0" w:firstLine="0"/>
              <w:rPr>
                <w:rFonts w:asciiTheme="minorHAnsi" w:hAnsiTheme="minorHAnsi"/>
                <w:sz w:val="20"/>
                <w:szCs w:val="20"/>
              </w:rPr>
            </w:pPr>
            <w:r>
              <w:rPr>
                <w:rFonts w:asciiTheme="minorHAnsi" w:hAnsiTheme="minorHAnsi" w:cstheme="minorHAnsi"/>
                <w:sz w:val="20"/>
                <w:szCs w:val="20"/>
              </w:rPr>
              <w:t>1 day group list will appear in red mark.</w:t>
            </w:r>
          </w:p>
        </w:tc>
      </w:tr>
    </w:tbl>
    <w:p w:rsidR="00726376" w:rsidRDefault="00726376">
      <w:pPr>
        <w:ind w:left="0" w:firstLine="0"/>
        <w:rPr>
          <w:rFonts w:ascii="Calibri" w:hAnsi="Calibri" w:cs="Calibri"/>
          <w:b/>
          <w:bCs/>
          <w:color w:val="002060"/>
          <w:sz w:val="24"/>
          <w:szCs w:val="24"/>
        </w:rPr>
      </w:pPr>
    </w:p>
    <w:p w:rsidR="00D96E63" w:rsidRDefault="00D96E63">
      <w:pPr>
        <w:ind w:left="0" w:firstLine="0"/>
        <w:rPr>
          <w:rFonts w:ascii="Calibri" w:hAnsi="Calibri" w:cs="Calibri"/>
          <w:b/>
          <w:bCs/>
          <w:color w:val="002060"/>
          <w:sz w:val="24"/>
          <w:szCs w:val="24"/>
        </w:rPr>
      </w:pPr>
    </w:p>
    <w:p w:rsidR="00DA72CF" w:rsidRDefault="00DA72CF">
      <w:pPr>
        <w:ind w:left="0" w:firstLine="0"/>
        <w:rPr>
          <w:rFonts w:ascii="Calibri" w:hAnsi="Calibri" w:cs="Calibri"/>
          <w:b/>
          <w:bCs/>
          <w:color w:val="000000" w:themeColor="text1"/>
          <w:sz w:val="24"/>
          <w:szCs w:val="24"/>
        </w:rPr>
      </w:pPr>
      <w:r w:rsidRPr="007245C7">
        <w:rPr>
          <w:rFonts w:ascii="Calibri" w:hAnsi="Calibri" w:cs="Calibri"/>
          <w:b/>
          <w:bCs/>
          <w:color w:val="000000" w:themeColor="text1"/>
          <w:sz w:val="24"/>
          <w:szCs w:val="24"/>
        </w:rPr>
        <w:t>6 e-Recruitment</w:t>
      </w:r>
    </w:p>
    <w:p w:rsidR="007245C7" w:rsidRPr="007245C7" w:rsidRDefault="007245C7">
      <w:pPr>
        <w:ind w:left="0" w:firstLine="0"/>
        <w:rPr>
          <w:rFonts w:ascii="Calibri" w:hAnsi="Calibri" w:cs="Calibri"/>
          <w:b/>
          <w:bCs/>
          <w:color w:val="000000" w:themeColor="text1"/>
          <w:sz w:val="24"/>
          <w:szCs w:val="24"/>
        </w:rPr>
      </w:pPr>
    </w:p>
    <w:tbl>
      <w:tblPr>
        <w:tblStyle w:val="TableGrid"/>
        <w:tblW w:w="5003" w:type="pct"/>
        <w:tblLayout w:type="fixed"/>
        <w:tblLook w:val="04A0"/>
      </w:tblPr>
      <w:tblGrid>
        <w:gridCol w:w="767"/>
        <w:gridCol w:w="2197"/>
        <w:gridCol w:w="6618"/>
        <w:tblGridChange w:id="1452">
          <w:tblGrid>
            <w:gridCol w:w="767"/>
            <w:gridCol w:w="2197"/>
            <w:gridCol w:w="6618"/>
          </w:tblGrid>
        </w:tblGridChange>
      </w:tblGrid>
      <w:tr w:rsidR="00DA72CF" w:rsidRPr="00DA72CF" w:rsidTr="00DC7651">
        <w:tc>
          <w:tcPr>
            <w:tcW w:w="767" w:type="dxa"/>
            <w:shd w:val="clear" w:color="auto" w:fill="BFBFBF" w:themeFill="background1" w:themeFillShade="BF"/>
          </w:tcPr>
          <w:p w:rsidR="00DA72CF" w:rsidRPr="00DE7E09" w:rsidRDefault="00DA72CF" w:rsidP="0023613F">
            <w:pPr>
              <w:jc w:val="both"/>
              <w:rPr>
                <w:rFonts w:asciiTheme="minorHAnsi" w:hAnsiTheme="minorHAnsi"/>
                <w:b/>
              </w:rPr>
            </w:pPr>
            <w:r w:rsidRPr="00DE7E09">
              <w:rPr>
                <w:rFonts w:asciiTheme="minorHAnsi" w:hAnsiTheme="minorHAnsi"/>
                <w:b/>
              </w:rPr>
              <w:t>6</w:t>
            </w:r>
          </w:p>
        </w:tc>
        <w:tc>
          <w:tcPr>
            <w:tcW w:w="8815" w:type="dxa"/>
            <w:gridSpan w:val="2"/>
            <w:shd w:val="clear" w:color="auto" w:fill="BFBFBF" w:themeFill="background1" w:themeFillShade="BF"/>
          </w:tcPr>
          <w:p w:rsidR="00DA72CF" w:rsidRPr="00DA72CF" w:rsidRDefault="00DA72CF" w:rsidP="00DA72CF">
            <w:pPr>
              <w:pStyle w:val="Default"/>
              <w:rPr>
                <w:rFonts w:asciiTheme="minorHAnsi" w:hAnsiTheme="minorHAnsi"/>
                <w:sz w:val="20"/>
                <w:szCs w:val="20"/>
              </w:rPr>
            </w:pPr>
            <w:r w:rsidRPr="00DA72CF">
              <w:rPr>
                <w:rFonts w:asciiTheme="minorHAnsi" w:hAnsiTheme="minorHAnsi"/>
                <w:b/>
                <w:bCs/>
                <w:sz w:val="20"/>
                <w:szCs w:val="20"/>
              </w:rPr>
              <w:t>e Recruitment</w:t>
            </w:r>
          </w:p>
        </w:tc>
      </w:tr>
      <w:tr w:rsidR="00DC7651" w:rsidRPr="00DA72CF" w:rsidTr="00AB0C05">
        <w:tc>
          <w:tcPr>
            <w:tcW w:w="9582" w:type="dxa"/>
            <w:gridSpan w:val="3"/>
          </w:tcPr>
          <w:p w:rsidR="00DC7651" w:rsidRPr="00DE7E09" w:rsidRDefault="00DC7651" w:rsidP="00DA72CF">
            <w:pPr>
              <w:pStyle w:val="Default"/>
              <w:rPr>
                <w:rFonts w:asciiTheme="minorHAnsi" w:hAnsiTheme="minorHAnsi"/>
                <w:b/>
                <w:sz w:val="20"/>
                <w:szCs w:val="20"/>
              </w:rPr>
            </w:pPr>
          </w:p>
        </w:tc>
      </w:tr>
      <w:tr w:rsidR="003D2CD6" w:rsidRPr="00DA72CF" w:rsidTr="00AB0C05">
        <w:trPr>
          <w:ins w:id="1453" w:author="sufianrumi@yahoo.com" w:date="2016-10-17T15:04:00Z"/>
        </w:trPr>
        <w:tc>
          <w:tcPr>
            <w:tcW w:w="9582" w:type="dxa"/>
            <w:gridSpan w:val="3"/>
          </w:tcPr>
          <w:p w:rsidR="003D2CD6" w:rsidRPr="003D2CD6" w:rsidRDefault="00D0447F" w:rsidP="00DA72CF">
            <w:pPr>
              <w:pStyle w:val="Default"/>
              <w:contextualSpacing/>
              <w:rPr>
                <w:ins w:id="1454" w:author="sufianrumi@yahoo.com" w:date="2016-10-17T15:04:00Z"/>
                <w:rFonts w:asciiTheme="minorHAnsi" w:hAnsiTheme="minorHAnsi"/>
                <w:sz w:val="20"/>
                <w:szCs w:val="20"/>
                <w:rPrChange w:id="1455" w:author="sufianrumi@yahoo.com" w:date="2016-10-17T15:04:00Z">
                  <w:rPr>
                    <w:ins w:id="1456" w:author="sufianrumi@yahoo.com" w:date="2016-10-17T15:04:00Z"/>
                    <w:rFonts w:asciiTheme="minorHAnsi" w:hAnsiTheme="minorHAnsi"/>
                    <w:b/>
                    <w:sz w:val="20"/>
                    <w:szCs w:val="20"/>
                  </w:rPr>
                </w:rPrChange>
              </w:rPr>
            </w:pPr>
            <w:ins w:id="1457" w:author="sufianrumi@yahoo.com" w:date="2016-10-17T16:06:00Z">
              <w:r w:rsidRPr="00D0447F">
                <w:rPr>
                  <w:rFonts w:asciiTheme="minorHAnsi" w:hAnsiTheme="minorHAnsi"/>
                  <w:sz w:val="20"/>
                  <w:szCs w:val="20"/>
                  <w:highlight w:val="yellow"/>
                  <w:rPrChange w:id="1458" w:author="DELL" w:date="2016-10-23T11:22:00Z">
                    <w:rPr>
                      <w:rFonts w:asciiTheme="minorHAnsi" w:hAnsiTheme="minorHAnsi" w:cs="Times New Roman"/>
                      <w:color w:val="auto"/>
                      <w:sz w:val="20"/>
                      <w:szCs w:val="20"/>
                      <w:lang w:bidi="ar-SA"/>
                    </w:rPr>
                  </w:rPrChange>
                </w:rPr>
                <w:t xml:space="preserve">MSB </w:t>
              </w:r>
            </w:ins>
            <w:ins w:id="1459" w:author="sufianrumi@yahoo.com" w:date="2016-10-17T15:04:00Z">
              <w:r w:rsidRPr="00D0447F">
                <w:rPr>
                  <w:rFonts w:asciiTheme="minorHAnsi" w:hAnsiTheme="minorHAnsi"/>
                  <w:sz w:val="20"/>
                  <w:szCs w:val="20"/>
                  <w:highlight w:val="yellow"/>
                  <w:rPrChange w:id="1460" w:author="DELL" w:date="2016-10-23T11:22:00Z">
                    <w:rPr>
                      <w:rFonts w:asciiTheme="minorHAnsi" w:hAnsiTheme="minorHAnsi" w:cs="Times New Roman"/>
                      <w:b/>
                      <w:color w:val="auto"/>
                      <w:sz w:val="20"/>
                      <w:szCs w:val="20"/>
                      <w:lang w:bidi="ar-SA"/>
                    </w:rPr>
                  </w:rPrChange>
                </w:rPr>
                <w:t xml:space="preserve">HR requisition form </w:t>
              </w:r>
            </w:ins>
            <w:ins w:id="1461" w:author="sufianrumi@yahoo.com" w:date="2016-10-17T15:09:00Z">
              <w:r w:rsidRPr="00D0447F">
                <w:rPr>
                  <w:rFonts w:asciiTheme="minorHAnsi" w:hAnsiTheme="minorHAnsi"/>
                  <w:sz w:val="20"/>
                  <w:szCs w:val="20"/>
                  <w:highlight w:val="yellow"/>
                  <w:rPrChange w:id="1462" w:author="DELL" w:date="2016-10-23T11:22:00Z">
                    <w:rPr>
                      <w:rFonts w:asciiTheme="minorHAnsi" w:hAnsiTheme="minorHAnsi" w:cs="Times New Roman"/>
                      <w:color w:val="auto"/>
                      <w:sz w:val="20"/>
                      <w:szCs w:val="20"/>
                      <w:lang w:bidi="ar-SA"/>
                    </w:rPr>
                  </w:rPrChange>
                </w:rPr>
                <w:t>at HO level can be generate from Officer level through ESS</w:t>
              </w:r>
            </w:ins>
            <w:ins w:id="1463" w:author="sufianrumi@yahoo.com" w:date="2016-10-17T15:24:00Z">
              <w:r w:rsidRPr="00D0447F">
                <w:rPr>
                  <w:rFonts w:asciiTheme="minorHAnsi" w:hAnsiTheme="minorHAnsi"/>
                  <w:sz w:val="20"/>
                  <w:szCs w:val="20"/>
                  <w:highlight w:val="yellow"/>
                  <w:rPrChange w:id="1464" w:author="DELL" w:date="2016-10-23T11:22:00Z">
                    <w:rPr>
                      <w:rFonts w:asciiTheme="minorHAnsi" w:hAnsiTheme="minorHAnsi" w:cs="Times New Roman"/>
                      <w:color w:val="auto"/>
                      <w:sz w:val="20"/>
                      <w:szCs w:val="20"/>
                      <w:lang w:bidi="ar-SA"/>
                    </w:rPr>
                  </w:rPrChange>
                </w:rPr>
                <w:t>.</w:t>
              </w:r>
              <w:r w:rsidR="00D5199E">
                <w:rPr>
                  <w:rFonts w:asciiTheme="minorHAnsi" w:hAnsiTheme="minorHAnsi"/>
                  <w:sz w:val="20"/>
                  <w:szCs w:val="20"/>
                </w:rPr>
                <w:t xml:space="preserve"> </w:t>
              </w:r>
            </w:ins>
          </w:p>
        </w:tc>
      </w:tr>
      <w:tr w:rsidR="00DE7E09" w:rsidRPr="00DA72CF" w:rsidTr="00DC7651">
        <w:tc>
          <w:tcPr>
            <w:tcW w:w="767" w:type="dxa"/>
          </w:tcPr>
          <w:p w:rsidR="00DE7E09" w:rsidRPr="00DE7E09" w:rsidRDefault="00DE7E09" w:rsidP="0023613F">
            <w:pPr>
              <w:jc w:val="both"/>
              <w:rPr>
                <w:rFonts w:asciiTheme="minorHAnsi" w:hAnsiTheme="minorHAnsi"/>
                <w:b/>
              </w:rPr>
            </w:pPr>
            <w:r w:rsidRPr="00DE7E09">
              <w:rPr>
                <w:rFonts w:asciiTheme="minorHAnsi" w:hAnsiTheme="minorHAnsi"/>
                <w:b/>
              </w:rPr>
              <w:t>6.1</w:t>
            </w:r>
          </w:p>
        </w:tc>
        <w:tc>
          <w:tcPr>
            <w:tcW w:w="2197" w:type="dxa"/>
            <w:vMerge w:val="restart"/>
          </w:tcPr>
          <w:p w:rsidR="00DE7E09" w:rsidRPr="00DE7E09" w:rsidRDefault="00DE7E09" w:rsidP="0023613F">
            <w:pPr>
              <w:pStyle w:val="Default"/>
              <w:ind w:left="0" w:firstLine="0"/>
              <w:rPr>
                <w:rFonts w:asciiTheme="minorHAnsi" w:hAnsiTheme="minorHAnsi"/>
                <w:b/>
                <w:sz w:val="20"/>
                <w:szCs w:val="20"/>
              </w:rPr>
            </w:pPr>
            <w:r w:rsidRPr="00DE7E09">
              <w:rPr>
                <w:rFonts w:asciiTheme="minorHAnsi" w:hAnsiTheme="minorHAnsi"/>
                <w:b/>
                <w:sz w:val="20"/>
                <w:szCs w:val="20"/>
              </w:rPr>
              <w:t>Employee application to on boarding</w:t>
            </w:r>
          </w:p>
        </w:tc>
        <w:tc>
          <w:tcPr>
            <w:tcW w:w="6618" w:type="dxa"/>
          </w:tcPr>
          <w:p w:rsidR="00DE7E09" w:rsidRPr="00DE7E09" w:rsidRDefault="00DE7E09" w:rsidP="0045226A">
            <w:pPr>
              <w:pStyle w:val="Default"/>
              <w:rPr>
                <w:rFonts w:asciiTheme="minorHAnsi" w:hAnsiTheme="minorHAnsi"/>
                <w:b/>
                <w:sz w:val="20"/>
                <w:szCs w:val="20"/>
              </w:rPr>
            </w:pPr>
            <w:r w:rsidRPr="00DE7E09">
              <w:rPr>
                <w:rFonts w:asciiTheme="minorHAnsi" w:hAnsiTheme="minorHAnsi"/>
                <w:b/>
                <w:sz w:val="20"/>
                <w:szCs w:val="20"/>
              </w:rPr>
              <w:t>Online application for all positions</w:t>
            </w:r>
          </w:p>
          <w:p w:rsidR="00DE7E09" w:rsidRDefault="00DE7E09" w:rsidP="006E1627">
            <w:pPr>
              <w:pStyle w:val="Default"/>
              <w:numPr>
                <w:ilvl w:val="0"/>
                <w:numId w:val="28"/>
              </w:numPr>
              <w:rPr>
                <w:rFonts w:asciiTheme="minorHAnsi" w:hAnsiTheme="minorHAnsi"/>
                <w:sz w:val="20"/>
                <w:szCs w:val="20"/>
              </w:rPr>
            </w:pPr>
            <w:r>
              <w:rPr>
                <w:rFonts w:asciiTheme="minorHAnsi" w:hAnsiTheme="minorHAnsi"/>
                <w:sz w:val="20"/>
                <w:szCs w:val="20"/>
              </w:rPr>
              <w:t>Job Posting through e-recruitment system.</w:t>
            </w:r>
          </w:p>
          <w:p w:rsidR="00DE7E09" w:rsidRDefault="00DE7E09" w:rsidP="006E1627">
            <w:pPr>
              <w:pStyle w:val="Default"/>
              <w:numPr>
                <w:ilvl w:val="0"/>
                <w:numId w:val="28"/>
              </w:numPr>
              <w:rPr>
                <w:rFonts w:asciiTheme="minorHAnsi" w:hAnsiTheme="minorHAnsi"/>
                <w:sz w:val="20"/>
                <w:szCs w:val="20"/>
              </w:rPr>
            </w:pPr>
            <w:r>
              <w:rPr>
                <w:rFonts w:asciiTheme="minorHAnsi" w:hAnsiTheme="minorHAnsi"/>
                <w:sz w:val="20"/>
                <w:szCs w:val="20"/>
              </w:rPr>
              <w:t>Job wise board member setup.</w:t>
            </w:r>
          </w:p>
          <w:p w:rsidR="00DE7E09" w:rsidRDefault="00DE7E09" w:rsidP="006E1627">
            <w:pPr>
              <w:pStyle w:val="Default"/>
              <w:numPr>
                <w:ilvl w:val="0"/>
                <w:numId w:val="28"/>
              </w:numPr>
              <w:rPr>
                <w:rFonts w:asciiTheme="minorHAnsi" w:hAnsiTheme="minorHAnsi"/>
                <w:sz w:val="20"/>
                <w:szCs w:val="20"/>
              </w:rPr>
            </w:pPr>
            <w:r>
              <w:rPr>
                <w:rFonts w:asciiTheme="minorHAnsi" w:hAnsiTheme="minorHAnsi"/>
                <w:sz w:val="20"/>
                <w:szCs w:val="20"/>
              </w:rPr>
              <w:t xml:space="preserve">Board member Change Facility through a screen. </w:t>
            </w:r>
          </w:p>
          <w:p w:rsidR="00DE7E09" w:rsidRPr="00DA72CF" w:rsidRDefault="00DE7E09" w:rsidP="006E1627">
            <w:pPr>
              <w:pStyle w:val="Default"/>
              <w:numPr>
                <w:ilvl w:val="0"/>
                <w:numId w:val="28"/>
              </w:numPr>
              <w:rPr>
                <w:rFonts w:asciiTheme="minorHAnsi" w:hAnsiTheme="minorHAnsi"/>
                <w:sz w:val="20"/>
                <w:szCs w:val="20"/>
              </w:rPr>
            </w:pPr>
            <w:r>
              <w:rPr>
                <w:rFonts w:asciiTheme="minorHAnsi" w:hAnsiTheme="minorHAnsi"/>
                <w:sz w:val="20"/>
                <w:szCs w:val="20"/>
              </w:rPr>
              <w:t>Applicant registration through job or without job and application submission.</w:t>
            </w:r>
          </w:p>
        </w:tc>
      </w:tr>
      <w:tr w:rsidR="00DE7E09" w:rsidRPr="00DA72CF" w:rsidTr="00DC7651">
        <w:tc>
          <w:tcPr>
            <w:tcW w:w="767" w:type="dxa"/>
          </w:tcPr>
          <w:p w:rsidR="00DE7E09" w:rsidRPr="00DE7E09" w:rsidRDefault="00DE7E09" w:rsidP="0023613F">
            <w:pPr>
              <w:jc w:val="both"/>
              <w:rPr>
                <w:rFonts w:asciiTheme="minorHAnsi" w:hAnsiTheme="minorHAnsi"/>
                <w:b/>
              </w:rPr>
            </w:pPr>
            <w:r w:rsidRPr="00DE7E09">
              <w:rPr>
                <w:rFonts w:asciiTheme="minorHAnsi" w:hAnsiTheme="minorHAnsi"/>
                <w:b/>
              </w:rPr>
              <w:t>6.2</w:t>
            </w:r>
          </w:p>
        </w:tc>
        <w:tc>
          <w:tcPr>
            <w:tcW w:w="2197" w:type="dxa"/>
            <w:vMerge/>
          </w:tcPr>
          <w:p w:rsidR="00DE7E09" w:rsidRPr="00DA72CF" w:rsidRDefault="00DE7E09" w:rsidP="0023613F">
            <w:pPr>
              <w:pStyle w:val="Default"/>
              <w:rPr>
                <w:rFonts w:asciiTheme="minorHAnsi" w:hAnsiTheme="minorHAnsi"/>
                <w:sz w:val="20"/>
                <w:szCs w:val="20"/>
              </w:rPr>
            </w:pPr>
          </w:p>
        </w:tc>
        <w:tc>
          <w:tcPr>
            <w:tcW w:w="6618" w:type="dxa"/>
          </w:tcPr>
          <w:p w:rsidR="00DE7E09" w:rsidRPr="00DE7E09" w:rsidRDefault="00DE7E09" w:rsidP="00DA72CF">
            <w:pPr>
              <w:pStyle w:val="Default"/>
              <w:rPr>
                <w:rFonts w:asciiTheme="minorHAnsi" w:hAnsiTheme="minorHAnsi"/>
                <w:b/>
                <w:sz w:val="20"/>
                <w:szCs w:val="20"/>
              </w:rPr>
            </w:pPr>
            <w:r w:rsidRPr="00DE7E09">
              <w:rPr>
                <w:rFonts w:asciiTheme="minorHAnsi" w:hAnsiTheme="minorHAnsi"/>
                <w:b/>
                <w:sz w:val="20"/>
                <w:szCs w:val="20"/>
              </w:rPr>
              <w:t>CV short listing:</w:t>
            </w:r>
          </w:p>
          <w:p w:rsidR="00DE7E09" w:rsidRDefault="00DE7E09" w:rsidP="00DA72CF">
            <w:pPr>
              <w:pStyle w:val="Default"/>
              <w:rPr>
                <w:rFonts w:asciiTheme="minorHAnsi" w:hAnsiTheme="minorHAnsi"/>
                <w:sz w:val="20"/>
                <w:szCs w:val="20"/>
              </w:rPr>
            </w:pPr>
            <w:r>
              <w:rPr>
                <w:rFonts w:asciiTheme="minorHAnsi" w:hAnsiTheme="minorHAnsi"/>
                <w:sz w:val="20"/>
                <w:szCs w:val="20"/>
              </w:rPr>
              <w:lastRenderedPageBreak/>
              <w:t>There will be four level of shortlisting as follows:</w:t>
            </w:r>
          </w:p>
          <w:p w:rsidR="00DE7E09" w:rsidRDefault="00DE7E09" w:rsidP="006E1627">
            <w:pPr>
              <w:pStyle w:val="Default"/>
              <w:numPr>
                <w:ilvl w:val="0"/>
                <w:numId w:val="29"/>
              </w:numPr>
              <w:rPr>
                <w:rFonts w:asciiTheme="minorHAnsi" w:hAnsiTheme="minorHAnsi"/>
                <w:sz w:val="20"/>
                <w:szCs w:val="20"/>
              </w:rPr>
            </w:pPr>
            <w:r>
              <w:rPr>
                <w:rFonts w:asciiTheme="minorHAnsi" w:hAnsiTheme="minorHAnsi"/>
                <w:sz w:val="20"/>
                <w:szCs w:val="20"/>
              </w:rPr>
              <w:t>Step 1</w:t>
            </w:r>
          </w:p>
          <w:p w:rsidR="00DE7E09" w:rsidRDefault="00DE7E09" w:rsidP="006E1627">
            <w:pPr>
              <w:pStyle w:val="Default"/>
              <w:numPr>
                <w:ilvl w:val="0"/>
                <w:numId w:val="29"/>
              </w:numPr>
              <w:rPr>
                <w:rFonts w:asciiTheme="minorHAnsi" w:hAnsiTheme="minorHAnsi"/>
                <w:sz w:val="20"/>
                <w:szCs w:val="20"/>
              </w:rPr>
            </w:pPr>
            <w:r>
              <w:rPr>
                <w:rFonts w:asciiTheme="minorHAnsi" w:hAnsiTheme="minorHAnsi"/>
                <w:sz w:val="20"/>
                <w:szCs w:val="20"/>
              </w:rPr>
              <w:t>Step 2</w:t>
            </w:r>
          </w:p>
          <w:p w:rsidR="00DE7E09" w:rsidRDefault="00DE7E09" w:rsidP="006E1627">
            <w:pPr>
              <w:pStyle w:val="Default"/>
              <w:numPr>
                <w:ilvl w:val="0"/>
                <w:numId w:val="29"/>
              </w:numPr>
              <w:rPr>
                <w:rFonts w:asciiTheme="minorHAnsi" w:hAnsiTheme="minorHAnsi"/>
                <w:sz w:val="20"/>
                <w:szCs w:val="20"/>
              </w:rPr>
            </w:pPr>
            <w:r>
              <w:rPr>
                <w:rFonts w:asciiTheme="minorHAnsi" w:hAnsiTheme="minorHAnsi"/>
                <w:sz w:val="20"/>
                <w:szCs w:val="20"/>
              </w:rPr>
              <w:t>Step 3</w:t>
            </w:r>
          </w:p>
          <w:p w:rsidR="00DE7E09" w:rsidRDefault="00DE7E09" w:rsidP="006E1627">
            <w:pPr>
              <w:pStyle w:val="Default"/>
              <w:numPr>
                <w:ilvl w:val="0"/>
                <w:numId w:val="29"/>
              </w:numPr>
              <w:rPr>
                <w:rFonts w:asciiTheme="minorHAnsi" w:hAnsiTheme="minorHAnsi"/>
                <w:sz w:val="20"/>
                <w:szCs w:val="20"/>
              </w:rPr>
            </w:pPr>
            <w:r>
              <w:rPr>
                <w:rFonts w:asciiTheme="minorHAnsi" w:hAnsiTheme="minorHAnsi"/>
                <w:sz w:val="20"/>
                <w:szCs w:val="20"/>
              </w:rPr>
              <w:t xml:space="preserve">Step 4 </w:t>
            </w:r>
          </w:p>
          <w:p w:rsidR="00DE7E09" w:rsidRDefault="00DE7E09" w:rsidP="0023613F">
            <w:pPr>
              <w:pStyle w:val="Default"/>
              <w:rPr>
                <w:rFonts w:asciiTheme="minorHAnsi" w:hAnsiTheme="minorHAnsi"/>
                <w:sz w:val="20"/>
                <w:szCs w:val="20"/>
              </w:rPr>
            </w:pPr>
            <w:r>
              <w:rPr>
                <w:rFonts w:asciiTheme="minorHAnsi" w:hAnsiTheme="minorHAnsi"/>
                <w:sz w:val="20"/>
                <w:szCs w:val="20"/>
              </w:rPr>
              <w:t>The shortlist parameter criteria will be as follows:</w:t>
            </w:r>
          </w:p>
          <w:p w:rsidR="00DE7E09" w:rsidRPr="0023613F" w:rsidRDefault="00DE7E09" w:rsidP="006E1627">
            <w:pPr>
              <w:pStyle w:val="Default"/>
              <w:numPr>
                <w:ilvl w:val="0"/>
                <w:numId w:val="30"/>
              </w:numPr>
              <w:rPr>
                <w:rFonts w:asciiTheme="minorHAnsi" w:hAnsiTheme="minorHAnsi"/>
                <w:sz w:val="20"/>
                <w:szCs w:val="20"/>
              </w:rPr>
            </w:pPr>
            <w:r w:rsidRPr="0023613F">
              <w:rPr>
                <w:rFonts w:asciiTheme="minorHAnsi" w:hAnsiTheme="minorHAnsi"/>
                <w:sz w:val="20"/>
                <w:szCs w:val="20"/>
              </w:rPr>
              <w:t>Home District</w:t>
            </w:r>
          </w:p>
          <w:p w:rsidR="00DE7E09" w:rsidRPr="0023613F" w:rsidRDefault="00DE7E09" w:rsidP="006E1627">
            <w:pPr>
              <w:pStyle w:val="Default"/>
              <w:numPr>
                <w:ilvl w:val="0"/>
                <w:numId w:val="30"/>
              </w:numPr>
              <w:rPr>
                <w:rFonts w:asciiTheme="minorHAnsi" w:hAnsiTheme="minorHAnsi"/>
                <w:sz w:val="20"/>
                <w:szCs w:val="20"/>
              </w:rPr>
            </w:pPr>
            <w:r w:rsidRPr="0023613F">
              <w:rPr>
                <w:rFonts w:asciiTheme="minorHAnsi" w:hAnsiTheme="minorHAnsi"/>
                <w:sz w:val="20"/>
                <w:szCs w:val="20"/>
              </w:rPr>
              <w:t>Gender</w:t>
            </w:r>
          </w:p>
          <w:p w:rsidR="00DE7E09" w:rsidRPr="0023613F" w:rsidRDefault="00DE7E09" w:rsidP="006E1627">
            <w:pPr>
              <w:pStyle w:val="Default"/>
              <w:numPr>
                <w:ilvl w:val="0"/>
                <w:numId w:val="30"/>
              </w:numPr>
              <w:rPr>
                <w:rFonts w:asciiTheme="minorHAnsi" w:hAnsiTheme="minorHAnsi"/>
                <w:sz w:val="20"/>
                <w:szCs w:val="20"/>
              </w:rPr>
            </w:pPr>
            <w:r w:rsidRPr="0023613F">
              <w:rPr>
                <w:rFonts w:asciiTheme="minorHAnsi" w:hAnsiTheme="minorHAnsi"/>
                <w:sz w:val="20"/>
                <w:szCs w:val="20"/>
              </w:rPr>
              <w:t>Age Range</w:t>
            </w:r>
          </w:p>
          <w:p w:rsidR="00DE7E09" w:rsidRPr="0023613F" w:rsidRDefault="00DE7E09" w:rsidP="006E1627">
            <w:pPr>
              <w:pStyle w:val="Default"/>
              <w:numPr>
                <w:ilvl w:val="0"/>
                <w:numId w:val="30"/>
              </w:numPr>
              <w:rPr>
                <w:rFonts w:asciiTheme="minorHAnsi" w:hAnsiTheme="minorHAnsi"/>
                <w:sz w:val="20"/>
                <w:szCs w:val="20"/>
              </w:rPr>
            </w:pPr>
            <w:r w:rsidRPr="0023613F">
              <w:rPr>
                <w:rFonts w:asciiTheme="minorHAnsi" w:hAnsiTheme="minorHAnsi"/>
                <w:sz w:val="20"/>
                <w:szCs w:val="20"/>
              </w:rPr>
              <w:t>Religion</w:t>
            </w:r>
          </w:p>
          <w:p w:rsidR="00DE7E09" w:rsidRPr="0023613F" w:rsidRDefault="00DE7E09" w:rsidP="006E1627">
            <w:pPr>
              <w:pStyle w:val="Default"/>
              <w:numPr>
                <w:ilvl w:val="0"/>
                <w:numId w:val="30"/>
              </w:numPr>
              <w:rPr>
                <w:rFonts w:asciiTheme="minorHAnsi" w:hAnsiTheme="minorHAnsi"/>
                <w:sz w:val="20"/>
                <w:szCs w:val="20"/>
              </w:rPr>
            </w:pPr>
            <w:r w:rsidRPr="0023613F">
              <w:rPr>
                <w:rFonts w:asciiTheme="minorHAnsi" w:hAnsiTheme="minorHAnsi"/>
                <w:sz w:val="20"/>
                <w:szCs w:val="20"/>
              </w:rPr>
              <w:t>Marital Status</w:t>
            </w:r>
          </w:p>
          <w:p w:rsidR="00DE7E09" w:rsidRPr="0023613F" w:rsidRDefault="00DE7E09" w:rsidP="006E1627">
            <w:pPr>
              <w:pStyle w:val="Default"/>
              <w:numPr>
                <w:ilvl w:val="0"/>
                <w:numId w:val="30"/>
              </w:numPr>
              <w:rPr>
                <w:rFonts w:asciiTheme="minorHAnsi" w:hAnsiTheme="minorHAnsi"/>
                <w:sz w:val="20"/>
                <w:szCs w:val="20"/>
              </w:rPr>
            </w:pPr>
            <w:r w:rsidRPr="0023613F">
              <w:rPr>
                <w:rFonts w:asciiTheme="minorHAnsi" w:hAnsiTheme="minorHAnsi"/>
                <w:sz w:val="20"/>
                <w:szCs w:val="20"/>
              </w:rPr>
              <w:t>Blood Group</w:t>
            </w:r>
          </w:p>
          <w:p w:rsidR="00DE7E09" w:rsidRPr="0023613F" w:rsidRDefault="00DE7E09" w:rsidP="006E1627">
            <w:pPr>
              <w:pStyle w:val="Default"/>
              <w:numPr>
                <w:ilvl w:val="0"/>
                <w:numId w:val="30"/>
              </w:numPr>
              <w:rPr>
                <w:rFonts w:asciiTheme="minorHAnsi" w:hAnsiTheme="minorHAnsi"/>
                <w:sz w:val="20"/>
                <w:szCs w:val="20"/>
              </w:rPr>
            </w:pPr>
            <w:r w:rsidRPr="0023613F">
              <w:rPr>
                <w:rFonts w:asciiTheme="minorHAnsi" w:hAnsiTheme="minorHAnsi"/>
                <w:sz w:val="20"/>
                <w:szCs w:val="20"/>
              </w:rPr>
              <w:t>Name of Degree</w:t>
            </w:r>
          </w:p>
          <w:p w:rsidR="00DE7E09" w:rsidRPr="0023613F" w:rsidRDefault="00DE7E09" w:rsidP="006E1627">
            <w:pPr>
              <w:pStyle w:val="Default"/>
              <w:numPr>
                <w:ilvl w:val="0"/>
                <w:numId w:val="30"/>
              </w:numPr>
              <w:rPr>
                <w:rFonts w:asciiTheme="minorHAnsi" w:hAnsiTheme="minorHAnsi"/>
                <w:sz w:val="20"/>
                <w:szCs w:val="20"/>
              </w:rPr>
            </w:pPr>
            <w:r w:rsidRPr="0023613F">
              <w:rPr>
                <w:rFonts w:asciiTheme="minorHAnsi" w:hAnsiTheme="minorHAnsi"/>
                <w:sz w:val="20"/>
                <w:szCs w:val="20"/>
              </w:rPr>
              <w:t>Subject/Discipline/Major</w:t>
            </w:r>
          </w:p>
          <w:p w:rsidR="00DE7E09" w:rsidRPr="0023613F" w:rsidRDefault="00DE7E09" w:rsidP="006E1627">
            <w:pPr>
              <w:pStyle w:val="Default"/>
              <w:numPr>
                <w:ilvl w:val="0"/>
                <w:numId w:val="30"/>
              </w:numPr>
              <w:rPr>
                <w:rFonts w:asciiTheme="minorHAnsi" w:hAnsiTheme="minorHAnsi"/>
                <w:sz w:val="20"/>
                <w:szCs w:val="20"/>
              </w:rPr>
            </w:pPr>
            <w:r w:rsidRPr="0023613F">
              <w:rPr>
                <w:rFonts w:asciiTheme="minorHAnsi" w:hAnsiTheme="minorHAnsi"/>
                <w:sz w:val="20"/>
                <w:szCs w:val="20"/>
              </w:rPr>
              <w:t>Passing Year</w:t>
            </w:r>
          </w:p>
          <w:p w:rsidR="00DE7E09" w:rsidRPr="0023613F" w:rsidRDefault="00DE7E09" w:rsidP="006E1627">
            <w:pPr>
              <w:pStyle w:val="Default"/>
              <w:numPr>
                <w:ilvl w:val="0"/>
                <w:numId w:val="30"/>
              </w:numPr>
              <w:rPr>
                <w:rFonts w:asciiTheme="minorHAnsi" w:hAnsiTheme="minorHAnsi"/>
                <w:sz w:val="20"/>
                <w:szCs w:val="20"/>
              </w:rPr>
            </w:pPr>
            <w:r w:rsidRPr="0023613F">
              <w:rPr>
                <w:rFonts w:asciiTheme="minorHAnsi" w:hAnsiTheme="minorHAnsi"/>
                <w:sz w:val="20"/>
                <w:szCs w:val="20"/>
              </w:rPr>
              <w:t>Division/Class/CGPA/Grade</w:t>
            </w:r>
          </w:p>
          <w:p w:rsidR="00DE7E09" w:rsidRPr="0023613F" w:rsidRDefault="00DE7E09" w:rsidP="006E1627">
            <w:pPr>
              <w:pStyle w:val="Default"/>
              <w:numPr>
                <w:ilvl w:val="0"/>
                <w:numId w:val="30"/>
              </w:numPr>
              <w:rPr>
                <w:rFonts w:asciiTheme="minorHAnsi" w:hAnsiTheme="minorHAnsi"/>
                <w:sz w:val="20"/>
                <w:szCs w:val="20"/>
              </w:rPr>
            </w:pPr>
            <w:r>
              <w:rPr>
                <w:rFonts w:asciiTheme="minorHAnsi" w:hAnsiTheme="minorHAnsi"/>
                <w:sz w:val="20"/>
                <w:szCs w:val="20"/>
              </w:rPr>
              <w:t>Total Y</w:t>
            </w:r>
            <w:r w:rsidRPr="0023613F">
              <w:rPr>
                <w:rFonts w:asciiTheme="minorHAnsi" w:hAnsiTheme="minorHAnsi"/>
                <w:sz w:val="20"/>
                <w:szCs w:val="20"/>
              </w:rPr>
              <w:t>ear of Service</w:t>
            </w:r>
          </w:p>
          <w:p w:rsidR="00DE7E09" w:rsidRPr="0023613F" w:rsidRDefault="00DE7E09" w:rsidP="006E1627">
            <w:pPr>
              <w:pStyle w:val="Default"/>
              <w:numPr>
                <w:ilvl w:val="0"/>
                <w:numId w:val="30"/>
              </w:numPr>
              <w:rPr>
                <w:rFonts w:asciiTheme="minorHAnsi" w:hAnsiTheme="minorHAnsi"/>
                <w:sz w:val="20"/>
                <w:szCs w:val="20"/>
              </w:rPr>
            </w:pPr>
            <w:r w:rsidRPr="0023613F">
              <w:rPr>
                <w:rFonts w:asciiTheme="minorHAnsi" w:hAnsiTheme="minorHAnsi"/>
                <w:sz w:val="20"/>
                <w:szCs w:val="20"/>
              </w:rPr>
              <w:t>Salary Negotiable</w:t>
            </w:r>
          </w:p>
          <w:p w:rsidR="00DE7E09" w:rsidRPr="0023613F" w:rsidRDefault="00DE7E09" w:rsidP="006E1627">
            <w:pPr>
              <w:pStyle w:val="Default"/>
              <w:numPr>
                <w:ilvl w:val="0"/>
                <w:numId w:val="30"/>
              </w:numPr>
              <w:rPr>
                <w:rFonts w:asciiTheme="minorHAnsi" w:hAnsiTheme="minorHAnsi"/>
                <w:sz w:val="20"/>
                <w:szCs w:val="20"/>
              </w:rPr>
            </w:pPr>
            <w:r w:rsidRPr="0023613F">
              <w:rPr>
                <w:rFonts w:asciiTheme="minorHAnsi" w:hAnsiTheme="minorHAnsi"/>
                <w:sz w:val="20"/>
                <w:szCs w:val="20"/>
              </w:rPr>
              <w:t>Posting preference</w:t>
            </w:r>
          </w:p>
          <w:p w:rsidR="00DE7E09" w:rsidRPr="0023613F" w:rsidRDefault="00DE7E09" w:rsidP="006E1627">
            <w:pPr>
              <w:pStyle w:val="Default"/>
              <w:numPr>
                <w:ilvl w:val="0"/>
                <w:numId w:val="30"/>
              </w:numPr>
              <w:rPr>
                <w:rFonts w:asciiTheme="minorHAnsi" w:hAnsiTheme="minorHAnsi"/>
                <w:sz w:val="20"/>
                <w:szCs w:val="20"/>
              </w:rPr>
            </w:pPr>
            <w:r w:rsidRPr="0023613F">
              <w:rPr>
                <w:rFonts w:asciiTheme="minorHAnsi" w:hAnsiTheme="minorHAnsi"/>
                <w:sz w:val="20"/>
                <w:szCs w:val="20"/>
              </w:rPr>
              <w:t>Related Experience</w:t>
            </w:r>
          </w:p>
          <w:p w:rsidR="00DE7E09" w:rsidRPr="0032661F" w:rsidRDefault="00DE7E09" w:rsidP="006E1627">
            <w:pPr>
              <w:pStyle w:val="Default"/>
              <w:numPr>
                <w:ilvl w:val="0"/>
                <w:numId w:val="30"/>
              </w:numPr>
              <w:rPr>
                <w:rFonts w:asciiTheme="minorHAnsi" w:hAnsiTheme="minorHAnsi"/>
                <w:sz w:val="20"/>
                <w:szCs w:val="20"/>
              </w:rPr>
            </w:pPr>
            <w:r w:rsidRPr="0032661F">
              <w:rPr>
                <w:rFonts w:asciiTheme="minorHAnsi" w:hAnsiTheme="minorHAnsi"/>
                <w:sz w:val="20"/>
                <w:szCs w:val="20"/>
              </w:rPr>
              <w:t>Expected gross salary betweenAnd</w:t>
            </w:r>
          </w:p>
          <w:p w:rsidR="00DE7E09" w:rsidRPr="0032661F" w:rsidRDefault="00DE7E09" w:rsidP="006E1627">
            <w:pPr>
              <w:pStyle w:val="Default"/>
              <w:numPr>
                <w:ilvl w:val="0"/>
                <w:numId w:val="30"/>
              </w:numPr>
              <w:rPr>
                <w:rFonts w:asciiTheme="minorHAnsi" w:hAnsiTheme="minorHAnsi"/>
                <w:sz w:val="20"/>
                <w:szCs w:val="20"/>
              </w:rPr>
            </w:pPr>
            <w:r w:rsidRPr="0032661F">
              <w:rPr>
                <w:rFonts w:asciiTheme="minorHAnsi" w:hAnsiTheme="minorHAnsi"/>
                <w:sz w:val="20"/>
                <w:szCs w:val="20"/>
              </w:rPr>
              <w:t>Current salary betweenAnd</w:t>
            </w:r>
          </w:p>
          <w:p w:rsidR="00DE7E09" w:rsidRPr="0023613F" w:rsidRDefault="00DE7E09" w:rsidP="006E1627">
            <w:pPr>
              <w:pStyle w:val="Default"/>
              <w:numPr>
                <w:ilvl w:val="0"/>
                <w:numId w:val="30"/>
              </w:numPr>
              <w:rPr>
                <w:rFonts w:asciiTheme="minorHAnsi" w:hAnsiTheme="minorHAnsi"/>
                <w:sz w:val="20"/>
                <w:szCs w:val="20"/>
              </w:rPr>
            </w:pPr>
            <w:r w:rsidRPr="0023613F">
              <w:rPr>
                <w:rFonts w:asciiTheme="minorHAnsi" w:hAnsiTheme="minorHAnsi"/>
                <w:sz w:val="20"/>
                <w:szCs w:val="20"/>
              </w:rPr>
              <w:t xml:space="preserve">Are you currently employed or were employed by </w:t>
            </w:r>
            <w:r>
              <w:rPr>
                <w:rFonts w:asciiTheme="minorHAnsi" w:hAnsiTheme="minorHAnsi"/>
                <w:sz w:val="20"/>
                <w:szCs w:val="20"/>
              </w:rPr>
              <w:t>MSB</w:t>
            </w:r>
            <w:r w:rsidRPr="0023613F">
              <w:rPr>
                <w:rFonts w:asciiTheme="minorHAnsi" w:hAnsiTheme="minorHAnsi"/>
                <w:sz w:val="20"/>
                <w:szCs w:val="20"/>
              </w:rPr>
              <w:t>?</w:t>
            </w:r>
          </w:p>
          <w:p w:rsidR="00DE7E09" w:rsidRDefault="00DE7E09" w:rsidP="006E1627">
            <w:pPr>
              <w:pStyle w:val="Default"/>
              <w:numPr>
                <w:ilvl w:val="0"/>
                <w:numId w:val="30"/>
              </w:numPr>
              <w:rPr>
                <w:ins w:id="1465" w:author="sufianrumi@yahoo.com" w:date="2016-10-17T16:07:00Z"/>
                <w:rFonts w:asciiTheme="minorHAnsi" w:hAnsiTheme="minorHAnsi"/>
                <w:sz w:val="20"/>
                <w:szCs w:val="20"/>
              </w:rPr>
            </w:pPr>
            <w:r w:rsidRPr="0023613F">
              <w:rPr>
                <w:rFonts w:asciiTheme="minorHAnsi" w:hAnsiTheme="minorHAnsi"/>
                <w:sz w:val="20"/>
                <w:szCs w:val="20"/>
              </w:rPr>
              <w:t>Do you have any relative in MSB?</w:t>
            </w:r>
          </w:p>
          <w:p w:rsidR="00D0447F" w:rsidRDefault="00D0447F" w:rsidP="00D0447F">
            <w:pPr>
              <w:pStyle w:val="Default"/>
              <w:ind w:left="0" w:firstLine="0"/>
              <w:rPr>
                <w:ins w:id="1466" w:author="sufianrumi@yahoo.com" w:date="2016-10-17T16:20:00Z"/>
                <w:rFonts w:asciiTheme="minorHAnsi" w:hAnsiTheme="minorHAnsi"/>
                <w:sz w:val="20"/>
                <w:szCs w:val="20"/>
              </w:rPr>
              <w:pPrChange w:id="1467" w:author="sufianrumi@yahoo.com" w:date="2016-10-17T16:20:00Z">
                <w:pPr>
                  <w:pStyle w:val="Default"/>
                </w:pPr>
              </w:pPrChange>
            </w:pPr>
          </w:p>
          <w:p w:rsidR="00D0447F" w:rsidRDefault="00D0447F" w:rsidP="00D0447F">
            <w:pPr>
              <w:pStyle w:val="Default"/>
              <w:ind w:left="0" w:firstLine="0"/>
              <w:rPr>
                <w:del w:id="1468" w:author="sufianrumi@yahoo.com" w:date="2016-10-17T16:20:00Z"/>
                <w:rFonts w:asciiTheme="minorHAnsi" w:hAnsiTheme="minorHAnsi"/>
                <w:b/>
                <w:sz w:val="20"/>
                <w:szCs w:val="20"/>
              </w:rPr>
              <w:pPrChange w:id="1469" w:author="sufianrumi@yahoo.com" w:date="2016-10-17T16:20:00Z">
                <w:pPr>
                  <w:pStyle w:val="Default"/>
                </w:pPr>
              </w:pPrChange>
            </w:pPr>
            <w:ins w:id="1470" w:author="sufianrumi@yahoo.com" w:date="2016-10-17T16:20:00Z">
              <w:r w:rsidRPr="00D0447F">
                <w:rPr>
                  <w:rFonts w:asciiTheme="minorHAnsi" w:hAnsiTheme="minorHAnsi"/>
                  <w:b/>
                  <w:rPrChange w:id="1471" w:author="DELL" w:date="2016-10-23T11:24:00Z">
                    <w:rPr>
                      <w:rFonts w:asciiTheme="minorHAnsi" w:hAnsiTheme="minorHAnsi"/>
                    </w:rPr>
                  </w:rPrChange>
                </w:rPr>
                <w:t>System will generate a p</w:t>
              </w:r>
            </w:ins>
            <w:ins w:id="1472" w:author="sufianrumi@yahoo.com" w:date="2016-10-17T16:07:00Z">
              <w:r w:rsidRPr="00D0447F">
                <w:rPr>
                  <w:rFonts w:asciiTheme="minorHAnsi" w:hAnsiTheme="minorHAnsi"/>
                  <w:b/>
                  <w:rPrChange w:id="1473" w:author="DELL" w:date="2016-10-23T11:24:00Z">
                    <w:rPr>
                      <w:rFonts w:asciiTheme="minorHAnsi" w:hAnsiTheme="minorHAnsi"/>
                    </w:rPr>
                  </w:rPrChange>
                </w:rPr>
                <w:t xml:space="preserve">rimary short listing </w:t>
              </w:r>
            </w:ins>
            <w:ins w:id="1474" w:author="sufianrumi@yahoo.com" w:date="2016-10-17T16:20:00Z">
              <w:r w:rsidRPr="00D0447F">
                <w:rPr>
                  <w:rFonts w:asciiTheme="minorHAnsi" w:hAnsiTheme="minorHAnsi"/>
                  <w:b/>
                  <w:rPrChange w:id="1475" w:author="DELL" w:date="2016-10-23T11:24:00Z">
                    <w:rPr>
                      <w:rFonts w:asciiTheme="minorHAnsi" w:hAnsiTheme="minorHAnsi"/>
                    </w:rPr>
                  </w:rPrChange>
                </w:rPr>
                <w:t>considering MSB short-listing format.</w:t>
              </w:r>
            </w:ins>
          </w:p>
          <w:p w:rsidR="00D0447F" w:rsidRDefault="00D0447F" w:rsidP="00D0447F">
            <w:pPr>
              <w:pStyle w:val="Default"/>
              <w:ind w:left="0" w:firstLine="0"/>
              <w:rPr>
                <w:ins w:id="1476" w:author="sufianrumi@yahoo.com" w:date="2016-10-17T16:49:00Z"/>
                <w:rFonts w:asciiTheme="minorHAnsi" w:hAnsiTheme="minorHAnsi"/>
                <w:b/>
                <w:sz w:val="20"/>
                <w:szCs w:val="20"/>
              </w:rPr>
              <w:pPrChange w:id="1477" w:author="sufianrumi@yahoo.com" w:date="2016-10-17T16:20:00Z">
                <w:pPr>
                  <w:pStyle w:val="Default"/>
                  <w:numPr>
                    <w:numId w:val="30"/>
                  </w:numPr>
                  <w:ind w:left="720"/>
                </w:pPr>
              </w:pPrChange>
            </w:pPr>
          </w:p>
          <w:p w:rsidR="00D0447F" w:rsidRDefault="00963652" w:rsidP="00D0447F">
            <w:pPr>
              <w:pStyle w:val="Default"/>
              <w:numPr>
                <w:ilvl w:val="0"/>
                <w:numId w:val="91"/>
              </w:numPr>
              <w:rPr>
                <w:ins w:id="1478" w:author="sufianrumi@yahoo.com" w:date="2016-10-17T16:54:00Z"/>
                <w:rFonts w:asciiTheme="minorHAnsi" w:hAnsiTheme="minorHAnsi"/>
                <w:sz w:val="20"/>
                <w:szCs w:val="20"/>
              </w:rPr>
              <w:pPrChange w:id="1479" w:author="sufianrumi@yahoo.com" w:date="2016-10-17T16:57:00Z">
                <w:pPr>
                  <w:pStyle w:val="Default"/>
                  <w:numPr>
                    <w:numId w:val="30"/>
                  </w:numPr>
                  <w:ind w:left="720"/>
                </w:pPr>
              </w:pPrChange>
            </w:pPr>
            <w:ins w:id="1480" w:author="sufianrumi@yahoo.com" w:date="2016-10-17T16:50:00Z">
              <w:r w:rsidRPr="00341685">
                <w:rPr>
                  <w:rFonts w:asciiTheme="minorHAnsi" w:hAnsiTheme="minorHAnsi"/>
                  <w:sz w:val="20"/>
                  <w:szCs w:val="20"/>
                </w:rPr>
                <w:t xml:space="preserve">After review </w:t>
              </w:r>
            </w:ins>
            <w:ins w:id="1481" w:author="sufianrumi@yahoo.com" w:date="2016-10-17T16:51:00Z">
              <w:r w:rsidRPr="00341685">
                <w:rPr>
                  <w:rFonts w:asciiTheme="minorHAnsi" w:hAnsiTheme="minorHAnsi"/>
                  <w:sz w:val="20"/>
                  <w:szCs w:val="20"/>
                </w:rPr>
                <w:t xml:space="preserve">by HR </w:t>
              </w:r>
            </w:ins>
            <w:ins w:id="1482" w:author="sufianrumi@yahoo.com" w:date="2016-10-17T16:52:00Z">
              <w:r w:rsidRPr="00341685">
                <w:rPr>
                  <w:rFonts w:asciiTheme="minorHAnsi" w:hAnsiTheme="minorHAnsi"/>
                  <w:sz w:val="20"/>
                  <w:szCs w:val="20"/>
                </w:rPr>
                <w:t xml:space="preserve">officer </w:t>
              </w:r>
            </w:ins>
            <w:ins w:id="1483" w:author="sufianrumi@yahoo.com" w:date="2016-10-17T16:50:00Z">
              <w:r w:rsidRPr="00341685">
                <w:rPr>
                  <w:rFonts w:asciiTheme="minorHAnsi" w:hAnsiTheme="minorHAnsi"/>
                  <w:sz w:val="20"/>
                  <w:szCs w:val="20"/>
                </w:rPr>
                <w:t>of this</w:t>
              </w:r>
            </w:ins>
            <w:ins w:id="1484" w:author="sufianrumi@yahoo.com" w:date="2016-10-17T16:51:00Z">
              <w:r w:rsidRPr="00341685">
                <w:rPr>
                  <w:rFonts w:asciiTheme="minorHAnsi" w:hAnsiTheme="minorHAnsi"/>
                  <w:sz w:val="20"/>
                  <w:szCs w:val="20"/>
                </w:rPr>
                <w:t>,</w:t>
              </w:r>
            </w:ins>
            <w:ins w:id="1485" w:author="sufianrumi@yahoo.com" w:date="2016-10-17T16:50:00Z">
              <w:r w:rsidRPr="00341685">
                <w:rPr>
                  <w:rFonts w:asciiTheme="minorHAnsi" w:hAnsiTheme="minorHAnsi"/>
                  <w:sz w:val="20"/>
                  <w:szCs w:val="20"/>
                </w:rPr>
                <w:t xml:space="preserve"> the</w:t>
              </w:r>
            </w:ins>
            <w:ins w:id="1486" w:author="sufianrumi@yahoo.com" w:date="2016-10-17T16:53:00Z">
              <w:r w:rsidRPr="00341685">
                <w:rPr>
                  <w:rFonts w:asciiTheme="minorHAnsi" w:hAnsiTheme="minorHAnsi"/>
                  <w:sz w:val="20"/>
                  <w:szCs w:val="20"/>
                </w:rPr>
                <w:t xml:space="preserve"> short-list 1 </w:t>
              </w:r>
            </w:ins>
            <w:ins w:id="1487" w:author="sufianrumi@yahoo.com" w:date="2016-10-17T16:50:00Z">
              <w:r w:rsidRPr="00341685">
                <w:rPr>
                  <w:rFonts w:asciiTheme="minorHAnsi" w:hAnsiTheme="minorHAnsi"/>
                  <w:sz w:val="20"/>
                  <w:szCs w:val="20"/>
                </w:rPr>
                <w:t>file shall be shared to the designated personnel as per pre-note</w:t>
              </w:r>
            </w:ins>
            <w:ins w:id="1488" w:author="sufianrumi@yahoo.com" w:date="2016-10-17T16:51:00Z">
              <w:r w:rsidRPr="00341685">
                <w:rPr>
                  <w:rFonts w:asciiTheme="minorHAnsi" w:hAnsiTheme="minorHAnsi"/>
                  <w:sz w:val="20"/>
                  <w:szCs w:val="20"/>
                </w:rPr>
                <w:t xml:space="preserve"> for making final selection</w:t>
              </w:r>
            </w:ins>
            <w:ins w:id="1489" w:author="sufianrumi@yahoo.com" w:date="2016-10-17T16:52:00Z">
              <w:r w:rsidRPr="00341685">
                <w:rPr>
                  <w:rFonts w:asciiTheme="minorHAnsi" w:hAnsiTheme="minorHAnsi"/>
                  <w:sz w:val="20"/>
                  <w:szCs w:val="20"/>
                </w:rPr>
                <w:t xml:space="preserve"> (YES/NO)</w:t>
              </w:r>
            </w:ins>
            <w:ins w:id="1490" w:author="sufianrumi@yahoo.com" w:date="2016-10-17T16:51:00Z">
              <w:r w:rsidR="009D74E4">
                <w:rPr>
                  <w:rFonts w:asciiTheme="minorHAnsi" w:hAnsiTheme="minorHAnsi"/>
                  <w:sz w:val="20"/>
                  <w:szCs w:val="20"/>
                </w:rPr>
                <w:t xml:space="preserve"> for assessment</w:t>
              </w:r>
            </w:ins>
            <w:ins w:id="1491" w:author="sufianrumi@yahoo.com" w:date="2016-10-17T16:52:00Z">
              <w:r w:rsidR="009D74E4">
                <w:rPr>
                  <w:rFonts w:asciiTheme="minorHAnsi" w:hAnsiTheme="minorHAnsi"/>
                  <w:sz w:val="20"/>
                  <w:szCs w:val="20"/>
                </w:rPr>
                <w:t xml:space="preserve"> with email notification</w:t>
              </w:r>
            </w:ins>
            <w:ins w:id="1492" w:author="sufianrumi@yahoo.com" w:date="2016-10-17T16:51:00Z">
              <w:r w:rsidR="009D74E4">
                <w:rPr>
                  <w:rFonts w:asciiTheme="minorHAnsi" w:hAnsiTheme="minorHAnsi"/>
                  <w:sz w:val="20"/>
                  <w:szCs w:val="20"/>
                </w:rPr>
                <w:t xml:space="preserve">. </w:t>
              </w:r>
            </w:ins>
          </w:p>
          <w:p w:rsidR="00D0447F" w:rsidRPr="00D0447F" w:rsidRDefault="00D0447F" w:rsidP="00D0447F">
            <w:pPr>
              <w:pStyle w:val="Default"/>
              <w:numPr>
                <w:ilvl w:val="0"/>
                <w:numId w:val="91"/>
              </w:numPr>
              <w:rPr>
                <w:ins w:id="1493" w:author="sufianrumi@yahoo.com" w:date="2016-10-17T16:53:00Z"/>
                <w:rFonts w:asciiTheme="minorHAnsi" w:hAnsiTheme="minorHAnsi"/>
                <w:sz w:val="20"/>
                <w:szCs w:val="20"/>
                <w:highlight w:val="yellow"/>
                <w:rPrChange w:id="1494" w:author="DELL" w:date="2016-10-23T11:23:00Z">
                  <w:rPr>
                    <w:ins w:id="1495" w:author="sufianrumi@yahoo.com" w:date="2016-10-17T16:53:00Z"/>
                    <w:rFonts w:asciiTheme="minorHAnsi" w:hAnsiTheme="minorHAnsi"/>
                    <w:sz w:val="20"/>
                    <w:szCs w:val="20"/>
                  </w:rPr>
                </w:rPrChange>
              </w:rPr>
              <w:pPrChange w:id="1496" w:author="sufianrumi@yahoo.com" w:date="2016-10-17T16:57:00Z">
                <w:pPr>
                  <w:pStyle w:val="Default"/>
                  <w:numPr>
                    <w:numId w:val="30"/>
                  </w:numPr>
                  <w:ind w:left="720"/>
                </w:pPr>
              </w:pPrChange>
            </w:pPr>
            <w:ins w:id="1497" w:author="sufianrumi@yahoo.com" w:date="2016-10-17T17:02:00Z">
              <w:r w:rsidRPr="00D0447F">
                <w:rPr>
                  <w:rFonts w:asciiTheme="minorHAnsi" w:hAnsiTheme="minorHAnsi"/>
                  <w:sz w:val="20"/>
                  <w:szCs w:val="20"/>
                  <w:highlight w:val="yellow"/>
                  <w:rPrChange w:id="1498" w:author="DELL" w:date="2016-10-23T11:23:00Z">
                    <w:rPr>
                      <w:rFonts w:asciiTheme="minorHAnsi" w:hAnsiTheme="minorHAnsi"/>
                      <w:sz w:val="20"/>
                      <w:szCs w:val="20"/>
                    </w:rPr>
                  </w:rPrChange>
                </w:rPr>
                <w:t xml:space="preserve">During short-listing 1, any applicant who fail to pass MSB interview board in last six months shall be marked with special remarks whether s/he will be short listed or not. </w:t>
              </w:r>
            </w:ins>
            <w:ins w:id="1499" w:author="sufianrumi@yahoo.com" w:date="2016-10-17T16:54:00Z">
              <w:r w:rsidRPr="00D0447F">
                <w:rPr>
                  <w:rFonts w:asciiTheme="minorHAnsi" w:hAnsiTheme="minorHAnsi"/>
                  <w:sz w:val="20"/>
                  <w:szCs w:val="20"/>
                  <w:highlight w:val="yellow"/>
                  <w:rPrChange w:id="1500" w:author="DELL" w:date="2016-10-23T11:23:00Z">
                    <w:rPr>
                      <w:rFonts w:asciiTheme="minorHAnsi" w:hAnsiTheme="minorHAnsi"/>
                      <w:sz w:val="20"/>
                      <w:szCs w:val="20"/>
                    </w:rPr>
                  </w:rPrChange>
                </w:rPr>
                <w:t>The personnel will make the final list and sign off with approval from HoD and share to the HR Officer accordingly.</w:t>
              </w:r>
            </w:ins>
            <w:ins w:id="1501" w:author="DELL" w:date="2016-10-23T11:24:00Z">
              <w:r w:rsidR="00341685">
                <w:rPr>
                  <w:rFonts w:asciiTheme="minorHAnsi" w:hAnsiTheme="minorHAnsi"/>
                  <w:sz w:val="20"/>
                  <w:szCs w:val="20"/>
                  <w:highlight w:val="yellow"/>
                </w:rPr>
                <w:t>(New)</w:t>
              </w:r>
            </w:ins>
          </w:p>
          <w:p w:rsidR="00D0447F" w:rsidRDefault="00963652" w:rsidP="00D0447F">
            <w:pPr>
              <w:pStyle w:val="Default"/>
              <w:numPr>
                <w:ilvl w:val="0"/>
                <w:numId w:val="91"/>
              </w:numPr>
              <w:rPr>
                <w:ins w:id="1502" w:author="sufianrumi@yahoo.com" w:date="2016-10-17T16:59:00Z"/>
                <w:rFonts w:asciiTheme="minorHAnsi" w:hAnsiTheme="minorHAnsi"/>
                <w:sz w:val="20"/>
                <w:szCs w:val="20"/>
              </w:rPr>
              <w:pPrChange w:id="1503" w:author="sufianrumi@yahoo.com" w:date="2016-10-17T16:59:00Z">
                <w:pPr>
                  <w:pStyle w:val="Default"/>
                </w:pPr>
              </w:pPrChange>
            </w:pPr>
            <w:ins w:id="1504" w:author="sufianrumi@yahoo.com" w:date="2016-10-17T16:53:00Z">
              <w:r w:rsidRPr="00341685">
                <w:rPr>
                  <w:rFonts w:asciiTheme="minorHAnsi" w:hAnsiTheme="minorHAnsi"/>
                  <w:sz w:val="20"/>
                  <w:szCs w:val="20"/>
                </w:rPr>
                <w:t xml:space="preserve">From the final short list HR Officer will generate the short-list 2 for making attendance containing candidates name, contact number, </w:t>
              </w:r>
            </w:ins>
            <w:ins w:id="1505" w:author="sufianrumi@yahoo.com" w:date="2016-10-17T16:59:00Z">
              <w:r w:rsidRPr="00341685">
                <w:rPr>
                  <w:rFonts w:asciiTheme="minorHAnsi" w:hAnsiTheme="minorHAnsi"/>
                  <w:sz w:val="20"/>
                  <w:szCs w:val="20"/>
                </w:rPr>
                <w:t>and emailID</w:t>
              </w:r>
            </w:ins>
            <w:ins w:id="1506" w:author="sufianrumi@yahoo.com" w:date="2016-10-17T16:53:00Z">
              <w:r w:rsidRPr="00341685">
                <w:rPr>
                  <w:rFonts w:asciiTheme="minorHAnsi" w:hAnsiTheme="minorHAnsi"/>
                  <w:sz w:val="20"/>
                  <w:szCs w:val="20"/>
                </w:rPr>
                <w:t>, as prescribed by MSB.</w:t>
              </w:r>
            </w:ins>
          </w:p>
          <w:p w:rsidR="00D0447F" w:rsidRDefault="00E50A31" w:rsidP="00D0447F">
            <w:pPr>
              <w:pStyle w:val="Default"/>
              <w:numPr>
                <w:ilvl w:val="0"/>
                <w:numId w:val="91"/>
              </w:numPr>
              <w:rPr>
                <w:ins w:id="1507" w:author="sufianrumi@yahoo.com" w:date="2016-10-18T12:01:00Z"/>
                <w:rFonts w:asciiTheme="minorHAnsi" w:hAnsiTheme="minorHAnsi"/>
                <w:sz w:val="20"/>
                <w:szCs w:val="20"/>
              </w:rPr>
              <w:pPrChange w:id="1508" w:author="sufianrumi@yahoo.com" w:date="2016-10-17T17:02:00Z">
                <w:pPr>
                  <w:pStyle w:val="Default"/>
                </w:pPr>
              </w:pPrChange>
            </w:pPr>
            <w:ins w:id="1509" w:author="sufianrumi@yahoo.com" w:date="2016-10-17T16:59:00Z">
              <w:r w:rsidRPr="00341685">
                <w:rPr>
                  <w:rFonts w:asciiTheme="minorHAnsi" w:hAnsiTheme="minorHAnsi"/>
                  <w:sz w:val="20"/>
                  <w:szCs w:val="20"/>
                </w:rPr>
                <w:t xml:space="preserve">Rating </w:t>
              </w:r>
            </w:ins>
            <w:ins w:id="1510" w:author="sufianrumi@yahoo.com" w:date="2016-10-17T17:00:00Z">
              <w:r w:rsidRPr="00341685">
                <w:rPr>
                  <w:rFonts w:asciiTheme="minorHAnsi" w:hAnsiTheme="minorHAnsi"/>
                  <w:sz w:val="20"/>
                  <w:szCs w:val="20"/>
                </w:rPr>
                <w:t xml:space="preserve">sheet, as per MSB guideline, shall be generated at the same time. </w:t>
              </w:r>
            </w:ins>
          </w:p>
          <w:p w:rsidR="00D0447F" w:rsidRDefault="00D0447F" w:rsidP="00D0447F">
            <w:pPr>
              <w:pStyle w:val="Default"/>
              <w:numPr>
                <w:ilvl w:val="0"/>
                <w:numId w:val="91"/>
              </w:numPr>
              <w:rPr>
                <w:rFonts w:asciiTheme="minorHAnsi" w:hAnsiTheme="minorHAnsi"/>
                <w:sz w:val="20"/>
                <w:szCs w:val="20"/>
              </w:rPr>
              <w:pPrChange w:id="1511" w:author="sufianrumi@yahoo.com" w:date="2016-10-17T17:02:00Z">
                <w:pPr>
                  <w:pStyle w:val="Default"/>
                </w:pPr>
              </w:pPrChange>
            </w:pPr>
            <w:ins w:id="1512" w:author="sufianrumi@yahoo.com" w:date="2016-10-18T12:01:00Z">
              <w:r w:rsidRPr="00D0447F">
                <w:rPr>
                  <w:rFonts w:asciiTheme="minorHAnsi" w:hAnsiTheme="minorHAnsi"/>
                  <w:sz w:val="20"/>
                  <w:szCs w:val="20"/>
                  <w:highlight w:val="yellow"/>
                  <w:rPrChange w:id="1513" w:author="DELL" w:date="2016-10-23T11:23:00Z">
                    <w:rPr>
                      <w:rFonts w:asciiTheme="minorHAnsi" w:hAnsiTheme="minorHAnsi"/>
                      <w:sz w:val="20"/>
                      <w:szCs w:val="20"/>
                    </w:rPr>
                  </w:rPrChange>
                </w:rPr>
                <w:t xml:space="preserve">Position wise </w:t>
              </w:r>
              <w:r w:rsidRPr="00D0447F">
                <w:rPr>
                  <w:rFonts w:asciiTheme="minorHAnsi" w:hAnsiTheme="minorHAnsi"/>
                  <w:b/>
                  <w:sz w:val="20"/>
                  <w:szCs w:val="20"/>
                  <w:highlight w:val="yellow"/>
                  <w:rPrChange w:id="1514" w:author="DELL" w:date="2016-10-23T11:23:00Z">
                    <w:rPr>
                      <w:rFonts w:asciiTheme="minorHAnsi" w:hAnsiTheme="minorHAnsi"/>
                      <w:sz w:val="20"/>
                      <w:szCs w:val="20"/>
                    </w:rPr>
                  </w:rPrChange>
                </w:rPr>
                <w:t>question bank</w:t>
              </w:r>
              <w:r w:rsidRPr="00D0447F">
                <w:rPr>
                  <w:rFonts w:asciiTheme="minorHAnsi" w:hAnsiTheme="minorHAnsi"/>
                  <w:sz w:val="20"/>
                  <w:szCs w:val="20"/>
                  <w:highlight w:val="yellow"/>
                  <w:rPrChange w:id="1515" w:author="DELL" w:date="2016-10-23T11:23:00Z">
                    <w:rPr>
                      <w:rFonts w:asciiTheme="minorHAnsi" w:hAnsiTheme="minorHAnsi"/>
                      <w:sz w:val="20"/>
                      <w:szCs w:val="20"/>
                    </w:rPr>
                  </w:rPrChange>
                </w:rPr>
                <w:t xml:space="preserve"> can be stored and use anytime</w:t>
              </w:r>
            </w:ins>
            <w:ins w:id="1516" w:author="DELL" w:date="2016-10-23T11:24:00Z">
              <w:r w:rsidR="00341685" w:rsidRPr="00341685">
                <w:rPr>
                  <w:rFonts w:asciiTheme="minorHAnsi" w:hAnsiTheme="minorHAnsi"/>
                  <w:sz w:val="20"/>
                  <w:szCs w:val="20"/>
                  <w:highlight w:val="yellow"/>
                </w:rPr>
                <w:t>.</w:t>
              </w:r>
              <w:r w:rsidR="00341685">
                <w:rPr>
                  <w:rFonts w:asciiTheme="minorHAnsi" w:hAnsiTheme="minorHAnsi"/>
                  <w:sz w:val="20"/>
                  <w:szCs w:val="20"/>
                  <w:highlight w:val="yellow"/>
                </w:rPr>
                <w:t>(New)</w:t>
              </w:r>
            </w:ins>
            <w:ins w:id="1517" w:author="sufianrumi@yahoo.com" w:date="2016-10-18T12:01:00Z">
              <w:del w:id="1518" w:author="DELL" w:date="2016-10-23T11:24:00Z">
                <w:r w:rsidRPr="00D0447F">
                  <w:rPr>
                    <w:rFonts w:asciiTheme="minorHAnsi" w:hAnsiTheme="minorHAnsi"/>
                    <w:sz w:val="20"/>
                    <w:szCs w:val="20"/>
                    <w:highlight w:val="yellow"/>
                    <w:rPrChange w:id="1519" w:author="DELL" w:date="2016-10-23T11:23:00Z">
                      <w:rPr>
                        <w:rFonts w:asciiTheme="minorHAnsi" w:hAnsiTheme="minorHAnsi"/>
                        <w:sz w:val="20"/>
                        <w:szCs w:val="20"/>
                      </w:rPr>
                    </w:rPrChange>
                  </w:rPr>
                  <w:delText>.</w:delText>
                </w:r>
              </w:del>
            </w:ins>
          </w:p>
        </w:tc>
      </w:tr>
      <w:tr w:rsidR="00DE7E09" w:rsidRPr="00DA72CF" w:rsidTr="00DC7651">
        <w:tc>
          <w:tcPr>
            <w:tcW w:w="767" w:type="dxa"/>
          </w:tcPr>
          <w:p w:rsidR="00DE7E09" w:rsidRPr="00DE7E09" w:rsidRDefault="00DE7E09" w:rsidP="00DA72CF">
            <w:pPr>
              <w:jc w:val="both"/>
              <w:rPr>
                <w:rFonts w:asciiTheme="minorHAnsi" w:hAnsiTheme="minorHAnsi"/>
                <w:b/>
              </w:rPr>
            </w:pPr>
            <w:r w:rsidRPr="00DE7E09">
              <w:rPr>
                <w:rFonts w:asciiTheme="minorHAnsi" w:hAnsiTheme="minorHAnsi"/>
                <w:b/>
              </w:rPr>
              <w:lastRenderedPageBreak/>
              <w:t>6.3</w:t>
            </w:r>
          </w:p>
        </w:tc>
        <w:tc>
          <w:tcPr>
            <w:tcW w:w="2197" w:type="dxa"/>
            <w:vMerge/>
          </w:tcPr>
          <w:p w:rsidR="00DE7E09" w:rsidRPr="00DA72CF" w:rsidRDefault="00DE7E09" w:rsidP="00DA72CF">
            <w:pPr>
              <w:pStyle w:val="Default"/>
              <w:rPr>
                <w:rFonts w:asciiTheme="minorHAnsi" w:hAnsiTheme="minorHAnsi"/>
                <w:sz w:val="20"/>
                <w:szCs w:val="20"/>
              </w:rPr>
            </w:pPr>
          </w:p>
        </w:tc>
        <w:tc>
          <w:tcPr>
            <w:tcW w:w="6618" w:type="dxa"/>
          </w:tcPr>
          <w:p w:rsidR="00DE7E09" w:rsidRPr="00DE7E09" w:rsidRDefault="00DE7E09" w:rsidP="00DA72CF">
            <w:pPr>
              <w:pStyle w:val="Default"/>
              <w:rPr>
                <w:rFonts w:asciiTheme="minorHAnsi" w:hAnsiTheme="minorHAnsi"/>
                <w:b/>
                <w:sz w:val="20"/>
                <w:szCs w:val="20"/>
              </w:rPr>
            </w:pPr>
            <w:r w:rsidRPr="00DE7E09">
              <w:rPr>
                <w:rFonts w:asciiTheme="minorHAnsi" w:hAnsiTheme="minorHAnsi"/>
                <w:b/>
                <w:sz w:val="20"/>
                <w:szCs w:val="20"/>
              </w:rPr>
              <w:t>CV bank creation:</w:t>
            </w:r>
          </w:p>
          <w:p w:rsidR="00DE7E09" w:rsidRPr="00DA72CF" w:rsidRDefault="00DE7E09" w:rsidP="00375CC1">
            <w:pPr>
              <w:pStyle w:val="Default"/>
              <w:ind w:left="0" w:firstLine="0"/>
              <w:rPr>
                <w:rFonts w:asciiTheme="minorHAnsi" w:hAnsiTheme="minorHAnsi"/>
                <w:sz w:val="20"/>
                <w:szCs w:val="20"/>
              </w:rPr>
            </w:pPr>
            <w:r>
              <w:rPr>
                <w:rFonts w:asciiTheme="minorHAnsi" w:hAnsiTheme="minorHAnsi"/>
                <w:sz w:val="20"/>
                <w:szCs w:val="20"/>
              </w:rPr>
              <w:t>Applicant registration data will be stored permanently into e-recruitment database as a reference of CV bank.</w:t>
            </w:r>
            <w:ins w:id="1520" w:author="sufianrumi@yahoo.com" w:date="2016-10-18T12:00:00Z">
              <w:r w:rsidR="00BB3E9A">
                <w:rPr>
                  <w:rFonts w:asciiTheme="minorHAnsi" w:hAnsiTheme="minorHAnsi"/>
                  <w:sz w:val="20"/>
                  <w:szCs w:val="20"/>
                </w:rPr>
                <w:t xml:space="preserve"> This CV bank can be useable anytime for process any recruitment requirement. </w:t>
              </w:r>
            </w:ins>
          </w:p>
        </w:tc>
      </w:tr>
      <w:tr w:rsidR="00DE7E09" w:rsidRPr="00DA72CF" w:rsidTr="00DC7651">
        <w:tc>
          <w:tcPr>
            <w:tcW w:w="767" w:type="dxa"/>
          </w:tcPr>
          <w:p w:rsidR="00DE7E09" w:rsidRPr="00DE7E09" w:rsidRDefault="00DE7E09" w:rsidP="00DA72CF">
            <w:pPr>
              <w:jc w:val="both"/>
              <w:rPr>
                <w:rFonts w:asciiTheme="minorHAnsi" w:hAnsiTheme="minorHAnsi"/>
                <w:b/>
              </w:rPr>
            </w:pPr>
            <w:r w:rsidRPr="00DE7E09">
              <w:rPr>
                <w:rFonts w:asciiTheme="minorHAnsi" w:hAnsiTheme="minorHAnsi"/>
                <w:b/>
              </w:rPr>
              <w:t>6.4</w:t>
            </w:r>
          </w:p>
        </w:tc>
        <w:tc>
          <w:tcPr>
            <w:tcW w:w="2197" w:type="dxa"/>
            <w:vMerge/>
          </w:tcPr>
          <w:p w:rsidR="00DE7E09" w:rsidRPr="00DA72CF" w:rsidRDefault="00DE7E09" w:rsidP="00DA72CF">
            <w:pPr>
              <w:pStyle w:val="Default"/>
              <w:rPr>
                <w:rFonts w:asciiTheme="minorHAnsi" w:hAnsiTheme="minorHAnsi"/>
                <w:sz w:val="20"/>
                <w:szCs w:val="20"/>
              </w:rPr>
            </w:pPr>
          </w:p>
        </w:tc>
        <w:tc>
          <w:tcPr>
            <w:tcW w:w="6618" w:type="dxa"/>
          </w:tcPr>
          <w:p w:rsidR="00DE7E09" w:rsidRPr="00DE7E09" w:rsidRDefault="00DE7E09" w:rsidP="00DA72CF">
            <w:pPr>
              <w:pStyle w:val="Default"/>
              <w:rPr>
                <w:rFonts w:asciiTheme="minorHAnsi" w:hAnsiTheme="minorHAnsi"/>
                <w:b/>
                <w:sz w:val="20"/>
                <w:szCs w:val="20"/>
              </w:rPr>
            </w:pPr>
            <w:r w:rsidRPr="00DE7E09">
              <w:rPr>
                <w:rFonts w:asciiTheme="minorHAnsi" w:hAnsiTheme="minorHAnsi"/>
                <w:b/>
                <w:sz w:val="20"/>
                <w:szCs w:val="20"/>
              </w:rPr>
              <w:t>Pre interview note generation:</w:t>
            </w:r>
          </w:p>
          <w:p w:rsidR="00DE7E09" w:rsidRDefault="00DE7E09" w:rsidP="00C74F24">
            <w:pPr>
              <w:pStyle w:val="Default"/>
              <w:ind w:left="0" w:firstLine="0"/>
              <w:rPr>
                <w:rFonts w:asciiTheme="minorHAnsi" w:hAnsiTheme="minorHAnsi"/>
                <w:sz w:val="20"/>
                <w:szCs w:val="20"/>
              </w:rPr>
            </w:pPr>
            <w:r w:rsidRPr="00C74F24">
              <w:rPr>
                <w:rFonts w:asciiTheme="minorHAnsi" w:hAnsiTheme="minorHAnsi"/>
                <w:sz w:val="20"/>
                <w:szCs w:val="20"/>
              </w:rPr>
              <w:t>HR will generate pre-note and send to concern department head. He/she will decide person and interview board member.</w:t>
            </w:r>
            <w:ins w:id="1521" w:author="sufianrumi@yahoo.com" w:date="2016-10-17T17:14:00Z">
              <w:r w:rsidR="007219B3">
                <w:rPr>
                  <w:rFonts w:asciiTheme="minorHAnsi" w:hAnsiTheme="minorHAnsi"/>
                  <w:sz w:val="20"/>
                  <w:szCs w:val="20"/>
                </w:rPr>
                <w:t xml:space="preserve"> This note will carry information from the HR requisition date to till activities dates as developed by MSB.</w:t>
              </w:r>
            </w:ins>
          </w:p>
          <w:p w:rsidR="00DE7E09" w:rsidRPr="00DA72CF" w:rsidRDefault="00DE7E09" w:rsidP="00C74F24">
            <w:pPr>
              <w:pStyle w:val="Default"/>
              <w:ind w:left="0" w:firstLine="0"/>
              <w:rPr>
                <w:rFonts w:asciiTheme="minorHAnsi" w:hAnsiTheme="minorHAnsi"/>
                <w:sz w:val="20"/>
                <w:szCs w:val="20"/>
              </w:rPr>
            </w:pPr>
            <w:r>
              <w:rPr>
                <w:rFonts w:asciiTheme="minorHAnsi" w:hAnsiTheme="minorHAnsi"/>
                <w:sz w:val="20"/>
                <w:szCs w:val="20"/>
              </w:rPr>
              <w:t>This functionality will redirect to Board Member setup screen of the system where the authorized user will select the Job Wise Interview Board Member.</w:t>
            </w:r>
          </w:p>
        </w:tc>
      </w:tr>
      <w:tr w:rsidR="00DE7E09" w:rsidRPr="00DA72CF" w:rsidTr="00DC7651">
        <w:tc>
          <w:tcPr>
            <w:tcW w:w="767" w:type="dxa"/>
          </w:tcPr>
          <w:p w:rsidR="00DE7E09" w:rsidRPr="00DE7E09" w:rsidRDefault="00DE7E09" w:rsidP="00AB7448">
            <w:pPr>
              <w:jc w:val="both"/>
              <w:rPr>
                <w:rFonts w:asciiTheme="minorHAnsi" w:hAnsiTheme="minorHAnsi"/>
                <w:b/>
              </w:rPr>
            </w:pPr>
            <w:r w:rsidRPr="00DE7E09">
              <w:rPr>
                <w:rFonts w:asciiTheme="minorHAnsi" w:hAnsiTheme="minorHAnsi"/>
                <w:b/>
              </w:rPr>
              <w:lastRenderedPageBreak/>
              <w:t>6.5</w:t>
            </w:r>
          </w:p>
        </w:tc>
        <w:tc>
          <w:tcPr>
            <w:tcW w:w="2197" w:type="dxa"/>
            <w:vMerge/>
          </w:tcPr>
          <w:p w:rsidR="00DE7E09" w:rsidRPr="00DA72CF" w:rsidRDefault="00DE7E09" w:rsidP="00AB7448">
            <w:pPr>
              <w:pStyle w:val="Default"/>
              <w:rPr>
                <w:rFonts w:asciiTheme="minorHAnsi" w:hAnsiTheme="minorHAnsi"/>
                <w:sz w:val="20"/>
                <w:szCs w:val="20"/>
              </w:rPr>
            </w:pPr>
          </w:p>
        </w:tc>
        <w:tc>
          <w:tcPr>
            <w:tcW w:w="6618" w:type="dxa"/>
          </w:tcPr>
          <w:p w:rsidR="00DE7E09" w:rsidRPr="00DE7E09" w:rsidRDefault="00DE7E09" w:rsidP="00AB7448">
            <w:pPr>
              <w:pStyle w:val="Default"/>
              <w:rPr>
                <w:rFonts w:asciiTheme="minorHAnsi" w:hAnsiTheme="minorHAnsi"/>
                <w:b/>
                <w:sz w:val="20"/>
                <w:szCs w:val="20"/>
              </w:rPr>
            </w:pPr>
            <w:r w:rsidRPr="00DE7E09">
              <w:rPr>
                <w:rFonts w:asciiTheme="minorHAnsi" w:hAnsiTheme="minorHAnsi"/>
                <w:b/>
                <w:sz w:val="20"/>
                <w:szCs w:val="20"/>
              </w:rPr>
              <w:t>selection finalization with waiting:</w:t>
            </w:r>
          </w:p>
          <w:p w:rsidR="00DE7E09" w:rsidRPr="00DA72CF" w:rsidRDefault="00DE7E09" w:rsidP="00AB7448">
            <w:pPr>
              <w:pStyle w:val="Default"/>
              <w:ind w:left="0" w:firstLine="0"/>
              <w:rPr>
                <w:rFonts w:asciiTheme="minorHAnsi" w:hAnsiTheme="minorHAnsi"/>
                <w:sz w:val="20"/>
                <w:szCs w:val="20"/>
              </w:rPr>
            </w:pPr>
            <w:r>
              <w:rPr>
                <w:rFonts w:asciiTheme="minorHAnsi" w:hAnsiTheme="minorHAnsi"/>
                <w:sz w:val="20"/>
                <w:szCs w:val="20"/>
              </w:rPr>
              <w:t>Final shortlisted candidate for a particular job will be stored in the system and there will be provision for waiting list from the final shortlisted list.</w:t>
            </w:r>
          </w:p>
        </w:tc>
      </w:tr>
      <w:tr w:rsidR="00DE7E09" w:rsidRPr="00DA72CF" w:rsidTr="00DC7651">
        <w:tc>
          <w:tcPr>
            <w:tcW w:w="767" w:type="dxa"/>
          </w:tcPr>
          <w:p w:rsidR="00DE7E09" w:rsidRPr="00DE7E09" w:rsidRDefault="00DE7E09" w:rsidP="00AB7448">
            <w:pPr>
              <w:jc w:val="both"/>
              <w:rPr>
                <w:rFonts w:asciiTheme="minorHAnsi" w:hAnsiTheme="minorHAnsi"/>
                <w:b/>
              </w:rPr>
            </w:pPr>
            <w:r w:rsidRPr="00DE7E09">
              <w:rPr>
                <w:rFonts w:asciiTheme="minorHAnsi" w:hAnsiTheme="minorHAnsi"/>
                <w:b/>
              </w:rPr>
              <w:t>6.6</w:t>
            </w:r>
          </w:p>
        </w:tc>
        <w:tc>
          <w:tcPr>
            <w:tcW w:w="2197" w:type="dxa"/>
            <w:vMerge/>
          </w:tcPr>
          <w:p w:rsidR="00DE7E09" w:rsidRPr="00DA72CF" w:rsidRDefault="00DE7E09" w:rsidP="00AB7448">
            <w:pPr>
              <w:pStyle w:val="Default"/>
              <w:rPr>
                <w:rFonts w:asciiTheme="minorHAnsi" w:hAnsiTheme="minorHAnsi"/>
                <w:sz w:val="20"/>
                <w:szCs w:val="20"/>
              </w:rPr>
            </w:pPr>
          </w:p>
        </w:tc>
        <w:tc>
          <w:tcPr>
            <w:tcW w:w="6618" w:type="dxa"/>
          </w:tcPr>
          <w:p w:rsidR="00DE7E09" w:rsidRPr="00DE7E09" w:rsidRDefault="00DE7E09" w:rsidP="00AB7448">
            <w:pPr>
              <w:pStyle w:val="Default"/>
              <w:rPr>
                <w:rFonts w:asciiTheme="minorHAnsi" w:hAnsiTheme="minorHAnsi"/>
                <w:b/>
                <w:sz w:val="20"/>
                <w:szCs w:val="20"/>
              </w:rPr>
            </w:pPr>
            <w:r w:rsidRPr="00DE7E09">
              <w:rPr>
                <w:rFonts w:asciiTheme="minorHAnsi" w:hAnsiTheme="minorHAnsi"/>
                <w:b/>
                <w:sz w:val="20"/>
                <w:szCs w:val="20"/>
              </w:rPr>
              <w:t>Email notification to the candidates for interview:</w:t>
            </w:r>
          </w:p>
          <w:p w:rsidR="00DE7E09" w:rsidDel="005D37A8" w:rsidRDefault="00DE7E09">
            <w:pPr>
              <w:pStyle w:val="Default"/>
              <w:ind w:left="0" w:firstLine="0"/>
              <w:rPr>
                <w:del w:id="1522" w:author="sufianrumi@yahoo.com" w:date="2016-10-17T17:11:00Z"/>
                <w:rFonts w:asciiTheme="minorHAnsi" w:hAnsiTheme="minorHAnsi"/>
                <w:sz w:val="20"/>
                <w:szCs w:val="20"/>
              </w:rPr>
            </w:pPr>
            <w:r>
              <w:rPr>
                <w:rFonts w:asciiTheme="minorHAnsi" w:hAnsiTheme="minorHAnsi"/>
                <w:sz w:val="20"/>
                <w:szCs w:val="20"/>
              </w:rPr>
              <w:t xml:space="preserve">After final shortlisting the selected candidate will be notified for the interview session through email. </w:t>
            </w:r>
            <w:ins w:id="1523" w:author="sufianrumi@yahoo.com" w:date="2016-10-17T17:08:00Z">
              <w:r w:rsidR="00525BD8" w:rsidRPr="004D69FC">
                <w:rPr>
                  <w:rFonts w:asciiTheme="minorHAnsi" w:hAnsiTheme="minorHAnsi"/>
                </w:rPr>
                <w:t xml:space="preserve">There will be </w:t>
              </w:r>
            </w:ins>
            <w:ins w:id="1524" w:author="sufianrumi@yahoo.com" w:date="2016-10-17T17:10:00Z">
              <w:r w:rsidR="00525BD8" w:rsidRPr="004D69FC">
                <w:rPr>
                  <w:rFonts w:asciiTheme="minorHAnsi" w:hAnsiTheme="minorHAnsi"/>
                </w:rPr>
                <w:t>a template</w:t>
              </w:r>
            </w:ins>
            <w:ins w:id="1525" w:author="sufianrumi@yahoo.com" w:date="2016-10-17T17:11:00Z">
              <w:r w:rsidR="00525BD8" w:rsidRPr="004D69FC">
                <w:rPr>
                  <w:rFonts w:asciiTheme="minorHAnsi" w:hAnsiTheme="minorHAnsi"/>
                </w:rPr>
                <w:t>d</w:t>
              </w:r>
            </w:ins>
            <w:ins w:id="1526" w:author="sufianrumi@yahoo.com" w:date="2016-10-17T17:10:00Z">
              <w:r w:rsidR="00525BD8" w:rsidRPr="004D69FC">
                <w:rPr>
                  <w:rFonts w:asciiTheme="minorHAnsi" w:hAnsiTheme="minorHAnsi"/>
                </w:rPr>
                <w:t xml:space="preserve"> email with edit option</w:t>
              </w:r>
              <w:r w:rsidR="004D4BBC">
                <w:rPr>
                  <w:rFonts w:asciiTheme="minorHAnsi" w:hAnsiTheme="minorHAnsi"/>
                </w:rPr>
                <w:t>.</w:t>
              </w:r>
            </w:ins>
            <w:del w:id="1527" w:author="sufianrumi@yahoo.com" w:date="2016-10-17T17:11:00Z">
              <w:r w:rsidR="004D4BBC">
                <w:rPr>
                  <w:rFonts w:asciiTheme="minorHAnsi" w:hAnsiTheme="minorHAnsi"/>
                </w:rPr>
                <w:delText>This email body note</w:delText>
              </w:r>
              <w:r w:rsidDel="005D37A8">
                <w:rPr>
                  <w:rFonts w:asciiTheme="minorHAnsi" w:hAnsiTheme="minorHAnsi"/>
                  <w:sz w:val="20"/>
                  <w:szCs w:val="20"/>
                </w:rPr>
                <w:delText xml:space="preserve"> will have stored as template into the system. Before sending the email user will be able to amend some the text into the template.</w:delText>
              </w:r>
            </w:del>
          </w:p>
          <w:p w:rsidR="00DE7E09" w:rsidRPr="00DA72CF" w:rsidRDefault="00DE7E09">
            <w:pPr>
              <w:pStyle w:val="Default"/>
              <w:ind w:left="0" w:firstLine="0"/>
              <w:rPr>
                <w:rFonts w:asciiTheme="minorHAnsi" w:hAnsiTheme="minorHAnsi"/>
                <w:sz w:val="20"/>
                <w:szCs w:val="20"/>
              </w:rPr>
            </w:pPr>
          </w:p>
        </w:tc>
      </w:tr>
      <w:tr w:rsidR="00DE7E09" w:rsidRPr="00DA72CF" w:rsidTr="00DC7651">
        <w:tc>
          <w:tcPr>
            <w:tcW w:w="767" w:type="dxa"/>
          </w:tcPr>
          <w:p w:rsidR="00DE7E09" w:rsidRPr="00DE7E09" w:rsidRDefault="00DE7E09" w:rsidP="00AB7448">
            <w:pPr>
              <w:jc w:val="both"/>
              <w:rPr>
                <w:rFonts w:asciiTheme="minorHAnsi" w:hAnsiTheme="minorHAnsi"/>
                <w:b/>
              </w:rPr>
            </w:pPr>
            <w:r w:rsidRPr="00DE7E09">
              <w:rPr>
                <w:rFonts w:asciiTheme="minorHAnsi" w:hAnsiTheme="minorHAnsi"/>
                <w:b/>
              </w:rPr>
              <w:t>6.7</w:t>
            </w:r>
          </w:p>
        </w:tc>
        <w:tc>
          <w:tcPr>
            <w:tcW w:w="2197" w:type="dxa"/>
            <w:vMerge/>
          </w:tcPr>
          <w:p w:rsidR="00DE7E09" w:rsidRPr="00DA72CF" w:rsidRDefault="00DE7E09" w:rsidP="00AB7448">
            <w:pPr>
              <w:pStyle w:val="Default"/>
              <w:rPr>
                <w:rFonts w:asciiTheme="minorHAnsi" w:hAnsiTheme="minorHAnsi"/>
                <w:sz w:val="20"/>
                <w:szCs w:val="20"/>
              </w:rPr>
            </w:pPr>
          </w:p>
        </w:tc>
        <w:tc>
          <w:tcPr>
            <w:tcW w:w="6618" w:type="dxa"/>
          </w:tcPr>
          <w:p w:rsidR="00DE7E09" w:rsidRPr="00DE7E09" w:rsidRDefault="00DE7E09" w:rsidP="00AB7448">
            <w:pPr>
              <w:pStyle w:val="Default"/>
              <w:rPr>
                <w:rFonts w:asciiTheme="minorHAnsi" w:hAnsiTheme="minorHAnsi"/>
                <w:b/>
                <w:sz w:val="20"/>
                <w:szCs w:val="20"/>
              </w:rPr>
            </w:pPr>
            <w:r w:rsidRPr="00DE7E09">
              <w:rPr>
                <w:rFonts w:asciiTheme="minorHAnsi" w:hAnsiTheme="minorHAnsi"/>
                <w:b/>
                <w:sz w:val="20"/>
                <w:szCs w:val="20"/>
              </w:rPr>
              <w:t>Participants attendance list preparation:</w:t>
            </w:r>
          </w:p>
          <w:p w:rsidR="00DE7E09" w:rsidRPr="00DA72CF" w:rsidRDefault="00DE7E09" w:rsidP="00AB7448">
            <w:pPr>
              <w:pStyle w:val="Default"/>
              <w:ind w:left="0" w:firstLine="0"/>
              <w:rPr>
                <w:rFonts w:asciiTheme="minorHAnsi" w:hAnsiTheme="minorHAnsi"/>
                <w:sz w:val="20"/>
                <w:szCs w:val="20"/>
              </w:rPr>
            </w:pPr>
            <w:r>
              <w:rPr>
                <w:rFonts w:asciiTheme="minorHAnsi" w:hAnsiTheme="minorHAnsi"/>
                <w:sz w:val="20"/>
                <w:szCs w:val="20"/>
              </w:rPr>
              <w:t>Final Selected Applicant for a particular job can be listed and printed for interview attendance record keeping.</w:t>
            </w:r>
          </w:p>
        </w:tc>
      </w:tr>
      <w:tr w:rsidR="00DE7E09" w:rsidRPr="00DA72CF" w:rsidTr="00744EFE">
        <w:tblPrEx>
          <w:tblW w:w="5003" w:type="pct"/>
          <w:tblLayout w:type="fixed"/>
          <w:tblPrExChange w:id="1528" w:author="DELL" w:date="2016-10-25T11:50:00Z">
            <w:tblPrEx>
              <w:tblW w:w="5003" w:type="pct"/>
              <w:tblLayout w:type="fixed"/>
            </w:tblPrEx>
          </w:tblPrExChange>
        </w:tblPrEx>
        <w:trPr>
          <w:trHeight w:val="5372"/>
        </w:trPr>
        <w:tc>
          <w:tcPr>
            <w:tcW w:w="767" w:type="dxa"/>
            <w:tcPrChange w:id="1529" w:author="DELL" w:date="2016-10-25T11:50:00Z">
              <w:tcPr>
                <w:tcW w:w="767" w:type="dxa"/>
              </w:tcPr>
            </w:tcPrChange>
          </w:tcPr>
          <w:p w:rsidR="00DE7E09" w:rsidRPr="00DE7E09" w:rsidRDefault="00DE7E09" w:rsidP="00AB7448">
            <w:pPr>
              <w:jc w:val="both"/>
              <w:rPr>
                <w:rFonts w:asciiTheme="minorHAnsi" w:hAnsiTheme="minorHAnsi"/>
                <w:b/>
              </w:rPr>
            </w:pPr>
            <w:r w:rsidRPr="00DE7E09">
              <w:rPr>
                <w:rFonts w:asciiTheme="minorHAnsi" w:hAnsiTheme="minorHAnsi"/>
                <w:b/>
              </w:rPr>
              <w:t>6.8</w:t>
            </w:r>
          </w:p>
        </w:tc>
        <w:tc>
          <w:tcPr>
            <w:tcW w:w="2197" w:type="dxa"/>
            <w:vMerge/>
            <w:tcPrChange w:id="1530" w:author="DELL" w:date="2016-10-25T11:50:00Z">
              <w:tcPr>
                <w:tcW w:w="2197" w:type="dxa"/>
                <w:vMerge/>
              </w:tcPr>
            </w:tcPrChange>
          </w:tcPr>
          <w:p w:rsidR="00DE7E09" w:rsidRPr="00DA72CF" w:rsidRDefault="00DE7E09" w:rsidP="00AB7448">
            <w:pPr>
              <w:pStyle w:val="Default"/>
              <w:rPr>
                <w:rFonts w:asciiTheme="minorHAnsi" w:hAnsiTheme="minorHAnsi"/>
                <w:sz w:val="20"/>
                <w:szCs w:val="20"/>
              </w:rPr>
            </w:pPr>
          </w:p>
        </w:tc>
        <w:tc>
          <w:tcPr>
            <w:tcW w:w="6618" w:type="dxa"/>
            <w:tcPrChange w:id="1531" w:author="DELL" w:date="2016-10-25T11:50:00Z">
              <w:tcPr>
                <w:tcW w:w="6618" w:type="dxa"/>
              </w:tcPr>
            </w:tcPrChange>
          </w:tcPr>
          <w:p w:rsidR="00DE7E09" w:rsidRPr="00DE7E09" w:rsidRDefault="00DE7E09" w:rsidP="00AB7448">
            <w:pPr>
              <w:pStyle w:val="Default"/>
              <w:rPr>
                <w:rFonts w:asciiTheme="minorHAnsi" w:hAnsiTheme="minorHAnsi"/>
                <w:b/>
                <w:sz w:val="20"/>
                <w:szCs w:val="20"/>
              </w:rPr>
            </w:pPr>
            <w:r w:rsidRPr="00DE7E09">
              <w:rPr>
                <w:rFonts w:asciiTheme="minorHAnsi" w:hAnsiTheme="minorHAnsi"/>
                <w:b/>
                <w:sz w:val="20"/>
                <w:szCs w:val="20"/>
              </w:rPr>
              <w:t xml:space="preserve">Interview rating sheet </w:t>
            </w:r>
            <w:r w:rsidRPr="004D69FC">
              <w:rPr>
                <w:rFonts w:asciiTheme="minorHAnsi" w:hAnsiTheme="minorHAnsi"/>
                <w:b/>
                <w:sz w:val="20"/>
                <w:szCs w:val="20"/>
              </w:rPr>
              <w:t>generation:</w:t>
            </w:r>
            <w:ins w:id="1532" w:author="sufianrumi@yahoo.com" w:date="2016-10-17T17:12:00Z">
              <w:r w:rsidR="00525BD8" w:rsidRPr="004D69FC">
                <w:rPr>
                  <w:rFonts w:asciiTheme="minorHAnsi" w:hAnsiTheme="minorHAnsi"/>
                  <w:b/>
                  <w:sz w:val="20"/>
                  <w:szCs w:val="20"/>
                </w:rPr>
                <w:t>(different types of formats)</w:t>
              </w:r>
            </w:ins>
          </w:p>
          <w:p w:rsidR="00DE7E09" w:rsidRDefault="00DE7E09" w:rsidP="00AB7448">
            <w:pPr>
              <w:pStyle w:val="Default"/>
              <w:ind w:left="0" w:firstLine="0"/>
              <w:rPr>
                <w:rFonts w:asciiTheme="minorHAnsi" w:hAnsiTheme="minorHAnsi"/>
                <w:sz w:val="20"/>
                <w:szCs w:val="20"/>
              </w:rPr>
            </w:pPr>
            <w:r>
              <w:rPr>
                <w:rFonts w:asciiTheme="minorHAnsi" w:hAnsiTheme="minorHAnsi"/>
                <w:sz w:val="20"/>
                <w:szCs w:val="20"/>
              </w:rPr>
              <w:t xml:space="preserve">Each of the board member will be able to input rating on particular job that he/she has been assigned. </w:t>
            </w:r>
          </w:p>
          <w:p w:rsidR="00DE7E09" w:rsidRDefault="00DE7E09" w:rsidP="00AB7448">
            <w:pPr>
              <w:pStyle w:val="Default"/>
              <w:ind w:left="0" w:firstLine="0"/>
              <w:rPr>
                <w:rFonts w:asciiTheme="minorHAnsi" w:hAnsiTheme="minorHAnsi"/>
                <w:sz w:val="20"/>
                <w:szCs w:val="20"/>
              </w:rPr>
            </w:pPr>
            <w:r>
              <w:rPr>
                <w:rFonts w:asciiTheme="minorHAnsi" w:hAnsiTheme="minorHAnsi"/>
                <w:sz w:val="20"/>
                <w:szCs w:val="20"/>
              </w:rPr>
              <w:t>The rating field and associated marks will be as follows:</w:t>
            </w:r>
          </w:p>
          <w:tbl>
            <w:tblPr>
              <w:tblStyle w:val="TableGrid"/>
              <w:tblW w:w="0" w:type="auto"/>
              <w:tblLayout w:type="fixed"/>
              <w:tblLook w:val="04A0"/>
            </w:tblPr>
            <w:tblGrid>
              <w:gridCol w:w="4275"/>
              <w:gridCol w:w="1961"/>
            </w:tblGrid>
            <w:tr w:rsidR="00DE7E09" w:rsidTr="00AB7448">
              <w:tc>
                <w:tcPr>
                  <w:tcW w:w="4275" w:type="dxa"/>
                  <w:shd w:val="clear" w:color="auto" w:fill="D9D9D9" w:themeFill="background1" w:themeFillShade="D9"/>
                </w:tcPr>
                <w:p w:rsidR="00DE7E09" w:rsidRPr="00AB7448" w:rsidRDefault="00DE7E09" w:rsidP="00AB7448">
                  <w:pPr>
                    <w:pStyle w:val="Default"/>
                    <w:ind w:left="0" w:firstLine="0"/>
                    <w:rPr>
                      <w:rFonts w:asciiTheme="minorHAnsi" w:hAnsiTheme="minorHAnsi"/>
                      <w:b/>
                      <w:sz w:val="20"/>
                      <w:szCs w:val="20"/>
                    </w:rPr>
                  </w:pPr>
                  <w:r w:rsidRPr="00AB7448">
                    <w:rPr>
                      <w:rFonts w:asciiTheme="minorHAnsi" w:hAnsiTheme="minorHAnsi"/>
                      <w:b/>
                      <w:sz w:val="20"/>
                      <w:szCs w:val="20"/>
                    </w:rPr>
                    <w:t>Field</w:t>
                  </w:r>
                </w:p>
              </w:tc>
              <w:tc>
                <w:tcPr>
                  <w:tcW w:w="1961" w:type="dxa"/>
                  <w:shd w:val="clear" w:color="auto" w:fill="D9D9D9" w:themeFill="background1" w:themeFillShade="D9"/>
                </w:tcPr>
                <w:p w:rsidR="00DE7E09" w:rsidRPr="00AB7448" w:rsidRDefault="00DE7E09" w:rsidP="00AB7448">
                  <w:pPr>
                    <w:pStyle w:val="Default"/>
                    <w:ind w:left="0" w:firstLine="0"/>
                    <w:rPr>
                      <w:rFonts w:asciiTheme="minorHAnsi" w:hAnsiTheme="minorHAnsi"/>
                      <w:b/>
                      <w:sz w:val="20"/>
                      <w:szCs w:val="20"/>
                    </w:rPr>
                  </w:pPr>
                  <w:r w:rsidRPr="00AB7448">
                    <w:rPr>
                      <w:rFonts w:asciiTheme="minorHAnsi" w:hAnsiTheme="minorHAnsi"/>
                      <w:b/>
                      <w:sz w:val="20"/>
                      <w:szCs w:val="20"/>
                    </w:rPr>
                    <w:t>Marks</w:t>
                  </w:r>
                </w:p>
              </w:tc>
            </w:tr>
            <w:tr w:rsidR="00DE7E09" w:rsidTr="00AB7448">
              <w:tc>
                <w:tcPr>
                  <w:tcW w:w="4275" w:type="dxa"/>
                </w:tcPr>
                <w:p w:rsidR="00DE7E09" w:rsidRDefault="00DE7E09" w:rsidP="00AB7448">
                  <w:pPr>
                    <w:pStyle w:val="Default"/>
                    <w:ind w:left="0" w:firstLine="0"/>
                    <w:rPr>
                      <w:rFonts w:asciiTheme="minorHAnsi" w:hAnsiTheme="minorHAnsi"/>
                      <w:sz w:val="20"/>
                      <w:szCs w:val="20"/>
                    </w:rPr>
                  </w:pPr>
                  <w:r>
                    <w:rPr>
                      <w:rFonts w:asciiTheme="minorHAnsi" w:hAnsiTheme="minorHAnsi"/>
                      <w:sz w:val="20"/>
                      <w:szCs w:val="20"/>
                    </w:rPr>
                    <w:t xml:space="preserve">Personality/fitness  </w:t>
                  </w:r>
                </w:p>
              </w:tc>
              <w:tc>
                <w:tcPr>
                  <w:tcW w:w="1961" w:type="dxa"/>
                </w:tcPr>
                <w:p w:rsidR="00DE7E09" w:rsidRDefault="00DE7E09" w:rsidP="00AB7448">
                  <w:pPr>
                    <w:pStyle w:val="Default"/>
                    <w:ind w:left="0" w:firstLine="0"/>
                    <w:rPr>
                      <w:rFonts w:asciiTheme="minorHAnsi" w:hAnsiTheme="minorHAnsi"/>
                      <w:sz w:val="20"/>
                      <w:szCs w:val="20"/>
                    </w:rPr>
                  </w:pPr>
                  <w:r>
                    <w:rPr>
                      <w:rFonts w:asciiTheme="minorHAnsi" w:hAnsiTheme="minorHAnsi"/>
                      <w:sz w:val="20"/>
                      <w:szCs w:val="20"/>
                    </w:rPr>
                    <w:t>20</w:t>
                  </w:r>
                </w:p>
              </w:tc>
            </w:tr>
            <w:tr w:rsidR="00DE7E09" w:rsidTr="00AB7448">
              <w:tc>
                <w:tcPr>
                  <w:tcW w:w="4275" w:type="dxa"/>
                </w:tcPr>
                <w:p w:rsidR="00DE7E09" w:rsidRDefault="00DE7E09" w:rsidP="00AB7448">
                  <w:pPr>
                    <w:pStyle w:val="Default"/>
                    <w:ind w:left="0" w:firstLine="0"/>
                    <w:rPr>
                      <w:rFonts w:asciiTheme="minorHAnsi" w:hAnsiTheme="minorHAnsi"/>
                      <w:sz w:val="20"/>
                      <w:szCs w:val="20"/>
                    </w:rPr>
                  </w:pPr>
                  <w:r>
                    <w:rPr>
                      <w:rFonts w:asciiTheme="minorHAnsi" w:hAnsiTheme="minorHAnsi"/>
                      <w:sz w:val="20"/>
                      <w:szCs w:val="20"/>
                    </w:rPr>
                    <w:t>Experience</w:t>
                  </w:r>
                </w:p>
              </w:tc>
              <w:tc>
                <w:tcPr>
                  <w:tcW w:w="1961" w:type="dxa"/>
                </w:tcPr>
                <w:p w:rsidR="00DE7E09" w:rsidRDefault="00DE7E09" w:rsidP="00AB7448">
                  <w:pPr>
                    <w:pStyle w:val="Default"/>
                    <w:ind w:left="0" w:firstLine="0"/>
                    <w:rPr>
                      <w:rFonts w:asciiTheme="minorHAnsi" w:hAnsiTheme="minorHAnsi"/>
                      <w:sz w:val="20"/>
                      <w:szCs w:val="20"/>
                    </w:rPr>
                  </w:pPr>
                  <w:r>
                    <w:rPr>
                      <w:rFonts w:asciiTheme="minorHAnsi" w:hAnsiTheme="minorHAnsi"/>
                      <w:sz w:val="20"/>
                      <w:szCs w:val="20"/>
                    </w:rPr>
                    <w:t>10</w:t>
                  </w:r>
                </w:p>
              </w:tc>
            </w:tr>
            <w:tr w:rsidR="00DE7E09" w:rsidTr="00AB7448">
              <w:tc>
                <w:tcPr>
                  <w:tcW w:w="4275" w:type="dxa"/>
                </w:tcPr>
                <w:p w:rsidR="00DE7E09" w:rsidRDefault="00DE7E09" w:rsidP="00AB7448">
                  <w:pPr>
                    <w:pStyle w:val="Default"/>
                    <w:ind w:left="0" w:firstLine="0"/>
                    <w:rPr>
                      <w:rFonts w:asciiTheme="minorHAnsi" w:hAnsiTheme="minorHAnsi"/>
                      <w:sz w:val="20"/>
                      <w:szCs w:val="20"/>
                    </w:rPr>
                  </w:pPr>
                  <w:r>
                    <w:rPr>
                      <w:rFonts w:asciiTheme="minorHAnsi" w:hAnsiTheme="minorHAnsi"/>
                      <w:sz w:val="20"/>
                      <w:szCs w:val="20"/>
                    </w:rPr>
                    <w:t>Qualification</w:t>
                  </w:r>
                </w:p>
              </w:tc>
              <w:tc>
                <w:tcPr>
                  <w:tcW w:w="1961" w:type="dxa"/>
                </w:tcPr>
                <w:p w:rsidR="00DE7E09" w:rsidRDefault="00DE7E09" w:rsidP="00AB7448">
                  <w:pPr>
                    <w:pStyle w:val="Default"/>
                    <w:ind w:left="0" w:firstLine="0"/>
                    <w:rPr>
                      <w:rFonts w:asciiTheme="minorHAnsi" w:hAnsiTheme="minorHAnsi"/>
                      <w:sz w:val="20"/>
                      <w:szCs w:val="20"/>
                    </w:rPr>
                  </w:pPr>
                  <w:r>
                    <w:rPr>
                      <w:rFonts w:asciiTheme="minorHAnsi" w:hAnsiTheme="minorHAnsi"/>
                      <w:sz w:val="20"/>
                      <w:szCs w:val="20"/>
                    </w:rPr>
                    <w:t>20</w:t>
                  </w:r>
                </w:p>
              </w:tc>
            </w:tr>
            <w:tr w:rsidR="00DE7E09" w:rsidTr="00AB7448">
              <w:tc>
                <w:tcPr>
                  <w:tcW w:w="4275" w:type="dxa"/>
                </w:tcPr>
                <w:p w:rsidR="00DE7E09" w:rsidRDefault="00DE7E09" w:rsidP="00AB7448">
                  <w:pPr>
                    <w:pStyle w:val="Default"/>
                    <w:ind w:left="0" w:firstLine="0"/>
                    <w:rPr>
                      <w:rFonts w:asciiTheme="minorHAnsi" w:hAnsiTheme="minorHAnsi"/>
                      <w:sz w:val="20"/>
                      <w:szCs w:val="20"/>
                    </w:rPr>
                  </w:pPr>
                  <w:r>
                    <w:rPr>
                      <w:rFonts w:asciiTheme="minorHAnsi" w:hAnsiTheme="minorHAnsi"/>
                      <w:sz w:val="20"/>
                      <w:szCs w:val="20"/>
                    </w:rPr>
                    <w:t>Job Knowledge</w:t>
                  </w:r>
                </w:p>
              </w:tc>
              <w:tc>
                <w:tcPr>
                  <w:tcW w:w="1961" w:type="dxa"/>
                </w:tcPr>
                <w:p w:rsidR="00DE7E09" w:rsidRDefault="00DE7E09" w:rsidP="00AB7448">
                  <w:pPr>
                    <w:pStyle w:val="Default"/>
                    <w:ind w:left="0" w:firstLine="0"/>
                    <w:rPr>
                      <w:rFonts w:asciiTheme="minorHAnsi" w:hAnsiTheme="minorHAnsi"/>
                      <w:sz w:val="20"/>
                      <w:szCs w:val="20"/>
                    </w:rPr>
                  </w:pPr>
                  <w:r>
                    <w:rPr>
                      <w:rFonts w:asciiTheme="minorHAnsi" w:hAnsiTheme="minorHAnsi"/>
                      <w:sz w:val="20"/>
                      <w:szCs w:val="20"/>
                    </w:rPr>
                    <w:t>20</w:t>
                  </w:r>
                </w:p>
              </w:tc>
            </w:tr>
            <w:tr w:rsidR="00DE7E09" w:rsidTr="00AB7448">
              <w:tc>
                <w:tcPr>
                  <w:tcW w:w="4275" w:type="dxa"/>
                </w:tcPr>
                <w:p w:rsidR="00DE7E09" w:rsidRDefault="00DE7E09" w:rsidP="00AB7448">
                  <w:pPr>
                    <w:pStyle w:val="Default"/>
                    <w:ind w:left="0" w:firstLine="0"/>
                    <w:rPr>
                      <w:rFonts w:asciiTheme="minorHAnsi" w:hAnsiTheme="minorHAnsi"/>
                      <w:sz w:val="20"/>
                      <w:szCs w:val="20"/>
                    </w:rPr>
                  </w:pPr>
                  <w:r>
                    <w:rPr>
                      <w:rFonts w:asciiTheme="minorHAnsi" w:hAnsiTheme="minorHAnsi"/>
                      <w:sz w:val="20"/>
                      <w:szCs w:val="20"/>
                    </w:rPr>
                    <w:t>Behavior &amp; attitude</w:t>
                  </w:r>
                </w:p>
              </w:tc>
              <w:tc>
                <w:tcPr>
                  <w:tcW w:w="1961" w:type="dxa"/>
                </w:tcPr>
                <w:p w:rsidR="00DE7E09" w:rsidRDefault="00DE7E09" w:rsidP="00AB7448">
                  <w:pPr>
                    <w:pStyle w:val="Default"/>
                    <w:ind w:left="0" w:firstLine="0"/>
                    <w:rPr>
                      <w:rFonts w:asciiTheme="minorHAnsi" w:hAnsiTheme="minorHAnsi"/>
                      <w:sz w:val="20"/>
                      <w:szCs w:val="20"/>
                    </w:rPr>
                  </w:pPr>
                  <w:r>
                    <w:rPr>
                      <w:rFonts w:asciiTheme="minorHAnsi" w:hAnsiTheme="minorHAnsi"/>
                      <w:sz w:val="20"/>
                      <w:szCs w:val="20"/>
                    </w:rPr>
                    <w:t>10</w:t>
                  </w:r>
                </w:p>
              </w:tc>
            </w:tr>
            <w:tr w:rsidR="00DE7E09" w:rsidTr="00AB7448">
              <w:tc>
                <w:tcPr>
                  <w:tcW w:w="4275" w:type="dxa"/>
                </w:tcPr>
                <w:p w:rsidR="00DE7E09" w:rsidRDefault="00DE7E09" w:rsidP="00AB7448">
                  <w:pPr>
                    <w:pStyle w:val="Default"/>
                    <w:ind w:left="0" w:firstLine="0"/>
                    <w:rPr>
                      <w:rFonts w:asciiTheme="minorHAnsi" w:hAnsiTheme="minorHAnsi"/>
                      <w:sz w:val="20"/>
                      <w:szCs w:val="20"/>
                    </w:rPr>
                  </w:pPr>
                  <w:r>
                    <w:rPr>
                      <w:rFonts w:asciiTheme="minorHAnsi" w:hAnsiTheme="minorHAnsi"/>
                      <w:sz w:val="20"/>
                      <w:szCs w:val="20"/>
                    </w:rPr>
                    <w:t>Communication</w:t>
                  </w:r>
                </w:p>
              </w:tc>
              <w:tc>
                <w:tcPr>
                  <w:tcW w:w="1961" w:type="dxa"/>
                </w:tcPr>
                <w:p w:rsidR="00DE7E09" w:rsidRDefault="00DE7E09" w:rsidP="00AB7448">
                  <w:pPr>
                    <w:pStyle w:val="Default"/>
                    <w:ind w:left="0" w:firstLine="0"/>
                    <w:rPr>
                      <w:rFonts w:asciiTheme="minorHAnsi" w:hAnsiTheme="minorHAnsi"/>
                      <w:sz w:val="20"/>
                      <w:szCs w:val="20"/>
                    </w:rPr>
                  </w:pPr>
                  <w:r>
                    <w:rPr>
                      <w:rFonts w:asciiTheme="minorHAnsi" w:hAnsiTheme="minorHAnsi"/>
                      <w:sz w:val="20"/>
                      <w:szCs w:val="20"/>
                    </w:rPr>
                    <w:t>20</w:t>
                  </w:r>
                </w:p>
              </w:tc>
            </w:tr>
            <w:tr w:rsidR="00DE7E09" w:rsidTr="00AB7448">
              <w:tc>
                <w:tcPr>
                  <w:tcW w:w="4275" w:type="dxa"/>
                  <w:shd w:val="clear" w:color="auto" w:fill="D9D9D9" w:themeFill="background1" w:themeFillShade="D9"/>
                </w:tcPr>
                <w:p w:rsidR="00DE7E09" w:rsidRPr="00AB7448" w:rsidRDefault="00DE7E09" w:rsidP="00AB7448">
                  <w:pPr>
                    <w:pStyle w:val="Default"/>
                    <w:ind w:left="0" w:firstLine="0"/>
                    <w:rPr>
                      <w:rFonts w:asciiTheme="minorHAnsi" w:hAnsiTheme="minorHAnsi"/>
                      <w:b/>
                      <w:sz w:val="20"/>
                      <w:szCs w:val="20"/>
                    </w:rPr>
                  </w:pPr>
                  <w:r w:rsidRPr="00AB7448">
                    <w:rPr>
                      <w:rFonts w:asciiTheme="minorHAnsi" w:hAnsiTheme="minorHAnsi"/>
                      <w:b/>
                      <w:sz w:val="20"/>
                      <w:szCs w:val="20"/>
                    </w:rPr>
                    <w:t>Viva Total</w:t>
                  </w:r>
                </w:p>
              </w:tc>
              <w:tc>
                <w:tcPr>
                  <w:tcW w:w="1961" w:type="dxa"/>
                  <w:shd w:val="clear" w:color="auto" w:fill="D9D9D9" w:themeFill="background1" w:themeFillShade="D9"/>
                </w:tcPr>
                <w:p w:rsidR="00DE7E09" w:rsidRPr="00AB7448" w:rsidRDefault="00DE7E09" w:rsidP="00AB7448">
                  <w:pPr>
                    <w:pStyle w:val="Default"/>
                    <w:ind w:left="0" w:firstLine="0"/>
                    <w:rPr>
                      <w:rFonts w:asciiTheme="minorHAnsi" w:hAnsiTheme="minorHAnsi"/>
                      <w:b/>
                      <w:sz w:val="20"/>
                      <w:szCs w:val="20"/>
                    </w:rPr>
                  </w:pPr>
                  <w:r w:rsidRPr="00AB7448">
                    <w:rPr>
                      <w:rFonts w:asciiTheme="minorHAnsi" w:hAnsiTheme="minorHAnsi"/>
                      <w:b/>
                      <w:sz w:val="20"/>
                      <w:szCs w:val="20"/>
                    </w:rPr>
                    <w:t>100</w:t>
                  </w:r>
                </w:p>
              </w:tc>
            </w:tr>
          </w:tbl>
          <w:p w:rsidR="00DE7E09" w:rsidRDefault="00DE7E09" w:rsidP="00AB7448">
            <w:pPr>
              <w:pStyle w:val="Default"/>
              <w:ind w:left="0" w:firstLine="0"/>
              <w:rPr>
                <w:rFonts w:asciiTheme="minorHAnsi" w:hAnsiTheme="minorHAnsi"/>
                <w:sz w:val="20"/>
                <w:szCs w:val="20"/>
              </w:rPr>
            </w:pPr>
          </w:p>
          <w:p w:rsidR="00DE7E09" w:rsidRDefault="00DE7E09" w:rsidP="00AB7448">
            <w:pPr>
              <w:pStyle w:val="Default"/>
              <w:ind w:left="0" w:firstLine="0"/>
              <w:rPr>
                <w:rFonts w:asciiTheme="minorHAnsi" w:hAnsiTheme="minorHAnsi"/>
                <w:sz w:val="20"/>
                <w:szCs w:val="20"/>
              </w:rPr>
            </w:pPr>
            <w:r>
              <w:rPr>
                <w:rFonts w:asciiTheme="minorHAnsi" w:hAnsiTheme="minorHAnsi"/>
                <w:sz w:val="20"/>
                <w:szCs w:val="20"/>
              </w:rPr>
              <w:t>There will be comments field for each Board Member.</w:t>
            </w:r>
          </w:p>
          <w:p w:rsidR="00DE7E09" w:rsidRDefault="00DE7E09" w:rsidP="00AB7448">
            <w:pPr>
              <w:pStyle w:val="Default"/>
              <w:ind w:left="0" w:firstLine="0"/>
              <w:rPr>
                <w:ins w:id="1533" w:author="DELL" w:date="2016-10-25T11:50:00Z"/>
                <w:rFonts w:asciiTheme="minorHAnsi" w:hAnsiTheme="minorHAnsi"/>
                <w:sz w:val="20"/>
                <w:szCs w:val="20"/>
              </w:rPr>
            </w:pPr>
            <w:r>
              <w:rPr>
                <w:rFonts w:asciiTheme="minorHAnsi" w:hAnsiTheme="minorHAnsi"/>
                <w:sz w:val="20"/>
                <w:szCs w:val="20"/>
              </w:rPr>
              <w:t>Final accumulated sheet can be generated and get print from the system.</w:t>
            </w:r>
          </w:p>
          <w:p w:rsidR="00744EFE" w:rsidRDefault="00744EFE" w:rsidP="00AB7448">
            <w:pPr>
              <w:pStyle w:val="Default"/>
              <w:ind w:left="0" w:firstLine="0"/>
              <w:rPr>
                <w:ins w:id="1534" w:author="DELL" w:date="2016-10-25T11:50:00Z"/>
                <w:rFonts w:asciiTheme="minorHAnsi" w:hAnsiTheme="minorHAnsi"/>
                <w:sz w:val="20"/>
                <w:szCs w:val="20"/>
              </w:rPr>
            </w:pPr>
          </w:p>
          <w:p w:rsidR="00744EFE" w:rsidRDefault="00744EFE" w:rsidP="00744EFE">
            <w:pPr>
              <w:pStyle w:val="default0"/>
              <w:rPr>
                <w:ins w:id="1535" w:author="DELL" w:date="2016-10-25T11:50:00Z"/>
                <w:rFonts w:ascii="Calibri" w:hAnsi="Calibri"/>
                <w:color w:val="000000"/>
              </w:rPr>
            </w:pPr>
            <w:ins w:id="1536" w:author="DELL" w:date="2016-10-25T11:50:00Z">
              <w:r>
                <w:rPr>
                  <w:rFonts w:ascii="Calibri" w:hAnsi="Calibri"/>
                  <w:b/>
                  <w:bCs/>
                  <w:color w:val="000000"/>
                </w:rPr>
                <w:t>For analysis purpose: (6.8)</w:t>
              </w:r>
            </w:ins>
          </w:p>
          <w:p w:rsidR="00744EFE" w:rsidRDefault="00744EFE" w:rsidP="00744EFE">
            <w:pPr>
              <w:numPr>
                <w:ilvl w:val="0"/>
                <w:numId w:val="98"/>
              </w:numPr>
              <w:spacing w:before="100" w:beforeAutospacing="1" w:after="100" w:afterAutospacing="1"/>
              <w:rPr>
                <w:ins w:id="1537" w:author="DELL" w:date="2016-10-25T11:50:00Z"/>
                <w:rFonts w:ascii="Calibri" w:hAnsi="Calibri"/>
                <w:color w:val="000000"/>
              </w:rPr>
            </w:pPr>
            <w:ins w:id="1538" w:author="DELL" w:date="2016-10-25T11:50:00Z">
              <w:r>
                <w:rPr>
                  <w:rFonts w:ascii="Calibri" w:hAnsi="Calibri"/>
                  <w:color w:val="000000"/>
                </w:rPr>
                <w:t>Interview taking time against each sessions (start time &amp; finish time).</w:t>
              </w:r>
            </w:ins>
          </w:p>
          <w:p w:rsidR="007A2A97" w:rsidRDefault="00D0447F">
            <w:pPr>
              <w:numPr>
                <w:ilvl w:val="0"/>
                <w:numId w:val="98"/>
              </w:numPr>
              <w:spacing w:before="100" w:beforeAutospacing="1" w:after="100" w:afterAutospacing="1"/>
              <w:ind w:left="0" w:firstLine="0"/>
              <w:rPr>
                <w:del w:id="1539" w:author="DELL" w:date="2016-10-25T11:50:00Z"/>
                <w:rFonts w:asciiTheme="minorHAnsi" w:hAnsiTheme="minorHAnsi"/>
              </w:rPr>
              <w:pPrChange w:id="1540" w:author="DELL" w:date="2016-10-25T11:50:00Z">
                <w:pPr>
                  <w:pStyle w:val="Default"/>
                  <w:ind w:left="0" w:firstLine="0"/>
                </w:pPr>
              </w:pPrChange>
            </w:pPr>
            <w:ins w:id="1541" w:author="DELL" w:date="2016-10-25T11:50:00Z">
              <w:r w:rsidRPr="00D0447F">
                <w:rPr>
                  <w:rFonts w:ascii="Calibri" w:hAnsi="Calibri"/>
                  <w:color w:val="000000"/>
                  <w:rPrChange w:id="1542" w:author="DELL" w:date="2016-10-25T11:50:00Z">
                    <w:rPr>
                      <w:rFonts w:ascii="Calibri" w:hAnsi="Calibri"/>
                    </w:rPr>
                  </w:rPrChange>
                </w:rPr>
                <w:t>Number of actual participants against the call for interview and number of selected candidates to measure the interview success rate.</w:t>
              </w:r>
              <w:r w:rsidR="00744EFE">
                <w:rPr>
                  <w:rFonts w:ascii="Calibri" w:hAnsi="Calibri"/>
                  <w:color w:val="000000"/>
                </w:rPr>
                <w:t xml:space="preserve"> (New)</w:t>
              </w:r>
            </w:ins>
          </w:p>
          <w:p w:rsidR="00DE7E09" w:rsidRPr="00DA72CF" w:rsidRDefault="00DE7E09" w:rsidP="00AB7448">
            <w:pPr>
              <w:pStyle w:val="Default"/>
              <w:ind w:left="0" w:firstLine="0"/>
              <w:rPr>
                <w:rFonts w:asciiTheme="minorHAnsi" w:hAnsiTheme="minorHAnsi"/>
                <w:sz w:val="20"/>
                <w:szCs w:val="20"/>
              </w:rPr>
            </w:pPr>
          </w:p>
        </w:tc>
      </w:tr>
      <w:tr w:rsidR="00DE7E09" w:rsidRPr="00DA72CF" w:rsidTr="00DC7651">
        <w:tc>
          <w:tcPr>
            <w:tcW w:w="767" w:type="dxa"/>
          </w:tcPr>
          <w:p w:rsidR="00DE7E09" w:rsidRPr="00DE7E09" w:rsidRDefault="00DE7E09" w:rsidP="00AB7448">
            <w:pPr>
              <w:jc w:val="both"/>
              <w:rPr>
                <w:rFonts w:asciiTheme="minorHAnsi" w:hAnsiTheme="minorHAnsi"/>
                <w:b/>
              </w:rPr>
            </w:pPr>
            <w:r w:rsidRPr="00DE7E09">
              <w:rPr>
                <w:rFonts w:asciiTheme="minorHAnsi" w:hAnsiTheme="minorHAnsi"/>
                <w:b/>
              </w:rPr>
              <w:t>6.9</w:t>
            </w:r>
          </w:p>
        </w:tc>
        <w:tc>
          <w:tcPr>
            <w:tcW w:w="2197" w:type="dxa"/>
            <w:vMerge/>
          </w:tcPr>
          <w:p w:rsidR="00DE7E09" w:rsidRPr="00DA72CF" w:rsidRDefault="00DE7E09" w:rsidP="00AB7448">
            <w:pPr>
              <w:pStyle w:val="Default"/>
              <w:rPr>
                <w:rFonts w:asciiTheme="minorHAnsi" w:hAnsiTheme="minorHAnsi"/>
                <w:sz w:val="20"/>
                <w:szCs w:val="20"/>
              </w:rPr>
            </w:pPr>
          </w:p>
        </w:tc>
        <w:tc>
          <w:tcPr>
            <w:tcW w:w="6618" w:type="dxa"/>
          </w:tcPr>
          <w:p w:rsidR="00DE7E09" w:rsidRPr="00DE7E09" w:rsidRDefault="00DE7E09" w:rsidP="00AB7448">
            <w:pPr>
              <w:pStyle w:val="Default"/>
              <w:rPr>
                <w:rFonts w:asciiTheme="minorHAnsi" w:hAnsiTheme="minorHAnsi"/>
                <w:b/>
                <w:sz w:val="20"/>
                <w:szCs w:val="20"/>
              </w:rPr>
            </w:pPr>
            <w:r w:rsidRPr="00DE7E09">
              <w:rPr>
                <w:rFonts w:asciiTheme="minorHAnsi" w:hAnsiTheme="minorHAnsi"/>
                <w:b/>
                <w:sz w:val="20"/>
                <w:szCs w:val="20"/>
              </w:rPr>
              <w:t>Post interview note generation:</w:t>
            </w:r>
          </w:p>
          <w:p w:rsidR="00DE7E09" w:rsidRDefault="00DE7E09" w:rsidP="000E4A9F">
            <w:pPr>
              <w:pStyle w:val="Default"/>
              <w:ind w:left="0" w:firstLine="0"/>
              <w:rPr>
                <w:rFonts w:asciiTheme="minorHAnsi" w:hAnsiTheme="minorHAnsi"/>
                <w:sz w:val="20"/>
                <w:szCs w:val="20"/>
              </w:rPr>
            </w:pPr>
            <w:r w:rsidRPr="000E4A9F">
              <w:rPr>
                <w:rFonts w:asciiTheme="minorHAnsi" w:hAnsiTheme="minorHAnsi"/>
                <w:sz w:val="20"/>
                <w:szCs w:val="20"/>
              </w:rPr>
              <w:t>HR Officer generate post note and send to GM HR then Recruitment   committee</w:t>
            </w:r>
            <w:r>
              <w:rPr>
                <w:rFonts w:asciiTheme="minorHAnsi" w:hAnsiTheme="minorHAnsi"/>
                <w:sz w:val="20"/>
                <w:szCs w:val="20"/>
              </w:rPr>
              <w:t xml:space="preserve"> for finally selected candidate for the said position.</w:t>
            </w:r>
          </w:p>
          <w:p w:rsidR="00DE7E09" w:rsidRDefault="00DE7E09" w:rsidP="000E4A9F">
            <w:pPr>
              <w:pStyle w:val="Default"/>
              <w:ind w:left="0" w:firstLine="0"/>
              <w:rPr>
                <w:rFonts w:asciiTheme="minorHAnsi" w:hAnsiTheme="minorHAnsi"/>
                <w:sz w:val="20"/>
                <w:szCs w:val="20"/>
              </w:rPr>
            </w:pPr>
            <w:r>
              <w:rPr>
                <w:rFonts w:asciiTheme="minorHAnsi" w:hAnsiTheme="minorHAnsi"/>
                <w:sz w:val="20"/>
                <w:szCs w:val="20"/>
              </w:rPr>
              <w:t>The post note includes</w:t>
            </w:r>
            <w:ins w:id="1543" w:author="sufianrumi@yahoo.com" w:date="2016-10-17T17:13:00Z">
              <w:r w:rsidR="007219B3">
                <w:rPr>
                  <w:rFonts w:asciiTheme="minorHAnsi" w:hAnsiTheme="minorHAnsi"/>
                  <w:sz w:val="20"/>
                  <w:szCs w:val="20"/>
                </w:rPr>
                <w:t xml:space="preserve"> name,</w:t>
              </w:r>
            </w:ins>
            <w:r>
              <w:rPr>
                <w:rFonts w:asciiTheme="minorHAnsi" w:hAnsiTheme="minorHAnsi"/>
                <w:sz w:val="20"/>
                <w:szCs w:val="20"/>
              </w:rPr>
              <w:t xml:space="preserve"> location, job status, salary &amp; benefits</w:t>
            </w:r>
            <w:ins w:id="1544" w:author="sufianrumi@yahoo.com" w:date="2016-10-17T17:13:00Z">
              <w:r w:rsidR="007219B3">
                <w:rPr>
                  <w:rFonts w:asciiTheme="minorHAnsi" w:hAnsiTheme="minorHAnsi"/>
                  <w:sz w:val="20"/>
                  <w:szCs w:val="20"/>
                </w:rPr>
                <w:t>, remarks</w:t>
              </w:r>
            </w:ins>
            <w:r>
              <w:rPr>
                <w:rFonts w:asciiTheme="minorHAnsi" w:hAnsiTheme="minorHAnsi"/>
                <w:sz w:val="20"/>
                <w:szCs w:val="20"/>
              </w:rPr>
              <w:t>.</w:t>
            </w:r>
          </w:p>
          <w:p w:rsidR="00DE7E09" w:rsidRDefault="00DE7E09" w:rsidP="000E4A9F">
            <w:pPr>
              <w:pStyle w:val="Default"/>
              <w:ind w:left="0" w:firstLine="0"/>
              <w:rPr>
                <w:ins w:id="1545" w:author="sufianrumi@yahoo.com" w:date="2016-10-17T17:15:00Z"/>
                <w:rFonts w:asciiTheme="minorHAnsi" w:hAnsiTheme="minorHAnsi"/>
                <w:sz w:val="20"/>
                <w:szCs w:val="20"/>
              </w:rPr>
            </w:pPr>
          </w:p>
          <w:p w:rsidR="007219B3" w:rsidRDefault="007219B3" w:rsidP="007219B3">
            <w:pPr>
              <w:pStyle w:val="Default"/>
              <w:ind w:left="0" w:firstLine="0"/>
              <w:rPr>
                <w:ins w:id="1546" w:author="sufianrumi@yahoo.com" w:date="2016-10-17T17:15:00Z"/>
                <w:rFonts w:asciiTheme="minorHAnsi" w:hAnsiTheme="minorHAnsi"/>
                <w:sz w:val="20"/>
                <w:szCs w:val="20"/>
              </w:rPr>
            </w:pPr>
            <w:ins w:id="1547" w:author="sufianrumi@yahoo.com" w:date="2016-10-17T17:15:00Z">
              <w:r>
                <w:rPr>
                  <w:rFonts w:asciiTheme="minorHAnsi" w:hAnsiTheme="minorHAnsi"/>
                  <w:sz w:val="20"/>
                  <w:szCs w:val="20"/>
                </w:rPr>
                <w:t>This note will carry information from the HR requisition date to till activities dates as developed by MSB which will help us to calculate the recruitment time and subsequent analysis.</w:t>
              </w:r>
            </w:ins>
          </w:p>
          <w:p w:rsidR="007219B3" w:rsidRDefault="007219B3" w:rsidP="000E4A9F">
            <w:pPr>
              <w:pStyle w:val="Default"/>
              <w:ind w:left="0" w:firstLine="0"/>
              <w:rPr>
                <w:rFonts w:asciiTheme="minorHAnsi" w:hAnsiTheme="minorHAnsi"/>
                <w:sz w:val="20"/>
                <w:szCs w:val="20"/>
              </w:rPr>
            </w:pPr>
          </w:p>
          <w:p w:rsidR="00DE7E09" w:rsidRDefault="00DE7E09" w:rsidP="000E4A9F">
            <w:pPr>
              <w:pStyle w:val="Default"/>
              <w:ind w:left="0" w:firstLine="0"/>
              <w:rPr>
                <w:rFonts w:asciiTheme="minorHAnsi" w:hAnsiTheme="minorHAnsi"/>
                <w:sz w:val="20"/>
                <w:szCs w:val="20"/>
              </w:rPr>
            </w:pPr>
            <w:r>
              <w:rPr>
                <w:rFonts w:asciiTheme="minorHAnsi" w:hAnsiTheme="minorHAnsi"/>
                <w:sz w:val="20"/>
                <w:szCs w:val="20"/>
              </w:rPr>
              <w:t>This post interview note can be edited by authorize user to amend remarks/comment after generation.</w:t>
            </w:r>
          </w:p>
          <w:p w:rsidR="00DE7E09" w:rsidRPr="00DA72CF" w:rsidRDefault="00DE7E09" w:rsidP="000E4A9F">
            <w:pPr>
              <w:pStyle w:val="Default"/>
              <w:ind w:left="0" w:firstLine="0"/>
              <w:rPr>
                <w:rFonts w:asciiTheme="minorHAnsi" w:hAnsiTheme="minorHAnsi"/>
                <w:sz w:val="20"/>
                <w:szCs w:val="20"/>
              </w:rPr>
            </w:pPr>
          </w:p>
        </w:tc>
      </w:tr>
      <w:tr w:rsidR="00DE7E09" w:rsidRPr="00DA72CF" w:rsidTr="00DC7651">
        <w:tc>
          <w:tcPr>
            <w:tcW w:w="767" w:type="dxa"/>
          </w:tcPr>
          <w:p w:rsidR="00DE7E09" w:rsidRPr="00DE7E09" w:rsidRDefault="00DE7E09" w:rsidP="00AB7448">
            <w:pPr>
              <w:jc w:val="both"/>
              <w:rPr>
                <w:rFonts w:asciiTheme="minorHAnsi" w:hAnsiTheme="minorHAnsi"/>
                <w:b/>
              </w:rPr>
            </w:pPr>
            <w:r w:rsidRPr="00DE7E09">
              <w:rPr>
                <w:rFonts w:asciiTheme="minorHAnsi" w:hAnsiTheme="minorHAnsi"/>
                <w:b/>
              </w:rPr>
              <w:t>6.10</w:t>
            </w:r>
          </w:p>
        </w:tc>
        <w:tc>
          <w:tcPr>
            <w:tcW w:w="2197" w:type="dxa"/>
            <w:vMerge/>
          </w:tcPr>
          <w:p w:rsidR="00DE7E09" w:rsidRPr="00DA72CF" w:rsidRDefault="00DE7E09" w:rsidP="00AB7448">
            <w:pPr>
              <w:pStyle w:val="Default"/>
              <w:rPr>
                <w:rFonts w:asciiTheme="minorHAnsi" w:hAnsiTheme="minorHAnsi"/>
                <w:sz w:val="20"/>
                <w:szCs w:val="20"/>
              </w:rPr>
            </w:pPr>
          </w:p>
        </w:tc>
        <w:tc>
          <w:tcPr>
            <w:tcW w:w="6618" w:type="dxa"/>
          </w:tcPr>
          <w:p w:rsidR="00DE7E09" w:rsidRPr="00DA72CF" w:rsidRDefault="00DE7E09" w:rsidP="00AB7448">
            <w:pPr>
              <w:pStyle w:val="Default"/>
              <w:ind w:left="0" w:firstLine="0"/>
              <w:rPr>
                <w:rFonts w:asciiTheme="minorHAnsi" w:hAnsiTheme="minorHAnsi"/>
                <w:sz w:val="20"/>
                <w:szCs w:val="20"/>
              </w:rPr>
            </w:pPr>
            <w:r w:rsidRPr="00DA72CF">
              <w:rPr>
                <w:rFonts w:asciiTheme="minorHAnsi" w:hAnsiTheme="minorHAnsi"/>
                <w:sz w:val="20"/>
                <w:szCs w:val="20"/>
              </w:rPr>
              <w:t>Email notification to the successful candidate(s) as well as unsuccessful candidates</w:t>
            </w:r>
            <w:ins w:id="1548" w:author="sufianrumi@yahoo.com" w:date="2016-10-17T17:16:00Z">
              <w:r w:rsidR="007219B3">
                <w:rPr>
                  <w:rFonts w:asciiTheme="minorHAnsi" w:hAnsiTheme="minorHAnsi"/>
                  <w:sz w:val="20"/>
                  <w:szCs w:val="20"/>
                </w:rPr>
                <w:t>.</w:t>
              </w:r>
            </w:ins>
          </w:p>
        </w:tc>
      </w:tr>
      <w:tr w:rsidR="00DE7E09" w:rsidRPr="00DA72CF" w:rsidTr="00DC7651">
        <w:tc>
          <w:tcPr>
            <w:tcW w:w="767" w:type="dxa"/>
          </w:tcPr>
          <w:p w:rsidR="00DE7E09" w:rsidRPr="00DE7E09" w:rsidRDefault="00DE7E09" w:rsidP="00AB7448">
            <w:pPr>
              <w:jc w:val="both"/>
              <w:rPr>
                <w:rFonts w:asciiTheme="minorHAnsi" w:hAnsiTheme="minorHAnsi"/>
                <w:b/>
              </w:rPr>
            </w:pPr>
            <w:r w:rsidRPr="00DE7E09">
              <w:rPr>
                <w:rFonts w:asciiTheme="minorHAnsi" w:hAnsiTheme="minorHAnsi"/>
                <w:b/>
              </w:rPr>
              <w:t>6.11</w:t>
            </w:r>
          </w:p>
        </w:tc>
        <w:tc>
          <w:tcPr>
            <w:tcW w:w="2197" w:type="dxa"/>
            <w:vMerge/>
          </w:tcPr>
          <w:p w:rsidR="00DE7E09" w:rsidRPr="00DA72CF" w:rsidRDefault="00DE7E09" w:rsidP="00AB7448">
            <w:pPr>
              <w:pStyle w:val="Default"/>
              <w:rPr>
                <w:rFonts w:asciiTheme="minorHAnsi" w:hAnsiTheme="minorHAnsi"/>
                <w:sz w:val="20"/>
                <w:szCs w:val="20"/>
              </w:rPr>
            </w:pPr>
          </w:p>
        </w:tc>
        <w:tc>
          <w:tcPr>
            <w:tcW w:w="6618" w:type="dxa"/>
          </w:tcPr>
          <w:p w:rsidR="00DE7E09" w:rsidRPr="00DE7E09" w:rsidRDefault="00DE7E09" w:rsidP="00AB7448">
            <w:pPr>
              <w:pStyle w:val="Default"/>
              <w:ind w:left="0" w:firstLine="0"/>
              <w:rPr>
                <w:rFonts w:asciiTheme="minorHAnsi" w:hAnsiTheme="minorHAnsi"/>
                <w:b/>
                <w:sz w:val="20"/>
                <w:szCs w:val="20"/>
              </w:rPr>
            </w:pPr>
            <w:r w:rsidRPr="00DE7E09">
              <w:rPr>
                <w:rFonts w:asciiTheme="minorHAnsi" w:hAnsiTheme="minorHAnsi"/>
                <w:b/>
                <w:sz w:val="20"/>
                <w:szCs w:val="20"/>
              </w:rPr>
              <w:t>Reference Checking:</w:t>
            </w:r>
          </w:p>
          <w:p w:rsidR="007219B3" w:rsidRDefault="00DE7E09">
            <w:pPr>
              <w:pStyle w:val="Default"/>
              <w:ind w:left="0" w:firstLine="0"/>
              <w:rPr>
                <w:ins w:id="1549" w:author="DELL" w:date="2016-10-24T16:40:00Z"/>
                <w:rFonts w:asciiTheme="minorHAnsi" w:hAnsiTheme="minorHAnsi"/>
                <w:sz w:val="20"/>
                <w:szCs w:val="20"/>
              </w:rPr>
            </w:pPr>
            <w:r>
              <w:rPr>
                <w:rFonts w:asciiTheme="minorHAnsi" w:hAnsiTheme="minorHAnsi"/>
                <w:sz w:val="20"/>
                <w:szCs w:val="20"/>
              </w:rPr>
              <w:lastRenderedPageBreak/>
              <w:t>Final</w:t>
            </w:r>
            <w:ins w:id="1550" w:author="sufianrumi@yahoo.com" w:date="2016-10-17T17:16:00Z">
              <w:r w:rsidR="007219B3">
                <w:rPr>
                  <w:rFonts w:asciiTheme="minorHAnsi" w:hAnsiTheme="minorHAnsi"/>
                  <w:sz w:val="20"/>
                  <w:szCs w:val="20"/>
                </w:rPr>
                <w:t>ly</w:t>
              </w:r>
            </w:ins>
            <w:r>
              <w:rPr>
                <w:rFonts w:asciiTheme="minorHAnsi" w:hAnsiTheme="minorHAnsi"/>
                <w:sz w:val="20"/>
                <w:szCs w:val="20"/>
              </w:rPr>
              <w:t xml:space="preserve"> selected candidate</w:t>
            </w:r>
            <w:ins w:id="1551" w:author="sufianrumi@yahoo.com" w:date="2016-10-17T17:16:00Z">
              <w:r w:rsidR="007219B3">
                <w:rPr>
                  <w:rFonts w:asciiTheme="minorHAnsi" w:hAnsiTheme="minorHAnsi"/>
                  <w:sz w:val="20"/>
                  <w:szCs w:val="20"/>
                </w:rPr>
                <w:t>(s)</w:t>
              </w:r>
            </w:ins>
            <w:r>
              <w:rPr>
                <w:rFonts w:asciiTheme="minorHAnsi" w:hAnsiTheme="minorHAnsi"/>
                <w:sz w:val="20"/>
                <w:szCs w:val="20"/>
              </w:rPr>
              <w:t xml:space="preserve"> reference will be checked by the </w:t>
            </w:r>
            <w:del w:id="1552" w:author="sufianrumi@yahoo.com" w:date="2016-10-17T17:16:00Z">
              <w:r w:rsidDel="007219B3">
                <w:rPr>
                  <w:rFonts w:asciiTheme="minorHAnsi" w:hAnsiTheme="minorHAnsi"/>
                  <w:sz w:val="20"/>
                  <w:szCs w:val="20"/>
                </w:rPr>
                <w:delText>authorize user</w:delText>
              </w:r>
            </w:del>
            <w:ins w:id="1553" w:author="sufianrumi@yahoo.com" w:date="2016-10-17T17:16:00Z">
              <w:r w:rsidR="007219B3">
                <w:rPr>
                  <w:rFonts w:asciiTheme="minorHAnsi" w:hAnsiTheme="minorHAnsi"/>
                  <w:sz w:val="20"/>
                  <w:szCs w:val="20"/>
                </w:rPr>
                <w:t>HR Officer</w:t>
              </w:r>
            </w:ins>
            <w:r>
              <w:rPr>
                <w:rFonts w:asciiTheme="minorHAnsi" w:hAnsiTheme="minorHAnsi"/>
                <w:sz w:val="20"/>
                <w:szCs w:val="20"/>
              </w:rPr>
              <w:t xml:space="preserve"> and relative data will be posted accordingly</w:t>
            </w:r>
            <w:ins w:id="1554" w:author="sufianrumi@yahoo.com" w:date="2016-10-17T17:16:00Z">
              <w:r w:rsidR="007219B3">
                <w:rPr>
                  <w:rFonts w:asciiTheme="minorHAnsi" w:hAnsiTheme="minorHAnsi"/>
                  <w:sz w:val="20"/>
                  <w:szCs w:val="20"/>
                </w:rPr>
                <w:t xml:space="preserve"> in to the system, especially the Reference Checking Form </w:t>
              </w:r>
              <w:r w:rsidR="00525BD8" w:rsidRPr="004D69FC">
                <w:rPr>
                  <w:rFonts w:asciiTheme="minorHAnsi" w:hAnsiTheme="minorHAnsi"/>
                  <w:sz w:val="20"/>
                  <w:szCs w:val="20"/>
                </w:rPr>
                <w:t>and</w:t>
              </w:r>
            </w:ins>
            <w:ins w:id="1555" w:author="sufianrumi@yahoo.com" w:date="2016-10-17T17:17:00Z">
              <w:r w:rsidR="004D4BBC">
                <w:rPr>
                  <w:rFonts w:asciiTheme="minorHAnsi" w:hAnsiTheme="minorHAnsi"/>
                  <w:sz w:val="20"/>
                  <w:szCs w:val="20"/>
                </w:rPr>
                <w:t xml:space="preserve"> endorsed with </w:t>
              </w:r>
            </w:ins>
            <w:ins w:id="1556" w:author="sufianrumi@yahoo.com" w:date="2016-10-17T17:16:00Z">
              <w:r w:rsidR="004D4BBC">
                <w:rPr>
                  <w:rFonts w:asciiTheme="minorHAnsi" w:hAnsiTheme="minorHAnsi"/>
                  <w:sz w:val="20"/>
                  <w:szCs w:val="20"/>
                </w:rPr>
                <w:t>duly electronic sign</w:t>
              </w:r>
            </w:ins>
            <w:ins w:id="1557" w:author="sufianrumi@yahoo.com" w:date="2016-10-17T17:17:00Z">
              <w:r w:rsidR="004D4BBC">
                <w:rPr>
                  <w:rFonts w:asciiTheme="minorHAnsi" w:hAnsiTheme="minorHAnsi"/>
                  <w:sz w:val="20"/>
                  <w:szCs w:val="20"/>
                </w:rPr>
                <w:t>atures</w:t>
              </w:r>
            </w:ins>
            <w:r w:rsidR="004D4BBC">
              <w:rPr>
                <w:rFonts w:asciiTheme="minorHAnsi" w:hAnsiTheme="minorHAnsi"/>
                <w:sz w:val="20"/>
                <w:szCs w:val="20"/>
              </w:rPr>
              <w:t>.</w:t>
            </w:r>
            <w:r>
              <w:rPr>
                <w:rFonts w:asciiTheme="minorHAnsi" w:hAnsiTheme="minorHAnsi"/>
                <w:sz w:val="20"/>
                <w:szCs w:val="20"/>
              </w:rPr>
              <w:t xml:space="preserve"> </w:t>
            </w:r>
          </w:p>
          <w:p w:rsidR="004D69FC" w:rsidRPr="004D69FC" w:rsidRDefault="00D0447F">
            <w:pPr>
              <w:pStyle w:val="Default"/>
              <w:ind w:left="0" w:firstLine="0"/>
              <w:rPr>
                <w:ins w:id="1558" w:author="sufianrumi@yahoo.com" w:date="2016-10-17T17:18:00Z"/>
                <w:rFonts w:asciiTheme="minorHAnsi" w:hAnsiTheme="minorHAnsi"/>
                <w:color w:val="auto"/>
                <w:sz w:val="20"/>
                <w:szCs w:val="20"/>
                <w:rPrChange w:id="1559" w:author="DELL" w:date="2016-10-24T16:41:00Z">
                  <w:rPr>
                    <w:ins w:id="1560" w:author="sufianrumi@yahoo.com" w:date="2016-10-17T17:18:00Z"/>
                    <w:rFonts w:asciiTheme="minorHAnsi" w:hAnsiTheme="minorHAnsi"/>
                    <w:sz w:val="20"/>
                    <w:szCs w:val="20"/>
                  </w:rPr>
                </w:rPrChange>
              </w:rPr>
            </w:pPr>
            <w:ins w:id="1561" w:author="DELL" w:date="2016-10-24T16:40:00Z">
              <w:r w:rsidRPr="00D0447F">
                <w:rPr>
                  <w:rFonts w:asciiTheme="minorHAnsi" w:hAnsiTheme="minorHAnsi"/>
                  <w:color w:val="auto"/>
                  <w:sz w:val="20"/>
                  <w:szCs w:val="20"/>
                  <w:highlight w:val="yellow"/>
                  <w:rPrChange w:id="1562" w:author="DELL" w:date="2016-10-24T16:41:00Z">
                    <w:rPr>
                      <w:rFonts w:asciiTheme="minorHAnsi" w:hAnsiTheme="minorHAnsi"/>
                      <w:sz w:val="20"/>
                      <w:szCs w:val="20"/>
                    </w:rPr>
                  </w:rPrChange>
                </w:rPr>
                <w:t>BASE: Signature image upload</w:t>
              </w:r>
            </w:ins>
          </w:p>
          <w:p w:rsidR="00DE7E09" w:rsidRPr="00DA72CF" w:rsidRDefault="00DE7E09">
            <w:pPr>
              <w:pStyle w:val="Default"/>
              <w:ind w:left="0" w:firstLine="0"/>
              <w:rPr>
                <w:rFonts w:asciiTheme="minorHAnsi" w:hAnsiTheme="minorHAnsi"/>
                <w:sz w:val="20"/>
                <w:szCs w:val="20"/>
              </w:rPr>
            </w:pPr>
            <w:r>
              <w:rPr>
                <w:rFonts w:asciiTheme="minorHAnsi" w:hAnsiTheme="minorHAnsi"/>
                <w:sz w:val="20"/>
                <w:szCs w:val="20"/>
              </w:rPr>
              <w:t xml:space="preserve">The reference checklist will be stored into the system as form which data will be entered. </w:t>
            </w:r>
          </w:p>
        </w:tc>
      </w:tr>
      <w:tr w:rsidR="00DE7E09" w:rsidRPr="00DA72CF" w:rsidTr="00DC7651">
        <w:tc>
          <w:tcPr>
            <w:tcW w:w="767" w:type="dxa"/>
          </w:tcPr>
          <w:p w:rsidR="00DE7E09" w:rsidRPr="00DE7E09" w:rsidRDefault="00DE7E09" w:rsidP="008171FC">
            <w:pPr>
              <w:jc w:val="both"/>
              <w:rPr>
                <w:rFonts w:asciiTheme="minorHAnsi" w:hAnsiTheme="minorHAnsi"/>
                <w:b/>
              </w:rPr>
            </w:pPr>
            <w:r w:rsidRPr="00DE7E09">
              <w:rPr>
                <w:rFonts w:asciiTheme="minorHAnsi" w:hAnsiTheme="minorHAnsi"/>
                <w:b/>
              </w:rPr>
              <w:lastRenderedPageBreak/>
              <w:t>6.12</w:t>
            </w:r>
          </w:p>
        </w:tc>
        <w:tc>
          <w:tcPr>
            <w:tcW w:w="2197" w:type="dxa"/>
            <w:vMerge/>
          </w:tcPr>
          <w:p w:rsidR="00DE7E09" w:rsidRPr="00DA72CF" w:rsidRDefault="00DE7E09" w:rsidP="00AB7448">
            <w:pPr>
              <w:pStyle w:val="Default"/>
              <w:rPr>
                <w:rFonts w:asciiTheme="minorHAnsi" w:hAnsiTheme="minorHAnsi"/>
                <w:sz w:val="20"/>
                <w:szCs w:val="20"/>
              </w:rPr>
            </w:pPr>
          </w:p>
        </w:tc>
        <w:tc>
          <w:tcPr>
            <w:tcW w:w="6618" w:type="dxa"/>
          </w:tcPr>
          <w:p w:rsidR="00DE7E09" w:rsidRPr="00DE7E09" w:rsidRDefault="00DE7E09" w:rsidP="00AB7448">
            <w:pPr>
              <w:pStyle w:val="Default"/>
              <w:rPr>
                <w:rFonts w:asciiTheme="minorHAnsi" w:hAnsiTheme="minorHAnsi"/>
                <w:b/>
                <w:sz w:val="20"/>
                <w:szCs w:val="20"/>
              </w:rPr>
            </w:pPr>
            <w:r w:rsidRPr="00DE7E09">
              <w:rPr>
                <w:rFonts w:asciiTheme="minorHAnsi" w:hAnsiTheme="minorHAnsi"/>
                <w:b/>
                <w:sz w:val="20"/>
                <w:szCs w:val="20"/>
              </w:rPr>
              <w:t>Appointment letter generation:</w:t>
            </w:r>
          </w:p>
          <w:p w:rsidR="00DE7E09" w:rsidRDefault="00DE7E09" w:rsidP="00567575">
            <w:pPr>
              <w:pStyle w:val="Default"/>
              <w:ind w:left="0" w:firstLine="0"/>
              <w:rPr>
                <w:ins w:id="1563" w:author="sufianrumi@yahoo.com" w:date="2016-10-17T17:29:00Z"/>
                <w:rFonts w:asciiTheme="minorHAnsi" w:hAnsiTheme="minorHAnsi"/>
                <w:sz w:val="20"/>
                <w:szCs w:val="20"/>
              </w:rPr>
            </w:pPr>
            <w:r>
              <w:rPr>
                <w:rFonts w:asciiTheme="minorHAnsi" w:hAnsiTheme="minorHAnsi"/>
                <w:sz w:val="20"/>
                <w:szCs w:val="20"/>
              </w:rPr>
              <w:t>HR respective user will pull the data from e-recruitment system to HRIS system and then will be able to generate appointment letter while entering his other required information into the system.</w:t>
            </w:r>
          </w:p>
          <w:p w:rsidR="00D315D6" w:rsidRPr="00DA72CF" w:rsidRDefault="00D0447F" w:rsidP="00567575">
            <w:pPr>
              <w:pStyle w:val="Default"/>
              <w:ind w:left="0" w:firstLine="0"/>
              <w:rPr>
                <w:rFonts w:asciiTheme="minorHAnsi" w:hAnsiTheme="minorHAnsi"/>
                <w:sz w:val="20"/>
                <w:szCs w:val="20"/>
              </w:rPr>
            </w:pPr>
            <w:ins w:id="1564" w:author="sufianrumi@yahoo.com" w:date="2016-10-17T17:29:00Z">
              <w:r w:rsidRPr="00D0447F">
                <w:rPr>
                  <w:rFonts w:asciiTheme="minorHAnsi" w:hAnsiTheme="minorHAnsi"/>
                  <w:sz w:val="20"/>
                  <w:szCs w:val="20"/>
                  <w:highlight w:val="yellow"/>
                  <w:rPrChange w:id="1565" w:author="DELL" w:date="2016-10-23T11:28:00Z">
                    <w:rPr>
                      <w:rFonts w:asciiTheme="minorHAnsi" w:hAnsiTheme="minorHAnsi"/>
                      <w:sz w:val="20"/>
                      <w:szCs w:val="20"/>
                    </w:rPr>
                  </w:rPrChange>
                </w:rPr>
                <w:t>A temporary employee page will create on candidates</w:t>
              </w:r>
            </w:ins>
            <w:ins w:id="1566" w:author="sufianrumi@yahoo.com" w:date="2016-10-17T17:30:00Z">
              <w:r w:rsidRPr="00D0447F">
                <w:rPr>
                  <w:rFonts w:asciiTheme="minorHAnsi" w:hAnsiTheme="minorHAnsi"/>
                  <w:sz w:val="20"/>
                  <w:szCs w:val="20"/>
                  <w:highlight w:val="yellow"/>
                  <w:rPrChange w:id="1567" w:author="DELL" w:date="2016-10-23T11:28:00Z">
                    <w:rPr>
                      <w:rFonts w:asciiTheme="minorHAnsi" w:hAnsiTheme="minorHAnsi"/>
                      <w:sz w:val="20"/>
                      <w:szCs w:val="20"/>
                    </w:rPr>
                  </w:rPrChange>
                </w:rPr>
                <w:t xml:space="preserve">’ name and this will be active after joining the person into the system </w:t>
              </w:r>
            </w:ins>
            <w:ins w:id="1568" w:author="sufianrumi@yahoo.com" w:date="2016-10-17T17:31:00Z">
              <w:r w:rsidRPr="00D0447F">
                <w:rPr>
                  <w:rFonts w:asciiTheme="minorHAnsi" w:hAnsiTheme="minorHAnsi"/>
                  <w:sz w:val="20"/>
                  <w:szCs w:val="20"/>
                  <w:highlight w:val="yellow"/>
                  <w:rPrChange w:id="1569" w:author="DELL" w:date="2016-10-23T11:28:00Z">
                    <w:rPr>
                      <w:rFonts w:asciiTheme="minorHAnsi" w:hAnsiTheme="minorHAnsi"/>
                      <w:sz w:val="20"/>
                      <w:szCs w:val="20"/>
                    </w:rPr>
                  </w:rPrChange>
                </w:rPr>
                <w:t>and after completion of subsequent actions will ensure the new employee as MSB</w:t>
              </w:r>
            </w:ins>
            <w:ins w:id="1570" w:author="sufianrumi@yahoo.com" w:date="2016-10-17T17:32:00Z">
              <w:r w:rsidRPr="00D0447F">
                <w:rPr>
                  <w:rFonts w:asciiTheme="minorHAnsi" w:hAnsiTheme="minorHAnsi"/>
                  <w:sz w:val="20"/>
                  <w:szCs w:val="20"/>
                  <w:highlight w:val="yellow"/>
                  <w:rPrChange w:id="1571" w:author="DELL" w:date="2016-10-23T11:28:00Z">
                    <w:rPr>
                      <w:rFonts w:asciiTheme="minorHAnsi" w:hAnsiTheme="minorHAnsi"/>
                      <w:sz w:val="20"/>
                      <w:szCs w:val="20"/>
                    </w:rPr>
                  </w:rPrChange>
                </w:rPr>
                <w:t>’s staff.</w:t>
              </w:r>
              <w:r w:rsidR="002C4EF6">
                <w:rPr>
                  <w:rFonts w:asciiTheme="minorHAnsi" w:hAnsiTheme="minorHAnsi"/>
                  <w:sz w:val="20"/>
                  <w:szCs w:val="20"/>
                </w:rPr>
                <w:t xml:space="preserve"> </w:t>
              </w:r>
            </w:ins>
            <w:ins w:id="1572" w:author="DELL" w:date="2016-10-24T16:42:00Z">
              <w:r w:rsidR="001920DB">
                <w:rPr>
                  <w:rFonts w:asciiTheme="minorHAnsi" w:hAnsiTheme="minorHAnsi"/>
                  <w:sz w:val="20"/>
                  <w:szCs w:val="20"/>
                </w:rPr>
                <w:t>???</w:t>
              </w:r>
            </w:ins>
          </w:p>
        </w:tc>
      </w:tr>
      <w:tr w:rsidR="00DE7E09" w:rsidRPr="00DA72CF" w:rsidTr="00DC7651">
        <w:tc>
          <w:tcPr>
            <w:tcW w:w="767" w:type="dxa"/>
          </w:tcPr>
          <w:p w:rsidR="00DE7E09" w:rsidRPr="00DE7E09" w:rsidRDefault="00DE7E09" w:rsidP="00AB7448">
            <w:pPr>
              <w:jc w:val="both"/>
              <w:rPr>
                <w:rFonts w:asciiTheme="minorHAnsi" w:hAnsiTheme="minorHAnsi"/>
                <w:b/>
              </w:rPr>
            </w:pPr>
            <w:r w:rsidRPr="00DE7E09">
              <w:rPr>
                <w:rFonts w:asciiTheme="minorHAnsi" w:hAnsiTheme="minorHAnsi"/>
                <w:b/>
              </w:rPr>
              <w:t>6.13</w:t>
            </w:r>
          </w:p>
        </w:tc>
        <w:tc>
          <w:tcPr>
            <w:tcW w:w="2197" w:type="dxa"/>
            <w:vMerge/>
          </w:tcPr>
          <w:p w:rsidR="00DE7E09" w:rsidRPr="00DA72CF" w:rsidRDefault="00DE7E09" w:rsidP="00AB7448">
            <w:pPr>
              <w:pStyle w:val="Default"/>
              <w:rPr>
                <w:rFonts w:asciiTheme="minorHAnsi" w:hAnsiTheme="minorHAnsi"/>
                <w:sz w:val="20"/>
                <w:szCs w:val="20"/>
              </w:rPr>
            </w:pPr>
          </w:p>
        </w:tc>
        <w:tc>
          <w:tcPr>
            <w:tcW w:w="6618" w:type="dxa"/>
          </w:tcPr>
          <w:p w:rsidR="00DE7E09" w:rsidRPr="00DE7E09" w:rsidRDefault="00DE7E09" w:rsidP="00AB7448">
            <w:pPr>
              <w:pStyle w:val="Default"/>
              <w:ind w:left="0" w:firstLine="0"/>
              <w:rPr>
                <w:rFonts w:asciiTheme="minorHAnsi" w:hAnsiTheme="minorHAnsi"/>
                <w:b/>
                <w:sz w:val="20"/>
                <w:szCs w:val="20"/>
              </w:rPr>
            </w:pPr>
            <w:r w:rsidRPr="00DE7E09">
              <w:rPr>
                <w:rFonts w:asciiTheme="minorHAnsi" w:hAnsiTheme="minorHAnsi"/>
                <w:b/>
                <w:sz w:val="20"/>
                <w:szCs w:val="20"/>
              </w:rPr>
              <w:t>Orientation communication with Line manager &amp; candidates (HO level):</w:t>
            </w:r>
          </w:p>
          <w:p w:rsidR="00DE7E09" w:rsidRPr="00DE7E09" w:rsidRDefault="00DE7E09" w:rsidP="00AB7448">
            <w:pPr>
              <w:pStyle w:val="Default"/>
              <w:ind w:left="0" w:firstLine="0"/>
              <w:rPr>
                <w:rFonts w:asciiTheme="minorHAnsi" w:hAnsiTheme="minorHAnsi"/>
                <w:b/>
                <w:sz w:val="20"/>
                <w:szCs w:val="20"/>
              </w:rPr>
            </w:pPr>
            <w:r w:rsidRPr="00DE7E09">
              <w:rPr>
                <w:rFonts w:asciiTheme="minorHAnsi" w:hAnsiTheme="minorHAnsi"/>
                <w:b/>
                <w:sz w:val="20"/>
                <w:szCs w:val="20"/>
              </w:rPr>
              <w:t>From the HRIS:</w:t>
            </w:r>
          </w:p>
          <w:p w:rsidR="00D0447F" w:rsidRPr="00D0447F" w:rsidRDefault="00D0447F" w:rsidP="00D0447F">
            <w:pPr>
              <w:pStyle w:val="Default"/>
              <w:numPr>
                <w:ilvl w:val="0"/>
                <w:numId w:val="92"/>
              </w:numPr>
              <w:rPr>
                <w:ins w:id="1573" w:author="sufianrumi@yahoo.com" w:date="2016-10-17T17:33:00Z"/>
                <w:rFonts w:asciiTheme="minorHAnsi" w:hAnsiTheme="minorHAnsi"/>
                <w:sz w:val="20"/>
                <w:szCs w:val="20"/>
                <w:highlight w:val="yellow"/>
                <w:rPrChange w:id="1574" w:author="DELL" w:date="2016-10-24T16:44:00Z">
                  <w:rPr>
                    <w:ins w:id="1575" w:author="sufianrumi@yahoo.com" w:date="2016-10-17T17:33:00Z"/>
                    <w:rFonts w:asciiTheme="minorHAnsi" w:hAnsiTheme="minorHAnsi"/>
                    <w:sz w:val="20"/>
                    <w:szCs w:val="20"/>
                  </w:rPr>
                </w:rPrChange>
              </w:rPr>
              <w:pPrChange w:id="1576" w:author="sufianrumi@yahoo.com" w:date="2016-10-17T17:35:00Z">
                <w:pPr>
                  <w:pStyle w:val="Default"/>
                  <w:ind w:left="0" w:firstLine="0"/>
                </w:pPr>
              </w:pPrChange>
            </w:pPr>
            <w:r w:rsidRPr="00D0447F">
              <w:rPr>
                <w:rFonts w:asciiTheme="minorHAnsi" w:hAnsiTheme="minorHAnsi"/>
                <w:sz w:val="20"/>
                <w:szCs w:val="20"/>
                <w:highlight w:val="yellow"/>
                <w:rPrChange w:id="1577" w:author="DELL" w:date="2016-10-24T16:44:00Z">
                  <w:rPr>
                    <w:rFonts w:asciiTheme="minorHAnsi" w:hAnsiTheme="minorHAnsi"/>
                    <w:sz w:val="20"/>
                    <w:szCs w:val="20"/>
                  </w:rPr>
                </w:rPrChange>
              </w:rPr>
              <w:t>An orientation/induction schedule</w:t>
            </w:r>
            <w:ins w:id="1578" w:author="sufianrumi@yahoo.com" w:date="2016-10-17T17:38:00Z">
              <w:r w:rsidRPr="00D0447F">
                <w:rPr>
                  <w:rFonts w:asciiTheme="minorHAnsi" w:hAnsiTheme="minorHAnsi"/>
                  <w:sz w:val="20"/>
                  <w:szCs w:val="20"/>
                  <w:highlight w:val="yellow"/>
                  <w:rPrChange w:id="1579" w:author="DELL" w:date="2016-10-24T16:44:00Z">
                    <w:rPr>
                      <w:rFonts w:asciiTheme="minorHAnsi" w:hAnsiTheme="minorHAnsi"/>
                      <w:sz w:val="20"/>
                      <w:szCs w:val="20"/>
                    </w:rPr>
                  </w:rPrChange>
                </w:rPr>
                <w:t xml:space="preserve"> as per MSB structure</w:t>
              </w:r>
            </w:ins>
            <w:ins w:id="1580" w:author="sufianrumi@yahoo.com" w:date="2016-10-17T17:34:00Z">
              <w:r w:rsidRPr="00D0447F">
                <w:rPr>
                  <w:rFonts w:asciiTheme="minorHAnsi" w:hAnsiTheme="minorHAnsi"/>
                  <w:sz w:val="20"/>
                  <w:szCs w:val="20"/>
                  <w:highlight w:val="yellow"/>
                  <w:rPrChange w:id="1581" w:author="DELL" w:date="2016-10-24T16:44:00Z">
                    <w:rPr>
                      <w:rFonts w:asciiTheme="minorHAnsi" w:hAnsiTheme="minorHAnsi"/>
                      <w:sz w:val="20"/>
                      <w:szCs w:val="20"/>
                    </w:rPr>
                  </w:rPrChange>
                </w:rPr>
                <w:t xml:space="preserve">&amp; PC request to be sent to the </w:t>
              </w:r>
            </w:ins>
            <w:ins w:id="1582" w:author="sufianrumi@yahoo.com" w:date="2016-10-17T17:33:00Z">
              <w:r w:rsidRPr="00D0447F">
                <w:rPr>
                  <w:rFonts w:asciiTheme="minorHAnsi" w:hAnsiTheme="minorHAnsi"/>
                  <w:sz w:val="20"/>
                  <w:szCs w:val="20"/>
                  <w:highlight w:val="yellow"/>
                  <w:rPrChange w:id="1583" w:author="DELL" w:date="2016-10-24T16:44:00Z">
                    <w:rPr>
                      <w:rFonts w:asciiTheme="minorHAnsi" w:hAnsiTheme="minorHAnsi"/>
                      <w:sz w:val="20"/>
                      <w:szCs w:val="20"/>
                    </w:rPr>
                  </w:rPrChange>
                </w:rPr>
                <w:t>HoD/GM</w:t>
              </w:r>
            </w:ins>
          </w:p>
          <w:p w:rsidR="00D0447F" w:rsidRPr="00D0447F" w:rsidRDefault="00D0447F" w:rsidP="00D0447F">
            <w:pPr>
              <w:pStyle w:val="Default"/>
              <w:numPr>
                <w:ilvl w:val="0"/>
                <w:numId w:val="92"/>
              </w:numPr>
              <w:rPr>
                <w:ins w:id="1584" w:author="sufianrumi@yahoo.com" w:date="2016-10-17T17:35:00Z"/>
                <w:rFonts w:asciiTheme="minorHAnsi" w:hAnsiTheme="minorHAnsi"/>
                <w:sz w:val="20"/>
                <w:szCs w:val="20"/>
                <w:highlight w:val="yellow"/>
                <w:rPrChange w:id="1585" w:author="DELL" w:date="2016-10-24T16:44:00Z">
                  <w:rPr>
                    <w:ins w:id="1586" w:author="sufianrumi@yahoo.com" w:date="2016-10-17T17:35:00Z"/>
                    <w:rFonts w:asciiTheme="minorHAnsi" w:hAnsiTheme="minorHAnsi"/>
                    <w:sz w:val="20"/>
                    <w:szCs w:val="20"/>
                  </w:rPr>
                </w:rPrChange>
              </w:rPr>
              <w:pPrChange w:id="1587" w:author="sufianrumi@yahoo.com" w:date="2016-10-17T17:35:00Z">
                <w:pPr>
                  <w:pStyle w:val="Default"/>
                  <w:ind w:left="0" w:firstLine="0"/>
                </w:pPr>
              </w:pPrChange>
            </w:pPr>
            <w:ins w:id="1588" w:author="sufianrumi@yahoo.com" w:date="2016-10-17T17:33:00Z">
              <w:r w:rsidRPr="00D0447F">
                <w:rPr>
                  <w:rFonts w:asciiTheme="minorHAnsi" w:hAnsiTheme="minorHAnsi"/>
                  <w:sz w:val="20"/>
                  <w:szCs w:val="20"/>
                  <w:highlight w:val="yellow"/>
                  <w:rPrChange w:id="1589" w:author="DELL" w:date="2016-10-24T16:44:00Z">
                    <w:rPr>
                      <w:rFonts w:asciiTheme="minorHAnsi" w:hAnsiTheme="minorHAnsi"/>
                      <w:sz w:val="20"/>
                      <w:szCs w:val="20"/>
                    </w:rPr>
                  </w:rPrChange>
                </w:rPr>
                <w:t>sitting arrangements</w:t>
              </w:r>
            </w:ins>
            <w:ins w:id="1590" w:author="sufianrumi@yahoo.com" w:date="2016-10-17T17:39:00Z">
              <w:r w:rsidRPr="00D0447F">
                <w:rPr>
                  <w:rFonts w:asciiTheme="minorHAnsi" w:hAnsiTheme="minorHAnsi"/>
                  <w:sz w:val="20"/>
                  <w:szCs w:val="20"/>
                  <w:highlight w:val="yellow"/>
                  <w:rPrChange w:id="1591" w:author="DELL" w:date="2016-10-24T16:44:00Z">
                    <w:rPr>
                      <w:rFonts w:asciiTheme="minorHAnsi" w:hAnsiTheme="minorHAnsi"/>
                      <w:sz w:val="20"/>
                      <w:szCs w:val="20"/>
                    </w:rPr>
                  </w:rPrChange>
                </w:rPr>
                <w:t>&amp; PABX</w:t>
              </w:r>
            </w:ins>
            <w:ins w:id="1592" w:author="sufianrumi@yahoo.com" w:date="2016-10-17T17:35:00Z">
              <w:r w:rsidRPr="00D0447F">
                <w:rPr>
                  <w:rFonts w:asciiTheme="minorHAnsi" w:hAnsiTheme="minorHAnsi"/>
                  <w:sz w:val="20"/>
                  <w:szCs w:val="20"/>
                  <w:highlight w:val="yellow"/>
                  <w:rPrChange w:id="1593" w:author="DELL" w:date="2016-10-24T16:44:00Z">
                    <w:rPr>
                      <w:rFonts w:asciiTheme="minorHAnsi" w:hAnsiTheme="minorHAnsi"/>
                      <w:sz w:val="20"/>
                      <w:szCs w:val="20"/>
                    </w:rPr>
                  </w:rPrChange>
                </w:rPr>
                <w:t xml:space="preserve"> request to </w:t>
              </w:r>
            </w:ins>
            <w:ins w:id="1594" w:author="sufianrumi@yahoo.com" w:date="2016-10-17T17:34:00Z">
              <w:r w:rsidRPr="00D0447F">
                <w:rPr>
                  <w:rFonts w:asciiTheme="minorHAnsi" w:hAnsiTheme="minorHAnsi"/>
                  <w:sz w:val="20"/>
                  <w:szCs w:val="20"/>
                  <w:highlight w:val="yellow"/>
                  <w:rPrChange w:id="1595" w:author="DELL" w:date="2016-10-24T16:44:00Z">
                    <w:rPr>
                      <w:rFonts w:asciiTheme="minorHAnsi" w:hAnsiTheme="minorHAnsi"/>
                      <w:sz w:val="20"/>
                      <w:szCs w:val="20"/>
                    </w:rPr>
                  </w:rPrChange>
                </w:rPr>
                <w:t xml:space="preserve"> Admin Manager/Officer</w:t>
              </w:r>
            </w:ins>
          </w:p>
          <w:p w:rsidR="00D0447F" w:rsidRDefault="00D0447F" w:rsidP="00D0447F">
            <w:pPr>
              <w:pStyle w:val="Default"/>
              <w:numPr>
                <w:ilvl w:val="0"/>
                <w:numId w:val="92"/>
              </w:numPr>
              <w:rPr>
                <w:del w:id="1596" w:author="sufianrumi@yahoo.com" w:date="2016-10-17T17:39:00Z"/>
                <w:rFonts w:asciiTheme="minorHAnsi" w:hAnsiTheme="minorHAnsi"/>
                <w:sz w:val="20"/>
                <w:szCs w:val="20"/>
              </w:rPr>
              <w:pPrChange w:id="1597" w:author="sufianrumi@yahoo.com" w:date="2016-10-17T17:39:00Z">
                <w:pPr>
                  <w:pStyle w:val="Default"/>
                  <w:ind w:left="0" w:firstLine="0"/>
                </w:pPr>
              </w:pPrChange>
            </w:pPr>
            <w:ins w:id="1598" w:author="sufianrumi@yahoo.com" w:date="2016-10-17T17:34:00Z">
              <w:r w:rsidRPr="00D0447F">
                <w:rPr>
                  <w:rFonts w:asciiTheme="minorHAnsi" w:hAnsiTheme="minorHAnsi"/>
                  <w:highlight w:val="yellow"/>
                  <w:rPrChange w:id="1599" w:author="DELL" w:date="2016-10-24T16:44:00Z">
                    <w:rPr>
                      <w:rFonts w:asciiTheme="minorHAnsi" w:hAnsiTheme="minorHAnsi"/>
                    </w:rPr>
                  </w:rPrChange>
                </w:rPr>
                <w:t>stationary</w:t>
              </w:r>
            </w:ins>
            <w:ins w:id="1600" w:author="sufianrumi@yahoo.com" w:date="2016-10-17T17:36:00Z">
              <w:r w:rsidRPr="00D0447F">
                <w:rPr>
                  <w:rFonts w:asciiTheme="minorHAnsi" w:hAnsiTheme="minorHAnsi"/>
                  <w:highlight w:val="yellow"/>
                  <w:rPrChange w:id="1601" w:author="DELL" w:date="2016-10-24T16:44:00Z">
                    <w:rPr>
                      <w:rFonts w:asciiTheme="minorHAnsi" w:hAnsiTheme="minorHAnsi"/>
                    </w:rPr>
                  </w:rPrChange>
                </w:rPr>
                <w:t xml:space="preserve"> items </w:t>
              </w:r>
            </w:ins>
            <w:ins w:id="1602" w:author="sufianrumi@yahoo.com" w:date="2016-10-17T17:33:00Z">
              <w:r w:rsidRPr="00D0447F">
                <w:rPr>
                  <w:rFonts w:asciiTheme="minorHAnsi" w:hAnsiTheme="minorHAnsi"/>
                  <w:highlight w:val="yellow"/>
                  <w:rPrChange w:id="1603" w:author="DELL" w:date="2016-10-24T16:44:00Z">
                    <w:rPr>
                      <w:rFonts w:asciiTheme="minorHAnsi" w:hAnsiTheme="minorHAnsi"/>
                    </w:rPr>
                  </w:rPrChange>
                </w:rPr>
                <w:t>request</w:t>
              </w:r>
            </w:ins>
            <w:ins w:id="1604" w:author="sufianrumi@yahoo.com" w:date="2016-10-17T17:36:00Z">
              <w:r w:rsidRPr="00D0447F">
                <w:rPr>
                  <w:rFonts w:asciiTheme="minorHAnsi" w:hAnsiTheme="minorHAnsi"/>
                  <w:highlight w:val="yellow"/>
                  <w:rPrChange w:id="1605" w:author="DELL" w:date="2016-10-24T16:44:00Z">
                    <w:rPr>
                      <w:rFonts w:asciiTheme="minorHAnsi" w:hAnsiTheme="minorHAnsi"/>
                    </w:rPr>
                  </w:rPrChange>
                </w:rPr>
                <w:t xml:space="preserve"> to Admin Officer – store</w:t>
              </w:r>
              <w:r w:rsidR="002C4EF6" w:rsidRPr="00396472">
                <w:rPr>
                  <w:rFonts w:asciiTheme="minorHAnsi" w:hAnsiTheme="minorHAnsi"/>
                </w:rPr>
                <w:t xml:space="preserve"> </w:t>
              </w:r>
            </w:ins>
            <w:del w:id="1606" w:author="sufianrumi@yahoo.com" w:date="2016-10-17T17:36:00Z">
              <w:r w:rsidR="00DE7E09" w:rsidRPr="00396472" w:rsidDel="002C4EF6">
                <w:rPr>
                  <w:rFonts w:asciiTheme="minorHAnsi" w:hAnsiTheme="minorHAnsi"/>
                </w:rPr>
                <w:delText xml:space="preserve">will be </w:delText>
              </w:r>
            </w:del>
            <w:del w:id="1607" w:author="sufianrumi@yahoo.com" w:date="2016-10-17T17:33:00Z">
              <w:r w:rsidR="00DE7E09" w:rsidRPr="00396472" w:rsidDel="002C4EF6">
                <w:rPr>
                  <w:rFonts w:asciiTheme="minorHAnsi" w:hAnsiTheme="minorHAnsi"/>
                </w:rPr>
                <w:delText>prepared by</w:delText>
              </w:r>
            </w:del>
            <w:del w:id="1608" w:author="sufianrumi@yahoo.com" w:date="2016-10-17T17:39:00Z">
              <w:r w:rsidR="00DE7E09" w:rsidRPr="00396472" w:rsidDel="00396472">
                <w:rPr>
                  <w:rFonts w:asciiTheme="minorHAnsi" w:hAnsiTheme="minorHAnsi"/>
                </w:rPr>
                <w:delText xml:space="preserve"> concerned user based on which orientation/ induction program will be continue. For each of the new joiner there will be an orientation/induction schedule. The schedule will be prepared with the following format:</w:delText>
              </w:r>
            </w:del>
          </w:p>
          <w:p w:rsidR="00D0447F" w:rsidRDefault="00DE7E09" w:rsidP="00D0447F">
            <w:pPr>
              <w:pStyle w:val="Default"/>
              <w:numPr>
                <w:ilvl w:val="0"/>
                <w:numId w:val="92"/>
              </w:numPr>
              <w:rPr>
                <w:del w:id="1609" w:author="sufianrumi@yahoo.com" w:date="2016-10-17T17:39:00Z"/>
                <w:rFonts w:asciiTheme="minorHAnsi" w:hAnsiTheme="minorHAnsi"/>
                <w:sz w:val="20"/>
                <w:szCs w:val="20"/>
              </w:rPr>
              <w:pPrChange w:id="1610" w:author="sufianrumi@yahoo.com" w:date="2016-10-17T17:39:00Z">
                <w:pPr>
                  <w:pStyle w:val="Default"/>
                  <w:numPr>
                    <w:ilvl w:val="1"/>
                    <w:numId w:val="20"/>
                  </w:numPr>
                  <w:ind w:left="720"/>
                </w:pPr>
              </w:pPrChange>
            </w:pPr>
            <w:del w:id="1611" w:author="sufianrumi@yahoo.com" w:date="2016-10-17T17:39:00Z">
              <w:r w:rsidDel="00396472">
                <w:rPr>
                  <w:rFonts w:asciiTheme="minorHAnsi" w:hAnsiTheme="minorHAnsi"/>
                  <w:sz w:val="20"/>
                  <w:szCs w:val="20"/>
                </w:rPr>
                <w:delText>Headings</w:delText>
              </w:r>
            </w:del>
          </w:p>
          <w:p w:rsidR="00D0447F" w:rsidRDefault="00DE7E09" w:rsidP="00D0447F">
            <w:pPr>
              <w:pStyle w:val="Default"/>
              <w:numPr>
                <w:ilvl w:val="0"/>
                <w:numId w:val="92"/>
              </w:numPr>
              <w:rPr>
                <w:del w:id="1612" w:author="sufianrumi@yahoo.com" w:date="2016-10-17T17:39:00Z"/>
                <w:rFonts w:asciiTheme="minorHAnsi" w:hAnsiTheme="minorHAnsi"/>
                <w:sz w:val="20"/>
                <w:szCs w:val="20"/>
              </w:rPr>
              <w:pPrChange w:id="1613" w:author="sufianrumi@yahoo.com" w:date="2016-10-17T17:39:00Z">
                <w:pPr>
                  <w:pStyle w:val="Default"/>
                  <w:numPr>
                    <w:ilvl w:val="1"/>
                    <w:numId w:val="20"/>
                  </w:numPr>
                  <w:ind w:left="720"/>
                </w:pPr>
              </w:pPrChange>
            </w:pPr>
            <w:del w:id="1614" w:author="sufianrumi@yahoo.com" w:date="2016-10-17T17:39:00Z">
              <w:r w:rsidDel="00396472">
                <w:rPr>
                  <w:rFonts w:asciiTheme="minorHAnsi" w:hAnsiTheme="minorHAnsi"/>
                  <w:sz w:val="20"/>
                  <w:szCs w:val="20"/>
                </w:rPr>
                <w:delText>Sub Headings</w:delText>
              </w:r>
            </w:del>
          </w:p>
          <w:p w:rsidR="00D0447F" w:rsidRDefault="00DE7E09" w:rsidP="00D0447F">
            <w:pPr>
              <w:pStyle w:val="Default"/>
              <w:numPr>
                <w:ilvl w:val="0"/>
                <w:numId w:val="92"/>
              </w:numPr>
              <w:rPr>
                <w:del w:id="1615" w:author="sufianrumi@yahoo.com" w:date="2016-10-17T17:39:00Z"/>
                <w:rFonts w:asciiTheme="minorHAnsi" w:hAnsiTheme="minorHAnsi"/>
                <w:sz w:val="20"/>
                <w:szCs w:val="20"/>
              </w:rPr>
              <w:pPrChange w:id="1616" w:author="sufianrumi@yahoo.com" w:date="2016-10-17T17:39:00Z">
                <w:pPr>
                  <w:pStyle w:val="Default"/>
                  <w:numPr>
                    <w:ilvl w:val="1"/>
                    <w:numId w:val="20"/>
                  </w:numPr>
                  <w:ind w:left="720"/>
                </w:pPr>
              </w:pPrChange>
            </w:pPr>
            <w:del w:id="1617" w:author="sufianrumi@yahoo.com" w:date="2016-10-17T17:39:00Z">
              <w:r w:rsidDel="00396472">
                <w:rPr>
                  <w:rFonts w:asciiTheme="minorHAnsi" w:hAnsiTheme="minorHAnsi"/>
                  <w:sz w:val="20"/>
                  <w:szCs w:val="20"/>
                </w:rPr>
                <w:delText>Date Time Schedule</w:delText>
              </w:r>
            </w:del>
          </w:p>
          <w:p w:rsidR="00D0447F" w:rsidRDefault="00DE7E09" w:rsidP="00D0447F">
            <w:pPr>
              <w:pStyle w:val="Default"/>
              <w:numPr>
                <w:ilvl w:val="0"/>
                <w:numId w:val="92"/>
              </w:numPr>
              <w:rPr>
                <w:rFonts w:asciiTheme="minorHAnsi" w:hAnsiTheme="minorHAnsi"/>
                <w:sz w:val="20"/>
                <w:szCs w:val="20"/>
              </w:rPr>
              <w:pPrChange w:id="1618" w:author="sufianrumi@yahoo.com" w:date="2016-10-17T17:39:00Z">
                <w:pPr>
                  <w:pStyle w:val="Default"/>
                  <w:numPr>
                    <w:ilvl w:val="1"/>
                    <w:numId w:val="20"/>
                  </w:numPr>
                  <w:ind w:left="720"/>
                </w:pPr>
              </w:pPrChange>
            </w:pPr>
            <w:del w:id="1619" w:author="sufianrumi@yahoo.com" w:date="2016-10-17T17:39:00Z">
              <w:r w:rsidDel="00396472">
                <w:rPr>
                  <w:rFonts w:asciiTheme="minorHAnsi" w:hAnsiTheme="minorHAnsi"/>
                  <w:sz w:val="20"/>
                  <w:szCs w:val="20"/>
                </w:rPr>
                <w:delText xml:space="preserve">Responsible </w:delText>
              </w:r>
            </w:del>
          </w:p>
        </w:tc>
      </w:tr>
      <w:tr w:rsidR="00DE7E09" w:rsidRPr="00DA72CF" w:rsidTr="00DC7651">
        <w:tc>
          <w:tcPr>
            <w:tcW w:w="767" w:type="dxa"/>
          </w:tcPr>
          <w:p w:rsidR="00DE7E09" w:rsidRPr="00DE7E09" w:rsidRDefault="00DE7E09" w:rsidP="00AB7448">
            <w:pPr>
              <w:jc w:val="both"/>
              <w:rPr>
                <w:rFonts w:asciiTheme="minorHAnsi" w:hAnsiTheme="minorHAnsi"/>
                <w:b/>
              </w:rPr>
            </w:pPr>
            <w:r w:rsidRPr="00DE7E09">
              <w:rPr>
                <w:rFonts w:asciiTheme="minorHAnsi" w:hAnsiTheme="minorHAnsi"/>
                <w:b/>
              </w:rPr>
              <w:t>6.14</w:t>
            </w:r>
          </w:p>
        </w:tc>
        <w:tc>
          <w:tcPr>
            <w:tcW w:w="2197" w:type="dxa"/>
            <w:vMerge/>
          </w:tcPr>
          <w:p w:rsidR="00DE7E09" w:rsidRPr="00DA72CF" w:rsidRDefault="00DE7E09" w:rsidP="00AB7448">
            <w:pPr>
              <w:pStyle w:val="Default"/>
              <w:rPr>
                <w:rFonts w:asciiTheme="minorHAnsi" w:hAnsiTheme="minorHAnsi"/>
                <w:sz w:val="20"/>
                <w:szCs w:val="20"/>
              </w:rPr>
            </w:pPr>
          </w:p>
        </w:tc>
        <w:tc>
          <w:tcPr>
            <w:tcW w:w="6618" w:type="dxa"/>
          </w:tcPr>
          <w:p w:rsidR="00DE7E09" w:rsidRPr="00DE7E09" w:rsidRDefault="00DE7E09" w:rsidP="00AB7448">
            <w:pPr>
              <w:pStyle w:val="Default"/>
              <w:ind w:left="0" w:firstLine="0"/>
              <w:rPr>
                <w:rFonts w:asciiTheme="minorHAnsi" w:hAnsiTheme="minorHAnsi"/>
                <w:b/>
                <w:sz w:val="20"/>
                <w:szCs w:val="20"/>
              </w:rPr>
            </w:pPr>
            <w:r w:rsidRPr="00DE7E09">
              <w:rPr>
                <w:rFonts w:asciiTheme="minorHAnsi" w:hAnsiTheme="minorHAnsi"/>
                <w:b/>
                <w:sz w:val="20"/>
                <w:szCs w:val="20"/>
              </w:rPr>
              <w:t>Use of CV pool for future recruitment following procedures mentioned above:</w:t>
            </w:r>
          </w:p>
          <w:p w:rsidR="00DE7E09" w:rsidRPr="00DA72CF" w:rsidRDefault="00DE7E09" w:rsidP="00C4739C">
            <w:pPr>
              <w:pStyle w:val="Default"/>
              <w:ind w:left="0" w:firstLine="0"/>
              <w:rPr>
                <w:rFonts w:asciiTheme="minorHAnsi" w:hAnsiTheme="minorHAnsi"/>
                <w:sz w:val="20"/>
                <w:szCs w:val="20"/>
              </w:rPr>
            </w:pPr>
            <w:r>
              <w:rPr>
                <w:rFonts w:asciiTheme="minorHAnsi" w:hAnsiTheme="minorHAnsi"/>
                <w:sz w:val="20"/>
                <w:szCs w:val="20"/>
              </w:rPr>
              <w:t>There will be facility to retrieve CV from the CV Bank for future reference.</w:t>
            </w:r>
          </w:p>
        </w:tc>
      </w:tr>
      <w:tr w:rsidR="00DE7E09" w:rsidRPr="00DA72CF" w:rsidTr="00DC7651">
        <w:tc>
          <w:tcPr>
            <w:tcW w:w="767" w:type="dxa"/>
          </w:tcPr>
          <w:p w:rsidR="00DE7E09" w:rsidRPr="00DE7E09" w:rsidRDefault="00DE7E09" w:rsidP="00AB7448">
            <w:pPr>
              <w:jc w:val="both"/>
              <w:rPr>
                <w:rFonts w:asciiTheme="minorHAnsi" w:hAnsiTheme="minorHAnsi"/>
                <w:b/>
              </w:rPr>
            </w:pPr>
            <w:r w:rsidRPr="00DE7E09">
              <w:rPr>
                <w:rFonts w:asciiTheme="minorHAnsi" w:hAnsiTheme="minorHAnsi"/>
                <w:b/>
              </w:rPr>
              <w:t>6.15</w:t>
            </w:r>
          </w:p>
        </w:tc>
        <w:tc>
          <w:tcPr>
            <w:tcW w:w="2197" w:type="dxa"/>
            <w:vMerge/>
          </w:tcPr>
          <w:p w:rsidR="00DE7E09" w:rsidRPr="00DA72CF" w:rsidRDefault="00DE7E09" w:rsidP="00AB7448">
            <w:pPr>
              <w:pStyle w:val="Default"/>
              <w:rPr>
                <w:rFonts w:asciiTheme="minorHAnsi" w:hAnsiTheme="minorHAnsi"/>
                <w:sz w:val="20"/>
                <w:szCs w:val="20"/>
              </w:rPr>
            </w:pPr>
          </w:p>
        </w:tc>
        <w:tc>
          <w:tcPr>
            <w:tcW w:w="6618" w:type="dxa"/>
          </w:tcPr>
          <w:p w:rsidR="00DE7E09" w:rsidRPr="00C4739C" w:rsidRDefault="00DE7E09" w:rsidP="00C4739C">
            <w:pPr>
              <w:rPr>
                <w:rFonts w:asciiTheme="minorHAnsi" w:hAnsiTheme="minorHAnsi" w:cstheme="minorHAnsi"/>
              </w:rPr>
            </w:pPr>
            <w:r w:rsidRPr="00C4739C">
              <w:rPr>
                <w:rFonts w:asciiTheme="minorHAnsi" w:hAnsiTheme="minorHAnsi"/>
              </w:rPr>
              <w:t>Monthly recruitment analysis &amp; report</w:t>
            </w:r>
            <w:r w:rsidRPr="00C4739C">
              <w:rPr>
                <w:rFonts w:asciiTheme="minorHAnsi" w:hAnsiTheme="minorHAnsi" w:cstheme="minorHAnsi"/>
              </w:rPr>
              <w:t>[Please see annex for the format]</w:t>
            </w:r>
          </w:p>
          <w:p w:rsidR="00DE7E09" w:rsidRPr="00DA72CF" w:rsidRDefault="00DE7E09" w:rsidP="00AB7448">
            <w:pPr>
              <w:pStyle w:val="Default"/>
              <w:rPr>
                <w:rFonts w:asciiTheme="minorHAnsi" w:hAnsiTheme="minorHAnsi"/>
                <w:sz w:val="20"/>
                <w:szCs w:val="20"/>
              </w:rPr>
            </w:pPr>
          </w:p>
        </w:tc>
      </w:tr>
      <w:tr w:rsidR="0068119F" w:rsidRPr="00DA72CF" w:rsidTr="00DC7651">
        <w:trPr>
          <w:ins w:id="1620" w:author="DELL" w:date="2016-10-25T11:47:00Z"/>
        </w:trPr>
        <w:tc>
          <w:tcPr>
            <w:tcW w:w="767" w:type="dxa"/>
          </w:tcPr>
          <w:p w:rsidR="0068119F" w:rsidRPr="007A2A97" w:rsidRDefault="00D0447F" w:rsidP="00AB7448">
            <w:pPr>
              <w:jc w:val="both"/>
              <w:rPr>
                <w:ins w:id="1621" w:author="DELL" w:date="2016-10-25T11:47:00Z"/>
                <w:rFonts w:asciiTheme="minorHAnsi" w:hAnsiTheme="minorHAnsi"/>
                <w:b/>
                <w:highlight w:val="yellow"/>
                <w:rPrChange w:id="1622" w:author="DELL" w:date="2016-11-06T12:45:00Z">
                  <w:rPr>
                    <w:ins w:id="1623" w:author="DELL" w:date="2016-10-25T11:47:00Z"/>
                    <w:rFonts w:asciiTheme="minorHAnsi" w:hAnsiTheme="minorHAnsi"/>
                    <w:b/>
                  </w:rPr>
                </w:rPrChange>
              </w:rPr>
            </w:pPr>
            <w:ins w:id="1624" w:author="DELL" w:date="2016-10-25T11:48:00Z">
              <w:r w:rsidRPr="007A2A97">
                <w:rPr>
                  <w:rFonts w:asciiTheme="minorHAnsi" w:hAnsiTheme="minorHAnsi"/>
                  <w:b/>
                  <w:highlight w:val="yellow"/>
                  <w:rPrChange w:id="1625" w:author="DELL" w:date="2016-11-06T12:45:00Z">
                    <w:rPr>
                      <w:rFonts w:asciiTheme="minorHAnsi" w:hAnsiTheme="minorHAnsi" w:cs="Tahoma"/>
                      <w:b/>
                      <w:color w:val="000000"/>
                      <w:sz w:val="24"/>
                      <w:szCs w:val="24"/>
                      <w:lang w:bidi="bn-BD"/>
                    </w:rPr>
                  </w:rPrChange>
                </w:rPr>
                <w:t>6.16</w:t>
              </w:r>
            </w:ins>
          </w:p>
        </w:tc>
        <w:tc>
          <w:tcPr>
            <w:tcW w:w="2197" w:type="dxa"/>
          </w:tcPr>
          <w:p w:rsidR="0068119F" w:rsidRPr="007A2A97" w:rsidRDefault="0068119F" w:rsidP="00AB7448">
            <w:pPr>
              <w:pStyle w:val="Default"/>
              <w:rPr>
                <w:ins w:id="1626" w:author="DELL" w:date="2016-10-25T11:47:00Z"/>
                <w:rFonts w:asciiTheme="minorHAnsi" w:hAnsiTheme="minorHAnsi"/>
                <w:sz w:val="20"/>
                <w:szCs w:val="20"/>
                <w:highlight w:val="yellow"/>
                <w:rPrChange w:id="1627" w:author="DELL" w:date="2016-11-06T12:45:00Z">
                  <w:rPr>
                    <w:ins w:id="1628" w:author="DELL" w:date="2016-10-25T11:47:00Z"/>
                    <w:rFonts w:asciiTheme="minorHAnsi" w:hAnsiTheme="minorHAnsi"/>
                    <w:sz w:val="20"/>
                    <w:szCs w:val="20"/>
                  </w:rPr>
                </w:rPrChange>
              </w:rPr>
            </w:pPr>
          </w:p>
        </w:tc>
        <w:tc>
          <w:tcPr>
            <w:tcW w:w="6618" w:type="dxa"/>
          </w:tcPr>
          <w:p w:rsidR="0068119F" w:rsidRPr="007A2A97" w:rsidRDefault="00D0447F" w:rsidP="0068119F">
            <w:pPr>
              <w:pStyle w:val="default0"/>
              <w:rPr>
                <w:ins w:id="1629" w:author="DELL" w:date="2016-10-25T11:48:00Z"/>
                <w:rFonts w:ascii="Calibri" w:hAnsi="Calibri"/>
                <w:color w:val="000000"/>
                <w:highlight w:val="yellow"/>
                <w:rPrChange w:id="1630" w:author="DELL" w:date="2016-11-06T12:45:00Z">
                  <w:rPr>
                    <w:ins w:id="1631" w:author="DELL" w:date="2016-10-25T11:48:00Z"/>
                    <w:rFonts w:ascii="Calibri" w:hAnsi="Calibri"/>
                    <w:color w:val="000000"/>
                  </w:rPr>
                </w:rPrChange>
              </w:rPr>
            </w:pPr>
            <w:ins w:id="1632" w:author="DELL" w:date="2016-10-25T11:48:00Z">
              <w:r w:rsidRPr="007A2A97">
                <w:rPr>
                  <w:rFonts w:ascii="Calibri" w:hAnsi="Calibri"/>
                  <w:b/>
                  <w:bCs/>
                  <w:color w:val="000000"/>
                  <w:highlight w:val="yellow"/>
                  <w:rPrChange w:id="1633" w:author="DELL" w:date="2016-11-06T12:45:00Z">
                    <w:rPr>
                      <w:rFonts w:ascii="Calibri" w:eastAsia="Times New Roman" w:hAnsi="Calibri" w:cs="Tahoma"/>
                      <w:b/>
                      <w:bCs/>
                      <w:color w:val="000000"/>
                      <w:lang w:bidi="bn-BD"/>
                    </w:rPr>
                  </w:rPrChange>
                </w:rPr>
                <w:t>CV screening locking system:</w:t>
              </w:r>
            </w:ins>
          </w:p>
          <w:p w:rsidR="0068119F" w:rsidRPr="007A2A97" w:rsidRDefault="00D0447F" w:rsidP="0068119F">
            <w:pPr>
              <w:pStyle w:val="default0"/>
              <w:rPr>
                <w:ins w:id="1634" w:author="DELL" w:date="2016-10-25T11:48:00Z"/>
                <w:rFonts w:ascii="Calibri" w:hAnsi="Calibri"/>
                <w:color w:val="000000"/>
                <w:highlight w:val="yellow"/>
                <w:rPrChange w:id="1635" w:author="DELL" w:date="2016-11-06T12:45:00Z">
                  <w:rPr>
                    <w:ins w:id="1636" w:author="DELL" w:date="2016-10-25T11:48:00Z"/>
                    <w:rFonts w:ascii="Calibri" w:hAnsi="Calibri"/>
                    <w:color w:val="000000"/>
                  </w:rPr>
                </w:rPrChange>
              </w:rPr>
            </w:pPr>
            <w:ins w:id="1637" w:author="DELL" w:date="2016-10-25T11:48:00Z">
              <w:r w:rsidRPr="007A2A97">
                <w:rPr>
                  <w:rFonts w:ascii="Calibri" w:hAnsi="Calibri"/>
                  <w:b/>
                  <w:bCs/>
                  <w:color w:val="000000"/>
                  <w:highlight w:val="yellow"/>
                  <w:rPrChange w:id="1638" w:author="DELL" w:date="2016-11-06T12:45:00Z">
                    <w:rPr>
                      <w:rFonts w:ascii="Calibri" w:eastAsia="Times New Roman" w:hAnsi="Calibri" w:cs="Tahoma"/>
                      <w:b/>
                      <w:bCs/>
                      <w:color w:val="000000"/>
                      <w:lang w:bidi="bn-BD"/>
                    </w:rPr>
                  </w:rPrChange>
                </w:rPr>
                <w:t>For internal candidate:</w:t>
              </w:r>
            </w:ins>
          </w:p>
          <w:p w:rsidR="0068119F" w:rsidRPr="007A2A97" w:rsidRDefault="00D0447F" w:rsidP="0068119F">
            <w:pPr>
              <w:numPr>
                <w:ilvl w:val="0"/>
                <w:numId w:val="97"/>
              </w:numPr>
              <w:spacing w:before="100" w:beforeAutospacing="1" w:after="100" w:afterAutospacing="1"/>
              <w:rPr>
                <w:ins w:id="1639" w:author="DELL" w:date="2016-10-25T11:48:00Z"/>
                <w:rFonts w:ascii="Calibri" w:hAnsi="Calibri"/>
                <w:color w:val="000000"/>
                <w:highlight w:val="yellow"/>
                <w:rPrChange w:id="1640" w:author="DELL" w:date="2016-11-06T12:45:00Z">
                  <w:rPr>
                    <w:ins w:id="1641" w:author="DELL" w:date="2016-10-25T11:48:00Z"/>
                    <w:rFonts w:ascii="Calibri" w:hAnsi="Calibri"/>
                    <w:color w:val="000000"/>
                  </w:rPr>
                </w:rPrChange>
              </w:rPr>
            </w:pPr>
            <w:ins w:id="1642" w:author="DELL" w:date="2016-10-25T11:48:00Z">
              <w:r w:rsidRPr="007A2A97">
                <w:rPr>
                  <w:rFonts w:ascii="Calibri" w:hAnsi="Calibri"/>
                  <w:color w:val="000000"/>
                  <w:highlight w:val="yellow"/>
                  <w:rPrChange w:id="1643" w:author="DELL" w:date="2016-11-06T12:45:00Z">
                    <w:rPr>
                      <w:rFonts w:ascii="Calibri" w:hAnsi="Calibri" w:cs="Tahoma"/>
                      <w:color w:val="000000"/>
                      <w:sz w:val="24"/>
                      <w:szCs w:val="24"/>
                      <w:lang w:bidi="bn-BD"/>
                    </w:rPr>
                  </w:rPrChange>
                </w:rPr>
                <w:t xml:space="preserve">Any terminated staff from MSB cannot be eligible for shortlisting. </w:t>
              </w:r>
            </w:ins>
          </w:p>
          <w:p w:rsidR="0068119F" w:rsidRPr="007A2A97" w:rsidRDefault="00D0447F" w:rsidP="0068119F">
            <w:pPr>
              <w:numPr>
                <w:ilvl w:val="0"/>
                <w:numId w:val="97"/>
              </w:numPr>
              <w:spacing w:before="100" w:beforeAutospacing="1" w:after="100" w:afterAutospacing="1"/>
              <w:rPr>
                <w:ins w:id="1644" w:author="DELL" w:date="2016-10-25T11:48:00Z"/>
                <w:rFonts w:ascii="Calibri" w:hAnsi="Calibri"/>
                <w:color w:val="000000"/>
                <w:highlight w:val="yellow"/>
                <w:rPrChange w:id="1645" w:author="DELL" w:date="2016-11-06T12:45:00Z">
                  <w:rPr>
                    <w:ins w:id="1646" w:author="DELL" w:date="2016-10-25T11:48:00Z"/>
                    <w:rFonts w:ascii="Calibri" w:hAnsi="Calibri"/>
                    <w:color w:val="000000"/>
                  </w:rPr>
                </w:rPrChange>
              </w:rPr>
            </w:pPr>
            <w:ins w:id="1647" w:author="DELL" w:date="2016-10-25T11:48:00Z">
              <w:r w:rsidRPr="007A2A97">
                <w:rPr>
                  <w:rFonts w:ascii="Calibri" w:hAnsi="Calibri"/>
                  <w:color w:val="000000"/>
                  <w:highlight w:val="yellow"/>
                  <w:rPrChange w:id="1648" w:author="DELL" w:date="2016-11-06T12:45:00Z">
                    <w:rPr>
                      <w:rFonts w:ascii="Calibri" w:hAnsi="Calibri" w:cs="Tahoma"/>
                      <w:color w:val="000000"/>
                      <w:sz w:val="24"/>
                      <w:szCs w:val="24"/>
                      <w:lang w:bidi="bn-BD"/>
                    </w:rPr>
                  </w:rPrChange>
                </w:rPr>
                <w:t>Candidate can apply maximum up to 2 positions higher than present position.</w:t>
              </w:r>
            </w:ins>
          </w:p>
          <w:p w:rsidR="0068119F" w:rsidRPr="007A2A97" w:rsidRDefault="00D0447F" w:rsidP="0068119F">
            <w:pPr>
              <w:numPr>
                <w:ilvl w:val="0"/>
                <w:numId w:val="97"/>
              </w:numPr>
              <w:spacing w:before="100" w:beforeAutospacing="1" w:after="100" w:afterAutospacing="1"/>
              <w:rPr>
                <w:ins w:id="1649" w:author="DELL" w:date="2016-10-25T11:48:00Z"/>
                <w:rFonts w:ascii="Calibri" w:hAnsi="Calibri"/>
                <w:color w:val="000000"/>
                <w:highlight w:val="yellow"/>
                <w:rPrChange w:id="1650" w:author="DELL" w:date="2016-11-06T12:45:00Z">
                  <w:rPr>
                    <w:ins w:id="1651" w:author="DELL" w:date="2016-10-25T11:48:00Z"/>
                    <w:rFonts w:ascii="Calibri" w:hAnsi="Calibri"/>
                    <w:color w:val="000000"/>
                  </w:rPr>
                </w:rPrChange>
              </w:rPr>
            </w:pPr>
            <w:ins w:id="1652" w:author="DELL" w:date="2016-10-25T11:48:00Z">
              <w:r w:rsidRPr="007A2A97">
                <w:rPr>
                  <w:rFonts w:ascii="Calibri" w:hAnsi="Calibri"/>
                  <w:b/>
                  <w:bCs/>
                  <w:color w:val="000000"/>
                  <w:highlight w:val="yellow"/>
                  <w:rPrChange w:id="1653" w:author="DELL" w:date="2016-11-06T12:45:00Z">
                    <w:rPr>
                      <w:rFonts w:ascii="Calibri" w:hAnsi="Calibri" w:cs="Tahoma"/>
                      <w:b/>
                      <w:bCs/>
                      <w:color w:val="000000"/>
                      <w:sz w:val="24"/>
                      <w:szCs w:val="24"/>
                      <w:lang w:bidi="bn-BD"/>
                    </w:rPr>
                  </w:rPrChange>
                </w:rPr>
                <w:t xml:space="preserve">Advanced level (Future plan): </w:t>
              </w:r>
              <w:r w:rsidRPr="007A2A97">
                <w:rPr>
                  <w:rFonts w:ascii="Calibri" w:hAnsi="Calibri"/>
                  <w:color w:val="000000"/>
                  <w:highlight w:val="yellow"/>
                  <w:rPrChange w:id="1654" w:author="DELL" w:date="2016-11-06T12:45:00Z">
                    <w:rPr>
                      <w:rFonts w:ascii="Calibri" w:hAnsi="Calibri" w:cs="Tahoma"/>
                      <w:color w:val="000000"/>
                      <w:sz w:val="24"/>
                      <w:szCs w:val="24"/>
                      <w:lang w:bidi="bn-BD"/>
                    </w:rPr>
                  </w:rPrChange>
                </w:rPr>
                <w:t xml:space="preserve">after setting required competencies in specific position applicant’s present competencies shall be considered.  </w:t>
              </w:r>
              <w:r w:rsidRPr="007A2A97">
                <w:rPr>
                  <w:rFonts w:ascii="Calibri" w:hAnsi="Calibri"/>
                  <w:b/>
                  <w:bCs/>
                  <w:color w:val="000000"/>
                  <w:highlight w:val="yellow"/>
                  <w:rPrChange w:id="1655" w:author="DELL" w:date="2016-11-06T12:45:00Z">
                    <w:rPr>
                      <w:rFonts w:ascii="Calibri" w:hAnsi="Calibri" w:cs="Tahoma"/>
                      <w:b/>
                      <w:bCs/>
                      <w:color w:val="000000"/>
                      <w:sz w:val="24"/>
                      <w:szCs w:val="24"/>
                      <w:lang w:bidi="bn-BD"/>
                    </w:rPr>
                  </w:rPrChange>
                </w:rPr>
                <w:t>  </w:t>
              </w:r>
            </w:ins>
          </w:p>
          <w:p w:rsidR="0068119F" w:rsidRPr="007A2A97" w:rsidRDefault="00D0447F" w:rsidP="0068119F">
            <w:pPr>
              <w:numPr>
                <w:ilvl w:val="0"/>
                <w:numId w:val="97"/>
              </w:numPr>
              <w:spacing w:before="100" w:beforeAutospacing="1" w:after="100" w:afterAutospacing="1"/>
              <w:rPr>
                <w:ins w:id="1656" w:author="DELL" w:date="2016-10-25T11:48:00Z"/>
                <w:rFonts w:ascii="Calibri" w:hAnsi="Calibri"/>
                <w:color w:val="000000"/>
                <w:highlight w:val="yellow"/>
                <w:rPrChange w:id="1657" w:author="DELL" w:date="2016-11-06T12:45:00Z">
                  <w:rPr>
                    <w:ins w:id="1658" w:author="DELL" w:date="2016-10-25T11:48:00Z"/>
                    <w:rFonts w:ascii="Calibri" w:hAnsi="Calibri"/>
                    <w:color w:val="000000"/>
                  </w:rPr>
                </w:rPrChange>
              </w:rPr>
            </w:pPr>
            <w:ins w:id="1659" w:author="DELL" w:date="2016-10-25T11:48:00Z">
              <w:r w:rsidRPr="007A2A97">
                <w:rPr>
                  <w:rFonts w:ascii="Calibri" w:hAnsi="Calibri"/>
                  <w:color w:val="000000"/>
                  <w:highlight w:val="yellow"/>
                  <w:rPrChange w:id="1660" w:author="DELL" w:date="2016-11-06T12:45:00Z">
                    <w:rPr>
                      <w:rFonts w:ascii="Calibri" w:hAnsi="Calibri" w:cs="Tahoma"/>
                      <w:color w:val="000000"/>
                      <w:sz w:val="24"/>
                      <w:szCs w:val="24"/>
                      <w:lang w:bidi="bn-BD"/>
                    </w:rPr>
                  </w:rPrChange>
                </w:rPr>
                <w:t>After completion of continuous one year service period with MSB.</w:t>
              </w:r>
            </w:ins>
          </w:p>
          <w:p w:rsidR="0068119F" w:rsidRPr="007A2A97" w:rsidRDefault="00D0447F" w:rsidP="0068119F">
            <w:pPr>
              <w:numPr>
                <w:ilvl w:val="0"/>
                <w:numId w:val="97"/>
              </w:numPr>
              <w:spacing w:before="100" w:beforeAutospacing="1" w:after="100" w:afterAutospacing="1"/>
              <w:rPr>
                <w:ins w:id="1661" w:author="DELL" w:date="2016-10-25T11:48:00Z"/>
                <w:rFonts w:ascii="Calibri" w:hAnsi="Calibri"/>
                <w:color w:val="000000"/>
                <w:highlight w:val="yellow"/>
                <w:rPrChange w:id="1662" w:author="DELL" w:date="2016-11-06T12:45:00Z">
                  <w:rPr>
                    <w:ins w:id="1663" w:author="DELL" w:date="2016-10-25T11:48:00Z"/>
                    <w:rFonts w:ascii="Calibri" w:hAnsi="Calibri"/>
                    <w:color w:val="000000"/>
                  </w:rPr>
                </w:rPrChange>
              </w:rPr>
            </w:pPr>
            <w:ins w:id="1664" w:author="DELL" w:date="2016-10-25T11:48:00Z">
              <w:r w:rsidRPr="007A2A97">
                <w:rPr>
                  <w:rFonts w:ascii="Calibri" w:hAnsi="Calibri"/>
                  <w:color w:val="000000"/>
                  <w:highlight w:val="yellow"/>
                  <w:rPrChange w:id="1665" w:author="DELL" w:date="2016-11-06T12:45:00Z">
                    <w:rPr>
                      <w:rFonts w:ascii="Calibri" w:hAnsi="Calibri" w:cs="Tahoma"/>
                      <w:color w:val="000000"/>
                      <w:sz w:val="24"/>
                      <w:szCs w:val="24"/>
                      <w:lang w:bidi="bn-BD"/>
                    </w:rPr>
                  </w:rPrChange>
                </w:rPr>
                <w:t xml:space="preserve">If unsuccessful in any interview in MSB within last six months’ time. </w:t>
              </w:r>
              <w:r w:rsidRPr="007A2A97">
                <w:rPr>
                  <w:rFonts w:ascii="Calibri" w:hAnsi="Calibri"/>
                  <w:color w:val="000000"/>
                  <w:highlight w:val="yellow"/>
                  <w:rPrChange w:id="1666" w:author="DELL" w:date="2016-11-06T12:45:00Z">
                    <w:rPr>
                      <w:rFonts w:ascii="Calibri" w:hAnsi="Calibri" w:cs="Tahoma"/>
                      <w:color w:val="000000"/>
                      <w:sz w:val="24"/>
                      <w:szCs w:val="24"/>
                      <w:lang w:bidi="bn-BD"/>
                    </w:rPr>
                  </w:rPrChange>
                </w:rPr>
                <w:br/>
              </w:r>
              <w:r w:rsidRPr="007A2A97">
                <w:rPr>
                  <w:rFonts w:ascii="Calibri" w:hAnsi="Calibri"/>
                  <w:b/>
                  <w:bCs/>
                  <w:color w:val="000000"/>
                  <w:highlight w:val="yellow"/>
                  <w:rPrChange w:id="1667" w:author="DELL" w:date="2016-11-06T12:45:00Z">
                    <w:rPr>
                      <w:rFonts w:ascii="Calibri" w:hAnsi="Calibri" w:cs="Tahoma"/>
                      <w:b/>
                      <w:bCs/>
                      <w:color w:val="000000"/>
                      <w:sz w:val="24"/>
                      <w:szCs w:val="24"/>
                      <w:lang w:bidi="bn-BD"/>
                    </w:rPr>
                  </w:rPrChange>
                </w:rPr>
                <w:t>For external candidate(New)</w:t>
              </w:r>
            </w:ins>
          </w:p>
          <w:p w:rsidR="0068119F" w:rsidRPr="007A2A97" w:rsidRDefault="00D0447F" w:rsidP="0068119F">
            <w:pPr>
              <w:spacing w:before="100" w:beforeAutospacing="1" w:after="100" w:afterAutospacing="1"/>
              <w:rPr>
                <w:ins w:id="1668" w:author="DELL" w:date="2016-10-25T11:48:00Z"/>
                <w:rFonts w:ascii="Calibri" w:hAnsi="Calibri"/>
                <w:color w:val="000000"/>
                <w:highlight w:val="yellow"/>
                <w:rPrChange w:id="1669" w:author="DELL" w:date="2016-11-06T12:45:00Z">
                  <w:rPr>
                    <w:ins w:id="1670" w:author="DELL" w:date="2016-10-25T11:48:00Z"/>
                    <w:rFonts w:ascii="Calibri" w:hAnsi="Calibri"/>
                    <w:color w:val="000000"/>
                  </w:rPr>
                </w:rPrChange>
              </w:rPr>
            </w:pPr>
            <w:ins w:id="1671" w:author="DELL" w:date="2016-10-25T11:48:00Z">
              <w:r w:rsidRPr="007A2A97">
                <w:rPr>
                  <w:rFonts w:ascii="Calibri" w:hAnsi="Calibri"/>
                  <w:color w:val="000000"/>
                  <w:highlight w:val="yellow"/>
                  <w:rPrChange w:id="1672" w:author="DELL" w:date="2016-11-06T12:45:00Z">
                    <w:rPr>
                      <w:rFonts w:ascii="Calibri" w:hAnsi="Calibri" w:cs="Tahoma"/>
                      <w:color w:val="000000"/>
                      <w:sz w:val="24"/>
                      <w:szCs w:val="24"/>
                      <w:lang w:bidi="bn-BD"/>
                    </w:rPr>
                  </w:rPrChange>
                </w:rPr>
                <w:t>If unsuccessful in any interview in MSB within last six months’ time.</w:t>
              </w:r>
            </w:ins>
          </w:p>
          <w:p w:rsidR="007A2A97" w:rsidRPr="007A2A97" w:rsidRDefault="00D0447F">
            <w:pPr>
              <w:spacing w:before="100" w:beforeAutospacing="1" w:after="100" w:afterAutospacing="1"/>
              <w:rPr>
                <w:ins w:id="1673" w:author="DELL" w:date="2016-10-25T11:47:00Z"/>
                <w:rFonts w:asciiTheme="minorHAnsi" w:hAnsiTheme="minorHAnsi"/>
                <w:highlight w:val="yellow"/>
                <w:rPrChange w:id="1674" w:author="DELL" w:date="2016-11-06T12:45:00Z">
                  <w:rPr>
                    <w:ins w:id="1675" w:author="DELL" w:date="2016-10-25T11:47:00Z"/>
                    <w:rFonts w:asciiTheme="minorHAnsi" w:hAnsiTheme="minorHAnsi"/>
                  </w:rPr>
                </w:rPrChange>
              </w:rPr>
              <w:pPrChange w:id="1676" w:author="DELL" w:date="2016-10-25T11:49:00Z">
                <w:pPr/>
              </w:pPrChange>
            </w:pPr>
            <w:ins w:id="1677" w:author="DELL" w:date="2016-10-25T11:48:00Z">
              <w:r w:rsidRPr="007A2A97">
                <w:rPr>
                  <w:rFonts w:ascii="Calibri" w:hAnsi="Calibri"/>
                  <w:b/>
                  <w:bCs/>
                  <w:color w:val="000000"/>
                  <w:highlight w:val="yellow"/>
                  <w:rPrChange w:id="1678" w:author="DELL" w:date="2016-11-06T12:45:00Z">
                    <w:rPr>
                      <w:rFonts w:ascii="Calibri" w:hAnsi="Calibri"/>
                      <w:b/>
                      <w:bCs/>
                      <w:color w:val="000000"/>
                    </w:rPr>
                  </w:rPrChange>
                </w:rPr>
                <w:t xml:space="preserve">A summary of locking both applicants list shall be reviewed by HR Manager/GM to consider and they can allow for primary short listing.  A </w:t>
              </w:r>
              <w:r w:rsidRPr="007A2A97">
                <w:rPr>
                  <w:rFonts w:ascii="Calibri" w:hAnsi="Calibri"/>
                  <w:b/>
                  <w:bCs/>
                  <w:color w:val="000000"/>
                  <w:highlight w:val="yellow"/>
                  <w:rPrChange w:id="1679" w:author="DELL" w:date="2016-11-06T12:45:00Z">
                    <w:rPr>
                      <w:rFonts w:ascii="Calibri" w:hAnsi="Calibri"/>
                      <w:b/>
                      <w:bCs/>
                      <w:color w:val="000000"/>
                    </w:rPr>
                  </w:rPrChange>
                </w:rPr>
                <w:lastRenderedPageBreak/>
                <w:t>remarks information shall be incorporated so that final decision can be taken by the designated personnel at HO.</w:t>
              </w:r>
            </w:ins>
          </w:p>
        </w:tc>
      </w:tr>
    </w:tbl>
    <w:p w:rsidR="00D96E63" w:rsidRDefault="00D96E63" w:rsidP="00D96E63">
      <w:pPr>
        <w:ind w:left="0" w:firstLine="0"/>
        <w:rPr>
          <w:rFonts w:ascii="Calibri" w:hAnsi="Calibri" w:cs="Calibri"/>
          <w:b/>
          <w:bCs/>
          <w:color w:val="002060"/>
          <w:sz w:val="24"/>
        </w:rPr>
      </w:pPr>
    </w:p>
    <w:p w:rsidR="00D96E63" w:rsidRPr="007245C7" w:rsidRDefault="00D96E63" w:rsidP="00D96E63">
      <w:pPr>
        <w:ind w:left="0" w:firstLine="0"/>
        <w:rPr>
          <w:rFonts w:ascii="Calibri" w:hAnsi="Calibri" w:cs="Calibri"/>
          <w:b/>
          <w:bCs/>
          <w:i/>
          <w:color w:val="000000" w:themeColor="text1"/>
          <w:sz w:val="24"/>
        </w:rPr>
      </w:pPr>
      <w:r w:rsidRPr="007245C7">
        <w:rPr>
          <w:rFonts w:ascii="Calibri" w:hAnsi="Calibri" w:cs="Calibri"/>
          <w:b/>
          <w:bCs/>
          <w:i/>
          <w:color w:val="000000" w:themeColor="text1"/>
          <w:sz w:val="24"/>
        </w:rPr>
        <w:t>Requirement Specification Details:</w:t>
      </w:r>
    </w:p>
    <w:p w:rsidR="00D96E63" w:rsidRDefault="00D96E63">
      <w:pPr>
        <w:ind w:left="0" w:firstLine="0"/>
        <w:rPr>
          <w:rFonts w:ascii="Calibri" w:hAnsi="Calibri" w:cs="Calibri"/>
          <w:b/>
          <w:bCs/>
          <w:color w:val="002060"/>
          <w:sz w:val="24"/>
          <w:szCs w:val="24"/>
        </w:rPr>
      </w:pPr>
    </w:p>
    <w:p w:rsidR="00D96E63" w:rsidRPr="007245C7" w:rsidRDefault="00D96E63">
      <w:pPr>
        <w:ind w:left="0" w:firstLine="0"/>
        <w:rPr>
          <w:rFonts w:ascii="Calibri" w:hAnsi="Calibri" w:cs="Calibri"/>
          <w:b/>
          <w:bCs/>
          <w:color w:val="000000" w:themeColor="text1"/>
          <w:sz w:val="24"/>
          <w:szCs w:val="24"/>
        </w:rPr>
      </w:pPr>
      <w:r w:rsidRPr="007245C7">
        <w:rPr>
          <w:rFonts w:ascii="Calibri" w:hAnsi="Calibri" w:cs="Calibri"/>
          <w:b/>
          <w:bCs/>
          <w:color w:val="000000" w:themeColor="text1"/>
          <w:sz w:val="24"/>
          <w:szCs w:val="24"/>
        </w:rPr>
        <w:t>Applicant Module:</w:t>
      </w:r>
    </w:p>
    <w:p w:rsidR="00D96E63" w:rsidRPr="00AF4DA4" w:rsidRDefault="00D96E63" w:rsidP="00D96E63">
      <w:pPr>
        <w:rPr>
          <w:rFonts w:cstheme="minorHAnsi"/>
          <w:b/>
        </w:rPr>
      </w:pPr>
    </w:p>
    <w:tbl>
      <w:tblPr>
        <w:tblStyle w:val="TableGrid"/>
        <w:tblW w:w="0" w:type="auto"/>
        <w:tblLook w:val="04A0"/>
      </w:tblPr>
      <w:tblGrid>
        <w:gridCol w:w="830"/>
        <w:gridCol w:w="3343"/>
        <w:gridCol w:w="1330"/>
        <w:gridCol w:w="1243"/>
        <w:gridCol w:w="2830"/>
        <w:tblGridChange w:id="1680">
          <w:tblGrid>
            <w:gridCol w:w="830"/>
            <w:gridCol w:w="3343"/>
            <w:gridCol w:w="1330"/>
            <w:gridCol w:w="1243"/>
            <w:gridCol w:w="2830"/>
          </w:tblGrid>
        </w:tblGridChange>
      </w:tblGrid>
      <w:tr w:rsidR="00D96E63" w:rsidRPr="00001097" w:rsidTr="00DC7651">
        <w:tc>
          <w:tcPr>
            <w:tcW w:w="830" w:type="dxa"/>
            <w:shd w:val="clear" w:color="auto" w:fill="BFBFBF" w:themeFill="background1" w:themeFillShade="BF"/>
          </w:tcPr>
          <w:p w:rsidR="00D96E63" w:rsidRPr="007245C7" w:rsidRDefault="00D96E63" w:rsidP="00D96E63">
            <w:pPr>
              <w:rPr>
                <w:rFonts w:asciiTheme="minorHAnsi" w:hAnsiTheme="minorHAnsi" w:cstheme="minorHAnsi"/>
                <w:b/>
              </w:rPr>
            </w:pPr>
            <w:r w:rsidRPr="007245C7">
              <w:rPr>
                <w:rFonts w:asciiTheme="minorHAnsi" w:hAnsiTheme="minorHAnsi" w:cstheme="minorHAnsi"/>
                <w:b/>
              </w:rPr>
              <w:t>Screen</w:t>
            </w:r>
          </w:p>
        </w:tc>
        <w:tc>
          <w:tcPr>
            <w:tcW w:w="3343" w:type="dxa"/>
            <w:shd w:val="clear" w:color="auto" w:fill="BFBFBF" w:themeFill="background1" w:themeFillShade="BF"/>
          </w:tcPr>
          <w:p w:rsidR="00D96E63" w:rsidRPr="007245C7" w:rsidRDefault="00D96E63" w:rsidP="00D96E63">
            <w:pPr>
              <w:rPr>
                <w:rFonts w:asciiTheme="minorHAnsi" w:hAnsiTheme="minorHAnsi" w:cstheme="minorHAnsi"/>
                <w:b/>
              </w:rPr>
            </w:pPr>
            <w:r w:rsidRPr="007245C7">
              <w:rPr>
                <w:rFonts w:asciiTheme="minorHAnsi" w:hAnsiTheme="minorHAnsi" w:cstheme="minorHAnsi"/>
                <w:b/>
              </w:rPr>
              <w:t>Field</w:t>
            </w:r>
          </w:p>
        </w:tc>
        <w:tc>
          <w:tcPr>
            <w:tcW w:w="1330" w:type="dxa"/>
            <w:shd w:val="clear" w:color="auto" w:fill="BFBFBF" w:themeFill="background1" w:themeFillShade="BF"/>
          </w:tcPr>
          <w:p w:rsidR="00D96E63" w:rsidRPr="007245C7" w:rsidRDefault="00D96E63" w:rsidP="00D96E63">
            <w:pPr>
              <w:rPr>
                <w:rFonts w:asciiTheme="minorHAnsi" w:hAnsiTheme="minorHAnsi" w:cstheme="minorHAnsi"/>
                <w:b/>
              </w:rPr>
            </w:pPr>
            <w:r w:rsidRPr="007245C7">
              <w:rPr>
                <w:rFonts w:asciiTheme="minorHAnsi" w:hAnsiTheme="minorHAnsi" w:cstheme="minorHAnsi"/>
                <w:b/>
              </w:rPr>
              <w:t>Type</w:t>
            </w:r>
          </w:p>
        </w:tc>
        <w:tc>
          <w:tcPr>
            <w:tcW w:w="1243" w:type="dxa"/>
            <w:shd w:val="clear" w:color="auto" w:fill="BFBFBF" w:themeFill="background1" w:themeFillShade="BF"/>
          </w:tcPr>
          <w:p w:rsidR="00D96E63" w:rsidRPr="007245C7" w:rsidRDefault="00D96E63" w:rsidP="00D96E63">
            <w:pPr>
              <w:rPr>
                <w:rFonts w:asciiTheme="minorHAnsi" w:hAnsiTheme="minorHAnsi" w:cstheme="minorHAnsi"/>
                <w:b/>
              </w:rPr>
            </w:pPr>
            <w:r w:rsidRPr="007245C7">
              <w:rPr>
                <w:rFonts w:asciiTheme="minorHAnsi" w:hAnsiTheme="minorHAnsi" w:cstheme="minorHAnsi"/>
                <w:b/>
              </w:rPr>
              <w:t>Data Type</w:t>
            </w:r>
          </w:p>
        </w:tc>
        <w:tc>
          <w:tcPr>
            <w:tcW w:w="2830" w:type="dxa"/>
            <w:shd w:val="clear" w:color="auto" w:fill="BFBFBF" w:themeFill="background1" w:themeFillShade="BF"/>
          </w:tcPr>
          <w:p w:rsidR="00D96E63" w:rsidRPr="007245C7" w:rsidRDefault="00D96E63" w:rsidP="00D96E63">
            <w:pPr>
              <w:rPr>
                <w:rFonts w:asciiTheme="minorHAnsi" w:hAnsiTheme="minorHAnsi" w:cstheme="minorHAnsi"/>
              </w:rPr>
            </w:pPr>
            <w:r w:rsidRPr="007245C7">
              <w:rPr>
                <w:rFonts w:asciiTheme="minorHAnsi" w:hAnsiTheme="minorHAnsi" w:cstheme="minorHAnsi"/>
                <w:b/>
              </w:rPr>
              <w:t>Policy</w:t>
            </w:r>
          </w:p>
        </w:tc>
      </w:tr>
      <w:tr w:rsidR="00D96E63" w:rsidRPr="00001097" w:rsidTr="00D96E63">
        <w:tc>
          <w:tcPr>
            <w:tcW w:w="9576" w:type="dxa"/>
            <w:gridSpan w:val="5"/>
          </w:tcPr>
          <w:p w:rsidR="00D96E63" w:rsidRPr="007245C7" w:rsidRDefault="00D96E63" w:rsidP="00D96E63">
            <w:pPr>
              <w:rPr>
                <w:rFonts w:asciiTheme="minorHAnsi" w:hAnsiTheme="minorHAnsi" w:cstheme="minorHAnsi"/>
              </w:rPr>
            </w:pPr>
            <w:r w:rsidRPr="007245C7">
              <w:rPr>
                <w:rFonts w:asciiTheme="minorHAnsi" w:hAnsiTheme="minorHAnsi" w:cstheme="minorHAnsi"/>
                <w:b/>
              </w:rPr>
              <w:t xml:space="preserve">Personal </w:t>
            </w:r>
          </w:p>
        </w:tc>
      </w:tr>
      <w:tr w:rsidR="00DC7651" w:rsidRPr="00001097" w:rsidTr="00D96E63">
        <w:tc>
          <w:tcPr>
            <w:tcW w:w="830" w:type="dxa"/>
            <w:vMerge w:val="restart"/>
          </w:tcPr>
          <w:p w:rsidR="00DC7651" w:rsidRPr="007245C7" w:rsidRDefault="00DC7651" w:rsidP="00D96E63">
            <w:pPr>
              <w:rPr>
                <w:rFonts w:asciiTheme="minorHAnsi" w:hAnsiTheme="minorHAnsi" w:cstheme="minorHAnsi"/>
              </w:rPr>
            </w:pPr>
            <w:r>
              <w:rPr>
                <w:rFonts w:asciiTheme="minorHAnsi" w:hAnsiTheme="minorHAnsi" w:cstheme="minorHAnsi"/>
              </w:rPr>
              <w:t>6.1</w:t>
            </w:r>
          </w:p>
        </w:tc>
        <w:tc>
          <w:tcPr>
            <w:tcW w:w="3343" w:type="dxa"/>
          </w:tcPr>
          <w:p w:rsidR="00DC7651" w:rsidRPr="007245C7" w:rsidRDefault="00DC7651" w:rsidP="00D96E63">
            <w:pPr>
              <w:rPr>
                <w:rFonts w:asciiTheme="minorHAnsi" w:hAnsiTheme="minorHAnsi" w:cstheme="minorHAnsi"/>
              </w:rPr>
            </w:pPr>
            <w:r w:rsidRPr="007245C7">
              <w:rPr>
                <w:rStyle w:val="textlevel"/>
                <w:rFonts w:asciiTheme="minorHAnsi" w:hAnsiTheme="minorHAnsi" w:cstheme="minorHAnsi"/>
              </w:rPr>
              <w:t>Full Name</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As Per SSC/Equivalent</w:t>
            </w: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Password</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Password</w:t>
            </w:r>
          </w:p>
        </w:tc>
        <w:tc>
          <w:tcPr>
            <w:tcW w:w="28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At least 6 digits</w:t>
            </w: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Mother’s Name</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Father’s Name</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Present Address</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Area</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Permanent Address</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Area</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Home District</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Drop Down</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NUMBER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DATE of Birth</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Calendar</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DATE</w:t>
            </w:r>
          </w:p>
        </w:tc>
        <w:tc>
          <w:tcPr>
            <w:tcW w:w="28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Age at least 18 years</w:t>
            </w: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Email</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This will be user ID</w:t>
            </w: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Contact Number</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NUMBER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Emergency Contact Number</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NUMBER</w:t>
            </w:r>
          </w:p>
        </w:tc>
        <w:tc>
          <w:tcPr>
            <w:tcW w:w="28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Contact and emergency must be different</w:t>
            </w: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Gender</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Drop Down</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NUMBER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National ID</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NUMBER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Religion</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Drop Down</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NUMBER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Nationality</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Marital Status</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Drop Down</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NUMBER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Name of Spouse</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No. Of Children</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NUMBER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Blood Group</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Drop Down</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NUMBER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Passport</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Next</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43" w:type="dxa"/>
          </w:tcPr>
          <w:p w:rsidR="00DC7651" w:rsidRPr="007245C7" w:rsidRDefault="00DC7651" w:rsidP="00D96E63">
            <w:pPr>
              <w:rPr>
                <w:rFonts w:asciiTheme="minorHAnsi" w:hAnsiTheme="minorHAnsi" w:cstheme="minorHAnsi"/>
              </w:rPr>
            </w:pPr>
          </w:p>
        </w:tc>
        <w:tc>
          <w:tcPr>
            <w:tcW w:w="28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Next page with save data</w:t>
            </w:r>
          </w:p>
        </w:tc>
      </w:tr>
      <w:tr w:rsidR="00D96E63" w:rsidRPr="00001097" w:rsidTr="00D96E63">
        <w:tc>
          <w:tcPr>
            <w:tcW w:w="9576" w:type="dxa"/>
            <w:gridSpan w:val="5"/>
          </w:tcPr>
          <w:p w:rsidR="00D96E63" w:rsidRPr="007245C7" w:rsidRDefault="00D96E63" w:rsidP="00D96E63">
            <w:pPr>
              <w:rPr>
                <w:rFonts w:asciiTheme="minorHAnsi" w:hAnsiTheme="minorHAnsi" w:cstheme="minorHAnsi"/>
              </w:rPr>
            </w:pPr>
            <w:r w:rsidRPr="007245C7">
              <w:rPr>
                <w:rFonts w:asciiTheme="minorHAnsi" w:hAnsiTheme="minorHAnsi" w:cstheme="minorHAnsi"/>
                <w:b/>
              </w:rPr>
              <w:t>Education/Employment</w:t>
            </w:r>
          </w:p>
        </w:tc>
      </w:tr>
      <w:tr w:rsidR="00DC7651" w:rsidRPr="00001097" w:rsidTr="00D96E63">
        <w:tc>
          <w:tcPr>
            <w:tcW w:w="830" w:type="dxa"/>
            <w:vMerge w:val="restart"/>
          </w:tcPr>
          <w:p w:rsidR="00DC7651" w:rsidRPr="007245C7" w:rsidRDefault="00DC7651" w:rsidP="00D96E63">
            <w:pPr>
              <w:rPr>
                <w:rFonts w:asciiTheme="minorHAnsi" w:hAnsiTheme="minorHAnsi" w:cstheme="minorHAnsi"/>
              </w:rPr>
            </w:pPr>
            <w:r>
              <w:rPr>
                <w:rFonts w:asciiTheme="minorHAnsi" w:hAnsiTheme="minorHAnsi" w:cstheme="minorHAnsi"/>
              </w:rPr>
              <w:t>6.1</w:t>
            </w: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Add Education</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43" w:type="dxa"/>
          </w:tcPr>
          <w:p w:rsidR="00DC7651" w:rsidRPr="007245C7" w:rsidRDefault="00DC7651" w:rsidP="00D96E63">
            <w:pPr>
              <w:rPr>
                <w:rFonts w:asciiTheme="minorHAnsi" w:hAnsiTheme="minorHAnsi" w:cstheme="minorHAnsi"/>
              </w:rPr>
            </w:pP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Style w:val="textlevel"/>
                <w:rFonts w:asciiTheme="minorHAnsi" w:hAnsiTheme="minorHAnsi" w:cstheme="minorHAnsi"/>
              </w:rPr>
              <w:t>Add Employment</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43" w:type="dxa"/>
          </w:tcPr>
          <w:p w:rsidR="00DC7651" w:rsidRPr="007245C7" w:rsidRDefault="00DC7651" w:rsidP="00D96E63">
            <w:pPr>
              <w:rPr>
                <w:rFonts w:asciiTheme="minorHAnsi" w:hAnsiTheme="minorHAnsi" w:cstheme="minorHAnsi"/>
              </w:rPr>
            </w:pP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Next</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43" w:type="dxa"/>
          </w:tcPr>
          <w:p w:rsidR="00DC7651" w:rsidRPr="007245C7" w:rsidRDefault="00DC7651" w:rsidP="00D96E63">
            <w:pPr>
              <w:rPr>
                <w:rFonts w:asciiTheme="minorHAnsi" w:hAnsiTheme="minorHAnsi" w:cstheme="minorHAnsi"/>
              </w:rPr>
            </w:pP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Back</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43" w:type="dxa"/>
          </w:tcPr>
          <w:p w:rsidR="00DC7651" w:rsidRPr="007245C7" w:rsidRDefault="00DC7651" w:rsidP="00D96E63">
            <w:pPr>
              <w:rPr>
                <w:rFonts w:asciiTheme="minorHAnsi" w:hAnsiTheme="minorHAnsi" w:cstheme="minorHAnsi"/>
              </w:rPr>
            </w:pPr>
          </w:p>
        </w:tc>
        <w:tc>
          <w:tcPr>
            <w:tcW w:w="2830" w:type="dxa"/>
          </w:tcPr>
          <w:p w:rsidR="00DC7651" w:rsidRPr="007245C7" w:rsidRDefault="00DC7651" w:rsidP="00D96E63">
            <w:pPr>
              <w:rPr>
                <w:rFonts w:asciiTheme="minorHAnsi" w:hAnsiTheme="minorHAnsi" w:cstheme="minorHAnsi"/>
              </w:rPr>
            </w:pPr>
          </w:p>
        </w:tc>
      </w:tr>
      <w:tr w:rsidR="00D96E63" w:rsidRPr="00001097" w:rsidTr="00D96E63">
        <w:tc>
          <w:tcPr>
            <w:tcW w:w="9576" w:type="dxa"/>
            <w:gridSpan w:val="5"/>
          </w:tcPr>
          <w:p w:rsidR="00D96E63" w:rsidRPr="007245C7" w:rsidRDefault="00D96E63" w:rsidP="00D96E63">
            <w:pPr>
              <w:rPr>
                <w:rFonts w:asciiTheme="minorHAnsi" w:hAnsiTheme="minorHAnsi" w:cstheme="minorHAnsi"/>
              </w:rPr>
            </w:pPr>
            <w:r w:rsidRPr="007245C7">
              <w:rPr>
                <w:rFonts w:asciiTheme="minorHAnsi" w:hAnsiTheme="minorHAnsi" w:cstheme="minorHAnsi"/>
                <w:b/>
              </w:rPr>
              <w:t>Education/Employment : Add New Education Level</w:t>
            </w:r>
          </w:p>
        </w:tc>
      </w:tr>
      <w:tr w:rsidR="00DC7651" w:rsidRPr="00001097" w:rsidTr="00D96E63">
        <w:tc>
          <w:tcPr>
            <w:tcW w:w="830" w:type="dxa"/>
            <w:vMerge w:val="restart"/>
          </w:tcPr>
          <w:p w:rsidR="00DC7651" w:rsidRPr="007245C7" w:rsidRDefault="00DC7651" w:rsidP="00D96E63">
            <w:pPr>
              <w:rPr>
                <w:rFonts w:asciiTheme="minorHAnsi" w:hAnsiTheme="minorHAnsi" w:cstheme="minorHAnsi"/>
              </w:rPr>
            </w:pPr>
            <w:r>
              <w:rPr>
                <w:rFonts w:asciiTheme="minorHAnsi" w:hAnsiTheme="minorHAnsi" w:cstheme="minorHAnsi"/>
              </w:rPr>
              <w:t>6.1</w:t>
            </w: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Name of Degree</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Drop Down</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Style w:val="textlevel"/>
                <w:rFonts w:asciiTheme="minorHAnsi" w:hAnsiTheme="minorHAnsi" w:cstheme="minorHAnsi"/>
              </w:rPr>
              <w:t>Educational Institute</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Drop Down</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Division/Class/CGPA/Grade</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C34242">
        <w:tblPrEx>
          <w:tblW w:w="0" w:type="auto"/>
          <w:tblPrExChange w:id="1681" w:author="DELL" w:date="2016-10-23T11:52:00Z">
            <w:tblPrEx>
              <w:tblW w:w="0" w:type="auto"/>
            </w:tblPrEx>
          </w:tblPrExChange>
        </w:tblPrEx>
        <w:trPr>
          <w:trHeight w:val="314"/>
        </w:trPr>
        <w:tc>
          <w:tcPr>
            <w:tcW w:w="830" w:type="dxa"/>
            <w:vMerge/>
            <w:tcPrChange w:id="1682" w:author="DELL" w:date="2016-10-23T11:52:00Z">
              <w:tcPr>
                <w:tcW w:w="830" w:type="dxa"/>
                <w:vMerge/>
              </w:tcPr>
            </w:tcPrChange>
          </w:tcPr>
          <w:p w:rsidR="00DC7651" w:rsidRPr="007245C7" w:rsidRDefault="00DC7651" w:rsidP="00D96E63">
            <w:pPr>
              <w:rPr>
                <w:rFonts w:asciiTheme="minorHAnsi" w:hAnsiTheme="minorHAnsi" w:cstheme="minorHAnsi"/>
              </w:rPr>
            </w:pPr>
          </w:p>
        </w:tc>
        <w:tc>
          <w:tcPr>
            <w:tcW w:w="3343" w:type="dxa"/>
            <w:tcPrChange w:id="1683" w:author="DELL" w:date="2016-10-23T11:52:00Z">
              <w:tcPr>
                <w:tcW w:w="3343" w:type="dxa"/>
              </w:tcPr>
            </w:tcPrChange>
          </w:tcPr>
          <w:p w:rsidR="00DC7651" w:rsidRPr="007245C7" w:rsidRDefault="00DC7651" w:rsidP="00D96E63">
            <w:pPr>
              <w:rPr>
                <w:rFonts w:asciiTheme="minorHAnsi" w:hAnsiTheme="minorHAnsi" w:cstheme="minorHAnsi"/>
              </w:rPr>
            </w:pPr>
            <w:r w:rsidRPr="007245C7">
              <w:rPr>
                <w:rFonts w:asciiTheme="minorHAnsi" w:hAnsiTheme="minorHAnsi" w:cstheme="minorHAnsi"/>
              </w:rPr>
              <w:t>Passing Year</w:t>
            </w:r>
          </w:p>
        </w:tc>
        <w:tc>
          <w:tcPr>
            <w:tcW w:w="1330" w:type="dxa"/>
            <w:tcPrChange w:id="1684" w:author="DELL" w:date="2016-10-23T11:52:00Z">
              <w:tcPr>
                <w:tcW w:w="1330" w:type="dxa"/>
              </w:tcPr>
            </w:tcPrChange>
          </w:tcPr>
          <w:p w:rsidR="00DC7651" w:rsidRPr="007245C7" w:rsidRDefault="00DC7651" w:rsidP="00D96E63">
            <w:pPr>
              <w:rPr>
                <w:rFonts w:asciiTheme="minorHAnsi" w:hAnsiTheme="minorHAnsi" w:cstheme="minorHAnsi"/>
              </w:rPr>
            </w:pPr>
            <w:r w:rsidRPr="007245C7">
              <w:rPr>
                <w:rFonts w:asciiTheme="minorHAnsi" w:hAnsiTheme="minorHAnsi" w:cstheme="minorHAnsi"/>
              </w:rPr>
              <w:t>Drop Down</w:t>
            </w:r>
          </w:p>
        </w:tc>
        <w:tc>
          <w:tcPr>
            <w:tcW w:w="1243" w:type="dxa"/>
            <w:tcPrChange w:id="1685" w:author="DELL" w:date="2016-10-23T11:52:00Z">
              <w:tcPr>
                <w:tcW w:w="1243" w:type="dxa"/>
              </w:tcPr>
            </w:tcPrChange>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Change w:id="1686" w:author="DELL" w:date="2016-10-23T11:52:00Z">
              <w:tcPr>
                <w:tcW w:w="2830" w:type="dxa"/>
              </w:tcPr>
            </w:tcPrChange>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Subject/Discipline/Major</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Drop Down</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Specialization</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Others</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Save</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43" w:type="dxa"/>
          </w:tcPr>
          <w:p w:rsidR="00DC7651" w:rsidRPr="007245C7" w:rsidRDefault="00DC7651" w:rsidP="00D96E63">
            <w:pPr>
              <w:rPr>
                <w:rFonts w:asciiTheme="minorHAnsi" w:hAnsiTheme="minorHAnsi" w:cstheme="minorHAnsi"/>
              </w:rPr>
            </w:pP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Close</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43" w:type="dxa"/>
          </w:tcPr>
          <w:p w:rsidR="00DC7651" w:rsidRPr="007245C7" w:rsidRDefault="00DC7651" w:rsidP="00D96E63">
            <w:pPr>
              <w:rPr>
                <w:rFonts w:asciiTheme="minorHAnsi" w:hAnsiTheme="minorHAnsi" w:cstheme="minorHAnsi"/>
              </w:rPr>
            </w:pPr>
          </w:p>
        </w:tc>
        <w:tc>
          <w:tcPr>
            <w:tcW w:w="2830" w:type="dxa"/>
          </w:tcPr>
          <w:p w:rsidR="00DC7651" w:rsidRPr="007245C7" w:rsidRDefault="00DC7651" w:rsidP="00D96E63">
            <w:pPr>
              <w:rPr>
                <w:rFonts w:asciiTheme="minorHAnsi" w:hAnsiTheme="minorHAnsi" w:cstheme="minorHAnsi"/>
              </w:rPr>
            </w:pPr>
          </w:p>
        </w:tc>
      </w:tr>
      <w:tr w:rsidR="00D96E63" w:rsidRPr="00001097" w:rsidTr="00D96E63">
        <w:tc>
          <w:tcPr>
            <w:tcW w:w="9576" w:type="dxa"/>
            <w:gridSpan w:val="5"/>
          </w:tcPr>
          <w:p w:rsidR="00D96E63" w:rsidRPr="007245C7" w:rsidRDefault="00D96E63" w:rsidP="00D96E63">
            <w:pPr>
              <w:rPr>
                <w:rFonts w:asciiTheme="minorHAnsi" w:hAnsiTheme="minorHAnsi" w:cstheme="minorHAnsi"/>
              </w:rPr>
            </w:pPr>
            <w:r w:rsidRPr="007245C7">
              <w:rPr>
                <w:rFonts w:asciiTheme="minorHAnsi" w:hAnsiTheme="minorHAnsi" w:cstheme="minorHAnsi"/>
                <w:b/>
              </w:rPr>
              <w:t>Education/Employment : Add New Employment</w:t>
            </w:r>
          </w:p>
        </w:tc>
      </w:tr>
      <w:tr w:rsidR="00DC7651" w:rsidRPr="00001097" w:rsidTr="00D96E63">
        <w:tc>
          <w:tcPr>
            <w:tcW w:w="830" w:type="dxa"/>
            <w:vMerge w:val="restart"/>
          </w:tcPr>
          <w:p w:rsidR="00DC7651" w:rsidRPr="007245C7" w:rsidRDefault="00DC7651" w:rsidP="00D96E63">
            <w:pPr>
              <w:rPr>
                <w:rFonts w:asciiTheme="minorHAnsi" w:hAnsiTheme="minorHAnsi" w:cstheme="minorHAnsi"/>
              </w:rPr>
            </w:pPr>
            <w:r>
              <w:rPr>
                <w:rFonts w:asciiTheme="minorHAnsi" w:hAnsiTheme="minorHAnsi" w:cstheme="minorHAnsi"/>
              </w:rPr>
              <w:t>6.1</w:t>
            </w: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Name of Organization</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Type of Organization</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Drop Down</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Address of Organization</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Area</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Designation</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Date From</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Drop Down</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NUMBER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Still Working</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Check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CHAR(1)</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Date To</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Drop Down</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NUMBER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Reason for Leaving</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Major Responsibilities and Duties</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Area</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 xml:space="preserve">MAX 2000 CHAR </w:t>
            </w: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Supervisor's Name</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Supervisor's Designation</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Supervisor's Contact No.</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Supervisor's Email</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Last Pay</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Total Year of Services</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Auto calculated</w:t>
            </w: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Save</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43" w:type="dxa"/>
          </w:tcPr>
          <w:p w:rsidR="00DC7651" w:rsidRPr="007245C7" w:rsidRDefault="00DC7651" w:rsidP="00D96E63">
            <w:pPr>
              <w:rPr>
                <w:rFonts w:asciiTheme="minorHAnsi" w:hAnsiTheme="minorHAnsi" w:cstheme="minorHAnsi"/>
              </w:rPr>
            </w:pP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Close</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43" w:type="dxa"/>
          </w:tcPr>
          <w:p w:rsidR="00DC7651" w:rsidRPr="007245C7" w:rsidRDefault="00DC7651" w:rsidP="00D96E63">
            <w:pPr>
              <w:rPr>
                <w:rFonts w:asciiTheme="minorHAnsi" w:hAnsiTheme="minorHAnsi" w:cstheme="minorHAnsi"/>
              </w:rPr>
            </w:pPr>
          </w:p>
        </w:tc>
        <w:tc>
          <w:tcPr>
            <w:tcW w:w="2830" w:type="dxa"/>
          </w:tcPr>
          <w:p w:rsidR="00DC7651" w:rsidRPr="007245C7" w:rsidRDefault="00DC7651" w:rsidP="00D96E63">
            <w:pPr>
              <w:rPr>
                <w:rFonts w:asciiTheme="minorHAnsi" w:hAnsiTheme="minorHAnsi" w:cstheme="minorHAnsi"/>
              </w:rPr>
            </w:pPr>
          </w:p>
        </w:tc>
      </w:tr>
      <w:tr w:rsidR="00D96E63" w:rsidRPr="00001097" w:rsidTr="00D96E63">
        <w:tc>
          <w:tcPr>
            <w:tcW w:w="9576" w:type="dxa"/>
            <w:gridSpan w:val="5"/>
          </w:tcPr>
          <w:p w:rsidR="00D96E63" w:rsidRPr="007245C7" w:rsidRDefault="00D96E63" w:rsidP="00D96E63">
            <w:pPr>
              <w:rPr>
                <w:rFonts w:asciiTheme="minorHAnsi" w:hAnsiTheme="minorHAnsi" w:cstheme="minorHAnsi"/>
              </w:rPr>
            </w:pPr>
            <w:r w:rsidRPr="007245C7">
              <w:rPr>
                <w:rFonts w:asciiTheme="minorHAnsi" w:hAnsiTheme="minorHAnsi" w:cstheme="minorHAnsi"/>
                <w:b/>
              </w:rPr>
              <w:t>Professional Degree/Training</w:t>
            </w:r>
          </w:p>
        </w:tc>
      </w:tr>
      <w:tr w:rsidR="00DC7651" w:rsidRPr="00001097" w:rsidTr="00D96E63">
        <w:tc>
          <w:tcPr>
            <w:tcW w:w="830" w:type="dxa"/>
            <w:vMerge w:val="restart"/>
          </w:tcPr>
          <w:p w:rsidR="00DC7651" w:rsidRPr="007245C7" w:rsidRDefault="00DC7651" w:rsidP="00D96E63">
            <w:pPr>
              <w:rPr>
                <w:rFonts w:asciiTheme="minorHAnsi" w:hAnsiTheme="minorHAnsi" w:cstheme="minorHAnsi"/>
              </w:rPr>
            </w:pPr>
            <w:r>
              <w:rPr>
                <w:rFonts w:asciiTheme="minorHAnsi" w:hAnsiTheme="minorHAnsi" w:cstheme="minorHAnsi"/>
              </w:rPr>
              <w:t>6.1</w:t>
            </w: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Add Professional Degree</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43" w:type="dxa"/>
          </w:tcPr>
          <w:p w:rsidR="00DC7651" w:rsidRPr="007245C7" w:rsidRDefault="00DC7651" w:rsidP="00D96E63">
            <w:pPr>
              <w:rPr>
                <w:rFonts w:asciiTheme="minorHAnsi" w:hAnsiTheme="minorHAnsi" w:cstheme="minorHAnsi"/>
              </w:rPr>
            </w:pP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Style w:val="textlevel"/>
                <w:rFonts w:asciiTheme="minorHAnsi" w:hAnsiTheme="minorHAnsi" w:cstheme="minorHAnsi"/>
              </w:rPr>
              <w:t>Add Training</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43" w:type="dxa"/>
          </w:tcPr>
          <w:p w:rsidR="00DC7651" w:rsidRPr="007245C7" w:rsidRDefault="00DC7651" w:rsidP="00D96E63">
            <w:pPr>
              <w:rPr>
                <w:rFonts w:asciiTheme="minorHAnsi" w:hAnsiTheme="minorHAnsi" w:cstheme="minorHAnsi"/>
              </w:rPr>
            </w:pP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Next</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43" w:type="dxa"/>
          </w:tcPr>
          <w:p w:rsidR="00DC7651" w:rsidRPr="007245C7" w:rsidRDefault="00DC7651" w:rsidP="00D96E63">
            <w:pPr>
              <w:rPr>
                <w:rFonts w:asciiTheme="minorHAnsi" w:hAnsiTheme="minorHAnsi" w:cstheme="minorHAnsi"/>
              </w:rPr>
            </w:pP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Back</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43" w:type="dxa"/>
          </w:tcPr>
          <w:p w:rsidR="00DC7651" w:rsidRPr="007245C7" w:rsidRDefault="00DC7651" w:rsidP="00D96E63">
            <w:pPr>
              <w:rPr>
                <w:rFonts w:asciiTheme="minorHAnsi" w:hAnsiTheme="minorHAnsi" w:cstheme="minorHAnsi"/>
              </w:rPr>
            </w:pPr>
          </w:p>
        </w:tc>
        <w:tc>
          <w:tcPr>
            <w:tcW w:w="2830" w:type="dxa"/>
          </w:tcPr>
          <w:p w:rsidR="00DC7651" w:rsidRPr="007245C7" w:rsidRDefault="00DC7651" w:rsidP="00D96E63">
            <w:pPr>
              <w:rPr>
                <w:rFonts w:asciiTheme="minorHAnsi" w:hAnsiTheme="minorHAnsi" w:cstheme="minorHAnsi"/>
              </w:rPr>
            </w:pPr>
          </w:p>
        </w:tc>
      </w:tr>
      <w:tr w:rsidR="00D96E63" w:rsidRPr="00001097" w:rsidTr="00D96E63">
        <w:tc>
          <w:tcPr>
            <w:tcW w:w="9576" w:type="dxa"/>
            <w:gridSpan w:val="5"/>
          </w:tcPr>
          <w:p w:rsidR="00D96E63" w:rsidRPr="007245C7" w:rsidRDefault="00D96E63" w:rsidP="00D96E63">
            <w:pPr>
              <w:pStyle w:val="Heading4"/>
              <w:rPr>
                <w:rFonts w:asciiTheme="minorHAnsi" w:hAnsiTheme="minorHAnsi" w:cstheme="minorHAnsi"/>
                <w:b/>
                <w:i w:val="0"/>
              </w:rPr>
            </w:pPr>
            <w:r w:rsidRPr="007245C7">
              <w:rPr>
                <w:rFonts w:asciiTheme="minorHAnsi" w:hAnsiTheme="minorHAnsi" w:cstheme="minorHAnsi"/>
                <w:b/>
                <w:i w:val="0"/>
                <w:color w:val="auto"/>
              </w:rPr>
              <w:t>Professional Degree/Training: Add New Professional Degree</w:t>
            </w:r>
          </w:p>
        </w:tc>
      </w:tr>
      <w:tr w:rsidR="00DC7651" w:rsidRPr="00001097" w:rsidTr="00D96E63">
        <w:tc>
          <w:tcPr>
            <w:tcW w:w="830" w:type="dxa"/>
            <w:vMerge w:val="restart"/>
          </w:tcPr>
          <w:p w:rsidR="00DC7651" w:rsidRPr="007245C7" w:rsidRDefault="00DC7651" w:rsidP="00D96E63">
            <w:pPr>
              <w:rPr>
                <w:rFonts w:asciiTheme="minorHAnsi" w:hAnsiTheme="minorHAnsi" w:cstheme="minorHAnsi"/>
              </w:rPr>
            </w:pPr>
            <w:r>
              <w:rPr>
                <w:rFonts w:asciiTheme="minorHAnsi" w:hAnsiTheme="minorHAnsi" w:cstheme="minorHAnsi"/>
              </w:rPr>
              <w:t>6.1</w:t>
            </w: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Name of Degree</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Subject/Discipline/Major</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Style w:val="textlevel"/>
                <w:rFonts w:asciiTheme="minorHAnsi" w:hAnsiTheme="minorHAnsi" w:cstheme="minorHAnsi"/>
              </w:rPr>
              <w:t>Institute Name</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Area</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Class/CGPA/Grade</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Passing Year</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Drop Down</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Specialization</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Others</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Save</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43" w:type="dxa"/>
          </w:tcPr>
          <w:p w:rsidR="00DC7651" w:rsidRPr="007245C7" w:rsidRDefault="00DC7651" w:rsidP="00D96E63">
            <w:pPr>
              <w:rPr>
                <w:rFonts w:asciiTheme="minorHAnsi" w:hAnsiTheme="minorHAnsi" w:cstheme="minorHAnsi"/>
              </w:rPr>
            </w:pP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Close</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43" w:type="dxa"/>
          </w:tcPr>
          <w:p w:rsidR="00DC7651" w:rsidRPr="007245C7" w:rsidRDefault="00DC7651" w:rsidP="00D96E63">
            <w:pPr>
              <w:rPr>
                <w:rFonts w:asciiTheme="minorHAnsi" w:hAnsiTheme="minorHAnsi" w:cstheme="minorHAnsi"/>
              </w:rPr>
            </w:pPr>
          </w:p>
        </w:tc>
        <w:tc>
          <w:tcPr>
            <w:tcW w:w="2830" w:type="dxa"/>
          </w:tcPr>
          <w:p w:rsidR="00DC7651" w:rsidRPr="007245C7" w:rsidRDefault="00DC7651" w:rsidP="00D96E63">
            <w:pPr>
              <w:rPr>
                <w:rFonts w:asciiTheme="minorHAnsi" w:hAnsiTheme="minorHAnsi" w:cstheme="minorHAnsi"/>
              </w:rPr>
            </w:pPr>
          </w:p>
        </w:tc>
      </w:tr>
      <w:tr w:rsidR="00D96E63" w:rsidRPr="00001097" w:rsidTr="00D96E63">
        <w:tc>
          <w:tcPr>
            <w:tcW w:w="9576" w:type="dxa"/>
            <w:gridSpan w:val="5"/>
          </w:tcPr>
          <w:p w:rsidR="00D96E63" w:rsidRPr="007245C7" w:rsidRDefault="00D96E63" w:rsidP="00D96E63">
            <w:pPr>
              <w:pStyle w:val="Heading4"/>
              <w:rPr>
                <w:rFonts w:asciiTheme="minorHAnsi" w:hAnsiTheme="minorHAnsi" w:cstheme="minorHAnsi"/>
                <w:b/>
                <w:i w:val="0"/>
                <w:color w:val="auto"/>
              </w:rPr>
            </w:pPr>
            <w:r w:rsidRPr="007245C7">
              <w:rPr>
                <w:rFonts w:asciiTheme="minorHAnsi" w:hAnsiTheme="minorHAnsi" w:cstheme="minorHAnsi"/>
                <w:b/>
                <w:i w:val="0"/>
                <w:color w:val="auto"/>
              </w:rPr>
              <w:t>Professional Degree/Training: Add New Professional Degree</w:t>
            </w:r>
          </w:p>
        </w:tc>
      </w:tr>
      <w:tr w:rsidR="00DC7651" w:rsidRPr="00001097" w:rsidTr="00D96E63">
        <w:tc>
          <w:tcPr>
            <w:tcW w:w="830" w:type="dxa"/>
            <w:vMerge w:val="restart"/>
          </w:tcPr>
          <w:p w:rsidR="00DC7651" w:rsidRPr="007245C7" w:rsidRDefault="00DC7651" w:rsidP="00D96E63">
            <w:pPr>
              <w:rPr>
                <w:rFonts w:asciiTheme="minorHAnsi" w:hAnsiTheme="minorHAnsi" w:cstheme="minorHAnsi"/>
              </w:rPr>
            </w:pPr>
            <w:r>
              <w:rPr>
                <w:rFonts w:asciiTheme="minorHAnsi" w:hAnsiTheme="minorHAnsi" w:cstheme="minorHAnsi"/>
              </w:rPr>
              <w:t>6.1</w:t>
            </w: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Training Name</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Institute/Organization</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Style w:val="textlevel"/>
                <w:rFonts w:asciiTheme="minorHAnsi" w:hAnsiTheme="minorHAnsi" w:cstheme="minorHAnsi"/>
              </w:rPr>
              <w:t>Duration</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Place of Training</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Save</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43" w:type="dxa"/>
          </w:tcPr>
          <w:p w:rsidR="00DC7651" w:rsidRPr="007245C7" w:rsidRDefault="00DC7651" w:rsidP="00D96E63">
            <w:pPr>
              <w:rPr>
                <w:rFonts w:asciiTheme="minorHAnsi" w:hAnsiTheme="minorHAnsi" w:cstheme="minorHAnsi"/>
              </w:rPr>
            </w:pP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Close</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43" w:type="dxa"/>
          </w:tcPr>
          <w:p w:rsidR="00DC7651" w:rsidRPr="007245C7" w:rsidRDefault="00DC7651" w:rsidP="00D96E63">
            <w:pPr>
              <w:rPr>
                <w:rFonts w:asciiTheme="minorHAnsi" w:hAnsiTheme="minorHAnsi" w:cstheme="minorHAnsi"/>
              </w:rPr>
            </w:pPr>
          </w:p>
        </w:tc>
        <w:tc>
          <w:tcPr>
            <w:tcW w:w="2830" w:type="dxa"/>
          </w:tcPr>
          <w:p w:rsidR="00DC7651" w:rsidRPr="007245C7" w:rsidRDefault="00DC7651" w:rsidP="00D96E63">
            <w:pPr>
              <w:rPr>
                <w:rFonts w:asciiTheme="minorHAnsi" w:hAnsiTheme="minorHAnsi" w:cstheme="minorHAnsi"/>
              </w:rPr>
            </w:pPr>
          </w:p>
        </w:tc>
      </w:tr>
      <w:tr w:rsidR="00D96E63" w:rsidRPr="00001097" w:rsidTr="00D96E63">
        <w:tc>
          <w:tcPr>
            <w:tcW w:w="9576" w:type="dxa"/>
            <w:gridSpan w:val="5"/>
          </w:tcPr>
          <w:p w:rsidR="00D96E63" w:rsidRPr="007245C7" w:rsidRDefault="00D96E63" w:rsidP="00D96E63">
            <w:pPr>
              <w:rPr>
                <w:rFonts w:asciiTheme="minorHAnsi" w:hAnsiTheme="minorHAnsi" w:cstheme="minorHAnsi"/>
              </w:rPr>
            </w:pPr>
            <w:r w:rsidRPr="007245C7">
              <w:rPr>
                <w:rFonts w:asciiTheme="minorHAnsi" w:hAnsiTheme="minorHAnsi" w:cstheme="minorHAnsi"/>
                <w:b/>
              </w:rPr>
              <w:t xml:space="preserve">Others: Add New  Language Proficiency </w:t>
            </w:r>
          </w:p>
        </w:tc>
      </w:tr>
      <w:tr w:rsidR="00DC7651" w:rsidRPr="00001097" w:rsidTr="00D96E63">
        <w:tc>
          <w:tcPr>
            <w:tcW w:w="830" w:type="dxa"/>
            <w:vMerge w:val="restart"/>
          </w:tcPr>
          <w:p w:rsidR="00DC7651" w:rsidRPr="007245C7" w:rsidRDefault="00DC7651" w:rsidP="00D96E63">
            <w:pPr>
              <w:rPr>
                <w:rFonts w:asciiTheme="minorHAnsi" w:hAnsiTheme="minorHAnsi" w:cstheme="minorHAnsi"/>
              </w:rPr>
            </w:pPr>
            <w:r>
              <w:rPr>
                <w:rFonts w:asciiTheme="minorHAnsi" w:hAnsiTheme="minorHAnsi" w:cstheme="minorHAnsi"/>
              </w:rPr>
              <w:t>6.1</w:t>
            </w: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Language Name</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Reading Proficiency</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Radio Button</w:t>
            </w:r>
          </w:p>
        </w:tc>
        <w:tc>
          <w:tcPr>
            <w:tcW w:w="1243" w:type="dxa"/>
          </w:tcPr>
          <w:p w:rsidR="00DC7651" w:rsidRPr="007245C7" w:rsidRDefault="00DC7651" w:rsidP="00D96E63">
            <w:pPr>
              <w:rPr>
                <w:rFonts w:asciiTheme="minorHAnsi" w:hAnsiTheme="minorHAnsi" w:cstheme="minorHAnsi"/>
              </w:rPr>
            </w:pP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Writing  Proficiency</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Radio Button</w:t>
            </w:r>
          </w:p>
        </w:tc>
        <w:tc>
          <w:tcPr>
            <w:tcW w:w="1243" w:type="dxa"/>
          </w:tcPr>
          <w:p w:rsidR="00DC7651" w:rsidRPr="007245C7" w:rsidRDefault="00DC7651" w:rsidP="00D96E63">
            <w:pPr>
              <w:rPr>
                <w:rFonts w:asciiTheme="minorHAnsi" w:hAnsiTheme="minorHAnsi" w:cstheme="minorHAnsi"/>
              </w:rPr>
            </w:pP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Speaking Proficiency</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Radio Button</w:t>
            </w:r>
          </w:p>
        </w:tc>
        <w:tc>
          <w:tcPr>
            <w:tcW w:w="1243" w:type="dxa"/>
          </w:tcPr>
          <w:p w:rsidR="00DC7651" w:rsidRPr="007245C7" w:rsidRDefault="00DC7651" w:rsidP="00D96E63">
            <w:pPr>
              <w:rPr>
                <w:rFonts w:asciiTheme="minorHAnsi" w:hAnsiTheme="minorHAnsi" w:cstheme="minorHAnsi"/>
              </w:rPr>
            </w:pP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Save</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43" w:type="dxa"/>
          </w:tcPr>
          <w:p w:rsidR="00DC7651" w:rsidRPr="007245C7" w:rsidRDefault="00DC7651" w:rsidP="00D96E63">
            <w:pPr>
              <w:rPr>
                <w:rFonts w:asciiTheme="minorHAnsi" w:hAnsiTheme="minorHAnsi" w:cstheme="minorHAnsi"/>
              </w:rPr>
            </w:pP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Close</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43" w:type="dxa"/>
          </w:tcPr>
          <w:p w:rsidR="00DC7651" w:rsidRPr="007245C7" w:rsidRDefault="00DC7651" w:rsidP="00D96E63">
            <w:pPr>
              <w:rPr>
                <w:rFonts w:asciiTheme="minorHAnsi" w:hAnsiTheme="minorHAnsi" w:cstheme="minorHAnsi"/>
              </w:rPr>
            </w:pPr>
          </w:p>
        </w:tc>
        <w:tc>
          <w:tcPr>
            <w:tcW w:w="2830" w:type="dxa"/>
          </w:tcPr>
          <w:p w:rsidR="00DC7651" w:rsidRPr="007245C7" w:rsidRDefault="00DC7651" w:rsidP="00D96E63">
            <w:pPr>
              <w:rPr>
                <w:rFonts w:asciiTheme="minorHAnsi" w:hAnsiTheme="minorHAnsi" w:cstheme="minorHAnsi"/>
              </w:rPr>
            </w:pPr>
          </w:p>
        </w:tc>
      </w:tr>
      <w:tr w:rsidR="00D96E63" w:rsidRPr="00001097" w:rsidTr="00D96E63">
        <w:tc>
          <w:tcPr>
            <w:tcW w:w="9576" w:type="dxa"/>
            <w:gridSpan w:val="5"/>
          </w:tcPr>
          <w:p w:rsidR="00D96E63" w:rsidRPr="007245C7" w:rsidRDefault="00D96E63" w:rsidP="00D96E63">
            <w:pPr>
              <w:rPr>
                <w:rFonts w:asciiTheme="minorHAnsi" w:hAnsiTheme="minorHAnsi" w:cstheme="minorHAnsi"/>
              </w:rPr>
            </w:pPr>
            <w:r w:rsidRPr="007245C7">
              <w:rPr>
                <w:rFonts w:asciiTheme="minorHAnsi" w:hAnsiTheme="minorHAnsi" w:cstheme="minorHAnsi"/>
                <w:b/>
              </w:rPr>
              <w:t>Others: Additional Information</w:t>
            </w:r>
          </w:p>
        </w:tc>
      </w:tr>
      <w:tr w:rsidR="00DC7651" w:rsidRPr="00001097" w:rsidTr="00D96E63">
        <w:tc>
          <w:tcPr>
            <w:tcW w:w="830" w:type="dxa"/>
            <w:vMerge w:val="restart"/>
          </w:tcPr>
          <w:p w:rsidR="00DC7651" w:rsidRPr="007245C7" w:rsidRDefault="00DC7651" w:rsidP="00D96E63">
            <w:pPr>
              <w:rPr>
                <w:rFonts w:asciiTheme="minorHAnsi" w:hAnsiTheme="minorHAnsi" w:cstheme="minorHAnsi"/>
              </w:rPr>
            </w:pPr>
            <w:r>
              <w:rPr>
                <w:rFonts w:asciiTheme="minorHAnsi" w:hAnsiTheme="minorHAnsi" w:cstheme="minorHAnsi"/>
              </w:rPr>
              <w:t>6.1</w:t>
            </w: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Current Salary (Gross)</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NUMBER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Expected  Salary (Gross)</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NUMBER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Is Salary</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Radio Button</w:t>
            </w:r>
          </w:p>
        </w:tc>
        <w:tc>
          <w:tcPr>
            <w:tcW w:w="1243" w:type="dxa"/>
          </w:tcPr>
          <w:p w:rsidR="00DC7651" w:rsidRPr="007245C7" w:rsidRDefault="00DC7651" w:rsidP="00D96E63">
            <w:pPr>
              <w:rPr>
                <w:rFonts w:asciiTheme="minorHAnsi" w:hAnsiTheme="minorHAnsi" w:cstheme="minorHAnsi"/>
              </w:rPr>
            </w:pP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Time Require to Join</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Driving License No.</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Expected Posting Preference</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 xml:space="preserve">Multiple </w:t>
            </w:r>
            <w:r w:rsidRPr="007245C7">
              <w:rPr>
                <w:rFonts w:asciiTheme="minorHAnsi" w:hAnsiTheme="minorHAnsi" w:cstheme="minorHAnsi"/>
              </w:rPr>
              <w:lastRenderedPageBreak/>
              <w:t>Selection</w:t>
            </w:r>
          </w:p>
        </w:tc>
        <w:tc>
          <w:tcPr>
            <w:tcW w:w="1243" w:type="dxa"/>
          </w:tcPr>
          <w:p w:rsidR="00DC7651" w:rsidRPr="007245C7" w:rsidRDefault="00DC7651" w:rsidP="00D96E63">
            <w:pPr>
              <w:rPr>
                <w:rFonts w:asciiTheme="minorHAnsi" w:hAnsiTheme="minorHAnsi" w:cstheme="minorHAnsi"/>
              </w:rPr>
            </w:pPr>
          </w:p>
        </w:tc>
        <w:tc>
          <w:tcPr>
            <w:tcW w:w="28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Max 3 Selection</w:t>
            </w: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Save</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43" w:type="dxa"/>
          </w:tcPr>
          <w:p w:rsidR="00DC7651" w:rsidRPr="007245C7" w:rsidRDefault="00DC7651" w:rsidP="00D96E63">
            <w:pPr>
              <w:rPr>
                <w:rFonts w:asciiTheme="minorHAnsi" w:hAnsiTheme="minorHAnsi" w:cstheme="minorHAnsi"/>
              </w:rPr>
            </w:pPr>
          </w:p>
        </w:tc>
        <w:tc>
          <w:tcPr>
            <w:tcW w:w="2830" w:type="dxa"/>
          </w:tcPr>
          <w:p w:rsidR="00DC7651" w:rsidRPr="007245C7" w:rsidRDefault="00DC7651" w:rsidP="00D96E63">
            <w:pPr>
              <w:rPr>
                <w:rFonts w:asciiTheme="minorHAnsi" w:hAnsiTheme="minorHAnsi" w:cstheme="minorHAnsi"/>
              </w:rPr>
            </w:pPr>
          </w:p>
        </w:tc>
      </w:tr>
      <w:tr w:rsidR="00D96E63" w:rsidRPr="00001097" w:rsidTr="00D96E63">
        <w:tc>
          <w:tcPr>
            <w:tcW w:w="9576" w:type="dxa"/>
            <w:gridSpan w:val="5"/>
          </w:tcPr>
          <w:p w:rsidR="00D96E63" w:rsidRPr="007245C7" w:rsidRDefault="00D96E63" w:rsidP="00D96E63">
            <w:pPr>
              <w:rPr>
                <w:rFonts w:asciiTheme="minorHAnsi" w:hAnsiTheme="minorHAnsi" w:cstheme="minorHAnsi"/>
              </w:rPr>
            </w:pPr>
            <w:r w:rsidRPr="007245C7">
              <w:rPr>
                <w:rFonts w:asciiTheme="minorHAnsi" w:hAnsiTheme="minorHAnsi" w:cstheme="minorHAnsi"/>
                <w:b/>
              </w:rPr>
              <w:t>Others: How did you know about this job posting?</w:t>
            </w:r>
          </w:p>
        </w:tc>
      </w:tr>
      <w:tr w:rsidR="00DC7651" w:rsidRPr="00001097" w:rsidTr="00D96E63">
        <w:tc>
          <w:tcPr>
            <w:tcW w:w="830" w:type="dxa"/>
            <w:vMerge w:val="restart"/>
          </w:tcPr>
          <w:p w:rsidR="00DC7651" w:rsidRPr="007245C7" w:rsidRDefault="00DC7651" w:rsidP="00D96E63">
            <w:pPr>
              <w:rPr>
                <w:rFonts w:asciiTheme="minorHAnsi" w:hAnsiTheme="minorHAnsi" w:cstheme="minorHAnsi"/>
              </w:rPr>
            </w:pPr>
            <w:r>
              <w:rPr>
                <w:rFonts w:asciiTheme="minorHAnsi" w:hAnsiTheme="minorHAnsi" w:cstheme="minorHAnsi"/>
              </w:rPr>
              <w:t>6.1</w:t>
            </w: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Source</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Drop Down</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Save</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43" w:type="dxa"/>
          </w:tcPr>
          <w:p w:rsidR="00DC7651" w:rsidRPr="007245C7" w:rsidRDefault="00DC7651" w:rsidP="00D96E63">
            <w:pPr>
              <w:rPr>
                <w:rFonts w:asciiTheme="minorHAnsi" w:hAnsiTheme="minorHAnsi" w:cstheme="minorHAnsi"/>
              </w:rPr>
            </w:pPr>
          </w:p>
        </w:tc>
        <w:tc>
          <w:tcPr>
            <w:tcW w:w="2830" w:type="dxa"/>
          </w:tcPr>
          <w:p w:rsidR="00DC7651" w:rsidRPr="007245C7" w:rsidRDefault="00DC7651" w:rsidP="00D96E63">
            <w:pPr>
              <w:rPr>
                <w:rFonts w:asciiTheme="minorHAnsi" w:hAnsiTheme="minorHAnsi" w:cstheme="minorHAnsi"/>
              </w:rPr>
            </w:pPr>
          </w:p>
        </w:tc>
      </w:tr>
      <w:tr w:rsidR="00D96E63" w:rsidRPr="00001097" w:rsidTr="00D96E63">
        <w:tc>
          <w:tcPr>
            <w:tcW w:w="9576" w:type="dxa"/>
            <w:gridSpan w:val="5"/>
          </w:tcPr>
          <w:p w:rsidR="00D96E63" w:rsidRPr="007245C7" w:rsidRDefault="00D96E63" w:rsidP="00D96E63">
            <w:pPr>
              <w:rPr>
                <w:rFonts w:asciiTheme="minorHAnsi" w:hAnsiTheme="minorHAnsi" w:cstheme="minorHAnsi"/>
              </w:rPr>
            </w:pPr>
            <w:r w:rsidRPr="007245C7">
              <w:rPr>
                <w:rFonts w:asciiTheme="minorHAnsi" w:hAnsiTheme="minorHAnsi" w:cstheme="minorHAnsi"/>
                <w:b/>
              </w:rPr>
              <w:t>Others: Are you currently employed or were employed by MSB?</w:t>
            </w:r>
          </w:p>
        </w:tc>
      </w:tr>
      <w:tr w:rsidR="00DC7651" w:rsidRPr="00001097" w:rsidTr="00D96E63">
        <w:tc>
          <w:tcPr>
            <w:tcW w:w="830" w:type="dxa"/>
            <w:vMerge w:val="restart"/>
          </w:tcPr>
          <w:p w:rsidR="00DC7651" w:rsidRPr="007245C7" w:rsidRDefault="00DC7651" w:rsidP="00D96E63">
            <w:pPr>
              <w:rPr>
                <w:rFonts w:asciiTheme="minorHAnsi" w:hAnsiTheme="minorHAnsi" w:cstheme="minorHAnsi"/>
              </w:rPr>
            </w:pPr>
            <w:r>
              <w:rPr>
                <w:rFonts w:asciiTheme="minorHAnsi" w:hAnsiTheme="minorHAnsi" w:cstheme="minorHAnsi"/>
              </w:rPr>
              <w:t>6.1</w:t>
            </w: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Are you currently employed or were employed by MSB?</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Radio Button</w:t>
            </w:r>
          </w:p>
        </w:tc>
        <w:tc>
          <w:tcPr>
            <w:tcW w:w="1243" w:type="dxa"/>
          </w:tcPr>
          <w:p w:rsidR="00DC7651" w:rsidRPr="007245C7" w:rsidRDefault="00DC7651" w:rsidP="00D96E63">
            <w:pPr>
              <w:rPr>
                <w:rFonts w:asciiTheme="minorHAnsi" w:hAnsiTheme="minorHAnsi" w:cstheme="minorHAnsi"/>
              </w:rPr>
            </w:pP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Employee Number</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Joining Date</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Calendar</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Date</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Still Working</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Check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CHAR(1)</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 xml:space="preserve">Separation Date </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Calendar</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Date</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Last Place of Posting</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Project/Unit/Dept.</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Save</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43" w:type="dxa"/>
          </w:tcPr>
          <w:p w:rsidR="00DC7651" w:rsidRPr="007245C7" w:rsidRDefault="00DC7651" w:rsidP="00D96E63">
            <w:pPr>
              <w:rPr>
                <w:rFonts w:asciiTheme="minorHAnsi" w:hAnsiTheme="minorHAnsi" w:cstheme="minorHAnsi"/>
              </w:rPr>
            </w:pPr>
          </w:p>
        </w:tc>
        <w:tc>
          <w:tcPr>
            <w:tcW w:w="2830" w:type="dxa"/>
          </w:tcPr>
          <w:p w:rsidR="00DC7651" w:rsidRPr="007245C7" w:rsidRDefault="00DC7651" w:rsidP="00D96E63">
            <w:pPr>
              <w:rPr>
                <w:rFonts w:asciiTheme="minorHAnsi" w:hAnsiTheme="minorHAnsi" w:cstheme="minorHAnsi"/>
              </w:rPr>
            </w:pPr>
          </w:p>
        </w:tc>
      </w:tr>
      <w:tr w:rsidR="00D96E63" w:rsidRPr="00001097" w:rsidTr="00D96E63">
        <w:tc>
          <w:tcPr>
            <w:tcW w:w="9576" w:type="dxa"/>
            <w:gridSpan w:val="5"/>
          </w:tcPr>
          <w:p w:rsidR="00D96E63" w:rsidRPr="007245C7" w:rsidRDefault="00D96E63" w:rsidP="00D96E63">
            <w:pPr>
              <w:rPr>
                <w:rFonts w:asciiTheme="minorHAnsi" w:hAnsiTheme="minorHAnsi" w:cstheme="minorHAnsi"/>
              </w:rPr>
            </w:pPr>
            <w:r w:rsidRPr="007245C7">
              <w:rPr>
                <w:rFonts w:asciiTheme="minorHAnsi" w:hAnsiTheme="minorHAnsi" w:cstheme="minorHAnsi"/>
                <w:b/>
              </w:rPr>
              <w:t>Others: Do you have any relative in MSB?</w:t>
            </w:r>
          </w:p>
        </w:tc>
      </w:tr>
      <w:tr w:rsidR="00DC7651" w:rsidRPr="00001097" w:rsidTr="00D96E63">
        <w:tc>
          <w:tcPr>
            <w:tcW w:w="830" w:type="dxa"/>
            <w:vMerge w:val="restart"/>
          </w:tcPr>
          <w:p w:rsidR="00DC7651" w:rsidRPr="007245C7" w:rsidRDefault="00DC7651" w:rsidP="00D96E63">
            <w:pPr>
              <w:rPr>
                <w:rFonts w:asciiTheme="minorHAnsi" w:hAnsiTheme="minorHAnsi" w:cstheme="minorHAnsi"/>
              </w:rPr>
            </w:pPr>
            <w:r>
              <w:rPr>
                <w:rFonts w:asciiTheme="minorHAnsi" w:hAnsiTheme="minorHAnsi" w:cstheme="minorHAnsi"/>
              </w:rPr>
              <w:t>6.1</w:t>
            </w: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Do you have any relative in MSB?</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Radio Button</w:t>
            </w:r>
          </w:p>
        </w:tc>
        <w:tc>
          <w:tcPr>
            <w:tcW w:w="1243" w:type="dxa"/>
          </w:tcPr>
          <w:p w:rsidR="00DC7651" w:rsidRPr="007245C7" w:rsidRDefault="00DC7651" w:rsidP="00D96E63">
            <w:pPr>
              <w:rPr>
                <w:rFonts w:asciiTheme="minorHAnsi" w:hAnsiTheme="minorHAnsi" w:cstheme="minorHAnsi"/>
              </w:rPr>
            </w:pP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Name of Relative</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Designation</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Employee No.</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Project/Unit/Dept.</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Relationship</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Save</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43" w:type="dxa"/>
          </w:tcPr>
          <w:p w:rsidR="00DC7651" w:rsidRPr="007245C7" w:rsidRDefault="00DC7651" w:rsidP="00D96E63">
            <w:pPr>
              <w:rPr>
                <w:rFonts w:asciiTheme="minorHAnsi" w:hAnsiTheme="minorHAnsi" w:cstheme="minorHAnsi"/>
              </w:rPr>
            </w:pPr>
          </w:p>
        </w:tc>
        <w:tc>
          <w:tcPr>
            <w:tcW w:w="2830" w:type="dxa"/>
          </w:tcPr>
          <w:p w:rsidR="00DC7651" w:rsidRPr="007245C7" w:rsidRDefault="00DC7651" w:rsidP="00D96E63">
            <w:pPr>
              <w:rPr>
                <w:rFonts w:asciiTheme="minorHAnsi" w:hAnsiTheme="minorHAnsi" w:cstheme="minorHAnsi"/>
              </w:rPr>
            </w:pPr>
          </w:p>
        </w:tc>
      </w:tr>
      <w:tr w:rsidR="00D96E63" w:rsidRPr="00001097" w:rsidTr="00D96E63">
        <w:tc>
          <w:tcPr>
            <w:tcW w:w="9576" w:type="dxa"/>
            <w:gridSpan w:val="5"/>
          </w:tcPr>
          <w:p w:rsidR="00D96E63" w:rsidRPr="007245C7" w:rsidRDefault="00D96E63" w:rsidP="00D96E63">
            <w:pPr>
              <w:rPr>
                <w:rFonts w:asciiTheme="minorHAnsi" w:hAnsiTheme="minorHAnsi" w:cstheme="minorHAnsi"/>
              </w:rPr>
            </w:pPr>
            <w:r w:rsidRPr="007245C7">
              <w:rPr>
                <w:rFonts w:asciiTheme="minorHAnsi" w:hAnsiTheme="minorHAnsi" w:cstheme="minorHAnsi"/>
                <w:b/>
              </w:rPr>
              <w:t>Others: Others Exposure</w:t>
            </w:r>
          </w:p>
        </w:tc>
      </w:tr>
      <w:tr w:rsidR="00DC7651" w:rsidRPr="00001097" w:rsidTr="00D96E63">
        <w:tc>
          <w:tcPr>
            <w:tcW w:w="830" w:type="dxa"/>
            <w:vMerge w:val="restart"/>
          </w:tcPr>
          <w:p w:rsidR="00DC7651" w:rsidRPr="007245C7" w:rsidRDefault="00DC7651" w:rsidP="00D96E63">
            <w:pPr>
              <w:rPr>
                <w:rFonts w:asciiTheme="minorHAnsi" w:hAnsiTheme="minorHAnsi" w:cstheme="minorHAnsi"/>
              </w:rPr>
            </w:pPr>
            <w:r>
              <w:rPr>
                <w:rFonts w:asciiTheme="minorHAnsi" w:hAnsiTheme="minorHAnsi" w:cstheme="minorHAnsi"/>
              </w:rPr>
              <w:t>6.1</w:t>
            </w: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Disaster Response</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Area</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Public Health</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Area</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Women Empowerment</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Area</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Food Security</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Area</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Any Other</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Area</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Save</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43" w:type="dxa"/>
          </w:tcPr>
          <w:p w:rsidR="00DC7651" w:rsidRPr="007245C7" w:rsidRDefault="00DC7651" w:rsidP="00D96E63">
            <w:pPr>
              <w:rPr>
                <w:rFonts w:asciiTheme="minorHAnsi" w:hAnsiTheme="minorHAnsi" w:cstheme="minorHAnsi"/>
              </w:rPr>
            </w:pPr>
          </w:p>
        </w:tc>
        <w:tc>
          <w:tcPr>
            <w:tcW w:w="2830" w:type="dxa"/>
          </w:tcPr>
          <w:p w:rsidR="00DC7651" w:rsidRPr="007245C7" w:rsidRDefault="00DC7651" w:rsidP="00D96E63">
            <w:pPr>
              <w:rPr>
                <w:rFonts w:asciiTheme="minorHAnsi" w:hAnsiTheme="minorHAnsi" w:cstheme="minorHAnsi"/>
              </w:rPr>
            </w:pPr>
          </w:p>
        </w:tc>
      </w:tr>
      <w:tr w:rsidR="00D96E63" w:rsidRPr="00001097" w:rsidTr="00D96E63">
        <w:tc>
          <w:tcPr>
            <w:tcW w:w="9576" w:type="dxa"/>
            <w:gridSpan w:val="5"/>
          </w:tcPr>
          <w:p w:rsidR="00D96E63" w:rsidRPr="007245C7" w:rsidRDefault="00D96E63" w:rsidP="00D96E63">
            <w:pPr>
              <w:rPr>
                <w:rFonts w:asciiTheme="minorHAnsi" w:hAnsiTheme="minorHAnsi" w:cstheme="minorHAnsi"/>
              </w:rPr>
            </w:pPr>
            <w:r w:rsidRPr="007245C7">
              <w:rPr>
                <w:rFonts w:asciiTheme="minorHAnsi" w:hAnsiTheme="minorHAnsi" w:cstheme="minorHAnsi"/>
                <w:b/>
              </w:rPr>
              <w:t>Others: Photograph and CV</w:t>
            </w:r>
          </w:p>
        </w:tc>
      </w:tr>
      <w:tr w:rsidR="00DC7651" w:rsidRPr="00001097" w:rsidTr="00D96E63">
        <w:tc>
          <w:tcPr>
            <w:tcW w:w="830" w:type="dxa"/>
            <w:vMerge w:val="restart"/>
          </w:tcPr>
          <w:p w:rsidR="00DC7651" w:rsidRPr="007245C7" w:rsidRDefault="00DC7651" w:rsidP="00D96E63">
            <w:pPr>
              <w:rPr>
                <w:rFonts w:asciiTheme="minorHAnsi" w:hAnsiTheme="minorHAnsi" w:cstheme="minorHAnsi"/>
              </w:rPr>
            </w:pPr>
            <w:r>
              <w:rPr>
                <w:rFonts w:asciiTheme="minorHAnsi" w:hAnsiTheme="minorHAnsi" w:cstheme="minorHAnsi"/>
              </w:rPr>
              <w:t>6.1</w:t>
            </w: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Browse (Photograph)</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43" w:type="dxa"/>
          </w:tcPr>
          <w:p w:rsidR="00DC7651" w:rsidRPr="007245C7" w:rsidRDefault="00DC7651" w:rsidP="00D96E63">
            <w:pPr>
              <w:rPr>
                <w:rFonts w:asciiTheme="minorHAnsi" w:hAnsiTheme="minorHAnsi" w:cstheme="minorHAnsi"/>
              </w:rPr>
            </w:pP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Upload (Photograph)</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43" w:type="dxa"/>
          </w:tcPr>
          <w:p w:rsidR="00DC7651" w:rsidRPr="007245C7" w:rsidRDefault="00DC7651" w:rsidP="00D96E63">
            <w:pPr>
              <w:rPr>
                <w:rFonts w:asciiTheme="minorHAnsi" w:hAnsiTheme="minorHAnsi" w:cstheme="minorHAnsi"/>
              </w:rPr>
            </w:pP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Browse (CV)</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43" w:type="dxa"/>
          </w:tcPr>
          <w:p w:rsidR="00DC7651" w:rsidRPr="007245C7" w:rsidRDefault="00DC7651" w:rsidP="00D96E63">
            <w:pPr>
              <w:rPr>
                <w:rFonts w:asciiTheme="minorHAnsi" w:hAnsiTheme="minorHAnsi" w:cstheme="minorHAnsi"/>
              </w:rPr>
            </w:pP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Upload (CV)</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43" w:type="dxa"/>
          </w:tcPr>
          <w:p w:rsidR="00DC7651" w:rsidRPr="007245C7" w:rsidRDefault="00DC7651" w:rsidP="00D96E63">
            <w:pPr>
              <w:rPr>
                <w:rFonts w:asciiTheme="minorHAnsi" w:hAnsiTheme="minorHAnsi" w:cstheme="minorHAnsi"/>
              </w:rPr>
            </w:pP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Browse (Cover Letter)</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43" w:type="dxa"/>
          </w:tcPr>
          <w:p w:rsidR="00DC7651" w:rsidRPr="007245C7" w:rsidRDefault="00DC7651" w:rsidP="00D96E63">
            <w:pPr>
              <w:rPr>
                <w:rFonts w:asciiTheme="minorHAnsi" w:hAnsiTheme="minorHAnsi" w:cstheme="minorHAnsi"/>
              </w:rPr>
            </w:pP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Upload (Cover Letter)</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43" w:type="dxa"/>
          </w:tcPr>
          <w:p w:rsidR="00DC7651" w:rsidRPr="007245C7" w:rsidRDefault="00DC7651" w:rsidP="00D96E63">
            <w:pPr>
              <w:rPr>
                <w:rFonts w:asciiTheme="minorHAnsi" w:hAnsiTheme="minorHAnsi" w:cstheme="minorHAnsi"/>
              </w:rPr>
            </w:pPr>
          </w:p>
        </w:tc>
        <w:tc>
          <w:tcPr>
            <w:tcW w:w="2830" w:type="dxa"/>
          </w:tcPr>
          <w:p w:rsidR="00DC7651" w:rsidRPr="007245C7" w:rsidRDefault="00DC7651" w:rsidP="00D96E63">
            <w:pPr>
              <w:rPr>
                <w:rFonts w:asciiTheme="minorHAnsi" w:hAnsiTheme="minorHAnsi" w:cstheme="minorHAnsi"/>
              </w:rPr>
            </w:pPr>
          </w:p>
        </w:tc>
      </w:tr>
      <w:tr w:rsidR="00D96E63" w:rsidRPr="00001097" w:rsidTr="00D96E63">
        <w:tc>
          <w:tcPr>
            <w:tcW w:w="830" w:type="dxa"/>
          </w:tcPr>
          <w:p w:rsidR="00D96E63" w:rsidRPr="007245C7" w:rsidRDefault="00D96E63" w:rsidP="00D96E63">
            <w:pPr>
              <w:rPr>
                <w:rFonts w:asciiTheme="minorHAnsi" w:hAnsiTheme="minorHAnsi" w:cstheme="minorHAnsi"/>
              </w:rPr>
            </w:pPr>
            <w:r w:rsidRPr="007245C7">
              <w:rPr>
                <w:rFonts w:asciiTheme="minorHAnsi" w:hAnsiTheme="minorHAnsi" w:cstheme="minorHAnsi"/>
              </w:rPr>
              <w:t>Policy</w:t>
            </w:r>
          </w:p>
        </w:tc>
        <w:tc>
          <w:tcPr>
            <w:tcW w:w="8746" w:type="dxa"/>
            <w:gridSpan w:val="4"/>
          </w:tcPr>
          <w:p w:rsidR="00D96E63" w:rsidRPr="007245C7" w:rsidRDefault="00D96E63" w:rsidP="00D96E63">
            <w:pPr>
              <w:rPr>
                <w:rFonts w:asciiTheme="minorHAnsi" w:hAnsiTheme="minorHAnsi" w:cstheme="minorHAnsi"/>
              </w:rPr>
            </w:pPr>
            <w:r w:rsidRPr="007245C7">
              <w:rPr>
                <w:rFonts w:asciiTheme="minorHAnsi" w:hAnsiTheme="minorHAnsi"/>
              </w:rPr>
              <w:t>CV bank creation: All CV save into system.</w:t>
            </w:r>
          </w:p>
        </w:tc>
      </w:tr>
      <w:tr w:rsidR="00D96E63" w:rsidRPr="00001097" w:rsidTr="00D96E63">
        <w:tc>
          <w:tcPr>
            <w:tcW w:w="9576" w:type="dxa"/>
            <w:gridSpan w:val="5"/>
          </w:tcPr>
          <w:p w:rsidR="00D96E63" w:rsidRPr="007245C7" w:rsidRDefault="00D96E63" w:rsidP="00D96E63">
            <w:pPr>
              <w:rPr>
                <w:rFonts w:asciiTheme="minorHAnsi" w:hAnsiTheme="minorHAnsi" w:cstheme="minorHAnsi"/>
              </w:rPr>
            </w:pPr>
            <w:r w:rsidRPr="007245C7">
              <w:rPr>
                <w:rFonts w:asciiTheme="minorHAnsi" w:hAnsiTheme="minorHAnsi" w:cstheme="minorHAnsi"/>
                <w:b/>
              </w:rPr>
              <w:t xml:space="preserve">Others: References: Add New Reference </w:t>
            </w:r>
          </w:p>
        </w:tc>
      </w:tr>
      <w:tr w:rsidR="00DC7651" w:rsidRPr="00001097" w:rsidTr="00D96E63">
        <w:tc>
          <w:tcPr>
            <w:tcW w:w="830" w:type="dxa"/>
            <w:vMerge w:val="restart"/>
          </w:tcPr>
          <w:p w:rsidR="00DC7651" w:rsidRPr="007245C7" w:rsidRDefault="00DC7651" w:rsidP="00D96E63">
            <w:pPr>
              <w:rPr>
                <w:rFonts w:asciiTheme="minorHAnsi" w:hAnsiTheme="minorHAnsi" w:cstheme="minorHAnsi"/>
              </w:rPr>
            </w:pPr>
            <w:r>
              <w:rPr>
                <w:rFonts w:asciiTheme="minorHAnsi" w:hAnsiTheme="minorHAnsi" w:cstheme="minorHAnsi"/>
              </w:rPr>
              <w:t>6.1</w:t>
            </w: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Name</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Designation</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Organization</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Email</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Contact Number</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Address</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Area</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Save</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43" w:type="dxa"/>
          </w:tcPr>
          <w:p w:rsidR="00DC7651" w:rsidRPr="007245C7" w:rsidRDefault="00DC7651" w:rsidP="00D96E63">
            <w:pPr>
              <w:rPr>
                <w:rFonts w:asciiTheme="minorHAnsi" w:hAnsiTheme="minorHAnsi" w:cstheme="minorHAnsi"/>
              </w:rPr>
            </w:pP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Close</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43" w:type="dxa"/>
          </w:tcPr>
          <w:p w:rsidR="00DC7651" w:rsidRPr="007245C7" w:rsidRDefault="00DC7651" w:rsidP="00D96E63">
            <w:pPr>
              <w:rPr>
                <w:rFonts w:asciiTheme="minorHAnsi" w:hAnsiTheme="minorHAnsi" w:cstheme="minorHAnsi"/>
              </w:rPr>
            </w:pP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Back</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43" w:type="dxa"/>
          </w:tcPr>
          <w:p w:rsidR="00DC7651" w:rsidRPr="007245C7" w:rsidRDefault="00DC7651" w:rsidP="00D96E63">
            <w:pPr>
              <w:rPr>
                <w:rFonts w:asciiTheme="minorHAnsi" w:hAnsiTheme="minorHAnsi" w:cstheme="minorHAnsi"/>
              </w:rPr>
            </w:pP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I agree</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Check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CHAR(1)</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Submit</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43" w:type="dxa"/>
          </w:tcPr>
          <w:p w:rsidR="00DC7651" w:rsidRPr="007245C7" w:rsidRDefault="00DC7651" w:rsidP="00D96E63">
            <w:pPr>
              <w:rPr>
                <w:rFonts w:asciiTheme="minorHAnsi" w:hAnsiTheme="minorHAnsi" w:cstheme="minorHAnsi"/>
              </w:rPr>
            </w:pPr>
          </w:p>
        </w:tc>
        <w:tc>
          <w:tcPr>
            <w:tcW w:w="2830" w:type="dxa"/>
          </w:tcPr>
          <w:p w:rsidR="00DC7651" w:rsidRPr="007245C7" w:rsidRDefault="00DC7651" w:rsidP="00D96E63">
            <w:pPr>
              <w:rPr>
                <w:rFonts w:asciiTheme="minorHAnsi" w:hAnsiTheme="minorHAnsi" w:cstheme="minorHAnsi"/>
              </w:rPr>
            </w:pPr>
          </w:p>
        </w:tc>
      </w:tr>
      <w:tr w:rsidR="00D96E63" w:rsidRPr="00001097" w:rsidTr="00D96E63">
        <w:tc>
          <w:tcPr>
            <w:tcW w:w="9576" w:type="dxa"/>
            <w:gridSpan w:val="5"/>
          </w:tcPr>
          <w:p w:rsidR="00D96E63" w:rsidRPr="007245C7" w:rsidRDefault="00D96E63" w:rsidP="00D96E63">
            <w:pPr>
              <w:rPr>
                <w:rFonts w:asciiTheme="minorHAnsi" w:hAnsiTheme="minorHAnsi" w:cstheme="minorHAnsi"/>
              </w:rPr>
            </w:pPr>
            <w:r w:rsidRPr="007245C7">
              <w:rPr>
                <w:rFonts w:asciiTheme="minorHAnsi" w:hAnsiTheme="minorHAnsi" w:cstheme="minorHAnsi"/>
                <w:b/>
              </w:rPr>
              <w:lastRenderedPageBreak/>
              <w:t>Login</w:t>
            </w:r>
          </w:p>
        </w:tc>
      </w:tr>
      <w:tr w:rsidR="00DC7651" w:rsidRPr="00001097" w:rsidTr="00D96E63">
        <w:tc>
          <w:tcPr>
            <w:tcW w:w="830" w:type="dxa"/>
            <w:vMerge w:val="restart"/>
          </w:tcPr>
          <w:p w:rsidR="00DC7651" w:rsidRPr="007245C7" w:rsidRDefault="00DC7651" w:rsidP="00D96E63">
            <w:pPr>
              <w:rPr>
                <w:rFonts w:asciiTheme="minorHAnsi" w:hAnsiTheme="minorHAnsi" w:cstheme="minorHAnsi"/>
              </w:rPr>
            </w:pPr>
            <w:r>
              <w:rPr>
                <w:rFonts w:asciiTheme="minorHAnsi" w:hAnsiTheme="minorHAnsi" w:cstheme="minorHAnsi"/>
              </w:rPr>
              <w:t>6.1</w:t>
            </w: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Username(Your mail address)</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Password</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Password</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Login</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43" w:type="dxa"/>
          </w:tcPr>
          <w:p w:rsidR="00DC7651" w:rsidRPr="007245C7" w:rsidRDefault="00DC7651" w:rsidP="00D96E63">
            <w:pPr>
              <w:rPr>
                <w:rFonts w:asciiTheme="minorHAnsi" w:hAnsiTheme="minorHAnsi" w:cstheme="minorHAnsi"/>
              </w:rPr>
            </w:pP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Register</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Link</w:t>
            </w:r>
          </w:p>
        </w:tc>
        <w:tc>
          <w:tcPr>
            <w:tcW w:w="1243" w:type="dxa"/>
          </w:tcPr>
          <w:p w:rsidR="00DC7651" w:rsidRPr="007245C7" w:rsidRDefault="00DC7651" w:rsidP="00D96E63">
            <w:pPr>
              <w:rPr>
                <w:rFonts w:asciiTheme="minorHAnsi" w:hAnsiTheme="minorHAnsi" w:cstheme="minorHAnsi"/>
              </w:rPr>
            </w:pP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Forget Password</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Link</w:t>
            </w:r>
          </w:p>
        </w:tc>
        <w:tc>
          <w:tcPr>
            <w:tcW w:w="1243" w:type="dxa"/>
          </w:tcPr>
          <w:p w:rsidR="00DC7651" w:rsidRPr="007245C7" w:rsidRDefault="00DC7651" w:rsidP="00D96E63">
            <w:pPr>
              <w:rPr>
                <w:rFonts w:asciiTheme="minorHAnsi" w:hAnsiTheme="minorHAnsi" w:cstheme="minorHAnsi"/>
              </w:rPr>
            </w:pPr>
          </w:p>
        </w:tc>
        <w:tc>
          <w:tcPr>
            <w:tcW w:w="2830" w:type="dxa"/>
          </w:tcPr>
          <w:p w:rsidR="00DC7651" w:rsidRPr="007245C7" w:rsidRDefault="00DC7651" w:rsidP="00D96E63">
            <w:pPr>
              <w:rPr>
                <w:rFonts w:asciiTheme="minorHAnsi" w:hAnsiTheme="minorHAnsi" w:cstheme="minorHAnsi"/>
              </w:rPr>
            </w:pPr>
          </w:p>
        </w:tc>
      </w:tr>
      <w:tr w:rsidR="00D96E63" w:rsidRPr="00001097" w:rsidTr="00D96E63">
        <w:tc>
          <w:tcPr>
            <w:tcW w:w="9576" w:type="dxa"/>
            <w:gridSpan w:val="5"/>
          </w:tcPr>
          <w:p w:rsidR="00D96E63" w:rsidRPr="007245C7" w:rsidRDefault="00D96E63" w:rsidP="00D96E63">
            <w:pPr>
              <w:rPr>
                <w:rFonts w:asciiTheme="minorHAnsi" w:hAnsiTheme="minorHAnsi" w:cstheme="minorHAnsi"/>
              </w:rPr>
            </w:pPr>
            <w:r w:rsidRPr="007245C7">
              <w:rPr>
                <w:rFonts w:asciiTheme="minorHAnsi" w:hAnsiTheme="minorHAnsi" w:cstheme="minorHAnsi"/>
                <w:b/>
              </w:rPr>
              <w:t>Forget Password</w:t>
            </w:r>
          </w:p>
        </w:tc>
      </w:tr>
      <w:tr w:rsidR="00DC7651" w:rsidRPr="00001097" w:rsidTr="00D96E63">
        <w:tc>
          <w:tcPr>
            <w:tcW w:w="830" w:type="dxa"/>
            <w:vMerge w:val="restart"/>
          </w:tcPr>
          <w:p w:rsidR="00DC7651" w:rsidRPr="007245C7" w:rsidRDefault="00DC7651" w:rsidP="00D96E63">
            <w:pPr>
              <w:rPr>
                <w:rFonts w:asciiTheme="minorHAnsi" w:hAnsiTheme="minorHAnsi" w:cstheme="minorHAnsi"/>
              </w:rPr>
            </w:pPr>
            <w:r>
              <w:rPr>
                <w:rFonts w:asciiTheme="minorHAnsi" w:hAnsiTheme="minorHAnsi" w:cstheme="minorHAnsi"/>
              </w:rPr>
              <w:t>6.1</w:t>
            </w: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Email</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830" w:type="dxa"/>
          </w:tcPr>
          <w:p w:rsidR="00DC7651" w:rsidRPr="007245C7" w:rsidRDefault="00DC7651" w:rsidP="00D96E63">
            <w:pPr>
              <w:rPr>
                <w:rFonts w:asciiTheme="minorHAnsi" w:hAnsiTheme="minorHAnsi" w:cstheme="minorHAnsi"/>
              </w:rPr>
            </w:pPr>
          </w:p>
        </w:tc>
      </w:tr>
      <w:tr w:rsidR="00DC7651" w:rsidRPr="00001097" w:rsidTr="00D96E63">
        <w:tc>
          <w:tcPr>
            <w:tcW w:w="830" w:type="dxa"/>
            <w:vMerge/>
          </w:tcPr>
          <w:p w:rsidR="00DC7651" w:rsidRPr="007245C7" w:rsidRDefault="00DC7651" w:rsidP="00D96E63">
            <w:pPr>
              <w:rPr>
                <w:rFonts w:asciiTheme="minorHAnsi" w:hAnsiTheme="minorHAnsi" w:cstheme="minorHAnsi"/>
              </w:rPr>
            </w:pPr>
          </w:p>
        </w:tc>
        <w:tc>
          <w:tcPr>
            <w:tcW w:w="3343"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Submit</w:t>
            </w:r>
          </w:p>
        </w:tc>
        <w:tc>
          <w:tcPr>
            <w:tcW w:w="1330"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43" w:type="dxa"/>
          </w:tcPr>
          <w:p w:rsidR="00DC7651" w:rsidRPr="007245C7" w:rsidRDefault="00DC7651" w:rsidP="00D96E63">
            <w:pPr>
              <w:rPr>
                <w:rFonts w:asciiTheme="minorHAnsi" w:hAnsiTheme="minorHAnsi" w:cstheme="minorHAnsi"/>
              </w:rPr>
            </w:pPr>
          </w:p>
        </w:tc>
        <w:tc>
          <w:tcPr>
            <w:tcW w:w="2830" w:type="dxa"/>
          </w:tcPr>
          <w:p w:rsidR="00DC7651" w:rsidRPr="007245C7" w:rsidRDefault="00DC7651" w:rsidP="00D96E63">
            <w:pPr>
              <w:rPr>
                <w:rFonts w:asciiTheme="minorHAnsi" w:hAnsiTheme="minorHAnsi" w:cstheme="minorHAnsi"/>
              </w:rPr>
            </w:pPr>
          </w:p>
        </w:tc>
      </w:tr>
    </w:tbl>
    <w:p w:rsidR="00D96E63" w:rsidRPr="00001097" w:rsidRDefault="00D96E63" w:rsidP="00D96E63">
      <w:pPr>
        <w:tabs>
          <w:tab w:val="left" w:pos="2355"/>
        </w:tabs>
        <w:rPr>
          <w:rFonts w:cstheme="minorHAnsi"/>
        </w:rPr>
      </w:pPr>
      <w:r w:rsidRPr="00001097">
        <w:rPr>
          <w:rFonts w:cstheme="minorHAnsi"/>
        </w:rPr>
        <w:tab/>
      </w:r>
    </w:p>
    <w:p w:rsidR="00D96E63" w:rsidRPr="007245C7" w:rsidRDefault="00D261BD" w:rsidP="00D96E63">
      <w:pPr>
        <w:rPr>
          <w:rFonts w:asciiTheme="minorHAnsi" w:hAnsiTheme="minorHAnsi" w:cstheme="minorHAnsi"/>
          <w:b/>
          <w:color w:val="000000" w:themeColor="text1"/>
          <w:sz w:val="24"/>
        </w:rPr>
      </w:pPr>
      <w:r w:rsidRPr="007245C7">
        <w:rPr>
          <w:rFonts w:asciiTheme="minorHAnsi" w:hAnsiTheme="minorHAnsi" w:cstheme="minorHAnsi"/>
          <w:b/>
          <w:color w:val="000000" w:themeColor="text1"/>
          <w:sz w:val="24"/>
        </w:rPr>
        <w:t>Admin Module:</w:t>
      </w:r>
    </w:p>
    <w:p w:rsidR="00D261BD" w:rsidRPr="00AF4DA4" w:rsidRDefault="00D261BD" w:rsidP="00D96E63">
      <w:pPr>
        <w:rPr>
          <w:rFonts w:cstheme="minorHAnsi"/>
          <w:b/>
        </w:rPr>
      </w:pPr>
    </w:p>
    <w:tbl>
      <w:tblPr>
        <w:tblStyle w:val="TableGrid"/>
        <w:tblW w:w="0" w:type="auto"/>
        <w:tblLook w:val="04A0"/>
      </w:tblPr>
      <w:tblGrid>
        <w:gridCol w:w="1540"/>
        <w:gridCol w:w="3146"/>
        <w:gridCol w:w="1321"/>
        <w:gridCol w:w="1205"/>
        <w:gridCol w:w="2138"/>
      </w:tblGrid>
      <w:tr w:rsidR="00D96E63" w:rsidRPr="00001097" w:rsidTr="00083475">
        <w:tc>
          <w:tcPr>
            <w:tcW w:w="1540" w:type="dxa"/>
          </w:tcPr>
          <w:p w:rsidR="00D96E63" w:rsidRPr="007245C7" w:rsidRDefault="00D96E63" w:rsidP="00D96E63">
            <w:pPr>
              <w:rPr>
                <w:rFonts w:asciiTheme="minorHAnsi" w:hAnsiTheme="minorHAnsi" w:cstheme="minorHAnsi"/>
                <w:b/>
              </w:rPr>
            </w:pPr>
            <w:r w:rsidRPr="007245C7">
              <w:rPr>
                <w:rFonts w:asciiTheme="minorHAnsi" w:hAnsiTheme="minorHAnsi" w:cstheme="minorHAnsi"/>
                <w:b/>
              </w:rPr>
              <w:t>Screen</w:t>
            </w:r>
          </w:p>
        </w:tc>
        <w:tc>
          <w:tcPr>
            <w:tcW w:w="3146" w:type="dxa"/>
          </w:tcPr>
          <w:p w:rsidR="00D96E63" w:rsidRPr="007245C7" w:rsidRDefault="00D96E63" w:rsidP="00D96E63">
            <w:pPr>
              <w:rPr>
                <w:rFonts w:asciiTheme="minorHAnsi" w:hAnsiTheme="minorHAnsi" w:cstheme="minorHAnsi"/>
                <w:b/>
              </w:rPr>
            </w:pPr>
            <w:r w:rsidRPr="007245C7">
              <w:rPr>
                <w:rFonts w:asciiTheme="minorHAnsi" w:hAnsiTheme="minorHAnsi" w:cstheme="minorHAnsi"/>
                <w:b/>
              </w:rPr>
              <w:t>Field</w:t>
            </w:r>
          </w:p>
        </w:tc>
        <w:tc>
          <w:tcPr>
            <w:tcW w:w="1321" w:type="dxa"/>
          </w:tcPr>
          <w:p w:rsidR="00D96E63" w:rsidRPr="007245C7" w:rsidRDefault="00D96E63" w:rsidP="00D96E63">
            <w:pPr>
              <w:rPr>
                <w:rFonts w:asciiTheme="minorHAnsi" w:hAnsiTheme="minorHAnsi" w:cstheme="minorHAnsi"/>
                <w:b/>
              </w:rPr>
            </w:pPr>
            <w:r w:rsidRPr="007245C7">
              <w:rPr>
                <w:rFonts w:asciiTheme="minorHAnsi" w:hAnsiTheme="minorHAnsi" w:cstheme="minorHAnsi"/>
                <w:b/>
              </w:rPr>
              <w:t>Type</w:t>
            </w:r>
          </w:p>
        </w:tc>
        <w:tc>
          <w:tcPr>
            <w:tcW w:w="1205" w:type="dxa"/>
          </w:tcPr>
          <w:p w:rsidR="00D96E63" w:rsidRPr="007245C7" w:rsidRDefault="00D96E63" w:rsidP="00D96E63">
            <w:pPr>
              <w:rPr>
                <w:rFonts w:asciiTheme="minorHAnsi" w:hAnsiTheme="minorHAnsi" w:cstheme="minorHAnsi"/>
                <w:b/>
              </w:rPr>
            </w:pPr>
            <w:r w:rsidRPr="007245C7">
              <w:rPr>
                <w:rFonts w:asciiTheme="minorHAnsi" w:hAnsiTheme="minorHAnsi" w:cstheme="minorHAnsi"/>
                <w:b/>
              </w:rPr>
              <w:t>Date Type</w:t>
            </w:r>
          </w:p>
        </w:tc>
        <w:tc>
          <w:tcPr>
            <w:tcW w:w="2138" w:type="dxa"/>
          </w:tcPr>
          <w:p w:rsidR="00D96E63" w:rsidRPr="007245C7" w:rsidRDefault="00D96E63" w:rsidP="00D96E63">
            <w:pPr>
              <w:rPr>
                <w:rFonts w:asciiTheme="minorHAnsi" w:hAnsiTheme="minorHAnsi" w:cstheme="minorHAnsi"/>
                <w:b/>
              </w:rPr>
            </w:pPr>
            <w:r w:rsidRPr="007245C7">
              <w:rPr>
                <w:rFonts w:asciiTheme="minorHAnsi" w:hAnsiTheme="minorHAnsi" w:cstheme="minorHAnsi"/>
                <w:b/>
              </w:rPr>
              <w:t>Policy</w:t>
            </w:r>
          </w:p>
        </w:tc>
      </w:tr>
      <w:tr w:rsidR="00D96E63" w:rsidRPr="00001097" w:rsidTr="00083475">
        <w:tc>
          <w:tcPr>
            <w:tcW w:w="9350" w:type="dxa"/>
            <w:gridSpan w:val="5"/>
          </w:tcPr>
          <w:p w:rsidR="00D96E63" w:rsidRPr="007245C7" w:rsidRDefault="00D96E63" w:rsidP="00D96E63">
            <w:pPr>
              <w:rPr>
                <w:rFonts w:asciiTheme="minorHAnsi" w:hAnsiTheme="minorHAnsi" w:cstheme="minorHAnsi"/>
              </w:rPr>
            </w:pPr>
            <w:r w:rsidRPr="007245C7">
              <w:rPr>
                <w:rFonts w:asciiTheme="minorHAnsi" w:hAnsiTheme="minorHAnsi" w:cstheme="minorHAnsi"/>
                <w:b/>
              </w:rPr>
              <w:t xml:space="preserve"> Jobs</w:t>
            </w:r>
            <w:r w:rsidR="00D261BD" w:rsidRPr="007245C7">
              <w:rPr>
                <w:rFonts w:asciiTheme="minorHAnsi" w:hAnsiTheme="minorHAnsi" w:cstheme="minorHAnsi"/>
                <w:b/>
              </w:rPr>
              <w:t xml:space="preserve"> List</w:t>
            </w:r>
          </w:p>
        </w:tc>
      </w:tr>
      <w:tr w:rsidR="00DC7651" w:rsidRPr="00001097" w:rsidTr="00083475">
        <w:tc>
          <w:tcPr>
            <w:tcW w:w="1540" w:type="dxa"/>
            <w:vMerge w:val="restart"/>
          </w:tcPr>
          <w:p w:rsidR="00DC7651" w:rsidRPr="007245C7" w:rsidRDefault="00DC7651" w:rsidP="00D96E63">
            <w:pPr>
              <w:rPr>
                <w:rFonts w:asciiTheme="minorHAnsi" w:hAnsiTheme="minorHAnsi" w:cstheme="minorHAnsi"/>
              </w:rPr>
            </w:pPr>
            <w:r>
              <w:rPr>
                <w:rFonts w:asciiTheme="minorHAnsi" w:hAnsiTheme="minorHAnsi" w:cstheme="minorHAnsi"/>
              </w:rPr>
              <w:t>6.1</w:t>
            </w: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Title</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05"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Deadline</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Calendar</w:t>
            </w:r>
          </w:p>
        </w:tc>
        <w:tc>
          <w:tcPr>
            <w:tcW w:w="1205"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Date</w:t>
            </w: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Search</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05" w:type="dxa"/>
          </w:tcPr>
          <w:p w:rsidR="00DC7651" w:rsidRPr="007245C7" w:rsidRDefault="00DC7651" w:rsidP="00D96E63">
            <w:pPr>
              <w:rPr>
                <w:rFonts w:asciiTheme="minorHAnsi" w:hAnsiTheme="minorHAnsi" w:cstheme="minorHAnsi"/>
              </w:rPr>
            </w:pP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View</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05" w:type="dxa"/>
          </w:tcPr>
          <w:p w:rsidR="00DC7651" w:rsidRPr="007245C7" w:rsidRDefault="00DC7651" w:rsidP="00D96E63">
            <w:pPr>
              <w:rPr>
                <w:rFonts w:asciiTheme="minorHAnsi" w:hAnsiTheme="minorHAnsi" w:cstheme="minorHAnsi"/>
              </w:rPr>
            </w:pP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Edit</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05" w:type="dxa"/>
          </w:tcPr>
          <w:p w:rsidR="00DC7651" w:rsidRPr="007245C7" w:rsidRDefault="00DC7651" w:rsidP="00D96E63">
            <w:pPr>
              <w:rPr>
                <w:rFonts w:asciiTheme="minorHAnsi" w:hAnsiTheme="minorHAnsi" w:cstheme="minorHAnsi"/>
              </w:rPr>
            </w:pP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Delete</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05" w:type="dxa"/>
          </w:tcPr>
          <w:p w:rsidR="00DC7651" w:rsidRPr="007245C7" w:rsidRDefault="00DC7651" w:rsidP="00D96E63">
            <w:pPr>
              <w:rPr>
                <w:rFonts w:asciiTheme="minorHAnsi" w:hAnsiTheme="minorHAnsi" w:cstheme="minorHAnsi"/>
              </w:rPr>
            </w:pPr>
          </w:p>
        </w:tc>
        <w:tc>
          <w:tcPr>
            <w:tcW w:w="2138" w:type="dxa"/>
          </w:tcPr>
          <w:p w:rsidR="00DC7651" w:rsidRPr="007245C7" w:rsidRDefault="00DC7651" w:rsidP="00D96E63">
            <w:pPr>
              <w:rPr>
                <w:rFonts w:asciiTheme="minorHAnsi" w:hAnsiTheme="minorHAnsi" w:cstheme="minorHAnsi"/>
              </w:rPr>
            </w:pPr>
          </w:p>
        </w:tc>
      </w:tr>
      <w:tr w:rsidR="00D96E63" w:rsidRPr="00001097" w:rsidTr="00083475">
        <w:tc>
          <w:tcPr>
            <w:tcW w:w="9350" w:type="dxa"/>
            <w:gridSpan w:val="5"/>
          </w:tcPr>
          <w:p w:rsidR="00D96E63" w:rsidRPr="007245C7" w:rsidRDefault="00D96E63" w:rsidP="00D96E63">
            <w:pPr>
              <w:rPr>
                <w:rFonts w:asciiTheme="minorHAnsi" w:hAnsiTheme="minorHAnsi" w:cstheme="minorHAnsi"/>
              </w:rPr>
            </w:pPr>
            <w:r w:rsidRPr="007245C7">
              <w:rPr>
                <w:rFonts w:asciiTheme="minorHAnsi" w:hAnsiTheme="minorHAnsi" w:cstheme="minorHAnsi"/>
                <w:b/>
              </w:rPr>
              <w:t xml:space="preserve"> Jobs</w:t>
            </w:r>
            <w:r w:rsidR="00D261BD" w:rsidRPr="007245C7">
              <w:rPr>
                <w:rFonts w:asciiTheme="minorHAnsi" w:hAnsiTheme="minorHAnsi" w:cstheme="minorHAnsi"/>
                <w:b/>
              </w:rPr>
              <w:t xml:space="preserve"> Setup</w:t>
            </w:r>
          </w:p>
        </w:tc>
      </w:tr>
      <w:tr w:rsidR="00DC7651" w:rsidRPr="00001097" w:rsidTr="00083475">
        <w:tc>
          <w:tcPr>
            <w:tcW w:w="1540" w:type="dxa"/>
            <w:vMerge w:val="restart"/>
          </w:tcPr>
          <w:p w:rsidR="00DC7651" w:rsidRPr="007245C7" w:rsidRDefault="00DC7651" w:rsidP="00D96E63">
            <w:pPr>
              <w:rPr>
                <w:rFonts w:asciiTheme="minorHAnsi" w:hAnsiTheme="minorHAnsi" w:cstheme="minorHAnsi"/>
              </w:rPr>
            </w:pPr>
            <w:r>
              <w:rPr>
                <w:rFonts w:asciiTheme="minorHAnsi" w:hAnsiTheme="minorHAnsi" w:cstheme="minorHAnsi"/>
              </w:rPr>
              <w:t>6.1</w:t>
            </w: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Project|Dept.|Unit</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05"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Job Title</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05"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Job Deadline</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Calendar</w:t>
            </w:r>
          </w:p>
        </w:tc>
        <w:tc>
          <w:tcPr>
            <w:tcW w:w="1205"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Date</w:t>
            </w: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No. of Vacancy</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05"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Highest Qualification</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05"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Approved</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Check Box</w:t>
            </w:r>
          </w:p>
        </w:tc>
        <w:tc>
          <w:tcPr>
            <w:tcW w:w="1205"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CHAR(1)</w:t>
            </w: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Job Details</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Editor</w:t>
            </w:r>
          </w:p>
        </w:tc>
        <w:tc>
          <w:tcPr>
            <w:tcW w:w="1205"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Add</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05" w:type="dxa"/>
          </w:tcPr>
          <w:p w:rsidR="00DC7651" w:rsidRPr="007245C7" w:rsidRDefault="00DC7651" w:rsidP="00D96E63">
            <w:pPr>
              <w:rPr>
                <w:rFonts w:asciiTheme="minorHAnsi" w:hAnsiTheme="minorHAnsi" w:cstheme="minorHAnsi"/>
              </w:rPr>
            </w:pPr>
          </w:p>
        </w:tc>
        <w:tc>
          <w:tcPr>
            <w:tcW w:w="2138" w:type="dxa"/>
          </w:tcPr>
          <w:p w:rsidR="00DC7651" w:rsidRPr="007245C7" w:rsidRDefault="00DC7651" w:rsidP="00D96E63">
            <w:pPr>
              <w:rPr>
                <w:rFonts w:asciiTheme="minorHAnsi" w:hAnsiTheme="minorHAnsi" w:cstheme="minorHAnsi"/>
              </w:rPr>
            </w:pPr>
          </w:p>
        </w:tc>
      </w:tr>
      <w:tr w:rsidR="00D96E63" w:rsidRPr="00001097" w:rsidTr="00083475">
        <w:tc>
          <w:tcPr>
            <w:tcW w:w="9350" w:type="dxa"/>
            <w:gridSpan w:val="5"/>
          </w:tcPr>
          <w:p w:rsidR="00D96E63" w:rsidRPr="007245C7" w:rsidRDefault="00D96E63" w:rsidP="00D96E63">
            <w:pPr>
              <w:rPr>
                <w:rFonts w:asciiTheme="minorHAnsi" w:hAnsiTheme="minorHAnsi" w:cstheme="minorHAnsi"/>
              </w:rPr>
            </w:pPr>
            <w:r w:rsidRPr="007245C7">
              <w:rPr>
                <w:rFonts w:asciiTheme="minorHAnsi" w:hAnsiTheme="minorHAnsi" w:cstheme="minorHAnsi"/>
                <w:b/>
              </w:rPr>
              <w:t>Users</w:t>
            </w:r>
          </w:p>
        </w:tc>
      </w:tr>
      <w:tr w:rsidR="00DC7651" w:rsidRPr="00001097" w:rsidTr="00083475">
        <w:tc>
          <w:tcPr>
            <w:tcW w:w="1540" w:type="dxa"/>
            <w:vMerge w:val="restart"/>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Set Permissions</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05"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View</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05" w:type="dxa"/>
          </w:tcPr>
          <w:p w:rsidR="00DC7651" w:rsidRPr="007245C7" w:rsidRDefault="00DC7651" w:rsidP="00D96E63">
            <w:pPr>
              <w:rPr>
                <w:rFonts w:asciiTheme="minorHAnsi" w:hAnsiTheme="minorHAnsi" w:cstheme="minorHAnsi"/>
              </w:rPr>
            </w:pP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Edit</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05" w:type="dxa"/>
          </w:tcPr>
          <w:p w:rsidR="00DC7651" w:rsidRPr="007245C7" w:rsidRDefault="00DC7651" w:rsidP="00D96E63">
            <w:pPr>
              <w:rPr>
                <w:rFonts w:asciiTheme="minorHAnsi" w:hAnsiTheme="minorHAnsi" w:cstheme="minorHAnsi"/>
              </w:rPr>
            </w:pP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Delete</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05" w:type="dxa"/>
          </w:tcPr>
          <w:p w:rsidR="00DC7651" w:rsidRPr="007245C7" w:rsidRDefault="00DC7651" w:rsidP="00D96E63">
            <w:pPr>
              <w:rPr>
                <w:rFonts w:asciiTheme="minorHAnsi" w:hAnsiTheme="minorHAnsi" w:cstheme="minorHAnsi"/>
              </w:rPr>
            </w:pP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User Name</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05"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Full Name</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05"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Password</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05"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Retype Password</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05"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Email Address</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05"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Designation</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05"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Department</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05"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Phone</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05"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Ext.</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05" w:type="dxa"/>
          </w:tcPr>
          <w:p w:rsidR="00DC7651" w:rsidRPr="007245C7" w:rsidRDefault="00DC7651" w:rsidP="00D96E63">
            <w:pPr>
              <w:rPr>
                <w:rFonts w:asciiTheme="minorHAnsi" w:hAnsiTheme="minorHAnsi" w:cstheme="minorHAnsi"/>
              </w:rPr>
            </w:pP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Is Admin</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Check Box</w:t>
            </w:r>
          </w:p>
        </w:tc>
        <w:tc>
          <w:tcPr>
            <w:tcW w:w="1205"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CHAR(1)</w:t>
            </w: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Make Inactive</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Check Box</w:t>
            </w:r>
          </w:p>
        </w:tc>
        <w:tc>
          <w:tcPr>
            <w:tcW w:w="1205"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CHAR(1)</w:t>
            </w: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Submit</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05" w:type="dxa"/>
          </w:tcPr>
          <w:p w:rsidR="00DC7651" w:rsidRPr="007245C7" w:rsidRDefault="00DC7651" w:rsidP="00D96E63">
            <w:pPr>
              <w:rPr>
                <w:rFonts w:asciiTheme="minorHAnsi" w:hAnsiTheme="minorHAnsi" w:cstheme="minorHAnsi"/>
              </w:rPr>
            </w:pPr>
          </w:p>
        </w:tc>
        <w:tc>
          <w:tcPr>
            <w:tcW w:w="2138" w:type="dxa"/>
          </w:tcPr>
          <w:p w:rsidR="00DC7651" w:rsidRPr="007245C7" w:rsidRDefault="00DC7651" w:rsidP="00D96E63">
            <w:pPr>
              <w:rPr>
                <w:rFonts w:asciiTheme="minorHAnsi" w:hAnsiTheme="minorHAnsi" w:cstheme="minorHAnsi"/>
              </w:rPr>
            </w:pPr>
          </w:p>
        </w:tc>
      </w:tr>
      <w:tr w:rsidR="00D96E63" w:rsidRPr="00001097" w:rsidTr="00083475">
        <w:tc>
          <w:tcPr>
            <w:tcW w:w="1540" w:type="dxa"/>
          </w:tcPr>
          <w:p w:rsidR="00D96E63" w:rsidRPr="007245C7" w:rsidRDefault="00D96E63" w:rsidP="00D96E63">
            <w:pPr>
              <w:rPr>
                <w:rFonts w:asciiTheme="minorHAnsi" w:hAnsiTheme="minorHAnsi" w:cstheme="minorHAnsi"/>
              </w:rPr>
            </w:pPr>
            <w:r w:rsidRPr="007245C7">
              <w:rPr>
                <w:rFonts w:asciiTheme="minorHAnsi" w:hAnsiTheme="minorHAnsi" w:cstheme="minorHAnsi"/>
              </w:rPr>
              <w:t>Policy</w:t>
            </w:r>
          </w:p>
        </w:tc>
        <w:tc>
          <w:tcPr>
            <w:tcW w:w="7810" w:type="dxa"/>
            <w:gridSpan w:val="4"/>
          </w:tcPr>
          <w:p w:rsidR="00D96E63" w:rsidRPr="007245C7" w:rsidRDefault="00D96E63" w:rsidP="00D96E63">
            <w:pPr>
              <w:rPr>
                <w:rFonts w:asciiTheme="minorHAnsi" w:hAnsiTheme="minorHAnsi"/>
              </w:rPr>
            </w:pPr>
            <w:r w:rsidRPr="007245C7">
              <w:rPr>
                <w:rFonts w:asciiTheme="minorHAnsi" w:hAnsiTheme="minorHAnsi"/>
              </w:rPr>
              <w:t xml:space="preserve">User can view all own history. </w:t>
            </w:r>
          </w:p>
          <w:p w:rsidR="00D96E63" w:rsidRPr="007245C7" w:rsidRDefault="00D96E63" w:rsidP="00ED0446">
            <w:pPr>
              <w:ind w:left="0" w:firstLine="0"/>
              <w:rPr>
                <w:rFonts w:asciiTheme="minorHAnsi" w:hAnsiTheme="minorHAnsi" w:cstheme="minorHAnsi"/>
              </w:rPr>
            </w:pPr>
            <w:r w:rsidRPr="007245C7">
              <w:rPr>
                <w:rFonts w:asciiTheme="minorHAnsi" w:hAnsiTheme="minorHAnsi"/>
              </w:rPr>
              <w:t>One text field before submission the CV ” Why you fit for the position  ” (only for project office and head office)</w:t>
            </w:r>
          </w:p>
        </w:tc>
      </w:tr>
      <w:tr w:rsidR="00D96E63" w:rsidRPr="00001097" w:rsidTr="00083475">
        <w:tc>
          <w:tcPr>
            <w:tcW w:w="9350" w:type="dxa"/>
            <w:gridSpan w:val="5"/>
          </w:tcPr>
          <w:p w:rsidR="00D96E63" w:rsidRPr="007245C7" w:rsidRDefault="00D96E63" w:rsidP="00D96E63">
            <w:pPr>
              <w:rPr>
                <w:rFonts w:asciiTheme="minorHAnsi" w:hAnsiTheme="minorHAnsi" w:cstheme="minorHAnsi"/>
              </w:rPr>
            </w:pPr>
            <w:r w:rsidRPr="007245C7">
              <w:rPr>
                <w:rFonts w:asciiTheme="minorHAnsi" w:hAnsiTheme="minorHAnsi" w:cstheme="minorHAnsi"/>
                <w:b/>
              </w:rPr>
              <w:t>Users: Set Permission</w:t>
            </w:r>
          </w:p>
        </w:tc>
      </w:tr>
      <w:tr w:rsidR="00DC7651" w:rsidRPr="00001097" w:rsidTr="00083475">
        <w:tc>
          <w:tcPr>
            <w:tcW w:w="1540" w:type="dxa"/>
            <w:vMerge w:val="restart"/>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b/>
              </w:rPr>
            </w:pPr>
            <w:r w:rsidRPr="007245C7">
              <w:rPr>
                <w:rStyle w:val="Strong"/>
                <w:rFonts w:asciiTheme="minorHAnsi" w:hAnsiTheme="minorHAnsi" w:cstheme="minorHAnsi"/>
              </w:rPr>
              <w:t>User Permission Setup List</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Check Box</w:t>
            </w:r>
          </w:p>
        </w:tc>
        <w:tc>
          <w:tcPr>
            <w:tcW w:w="1205"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Change</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05" w:type="dxa"/>
          </w:tcPr>
          <w:p w:rsidR="00DC7651" w:rsidRPr="007245C7" w:rsidRDefault="00DC7651" w:rsidP="00D96E63">
            <w:pPr>
              <w:rPr>
                <w:rFonts w:asciiTheme="minorHAnsi" w:hAnsiTheme="minorHAnsi" w:cstheme="minorHAnsi"/>
              </w:rPr>
            </w:pP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Back To User List</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05" w:type="dxa"/>
          </w:tcPr>
          <w:p w:rsidR="00DC7651" w:rsidRPr="007245C7" w:rsidRDefault="00DC7651" w:rsidP="00D96E63">
            <w:pPr>
              <w:rPr>
                <w:rFonts w:asciiTheme="minorHAnsi" w:hAnsiTheme="minorHAnsi" w:cstheme="minorHAnsi"/>
              </w:rPr>
            </w:pPr>
          </w:p>
        </w:tc>
        <w:tc>
          <w:tcPr>
            <w:tcW w:w="2138" w:type="dxa"/>
          </w:tcPr>
          <w:p w:rsidR="00DC7651" w:rsidRPr="007245C7" w:rsidRDefault="00DC7651" w:rsidP="00D96E63">
            <w:pPr>
              <w:rPr>
                <w:rFonts w:asciiTheme="minorHAnsi" w:hAnsiTheme="minorHAnsi" w:cstheme="minorHAnsi"/>
              </w:rPr>
            </w:pPr>
          </w:p>
        </w:tc>
      </w:tr>
      <w:tr w:rsidR="00D96E63" w:rsidRPr="00001097" w:rsidTr="00083475">
        <w:tc>
          <w:tcPr>
            <w:tcW w:w="9350" w:type="dxa"/>
            <w:gridSpan w:val="5"/>
          </w:tcPr>
          <w:p w:rsidR="00D96E63" w:rsidRPr="007245C7" w:rsidRDefault="00D96E63" w:rsidP="00D96E63">
            <w:pPr>
              <w:rPr>
                <w:rFonts w:asciiTheme="minorHAnsi" w:hAnsiTheme="minorHAnsi" w:cstheme="minorHAnsi"/>
              </w:rPr>
            </w:pPr>
            <w:r w:rsidRPr="007245C7">
              <w:rPr>
                <w:rFonts w:asciiTheme="minorHAnsi" w:hAnsiTheme="minorHAnsi" w:cstheme="minorHAnsi"/>
                <w:b/>
              </w:rPr>
              <w:t>Short Listing : Steps Short Listing</w:t>
            </w:r>
          </w:p>
        </w:tc>
      </w:tr>
      <w:tr w:rsidR="00DC7651" w:rsidRPr="00001097" w:rsidTr="00083475">
        <w:tc>
          <w:tcPr>
            <w:tcW w:w="1540" w:type="dxa"/>
            <w:vMerge w:val="restart"/>
          </w:tcPr>
          <w:p w:rsidR="00DC7651" w:rsidRPr="00DC7651" w:rsidRDefault="00DC7651" w:rsidP="00D96E63">
            <w:pPr>
              <w:rPr>
                <w:rFonts w:asciiTheme="minorHAnsi" w:hAnsiTheme="minorHAnsi" w:cstheme="minorHAnsi"/>
                <w:b/>
              </w:rPr>
            </w:pPr>
            <w:r w:rsidRPr="00DC7651">
              <w:rPr>
                <w:rFonts w:asciiTheme="minorHAnsi" w:hAnsiTheme="minorHAnsi" w:cstheme="minorHAnsi"/>
                <w:b/>
              </w:rPr>
              <w:t>6.2</w:t>
            </w:r>
          </w:p>
        </w:tc>
        <w:tc>
          <w:tcPr>
            <w:tcW w:w="3146" w:type="dxa"/>
          </w:tcPr>
          <w:p w:rsidR="00DC7651" w:rsidRPr="007245C7" w:rsidRDefault="00DC7651" w:rsidP="00D96E63">
            <w:pPr>
              <w:rPr>
                <w:rFonts w:asciiTheme="minorHAnsi" w:hAnsiTheme="minorHAnsi" w:cstheme="minorHAnsi"/>
              </w:rPr>
            </w:pPr>
            <w:r w:rsidRPr="007245C7">
              <w:rPr>
                <w:rStyle w:val="Strong"/>
                <w:rFonts w:asciiTheme="minorHAnsi" w:hAnsiTheme="minorHAnsi" w:cstheme="minorHAnsi"/>
                <w:b w:val="0"/>
              </w:rPr>
              <w:t>Select Job</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Drop Down</w:t>
            </w:r>
          </w:p>
        </w:tc>
        <w:tc>
          <w:tcPr>
            <w:tcW w:w="1205"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Step 1</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05" w:type="dxa"/>
          </w:tcPr>
          <w:p w:rsidR="00DC7651" w:rsidRPr="007245C7" w:rsidRDefault="00DC7651" w:rsidP="00D96E63">
            <w:pPr>
              <w:rPr>
                <w:rFonts w:asciiTheme="minorHAnsi" w:hAnsiTheme="minorHAnsi" w:cstheme="minorHAnsi"/>
              </w:rPr>
            </w:pP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Step 2</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05" w:type="dxa"/>
          </w:tcPr>
          <w:p w:rsidR="00DC7651" w:rsidRPr="007245C7" w:rsidRDefault="00DC7651" w:rsidP="00D96E63">
            <w:pPr>
              <w:rPr>
                <w:rFonts w:asciiTheme="minorHAnsi" w:hAnsiTheme="minorHAnsi" w:cstheme="minorHAnsi"/>
              </w:rPr>
            </w:pP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Step 3</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05" w:type="dxa"/>
          </w:tcPr>
          <w:p w:rsidR="00DC7651" w:rsidRPr="007245C7" w:rsidRDefault="00DC7651" w:rsidP="00D96E63">
            <w:pPr>
              <w:rPr>
                <w:rFonts w:asciiTheme="minorHAnsi" w:hAnsiTheme="minorHAnsi" w:cstheme="minorHAnsi"/>
              </w:rPr>
            </w:pP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Step 4</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05" w:type="dxa"/>
          </w:tcPr>
          <w:p w:rsidR="00DC7651" w:rsidRPr="007245C7" w:rsidRDefault="00DC7651" w:rsidP="00D96E63">
            <w:pPr>
              <w:rPr>
                <w:rFonts w:asciiTheme="minorHAnsi" w:hAnsiTheme="minorHAnsi" w:cstheme="minorHAnsi"/>
              </w:rPr>
            </w:pPr>
          </w:p>
        </w:tc>
        <w:tc>
          <w:tcPr>
            <w:tcW w:w="2138" w:type="dxa"/>
          </w:tcPr>
          <w:p w:rsidR="00DC7651" w:rsidRPr="007245C7" w:rsidRDefault="00DC7651" w:rsidP="00D96E63">
            <w:pPr>
              <w:rPr>
                <w:rFonts w:asciiTheme="minorHAnsi" w:hAnsiTheme="minorHAnsi" w:cstheme="minorHAnsi"/>
              </w:rPr>
            </w:pPr>
          </w:p>
        </w:tc>
      </w:tr>
      <w:tr w:rsidR="00D96E63" w:rsidRPr="00001097" w:rsidTr="00083475">
        <w:tc>
          <w:tcPr>
            <w:tcW w:w="1540" w:type="dxa"/>
          </w:tcPr>
          <w:p w:rsidR="00D96E63" w:rsidRPr="007245C7" w:rsidRDefault="00D96E63" w:rsidP="00D96E63">
            <w:pPr>
              <w:rPr>
                <w:rFonts w:asciiTheme="minorHAnsi" w:hAnsiTheme="minorHAnsi" w:cstheme="minorHAnsi"/>
              </w:rPr>
            </w:pPr>
            <w:r w:rsidRPr="007245C7">
              <w:rPr>
                <w:rFonts w:asciiTheme="minorHAnsi" w:hAnsiTheme="minorHAnsi" w:cstheme="minorHAnsi"/>
              </w:rPr>
              <w:t>Policy</w:t>
            </w:r>
          </w:p>
        </w:tc>
        <w:tc>
          <w:tcPr>
            <w:tcW w:w="7810" w:type="dxa"/>
            <w:gridSpan w:val="4"/>
          </w:tcPr>
          <w:p w:rsidR="00D96E63" w:rsidRPr="007245C7" w:rsidRDefault="00D96E63" w:rsidP="00D96E63">
            <w:pPr>
              <w:rPr>
                <w:rFonts w:asciiTheme="minorHAnsi" w:hAnsiTheme="minorHAnsi" w:cstheme="minorHAnsi"/>
              </w:rPr>
            </w:pPr>
            <w:r w:rsidRPr="007245C7">
              <w:rPr>
                <w:rFonts w:asciiTheme="minorHAnsi" w:hAnsiTheme="minorHAnsi"/>
              </w:rPr>
              <w:t>System will generate shortlist with matching percentage some special data field for various circular.(Institutes ,Experience ,Course duration etc)</w:t>
            </w:r>
          </w:p>
        </w:tc>
      </w:tr>
      <w:tr w:rsidR="00D96E63" w:rsidRPr="00001097" w:rsidTr="00083475">
        <w:tc>
          <w:tcPr>
            <w:tcW w:w="9350" w:type="dxa"/>
            <w:gridSpan w:val="5"/>
          </w:tcPr>
          <w:p w:rsidR="00D96E63" w:rsidRPr="007245C7" w:rsidRDefault="00D96E63" w:rsidP="00D96E63">
            <w:pPr>
              <w:rPr>
                <w:rFonts w:asciiTheme="minorHAnsi" w:hAnsiTheme="minorHAnsi" w:cstheme="minorHAnsi"/>
              </w:rPr>
            </w:pPr>
            <w:r w:rsidRPr="007245C7">
              <w:rPr>
                <w:rFonts w:asciiTheme="minorHAnsi" w:hAnsiTheme="minorHAnsi" w:cstheme="minorHAnsi"/>
                <w:b/>
              </w:rPr>
              <w:t>Short Listing : Cancel Short Listing</w:t>
            </w:r>
          </w:p>
        </w:tc>
      </w:tr>
      <w:tr w:rsidR="00DC7651" w:rsidRPr="00001097" w:rsidTr="00083475">
        <w:tc>
          <w:tcPr>
            <w:tcW w:w="1540" w:type="dxa"/>
            <w:vMerge w:val="restart"/>
          </w:tcPr>
          <w:p w:rsidR="00DC7651" w:rsidRPr="00DC7651" w:rsidRDefault="00DC7651" w:rsidP="00D96E63">
            <w:pPr>
              <w:rPr>
                <w:rFonts w:asciiTheme="minorHAnsi" w:hAnsiTheme="minorHAnsi" w:cstheme="minorHAnsi"/>
                <w:b/>
              </w:rPr>
            </w:pPr>
            <w:r w:rsidRPr="00DC7651">
              <w:rPr>
                <w:rFonts w:asciiTheme="minorHAnsi" w:hAnsiTheme="minorHAnsi" w:cstheme="minorHAnsi"/>
                <w:b/>
              </w:rPr>
              <w:t>6.2</w:t>
            </w:r>
          </w:p>
        </w:tc>
        <w:tc>
          <w:tcPr>
            <w:tcW w:w="3146" w:type="dxa"/>
          </w:tcPr>
          <w:p w:rsidR="00DC7651" w:rsidRPr="007245C7" w:rsidRDefault="00DC7651" w:rsidP="00D96E63">
            <w:pPr>
              <w:rPr>
                <w:rFonts w:asciiTheme="minorHAnsi" w:hAnsiTheme="minorHAnsi" w:cstheme="minorHAnsi"/>
                <w:b/>
              </w:rPr>
            </w:pPr>
            <w:r w:rsidRPr="007245C7">
              <w:rPr>
                <w:rStyle w:val="Strong"/>
                <w:rFonts w:asciiTheme="minorHAnsi" w:hAnsiTheme="minorHAnsi" w:cstheme="minorHAnsi"/>
                <w:b w:val="0"/>
              </w:rPr>
              <w:t>Job</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Drop Down</w:t>
            </w:r>
          </w:p>
        </w:tc>
        <w:tc>
          <w:tcPr>
            <w:tcW w:w="1205"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View Result</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05" w:type="dxa"/>
          </w:tcPr>
          <w:p w:rsidR="00DC7651" w:rsidRPr="007245C7" w:rsidRDefault="00DC7651" w:rsidP="00D96E63">
            <w:pPr>
              <w:rPr>
                <w:rFonts w:asciiTheme="minorHAnsi" w:hAnsiTheme="minorHAnsi" w:cstheme="minorHAnsi"/>
              </w:rPr>
            </w:pPr>
          </w:p>
        </w:tc>
        <w:tc>
          <w:tcPr>
            <w:tcW w:w="2138" w:type="dxa"/>
          </w:tcPr>
          <w:p w:rsidR="00DC7651" w:rsidRPr="007245C7" w:rsidRDefault="00DC7651" w:rsidP="00D96E63">
            <w:pPr>
              <w:rPr>
                <w:rFonts w:asciiTheme="minorHAnsi" w:hAnsiTheme="minorHAnsi" w:cstheme="minorHAnsi"/>
              </w:rPr>
            </w:pPr>
          </w:p>
        </w:tc>
      </w:tr>
      <w:tr w:rsidR="00D96E63" w:rsidRPr="00001097" w:rsidTr="00083475">
        <w:tc>
          <w:tcPr>
            <w:tcW w:w="9350" w:type="dxa"/>
            <w:gridSpan w:val="5"/>
          </w:tcPr>
          <w:p w:rsidR="00D96E63" w:rsidRPr="007245C7" w:rsidRDefault="00D96E63" w:rsidP="00D96E63">
            <w:pPr>
              <w:rPr>
                <w:rFonts w:asciiTheme="minorHAnsi" w:hAnsiTheme="minorHAnsi" w:cstheme="minorHAnsi"/>
              </w:rPr>
            </w:pPr>
            <w:r w:rsidRPr="007245C7">
              <w:rPr>
                <w:rFonts w:asciiTheme="minorHAnsi" w:hAnsiTheme="minorHAnsi" w:cstheme="minorHAnsi"/>
                <w:b/>
              </w:rPr>
              <w:t>Short Listing : Initial Short Listing by HR</w:t>
            </w:r>
          </w:p>
        </w:tc>
      </w:tr>
      <w:tr w:rsidR="00DC7651" w:rsidRPr="00001097" w:rsidTr="00083475">
        <w:tc>
          <w:tcPr>
            <w:tcW w:w="1540" w:type="dxa"/>
            <w:vMerge w:val="restart"/>
          </w:tcPr>
          <w:p w:rsidR="00DC7651" w:rsidRPr="00DC7651" w:rsidRDefault="00DC7651" w:rsidP="00D96E63">
            <w:pPr>
              <w:rPr>
                <w:rFonts w:asciiTheme="minorHAnsi" w:hAnsiTheme="minorHAnsi" w:cstheme="minorHAnsi"/>
                <w:b/>
              </w:rPr>
            </w:pPr>
            <w:r w:rsidRPr="00DC7651">
              <w:rPr>
                <w:rFonts w:asciiTheme="minorHAnsi" w:hAnsiTheme="minorHAnsi" w:cstheme="minorHAnsi"/>
                <w:b/>
              </w:rPr>
              <w:t>6.2</w:t>
            </w:r>
          </w:p>
        </w:tc>
        <w:tc>
          <w:tcPr>
            <w:tcW w:w="3146" w:type="dxa"/>
          </w:tcPr>
          <w:p w:rsidR="00DC7651" w:rsidRPr="007245C7" w:rsidRDefault="00DC7651" w:rsidP="00D96E63">
            <w:pPr>
              <w:rPr>
                <w:rFonts w:asciiTheme="minorHAnsi" w:hAnsiTheme="minorHAnsi" w:cstheme="minorHAnsi"/>
                <w:b/>
              </w:rPr>
            </w:pPr>
            <w:r w:rsidRPr="007245C7">
              <w:rPr>
                <w:rFonts w:asciiTheme="minorHAnsi" w:hAnsiTheme="minorHAnsi" w:cstheme="minorHAnsi"/>
              </w:rPr>
              <w:t>Home District</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Drop Down</w:t>
            </w:r>
          </w:p>
        </w:tc>
        <w:tc>
          <w:tcPr>
            <w:tcW w:w="1205"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Gender</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Drop Down</w:t>
            </w:r>
          </w:p>
        </w:tc>
        <w:tc>
          <w:tcPr>
            <w:tcW w:w="1205"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Style w:val="Strong"/>
                <w:rFonts w:asciiTheme="minorHAnsi" w:hAnsiTheme="minorHAnsi" w:cstheme="minorHAnsi"/>
                <w:b w:val="0"/>
              </w:rPr>
              <w:t>Age Range</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Drop Down</w:t>
            </w:r>
          </w:p>
        </w:tc>
        <w:tc>
          <w:tcPr>
            <w:tcW w:w="1205"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Religion</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Drop Down</w:t>
            </w:r>
          </w:p>
        </w:tc>
        <w:tc>
          <w:tcPr>
            <w:tcW w:w="1205"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Marital Status</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Drop Down</w:t>
            </w:r>
          </w:p>
        </w:tc>
        <w:tc>
          <w:tcPr>
            <w:tcW w:w="1205"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b/>
              </w:rPr>
            </w:pPr>
            <w:r w:rsidRPr="007245C7">
              <w:rPr>
                <w:rFonts w:asciiTheme="minorHAnsi" w:hAnsiTheme="minorHAnsi" w:cstheme="minorHAnsi"/>
              </w:rPr>
              <w:t>Blood Group</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Drop Down</w:t>
            </w:r>
          </w:p>
        </w:tc>
        <w:tc>
          <w:tcPr>
            <w:tcW w:w="1205"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No. of Children</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05"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Style w:val="Strong"/>
                <w:rFonts w:asciiTheme="minorHAnsi" w:hAnsiTheme="minorHAnsi" w:cstheme="minorHAnsi"/>
                <w:b w:val="0"/>
              </w:rPr>
              <w:t>Name of Degree</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Multiple Selection</w:t>
            </w:r>
          </w:p>
        </w:tc>
        <w:tc>
          <w:tcPr>
            <w:tcW w:w="1205" w:type="dxa"/>
          </w:tcPr>
          <w:p w:rsidR="00DC7651" w:rsidRPr="007245C7" w:rsidRDefault="00DC7651" w:rsidP="00D96E63">
            <w:pPr>
              <w:rPr>
                <w:rFonts w:asciiTheme="minorHAnsi" w:hAnsiTheme="minorHAnsi" w:cstheme="minorHAnsi"/>
              </w:rPr>
            </w:pP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Style w:val="Strong"/>
                <w:rFonts w:asciiTheme="minorHAnsi" w:hAnsiTheme="minorHAnsi" w:cstheme="minorHAnsi"/>
                <w:b w:val="0"/>
              </w:rPr>
              <w:t>Subject/Discipline/Major</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Multiple Selection</w:t>
            </w:r>
          </w:p>
        </w:tc>
        <w:tc>
          <w:tcPr>
            <w:tcW w:w="1205" w:type="dxa"/>
          </w:tcPr>
          <w:p w:rsidR="00DC7651" w:rsidRPr="007245C7" w:rsidRDefault="00DC7651" w:rsidP="00D96E63">
            <w:pPr>
              <w:rPr>
                <w:rFonts w:asciiTheme="minorHAnsi" w:hAnsiTheme="minorHAnsi" w:cstheme="minorHAnsi"/>
              </w:rPr>
            </w:pP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Passing Year</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Drop Down</w:t>
            </w:r>
          </w:p>
        </w:tc>
        <w:tc>
          <w:tcPr>
            <w:tcW w:w="1205"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Style w:val="Strong"/>
                <w:rFonts w:asciiTheme="minorHAnsi" w:hAnsiTheme="minorHAnsi" w:cstheme="minorHAnsi"/>
                <w:b w:val="0"/>
              </w:rPr>
              <w:t>Division/Class/CGPA/Grade</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05"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Total year of Service</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05"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Style w:val="Strong"/>
                <w:rFonts w:asciiTheme="minorHAnsi" w:hAnsiTheme="minorHAnsi" w:cstheme="minorHAnsi"/>
                <w:b w:val="0"/>
              </w:rPr>
              <w:t>Salary Negotiable</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 xml:space="preserve">Radio </w:t>
            </w:r>
          </w:p>
        </w:tc>
        <w:tc>
          <w:tcPr>
            <w:tcW w:w="1205" w:type="dxa"/>
          </w:tcPr>
          <w:p w:rsidR="00DC7651" w:rsidRPr="007245C7" w:rsidRDefault="00DC7651" w:rsidP="00D96E63">
            <w:pPr>
              <w:rPr>
                <w:rFonts w:asciiTheme="minorHAnsi" w:hAnsiTheme="minorHAnsi" w:cstheme="minorHAnsi"/>
              </w:rPr>
            </w:pP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Style w:val="Strong"/>
                <w:rFonts w:asciiTheme="minorHAnsi" w:hAnsiTheme="minorHAnsi" w:cstheme="minorHAnsi"/>
                <w:b w:val="0"/>
              </w:rPr>
              <w:t>Posting preference</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Radio</w:t>
            </w:r>
          </w:p>
        </w:tc>
        <w:tc>
          <w:tcPr>
            <w:tcW w:w="1205" w:type="dxa"/>
          </w:tcPr>
          <w:p w:rsidR="00DC7651" w:rsidRPr="007245C7" w:rsidRDefault="00DC7651" w:rsidP="00D96E63">
            <w:pPr>
              <w:rPr>
                <w:rFonts w:asciiTheme="minorHAnsi" w:hAnsiTheme="minorHAnsi" w:cstheme="minorHAnsi"/>
              </w:rPr>
            </w:pP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Style w:val="Strong"/>
                <w:rFonts w:asciiTheme="minorHAnsi" w:hAnsiTheme="minorHAnsi" w:cstheme="minorHAnsi"/>
                <w:b w:val="0"/>
              </w:rPr>
              <w:t>Related Experience</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05"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Expected gross salary between</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05"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Style w:val="Strong"/>
                <w:rFonts w:asciiTheme="minorHAnsi" w:hAnsiTheme="minorHAnsi" w:cstheme="minorHAnsi"/>
                <w:b w:val="0"/>
              </w:rPr>
              <w:t>And</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05"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Current salary between</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05"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And</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05"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C7651">
            <w:pPr>
              <w:ind w:left="0" w:firstLine="0"/>
              <w:rPr>
                <w:rFonts w:asciiTheme="minorHAnsi" w:hAnsiTheme="minorHAnsi" w:cstheme="minorHAnsi"/>
              </w:rPr>
            </w:pPr>
            <w:r w:rsidRPr="007245C7">
              <w:rPr>
                <w:rFonts w:asciiTheme="minorHAnsi" w:hAnsiTheme="minorHAnsi" w:cstheme="minorHAnsi"/>
              </w:rPr>
              <w:t>Are you currently employed or were employed by CARE?</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Radio</w:t>
            </w:r>
          </w:p>
        </w:tc>
        <w:tc>
          <w:tcPr>
            <w:tcW w:w="1205" w:type="dxa"/>
          </w:tcPr>
          <w:p w:rsidR="00DC7651" w:rsidRPr="007245C7" w:rsidRDefault="00DC7651" w:rsidP="00D96E63">
            <w:pPr>
              <w:rPr>
                <w:rFonts w:asciiTheme="minorHAnsi" w:hAnsiTheme="minorHAnsi" w:cstheme="minorHAnsi"/>
              </w:rPr>
            </w:pP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Style w:val="Strong"/>
                <w:rFonts w:asciiTheme="minorHAnsi" w:hAnsiTheme="minorHAnsi" w:cstheme="minorHAnsi"/>
                <w:b w:val="0"/>
              </w:rPr>
              <w:t>Do you have any relative in MSB?</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Radio</w:t>
            </w:r>
          </w:p>
        </w:tc>
        <w:tc>
          <w:tcPr>
            <w:tcW w:w="1205" w:type="dxa"/>
          </w:tcPr>
          <w:p w:rsidR="00DC7651" w:rsidRPr="007245C7" w:rsidRDefault="00DC7651" w:rsidP="00D96E63">
            <w:pPr>
              <w:rPr>
                <w:rFonts w:asciiTheme="minorHAnsi" w:hAnsiTheme="minorHAnsi" w:cstheme="minorHAnsi"/>
              </w:rPr>
            </w:pP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Name of Degree</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05"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Subject/Discipline/Major</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05"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Style w:val="Strong"/>
                <w:rFonts w:asciiTheme="minorHAnsi" w:hAnsiTheme="minorHAnsi" w:cstheme="minorHAnsi"/>
                <w:b w:val="0"/>
              </w:rPr>
              <w:t>Class/CGPA/Grade</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Text Box</w:t>
            </w:r>
          </w:p>
        </w:tc>
        <w:tc>
          <w:tcPr>
            <w:tcW w:w="1205"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VARCHAR</w:t>
            </w: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Style w:val="Strong"/>
                <w:rFonts w:asciiTheme="minorHAnsi" w:hAnsiTheme="minorHAnsi" w:cstheme="minorHAnsi"/>
                <w:b w:val="0"/>
              </w:rPr>
              <w:t>Submit</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05" w:type="dxa"/>
          </w:tcPr>
          <w:p w:rsidR="00DC7651" w:rsidRPr="007245C7" w:rsidRDefault="00DC7651" w:rsidP="00D96E63">
            <w:pPr>
              <w:rPr>
                <w:rFonts w:asciiTheme="minorHAnsi" w:hAnsiTheme="minorHAnsi" w:cstheme="minorHAnsi"/>
              </w:rPr>
            </w:pPr>
          </w:p>
        </w:tc>
        <w:tc>
          <w:tcPr>
            <w:tcW w:w="2138" w:type="dxa"/>
          </w:tcPr>
          <w:p w:rsidR="00DC7651" w:rsidRPr="007245C7" w:rsidRDefault="00DC7651" w:rsidP="00D96E63">
            <w:pPr>
              <w:rPr>
                <w:rFonts w:asciiTheme="minorHAnsi" w:hAnsiTheme="minorHAnsi" w:cstheme="minorHAnsi"/>
              </w:rPr>
            </w:pPr>
          </w:p>
        </w:tc>
      </w:tr>
      <w:tr w:rsidR="00D96E63" w:rsidRPr="00001097" w:rsidTr="00083475">
        <w:tc>
          <w:tcPr>
            <w:tcW w:w="9350" w:type="dxa"/>
            <w:gridSpan w:val="5"/>
          </w:tcPr>
          <w:p w:rsidR="00D96E63" w:rsidRPr="007245C7" w:rsidRDefault="00D96E63" w:rsidP="00D96E63">
            <w:pPr>
              <w:rPr>
                <w:rFonts w:asciiTheme="minorHAnsi" w:hAnsiTheme="minorHAnsi" w:cstheme="minorHAnsi"/>
              </w:rPr>
            </w:pPr>
            <w:r w:rsidRPr="007245C7">
              <w:rPr>
                <w:rFonts w:asciiTheme="minorHAnsi" w:hAnsiTheme="minorHAnsi" w:cstheme="minorHAnsi"/>
                <w:b/>
              </w:rPr>
              <w:t>Short Listing : Initial Short Listing by HR</w:t>
            </w:r>
          </w:p>
        </w:tc>
      </w:tr>
      <w:tr w:rsidR="00DC7651" w:rsidRPr="00001097" w:rsidTr="00083475">
        <w:tc>
          <w:tcPr>
            <w:tcW w:w="1540" w:type="dxa"/>
            <w:vMerge w:val="restart"/>
          </w:tcPr>
          <w:p w:rsidR="00DC7651" w:rsidRPr="00DC7651" w:rsidRDefault="00DC7651" w:rsidP="00D96E63">
            <w:pPr>
              <w:rPr>
                <w:rFonts w:asciiTheme="minorHAnsi" w:hAnsiTheme="minorHAnsi" w:cstheme="minorHAnsi"/>
                <w:b/>
              </w:rPr>
            </w:pPr>
            <w:r w:rsidRPr="00DC7651">
              <w:rPr>
                <w:rFonts w:asciiTheme="minorHAnsi" w:hAnsiTheme="minorHAnsi" w:cstheme="minorHAnsi"/>
                <w:b/>
              </w:rPr>
              <w:t>6.2</w:t>
            </w:r>
          </w:p>
        </w:tc>
        <w:tc>
          <w:tcPr>
            <w:tcW w:w="3146" w:type="dxa"/>
          </w:tcPr>
          <w:p w:rsidR="00DC7651" w:rsidRPr="007245C7" w:rsidRDefault="00DC7651" w:rsidP="00D96E63">
            <w:pPr>
              <w:rPr>
                <w:rFonts w:asciiTheme="minorHAnsi" w:hAnsiTheme="minorHAnsi" w:cstheme="minorHAnsi"/>
              </w:rPr>
            </w:pPr>
            <w:r w:rsidRPr="007245C7">
              <w:rPr>
                <w:rStyle w:val="Strong"/>
                <w:rFonts w:asciiTheme="minorHAnsi" w:hAnsiTheme="minorHAnsi" w:cstheme="minorHAnsi"/>
                <w:b w:val="0"/>
              </w:rPr>
              <w:t>Select All</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Check Box</w:t>
            </w:r>
          </w:p>
        </w:tc>
        <w:tc>
          <w:tcPr>
            <w:tcW w:w="1205" w:type="dxa"/>
          </w:tcPr>
          <w:p w:rsidR="00DC7651" w:rsidRPr="007245C7" w:rsidRDefault="00DC7651" w:rsidP="00D96E63">
            <w:pPr>
              <w:rPr>
                <w:rFonts w:asciiTheme="minorHAnsi" w:hAnsiTheme="minorHAnsi" w:cstheme="minorHAnsi"/>
              </w:rPr>
            </w:pP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Style w:val="Strong"/>
                <w:rFonts w:asciiTheme="minorHAnsi" w:hAnsiTheme="minorHAnsi" w:cstheme="minorHAnsi"/>
                <w:b w:val="0"/>
              </w:rPr>
              <w:t>Export Result into Excel</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05" w:type="dxa"/>
          </w:tcPr>
          <w:p w:rsidR="00DC7651" w:rsidRPr="007245C7" w:rsidRDefault="00DC7651" w:rsidP="00D96E63">
            <w:pPr>
              <w:rPr>
                <w:rFonts w:asciiTheme="minorHAnsi" w:hAnsiTheme="minorHAnsi" w:cstheme="minorHAnsi"/>
              </w:rPr>
            </w:pP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Style w:val="Strong"/>
                <w:rFonts w:asciiTheme="minorHAnsi" w:hAnsiTheme="minorHAnsi" w:cstheme="minorHAnsi"/>
                <w:b w:val="0"/>
              </w:rPr>
              <w:t>Select Applicants</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05" w:type="dxa"/>
          </w:tcPr>
          <w:p w:rsidR="00DC7651" w:rsidRPr="007245C7" w:rsidRDefault="00DC7651" w:rsidP="00D96E63">
            <w:pPr>
              <w:rPr>
                <w:rFonts w:asciiTheme="minorHAnsi" w:hAnsiTheme="minorHAnsi" w:cstheme="minorHAnsi"/>
              </w:rPr>
            </w:pP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Style w:val="Strong"/>
                <w:rFonts w:asciiTheme="minorHAnsi" w:hAnsiTheme="minorHAnsi" w:cstheme="minorHAnsi"/>
                <w:b w:val="0"/>
              </w:rPr>
              <w:t>Back To Shortlisting Steps</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05" w:type="dxa"/>
          </w:tcPr>
          <w:p w:rsidR="00DC7651" w:rsidRPr="007245C7" w:rsidRDefault="00DC7651" w:rsidP="00D96E63">
            <w:pPr>
              <w:rPr>
                <w:rFonts w:asciiTheme="minorHAnsi" w:hAnsiTheme="minorHAnsi" w:cstheme="minorHAnsi"/>
              </w:rPr>
            </w:pPr>
          </w:p>
        </w:tc>
        <w:tc>
          <w:tcPr>
            <w:tcW w:w="2138" w:type="dxa"/>
          </w:tcPr>
          <w:p w:rsidR="00DC7651" w:rsidRPr="007245C7" w:rsidRDefault="00DC7651" w:rsidP="00D96E63">
            <w:pPr>
              <w:rPr>
                <w:rFonts w:asciiTheme="minorHAnsi" w:hAnsiTheme="minorHAnsi" w:cstheme="minorHAnsi"/>
              </w:rPr>
            </w:pPr>
          </w:p>
        </w:tc>
      </w:tr>
      <w:tr w:rsidR="00D96E63" w:rsidRPr="00001097" w:rsidTr="00083475">
        <w:tc>
          <w:tcPr>
            <w:tcW w:w="9350" w:type="dxa"/>
            <w:gridSpan w:val="5"/>
          </w:tcPr>
          <w:p w:rsidR="00D96E63" w:rsidRPr="007245C7" w:rsidRDefault="00D96E63" w:rsidP="00D96E63">
            <w:pPr>
              <w:rPr>
                <w:rFonts w:asciiTheme="minorHAnsi" w:hAnsiTheme="minorHAnsi" w:cstheme="minorHAnsi"/>
              </w:rPr>
            </w:pPr>
            <w:r w:rsidRPr="007245C7">
              <w:rPr>
                <w:rFonts w:asciiTheme="minorHAnsi" w:hAnsiTheme="minorHAnsi" w:cstheme="minorHAnsi"/>
                <w:b/>
              </w:rPr>
              <w:t>Short Listing : Initial Short Listing by HR</w:t>
            </w:r>
          </w:p>
        </w:tc>
      </w:tr>
      <w:tr w:rsidR="00DC7651" w:rsidRPr="00001097" w:rsidTr="00083475">
        <w:tc>
          <w:tcPr>
            <w:tcW w:w="1540" w:type="dxa"/>
            <w:vMerge w:val="restart"/>
          </w:tcPr>
          <w:p w:rsidR="00DC7651" w:rsidRPr="00DC7651" w:rsidRDefault="00DC7651" w:rsidP="00D96E63">
            <w:pPr>
              <w:rPr>
                <w:rFonts w:asciiTheme="minorHAnsi" w:hAnsiTheme="minorHAnsi" w:cstheme="minorHAnsi"/>
                <w:b/>
              </w:rPr>
            </w:pPr>
            <w:r w:rsidRPr="00DC7651">
              <w:rPr>
                <w:rFonts w:asciiTheme="minorHAnsi" w:hAnsiTheme="minorHAnsi" w:cstheme="minorHAnsi"/>
                <w:b/>
              </w:rPr>
              <w:t>6.2</w:t>
            </w:r>
          </w:p>
        </w:tc>
        <w:tc>
          <w:tcPr>
            <w:tcW w:w="3146" w:type="dxa"/>
          </w:tcPr>
          <w:p w:rsidR="00DC7651" w:rsidRPr="007245C7" w:rsidRDefault="00DC7651" w:rsidP="00D96E63">
            <w:pPr>
              <w:rPr>
                <w:rFonts w:asciiTheme="minorHAnsi" w:hAnsiTheme="minorHAnsi" w:cstheme="minorHAnsi"/>
              </w:rPr>
            </w:pPr>
            <w:r w:rsidRPr="007245C7">
              <w:rPr>
                <w:rStyle w:val="Strong"/>
                <w:rFonts w:asciiTheme="minorHAnsi" w:hAnsiTheme="minorHAnsi" w:cstheme="minorHAnsi"/>
                <w:b w:val="0"/>
              </w:rPr>
              <w:t>Select All</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05" w:type="dxa"/>
          </w:tcPr>
          <w:p w:rsidR="00DC7651" w:rsidRPr="007245C7" w:rsidRDefault="00DC7651" w:rsidP="00D96E63">
            <w:pPr>
              <w:rPr>
                <w:rFonts w:asciiTheme="minorHAnsi" w:hAnsiTheme="minorHAnsi" w:cstheme="minorHAnsi"/>
              </w:rPr>
            </w:pP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Style w:val="Strong"/>
                <w:rFonts w:asciiTheme="minorHAnsi" w:hAnsiTheme="minorHAnsi" w:cstheme="minorHAnsi"/>
                <w:b w:val="0"/>
              </w:rPr>
              <w:t>Export Result into Excel</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05" w:type="dxa"/>
          </w:tcPr>
          <w:p w:rsidR="00DC7651" w:rsidRPr="007245C7" w:rsidRDefault="00DC7651" w:rsidP="00D96E63">
            <w:pPr>
              <w:rPr>
                <w:rFonts w:asciiTheme="minorHAnsi" w:hAnsiTheme="minorHAnsi" w:cstheme="minorHAnsi"/>
              </w:rPr>
            </w:pP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Style w:val="Strong"/>
                <w:rFonts w:asciiTheme="minorHAnsi" w:hAnsiTheme="minorHAnsi" w:cstheme="minorHAnsi"/>
                <w:b w:val="0"/>
              </w:rPr>
              <w:t>Select Applicants</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05" w:type="dxa"/>
          </w:tcPr>
          <w:p w:rsidR="00DC7651" w:rsidRPr="007245C7" w:rsidRDefault="00DC7651" w:rsidP="00D96E63">
            <w:pPr>
              <w:rPr>
                <w:rFonts w:asciiTheme="minorHAnsi" w:hAnsiTheme="minorHAnsi" w:cstheme="minorHAnsi"/>
              </w:rPr>
            </w:pP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Style w:val="Strong"/>
                <w:rFonts w:asciiTheme="minorHAnsi" w:hAnsiTheme="minorHAnsi" w:cstheme="minorHAnsi"/>
                <w:b w:val="0"/>
              </w:rPr>
              <w:t>Back To Shortlisting Steps</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05" w:type="dxa"/>
          </w:tcPr>
          <w:p w:rsidR="00DC7651" w:rsidRPr="007245C7" w:rsidRDefault="00DC7651" w:rsidP="00D96E63">
            <w:pPr>
              <w:rPr>
                <w:rFonts w:asciiTheme="minorHAnsi" w:hAnsiTheme="minorHAnsi" w:cstheme="minorHAnsi"/>
              </w:rPr>
            </w:pPr>
          </w:p>
        </w:tc>
        <w:tc>
          <w:tcPr>
            <w:tcW w:w="2138" w:type="dxa"/>
          </w:tcPr>
          <w:p w:rsidR="00DC7651" w:rsidRPr="007245C7" w:rsidRDefault="00DC7651" w:rsidP="00D96E63">
            <w:pPr>
              <w:rPr>
                <w:rFonts w:asciiTheme="minorHAnsi" w:hAnsiTheme="minorHAnsi" w:cstheme="minorHAnsi"/>
              </w:rPr>
            </w:pPr>
          </w:p>
        </w:tc>
      </w:tr>
      <w:tr w:rsidR="00D96E63" w:rsidRPr="00001097" w:rsidTr="00083475">
        <w:tc>
          <w:tcPr>
            <w:tcW w:w="9350" w:type="dxa"/>
            <w:gridSpan w:val="5"/>
          </w:tcPr>
          <w:p w:rsidR="00D96E63" w:rsidRPr="007245C7" w:rsidRDefault="00D96E63" w:rsidP="00D96E63">
            <w:pPr>
              <w:rPr>
                <w:rFonts w:asciiTheme="minorHAnsi" w:hAnsiTheme="minorHAnsi" w:cstheme="minorHAnsi"/>
              </w:rPr>
            </w:pPr>
            <w:r w:rsidRPr="007245C7">
              <w:rPr>
                <w:rFonts w:asciiTheme="minorHAnsi" w:hAnsiTheme="minorHAnsi" w:cstheme="minorHAnsi"/>
                <w:b/>
              </w:rPr>
              <w:t xml:space="preserve">Short Listing : Short Listing By Haring Manager </w:t>
            </w:r>
          </w:p>
        </w:tc>
      </w:tr>
      <w:tr w:rsidR="00DC7651" w:rsidRPr="00001097" w:rsidTr="00083475">
        <w:tc>
          <w:tcPr>
            <w:tcW w:w="1540" w:type="dxa"/>
            <w:vMerge w:val="restart"/>
          </w:tcPr>
          <w:p w:rsidR="00DC7651" w:rsidRPr="00DC7651" w:rsidRDefault="00DC7651" w:rsidP="00D96E63">
            <w:pPr>
              <w:rPr>
                <w:rFonts w:asciiTheme="minorHAnsi" w:hAnsiTheme="minorHAnsi" w:cstheme="minorHAnsi"/>
                <w:b/>
              </w:rPr>
            </w:pPr>
            <w:r w:rsidRPr="00DC7651">
              <w:rPr>
                <w:rFonts w:asciiTheme="minorHAnsi" w:hAnsiTheme="minorHAnsi" w:cstheme="minorHAnsi"/>
                <w:b/>
              </w:rPr>
              <w:t>6.2</w:t>
            </w:r>
          </w:p>
        </w:tc>
        <w:tc>
          <w:tcPr>
            <w:tcW w:w="3146" w:type="dxa"/>
          </w:tcPr>
          <w:p w:rsidR="00DC7651" w:rsidRPr="007245C7" w:rsidRDefault="00DC7651" w:rsidP="00D96E63">
            <w:pPr>
              <w:rPr>
                <w:rFonts w:asciiTheme="minorHAnsi" w:hAnsiTheme="minorHAnsi" w:cstheme="minorHAnsi"/>
              </w:rPr>
            </w:pPr>
            <w:r w:rsidRPr="007245C7">
              <w:rPr>
                <w:rStyle w:val="Strong"/>
                <w:rFonts w:asciiTheme="minorHAnsi" w:hAnsiTheme="minorHAnsi" w:cstheme="minorHAnsi"/>
                <w:b w:val="0"/>
              </w:rPr>
              <w:t>Select All</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05" w:type="dxa"/>
          </w:tcPr>
          <w:p w:rsidR="00DC7651" w:rsidRPr="007245C7" w:rsidRDefault="00DC7651" w:rsidP="00D96E63">
            <w:pPr>
              <w:rPr>
                <w:rFonts w:asciiTheme="minorHAnsi" w:hAnsiTheme="minorHAnsi" w:cstheme="minorHAnsi"/>
              </w:rPr>
            </w:pP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Style w:val="Strong"/>
                <w:rFonts w:asciiTheme="minorHAnsi" w:hAnsiTheme="minorHAnsi" w:cstheme="minorHAnsi"/>
                <w:b w:val="0"/>
              </w:rPr>
              <w:t>Export Result into Excel</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05" w:type="dxa"/>
          </w:tcPr>
          <w:p w:rsidR="00DC7651" w:rsidRPr="007245C7" w:rsidRDefault="00DC7651" w:rsidP="00D96E63">
            <w:pPr>
              <w:rPr>
                <w:rFonts w:asciiTheme="minorHAnsi" w:hAnsiTheme="minorHAnsi" w:cstheme="minorHAnsi"/>
              </w:rPr>
            </w:pP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Style w:val="Strong"/>
                <w:rFonts w:asciiTheme="minorHAnsi" w:hAnsiTheme="minorHAnsi" w:cstheme="minorHAnsi"/>
                <w:b w:val="0"/>
              </w:rPr>
              <w:t>Select Applicants</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05" w:type="dxa"/>
          </w:tcPr>
          <w:p w:rsidR="00DC7651" w:rsidRPr="007245C7" w:rsidRDefault="00DC7651" w:rsidP="00D96E63">
            <w:pPr>
              <w:rPr>
                <w:rFonts w:asciiTheme="minorHAnsi" w:hAnsiTheme="minorHAnsi" w:cstheme="minorHAnsi"/>
              </w:rPr>
            </w:pP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Style w:val="Strong"/>
                <w:rFonts w:asciiTheme="minorHAnsi" w:hAnsiTheme="minorHAnsi" w:cstheme="minorHAnsi"/>
                <w:b w:val="0"/>
              </w:rPr>
              <w:t>Back To Shortlisting Steps</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05" w:type="dxa"/>
          </w:tcPr>
          <w:p w:rsidR="00DC7651" w:rsidRPr="007245C7" w:rsidRDefault="00DC7651" w:rsidP="00D96E63">
            <w:pPr>
              <w:rPr>
                <w:rFonts w:asciiTheme="minorHAnsi" w:hAnsiTheme="minorHAnsi" w:cstheme="minorHAnsi"/>
              </w:rPr>
            </w:pPr>
          </w:p>
        </w:tc>
        <w:tc>
          <w:tcPr>
            <w:tcW w:w="2138" w:type="dxa"/>
          </w:tcPr>
          <w:p w:rsidR="00DC7651" w:rsidRPr="007245C7" w:rsidRDefault="00DC7651" w:rsidP="00D96E63">
            <w:pPr>
              <w:rPr>
                <w:rFonts w:asciiTheme="minorHAnsi" w:hAnsiTheme="minorHAnsi" w:cstheme="minorHAnsi"/>
              </w:rPr>
            </w:pPr>
          </w:p>
        </w:tc>
      </w:tr>
      <w:tr w:rsidR="00D96E63" w:rsidRPr="00001097" w:rsidTr="00083475">
        <w:tc>
          <w:tcPr>
            <w:tcW w:w="9350" w:type="dxa"/>
            <w:gridSpan w:val="5"/>
          </w:tcPr>
          <w:p w:rsidR="00D96E63" w:rsidRPr="007245C7" w:rsidRDefault="00D96E63" w:rsidP="00D96E63">
            <w:pPr>
              <w:rPr>
                <w:rFonts w:asciiTheme="minorHAnsi" w:hAnsiTheme="minorHAnsi" w:cstheme="minorHAnsi"/>
              </w:rPr>
            </w:pPr>
            <w:r w:rsidRPr="007245C7">
              <w:rPr>
                <w:rFonts w:asciiTheme="minorHAnsi" w:hAnsiTheme="minorHAnsi" w:cstheme="minorHAnsi"/>
                <w:b/>
              </w:rPr>
              <w:t xml:space="preserve">Short Listing : Short Listing after HIRS Checking </w:t>
            </w:r>
          </w:p>
        </w:tc>
      </w:tr>
      <w:tr w:rsidR="00DC7651" w:rsidRPr="00001097" w:rsidTr="00083475">
        <w:tc>
          <w:tcPr>
            <w:tcW w:w="1540" w:type="dxa"/>
            <w:vMerge w:val="restart"/>
          </w:tcPr>
          <w:p w:rsidR="00DC7651" w:rsidRPr="00DC7651" w:rsidRDefault="00DC7651" w:rsidP="00D96E63">
            <w:pPr>
              <w:rPr>
                <w:rFonts w:asciiTheme="minorHAnsi" w:hAnsiTheme="minorHAnsi" w:cstheme="minorHAnsi"/>
                <w:b/>
              </w:rPr>
            </w:pPr>
            <w:r w:rsidRPr="00DC7651">
              <w:rPr>
                <w:rFonts w:asciiTheme="minorHAnsi" w:hAnsiTheme="minorHAnsi" w:cstheme="minorHAnsi"/>
                <w:b/>
              </w:rPr>
              <w:t>6.2</w:t>
            </w:r>
          </w:p>
        </w:tc>
        <w:tc>
          <w:tcPr>
            <w:tcW w:w="3146" w:type="dxa"/>
          </w:tcPr>
          <w:p w:rsidR="00DC7651" w:rsidRPr="007245C7" w:rsidRDefault="00DC7651" w:rsidP="00D96E63">
            <w:pPr>
              <w:rPr>
                <w:rFonts w:asciiTheme="minorHAnsi" w:hAnsiTheme="minorHAnsi" w:cstheme="minorHAnsi"/>
              </w:rPr>
            </w:pPr>
            <w:r w:rsidRPr="007245C7">
              <w:rPr>
                <w:rStyle w:val="Strong"/>
                <w:rFonts w:asciiTheme="minorHAnsi" w:hAnsiTheme="minorHAnsi" w:cstheme="minorHAnsi"/>
                <w:b w:val="0"/>
              </w:rPr>
              <w:t>Select All</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05" w:type="dxa"/>
          </w:tcPr>
          <w:p w:rsidR="00DC7651" w:rsidRPr="007245C7" w:rsidRDefault="00DC7651" w:rsidP="00D96E63">
            <w:pPr>
              <w:rPr>
                <w:rFonts w:asciiTheme="minorHAnsi" w:hAnsiTheme="minorHAnsi" w:cstheme="minorHAnsi"/>
              </w:rPr>
            </w:pP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Style w:val="Strong"/>
                <w:rFonts w:asciiTheme="minorHAnsi" w:hAnsiTheme="minorHAnsi" w:cstheme="minorHAnsi"/>
                <w:b w:val="0"/>
              </w:rPr>
              <w:t>Export Result into Excel</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05" w:type="dxa"/>
          </w:tcPr>
          <w:p w:rsidR="00DC7651" w:rsidRPr="007245C7" w:rsidRDefault="00DC7651" w:rsidP="00D96E63">
            <w:pPr>
              <w:rPr>
                <w:rFonts w:asciiTheme="minorHAnsi" w:hAnsiTheme="minorHAnsi" w:cstheme="minorHAnsi"/>
              </w:rPr>
            </w:pP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Style w:val="Strong"/>
                <w:rFonts w:asciiTheme="minorHAnsi" w:hAnsiTheme="minorHAnsi" w:cstheme="minorHAnsi"/>
                <w:b w:val="0"/>
              </w:rPr>
              <w:t>Select Applicants</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05" w:type="dxa"/>
          </w:tcPr>
          <w:p w:rsidR="00DC7651" w:rsidRPr="007245C7" w:rsidRDefault="00DC7651" w:rsidP="00D96E63">
            <w:pPr>
              <w:rPr>
                <w:rFonts w:asciiTheme="minorHAnsi" w:hAnsiTheme="minorHAnsi" w:cstheme="minorHAnsi"/>
              </w:rPr>
            </w:pP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Style w:val="Strong"/>
                <w:rFonts w:asciiTheme="minorHAnsi" w:hAnsiTheme="minorHAnsi" w:cstheme="minorHAnsi"/>
                <w:b w:val="0"/>
              </w:rPr>
              <w:t>Back To Shortlisting Steps</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05" w:type="dxa"/>
          </w:tcPr>
          <w:p w:rsidR="00DC7651" w:rsidRPr="007245C7" w:rsidRDefault="00DC7651" w:rsidP="00D96E63">
            <w:pPr>
              <w:rPr>
                <w:rFonts w:asciiTheme="minorHAnsi" w:hAnsiTheme="minorHAnsi" w:cstheme="minorHAnsi"/>
              </w:rPr>
            </w:pPr>
          </w:p>
        </w:tc>
        <w:tc>
          <w:tcPr>
            <w:tcW w:w="2138" w:type="dxa"/>
          </w:tcPr>
          <w:p w:rsidR="00DC7651" w:rsidRPr="007245C7" w:rsidRDefault="00DC7651" w:rsidP="00D96E63">
            <w:pPr>
              <w:rPr>
                <w:rFonts w:asciiTheme="minorHAnsi" w:hAnsiTheme="minorHAnsi" w:cstheme="minorHAnsi"/>
              </w:rPr>
            </w:pPr>
          </w:p>
        </w:tc>
      </w:tr>
      <w:tr w:rsidR="00D96E63" w:rsidRPr="00001097" w:rsidTr="00083475">
        <w:tc>
          <w:tcPr>
            <w:tcW w:w="9350" w:type="dxa"/>
            <w:gridSpan w:val="5"/>
          </w:tcPr>
          <w:p w:rsidR="00D96E63" w:rsidRPr="007245C7" w:rsidRDefault="00D96E63" w:rsidP="00D96E63">
            <w:pPr>
              <w:rPr>
                <w:rFonts w:asciiTheme="minorHAnsi" w:hAnsiTheme="minorHAnsi" w:cstheme="minorHAnsi"/>
              </w:rPr>
            </w:pPr>
            <w:r w:rsidRPr="007245C7">
              <w:rPr>
                <w:rFonts w:asciiTheme="minorHAnsi" w:hAnsiTheme="minorHAnsi" w:cstheme="minorHAnsi"/>
                <w:b/>
              </w:rPr>
              <w:t xml:space="preserve">Short Listing : Final Short Listing </w:t>
            </w:r>
          </w:p>
        </w:tc>
      </w:tr>
      <w:tr w:rsidR="00DC7651" w:rsidRPr="00001097" w:rsidTr="00083475">
        <w:tc>
          <w:tcPr>
            <w:tcW w:w="1540" w:type="dxa"/>
            <w:vMerge w:val="restart"/>
          </w:tcPr>
          <w:p w:rsidR="00DC7651" w:rsidRPr="00DC7651" w:rsidRDefault="00DC7651" w:rsidP="00D96E63">
            <w:pPr>
              <w:rPr>
                <w:rFonts w:asciiTheme="minorHAnsi" w:hAnsiTheme="minorHAnsi" w:cstheme="minorHAnsi"/>
                <w:b/>
              </w:rPr>
            </w:pPr>
            <w:r w:rsidRPr="00DC7651">
              <w:rPr>
                <w:rFonts w:asciiTheme="minorHAnsi" w:hAnsiTheme="minorHAnsi" w:cstheme="minorHAnsi"/>
                <w:b/>
              </w:rPr>
              <w:t>6.2</w:t>
            </w:r>
          </w:p>
        </w:tc>
        <w:tc>
          <w:tcPr>
            <w:tcW w:w="3146" w:type="dxa"/>
          </w:tcPr>
          <w:p w:rsidR="00DC7651" w:rsidRPr="007245C7" w:rsidRDefault="00DC7651" w:rsidP="00D96E63">
            <w:pPr>
              <w:rPr>
                <w:rFonts w:asciiTheme="minorHAnsi" w:hAnsiTheme="minorHAnsi" w:cstheme="minorHAnsi"/>
              </w:rPr>
            </w:pPr>
            <w:r w:rsidRPr="007245C7">
              <w:rPr>
                <w:rStyle w:val="Strong"/>
                <w:rFonts w:asciiTheme="minorHAnsi" w:hAnsiTheme="minorHAnsi" w:cstheme="minorHAnsi"/>
                <w:b w:val="0"/>
              </w:rPr>
              <w:t>Select All</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05" w:type="dxa"/>
          </w:tcPr>
          <w:p w:rsidR="00DC7651" w:rsidRPr="007245C7" w:rsidRDefault="00DC7651" w:rsidP="00D96E63">
            <w:pPr>
              <w:rPr>
                <w:rFonts w:asciiTheme="minorHAnsi" w:hAnsiTheme="minorHAnsi" w:cstheme="minorHAnsi"/>
              </w:rPr>
            </w:pP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Style w:val="Strong"/>
                <w:rFonts w:asciiTheme="minorHAnsi" w:hAnsiTheme="minorHAnsi" w:cstheme="minorHAnsi"/>
                <w:b w:val="0"/>
              </w:rPr>
              <w:t>Export Result into Excel</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05" w:type="dxa"/>
          </w:tcPr>
          <w:p w:rsidR="00DC7651" w:rsidRPr="007245C7" w:rsidRDefault="00DC7651" w:rsidP="00D96E63">
            <w:pPr>
              <w:rPr>
                <w:rFonts w:asciiTheme="minorHAnsi" w:hAnsiTheme="minorHAnsi" w:cstheme="minorHAnsi"/>
              </w:rPr>
            </w:pP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Style w:val="Strong"/>
                <w:rFonts w:asciiTheme="minorHAnsi" w:hAnsiTheme="minorHAnsi" w:cstheme="minorHAnsi"/>
                <w:b w:val="0"/>
              </w:rPr>
              <w:t>Select Applicants</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05" w:type="dxa"/>
          </w:tcPr>
          <w:p w:rsidR="00DC7651" w:rsidRPr="007245C7" w:rsidRDefault="00DC7651" w:rsidP="00D96E63">
            <w:pPr>
              <w:rPr>
                <w:rFonts w:asciiTheme="minorHAnsi" w:hAnsiTheme="minorHAnsi" w:cstheme="minorHAnsi"/>
              </w:rPr>
            </w:pPr>
          </w:p>
        </w:tc>
        <w:tc>
          <w:tcPr>
            <w:tcW w:w="2138" w:type="dxa"/>
          </w:tcPr>
          <w:p w:rsidR="00DC7651" w:rsidRPr="007245C7" w:rsidRDefault="00DC7651" w:rsidP="00D96E63">
            <w:pPr>
              <w:rPr>
                <w:rFonts w:asciiTheme="minorHAnsi" w:hAnsiTheme="minorHAnsi" w:cstheme="minorHAnsi"/>
              </w:rPr>
            </w:pPr>
          </w:p>
        </w:tc>
      </w:tr>
      <w:tr w:rsidR="00DC7651" w:rsidRPr="00001097" w:rsidTr="00083475">
        <w:tc>
          <w:tcPr>
            <w:tcW w:w="1540" w:type="dxa"/>
            <w:vMerge/>
          </w:tcPr>
          <w:p w:rsidR="00DC7651" w:rsidRPr="007245C7" w:rsidRDefault="00DC7651" w:rsidP="00D96E63">
            <w:pPr>
              <w:rPr>
                <w:rFonts w:asciiTheme="minorHAnsi" w:hAnsiTheme="minorHAnsi" w:cstheme="minorHAnsi"/>
              </w:rPr>
            </w:pPr>
          </w:p>
        </w:tc>
        <w:tc>
          <w:tcPr>
            <w:tcW w:w="3146" w:type="dxa"/>
          </w:tcPr>
          <w:p w:rsidR="00DC7651" w:rsidRPr="007245C7" w:rsidRDefault="00DC7651" w:rsidP="00D96E63">
            <w:pPr>
              <w:rPr>
                <w:rFonts w:asciiTheme="minorHAnsi" w:hAnsiTheme="minorHAnsi" w:cstheme="minorHAnsi"/>
              </w:rPr>
            </w:pPr>
            <w:r w:rsidRPr="007245C7">
              <w:rPr>
                <w:rStyle w:val="Strong"/>
                <w:rFonts w:asciiTheme="minorHAnsi" w:hAnsiTheme="minorHAnsi" w:cstheme="minorHAnsi"/>
                <w:b w:val="0"/>
              </w:rPr>
              <w:t>Back To Shortlisting Steps</w:t>
            </w:r>
          </w:p>
        </w:tc>
        <w:tc>
          <w:tcPr>
            <w:tcW w:w="1321" w:type="dxa"/>
          </w:tcPr>
          <w:p w:rsidR="00DC7651" w:rsidRPr="007245C7" w:rsidRDefault="00DC7651" w:rsidP="00D96E63">
            <w:pPr>
              <w:rPr>
                <w:rFonts w:asciiTheme="minorHAnsi" w:hAnsiTheme="minorHAnsi" w:cstheme="minorHAnsi"/>
              </w:rPr>
            </w:pPr>
            <w:r w:rsidRPr="007245C7">
              <w:rPr>
                <w:rFonts w:asciiTheme="minorHAnsi" w:hAnsiTheme="minorHAnsi" w:cstheme="minorHAnsi"/>
              </w:rPr>
              <w:t>Button</w:t>
            </w:r>
          </w:p>
        </w:tc>
        <w:tc>
          <w:tcPr>
            <w:tcW w:w="1205" w:type="dxa"/>
          </w:tcPr>
          <w:p w:rsidR="00DC7651" w:rsidRPr="007245C7" w:rsidRDefault="00DC7651" w:rsidP="00D96E63">
            <w:pPr>
              <w:rPr>
                <w:rFonts w:asciiTheme="minorHAnsi" w:hAnsiTheme="minorHAnsi" w:cstheme="minorHAnsi"/>
              </w:rPr>
            </w:pPr>
          </w:p>
        </w:tc>
        <w:tc>
          <w:tcPr>
            <w:tcW w:w="2138" w:type="dxa"/>
          </w:tcPr>
          <w:p w:rsidR="00DC7651" w:rsidRPr="007245C7" w:rsidRDefault="00DC7651" w:rsidP="00D96E63">
            <w:pPr>
              <w:rPr>
                <w:rFonts w:asciiTheme="minorHAnsi" w:hAnsiTheme="minorHAnsi" w:cstheme="minorHAnsi"/>
              </w:rPr>
            </w:pPr>
          </w:p>
        </w:tc>
      </w:tr>
      <w:tr w:rsidR="00D96E63" w:rsidRPr="00001097" w:rsidTr="00083475">
        <w:tc>
          <w:tcPr>
            <w:tcW w:w="9350" w:type="dxa"/>
            <w:gridSpan w:val="5"/>
          </w:tcPr>
          <w:p w:rsidR="00D96E63" w:rsidRPr="007245C7" w:rsidRDefault="00D96E63" w:rsidP="00D96E63">
            <w:pPr>
              <w:rPr>
                <w:rFonts w:asciiTheme="minorHAnsi" w:hAnsiTheme="minorHAnsi" w:cstheme="minorHAnsi"/>
              </w:rPr>
            </w:pPr>
            <w:r w:rsidRPr="007245C7">
              <w:rPr>
                <w:rFonts w:asciiTheme="minorHAnsi" w:hAnsiTheme="minorHAnsi" w:cstheme="minorHAnsi"/>
                <w:b/>
              </w:rPr>
              <w:t xml:space="preserve">Interview Invitation </w:t>
            </w:r>
          </w:p>
        </w:tc>
      </w:tr>
      <w:tr w:rsidR="00AB0C05" w:rsidRPr="00001097" w:rsidTr="00083475">
        <w:tc>
          <w:tcPr>
            <w:tcW w:w="1540" w:type="dxa"/>
            <w:vMerge w:val="restart"/>
          </w:tcPr>
          <w:p w:rsidR="00AB0C05" w:rsidRPr="00DC7651" w:rsidRDefault="00AB0C05" w:rsidP="00D96E63">
            <w:pPr>
              <w:rPr>
                <w:rFonts w:asciiTheme="minorHAnsi" w:hAnsiTheme="minorHAnsi" w:cstheme="minorHAnsi"/>
                <w:b/>
              </w:rPr>
            </w:pPr>
            <w:r w:rsidRPr="00DC7651">
              <w:rPr>
                <w:rFonts w:asciiTheme="minorHAnsi" w:hAnsiTheme="minorHAnsi" w:cstheme="minorHAnsi"/>
                <w:b/>
              </w:rPr>
              <w:t>6.2</w:t>
            </w: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File Attachment</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Button</w:t>
            </w:r>
          </w:p>
        </w:tc>
        <w:tc>
          <w:tcPr>
            <w:tcW w:w="1205" w:type="dxa"/>
          </w:tcPr>
          <w:p w:rsidR="00AB0C05" w:rsidRPr="007245C7" w:rsidRDefault="00AB0C05" w:rsidP="00D96E63">
            <w:pPr>
              <w:rPr>
                <w:rFonts w:asciiTheme="minorHAnsi" w:hAnsiTheme="minorHAnsi" w:cstheme="minorHAnsi"/>
              </w:rPr>
            </w:pPr>
          </w:p>
        </w:tc>
        <w:tc>
          <w:tcPr>
            <w:tcW w:w="2138" w:type="dxa"/>
          </w:tcPr>
          <w:p w:rsidR="00AB0C05" w:rsidRPr="007245C7" w:rsidRDefault="00AB0C05" w:rsidP="00D96E63">
            <w:pPr>
              <w:rPr>
                <w:rFonts w:asciiTheme="minorHAnsi" w:hAnsiTheme="minorHAnsi" w:cstheme="minorHAnsi"/>
              </w:rPr>
            </w:pPr>
          </w:p>
        </w:tc>
      </w:tr>
      <w:tr w:rsidR="00AB0C05" w:rsidRPr="00001097" w:rsidTr="00083475">
        <w:tc>
          <w:tcPr>
            <w:tcW w:w="1540" w:type="dxa"/>
            <w:vMerge/>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View</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Button</w:t>
            </w:r>
          </w:p>
        </w:tc>
        <w:tc>
          <w:tcPr>
            <w:tcW w:w="1205" w:type="dxa"/>
          </w:tcPr>
          <w:p w:rsidR="00AB0C05" w:rsidRPr="007245C7" w:rsidRDefault="00AB0C05" w:rsidP="00D96E63">
            <w:pPr>
              <w:rPr>
                <w:rFonts w:asciiTheme="minorHAnsi" w:hAnsiTheme="minorHAnsi" w:cstheme="minorHAnsi"/>
              </w:rPr>
            </w:pPr>
          </w:p>
        </w:tc>
        <w:tc>
          <w:tcPr>
            <w:tcW w:w="2138" w:type="dxa"/>
          </w:tcPr>
          <w:p w:rsidR="00AB0C05" w:rsidRPr="007245C7" w:rsidRDefault="00AB0C05" w:rsidP="00D96E63">
            <w:pPr>
              <w:rPr>
                <w:rFonts w:asciiTheme="minorHAnsi" w:hAnsiTheme="minorHAnsi" w:cstheme="minorHAnsi"/>
              </w:rPr>
            </w:pPr>
          </w:p>
        </w:tc>
      </w:tr>
      <w:tr w:rsidR="00AB0C05" w:rsidRPr="00001097" w:rsidTr="00083475">
        <w:tc>
          <w:tcPr>
            <w:tcW w:w="1540" w:type="dxa"/>
            <w:vMerge/>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Edit</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Button</w:t>
            </w:r>
          </w:p>
        </w:tc>
        <w:tc>
          <w:tcPr>
            <w:tcW w:w="1205" w:type="dxa"/>
          </w:tcPr>
          <w:p w:rsidR="00AB0C05" w:rsidRPr="007245C7" w:rsidRDefault="00AB0C05" w:rsidP="00D96E63">
            <w:pPr>
              <w:rPr>
                <w:rFonts w:asciiTheme="minorHAnsi" w:hAnsiTheme="minorHAnsi" w:cstheme="minorHAnsi"/>
              </w:rPr>
            </w:pPr>
          </w:p>
        </w:tc>
        <w:tc>
          <w:tcPr>
            <w:tcW w:w="2138" w:type="dxa"/>
          </w:tcPr>
          <w:p w:rsidR="00AB0C05" w:rsidRPr="007245C7" w:rsidRDefault="00AB0C05" w:rsidP="00D96E63">
            <w:pPr>
              <w:rPr>
                <w:rFonts w:asciiTheme="minorHAnsi" w:hAnsiTheme="minorHAnsi" w:cstheme="minorHAnsi"/>
              </w:rPr>
            </w:pPr>
          </w:p>
        </w:tc>
      </w:tr>
      <w:tr w:rsidR="00AB0C05" w:rsidRPr="00001097" w:rsidTr="00083475">
        <w:tc>
          <w:tcPr>
            <w:tcW w:w="1540" w:type="dxa"/>
            <w:vMerge/>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Delete</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Button</w:t>
            </w:r>
          </w:p>
        </w:tc>
        <w:tc>
          <w:tcPr>
            <w:tcW w:w="1205" w:type="dxa"/>
          </w:tcPr>
          <w:p w:rsidR="00AB0C05" w:rsidRPr="007245C7" w:rsidRDefault="00AB0C05" w:rsidP="00D96E63">
            <w:pPr>
              <w:rPr>
                <w:rFonts w:asciiTheme="minorHAnsi" w:hAnsiTheme="minorHAnsi" w:cstheme="minorHAnsi"/>
              </w:rPr>
            </w:pPr>
          </w:p>
        </w:tc>
        <w:tc>
          <w:tcPr>
            <w:tcW w:w="2138" w:type="dxa"/>
          </w:tcPr>
          <w:p w:rsidR="00AB0C05" w:rsidRPr="007245C7" w:rsidRDefault="00AB0C05" w:rsidP="00D96E63">
            <w:pPr>
              <w:rPr>
                <w:rFonts w:asciiTheme="minorHAnsi" w:hAnsiTheme="minorHAnsi" w:cstheme="minorHAnsi"/>
              </w:rPr>
            </w:pPr>
          </w:p>
        </w:tc>
      </w:tr>
      <w:tr w:rsidR="00D96E63" w:rsidRPr="00001097" w:rsidTr="00083475">
        <w:tc>
          <w:tcPr>
            <w:tcW w:w="9350" w:type="dxa"/>
            <w:gridSpan w:val="5"/>
          </w:tcPr>
          <w:p w:rsidR="00D96E63" w:rsidRPr="007245C7" w:rsidRDefault="00D96E63" w:rsidP="00D96E63">
            <w:pPr>
              <w:rPr>
                <w:rFonts w:asciiTheme="minorHAnsi" w:hAnsiTheme="minorHAnsi" w:cstheme="minorHAnsi"/>
              </w:rPr>
            </w:pPr>
            <w:r w:rsidRPr="007245C7">
              <w:rPr>
                <w:rFonts w:asciiTheme="minorHAnsi" w:hAnsiTheme="minorHAnsi" w:cstheme="minorHAnsi"/>
                <w:b/>
              </w:rPr>
              <w:t>Interview Invitation: Create New Invitation Letter</w:t>
            </w:r>
          </w:p>
        </w:tc>
      </w:tr>
      <w:tr w:rsidR="00AB0C05" w:rsidRPr="00001097" w:rsidTr="00083475">
        <w:tc>
          <w:tcPr>
            <w:tcW w:w="1540" w:type="dxa"/>
            <w:vMerge w:val="restart"/>
          </w:tcPr>
          <w:p w:rsidR="00AB0C05" w:rsidRPr="007245C7" w:rsidRDefault="00AB0C05" w:rsidP="00D96E63">
            <w:pPr>
              <w:rPr>
                <w:rFonts w:asciiTheme="minorHAnsi" w:hAnsiTheme="minorHAnsi" w:cstheme="minorHAnsi"/>
              </w:rPr>
            </w:pPr>
            <w:r>
              <w:rPr>
                <w:rFonts w:asciiTheme="minorHAnsi" w:hAnsiTheme="minorHAnsi" w:cstheme="minorHAnsi"/>
              </w:rPr>
              <w:t>6.2</w:t>
            </w: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Job</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Drop Down</w:t>
            </w:r>
          </w:p>
        </w:tc>
        <w:tc>
          <w:tcPr>
            <w:tcW w:w="1205"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VARCHAR</w:t>
            </w:r>
          </w:p>
        </w:tc>
        <w:tc>
          <w:tcPr>
            <w:tcW w:w="2138" w:type="dxa"/>
          </w:tcPr>
          <w:p w:rsidR="00AB0C05" w:rsidRPr="007245C7" w:rsidRDefault="00AB0C05" w:rsidP="00D96E63">
            <w:pPr>
              <w:rPr>
                <w:rFonts w:asciiTheme="minorHAnsi" w:hAnsiTheme="minorHAnsi" w:cstheme="minorHAnsi"/>
              </w:rPr>
            </w:pPr>
          </w:p>
        </w:tc>
      </w:tr>
      <w:tr w:rsidR="00AB0C05" w:rsidRPr="00001097" w:rsidTr="00083475">
        <w:tc>
          <w:tcPr>
            <w:tcW w:w="1540" w:type="dxa"/>
            <w:vMerge/>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Dept|Program|Unit</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Text Box</w:t>
            </w:r>
          </w:p>
        </w:tc>
        <w:tc>
          <w:tcPr>
            <w:tcW w:w="1205" w:type="dxa"/>
          </w:tcPr>
          <w:p w:rsidR="00AB0C05" w:rsidRPr="007245C7" w:rsidRDefault="00AB0C05" w:rsidP="00D96E63">
            <w:pPr>
              <w:rPr>
                <w:rFonts w:asciiTheme="minorHAnsi" w:hAnsiTheme="minorHAnsi" w:cstheme="minorHAnsi"/>
              </w:rPr>
            </w:pPr>
          </w:p>
        </w:tc>
        <w:tc>
          <w:tcPr>
            <w:tcW w:w="2138" w:type="dxa"/>
          </w:tcPr>
          <w:p w:rsidR="00AB0C05" w:rsidRPr="007245C7" w:rsidRDefault="00AB0C05" w:rsidP="00D96E63">
            <w:pPr>
              <w:rPr>
                <w:rFonts w:asciiTheme="minorHAnsi" w:hAnsiTheme="minorHAnsi" w:cstheme="minorHAnsi"/>
              </w:rPr>
            </w:pPr>
          </w:p>
        </w:tc>
      </w:tr>
      <w:tr w:rsidR="00AB0C05" w:rsidRPr="00001097" w:rsidTr="00083475">
        <w:tc>
          <w:tcPr>
            <w:tcW w:w="1540" w:type="dxa"/>
            <w:vMerge/>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Letter Issue Date</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Calendar</w:t>
            </w:r>
          </w:p>
        </w:tc>
        <w:tc>
          <w:tcPr>
            <w:tcW w:w="1205"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Date</w:t>
            </w:r>
          </w:p>
        </w:tc>
        <w:tc>
          <w:tcPr>
            <w:tcW w:w="2138" w:type="dxa"/>
          </w:tcPr>
          <w:p w:rsidR="00AB0C05" w:rsidRPr="007245C7" w:rsidRDefault="00AB0C05" w:rsidP="00D96E63">
            <w:pPr>
              <w:rPr>
                <w:rFonts w:asciiTheme="minorHAnsi" w:hAnsiTheme="minorHAnsi" w:cstheme="minorHAnsi"/>
              </w:rPr>
            </w:pPr>
          </w:p>
        </w:tc>
      </w:tr>
      <w:tr w:rsidR="00AB0C05" w:rsidRPr="00001097" w:rsidTr="00083475">
        <w:tc>
          <w:tcPr>
            <w:tcW w:w="1540" w:type="dxa"/>
            <w:vMerge/>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Date of Interview(with time)</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Calendar</w:t>
            </w:r>
          </w:p>
        </w:tc>
        <w:tc>
          <w:tcPr>
            <w:tcW w:w="1205"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DateTime</w:t>
            </w:r>
          </w:p>
        </w:tc>
        <w:tc>
          <w:tcPr>
            <w:tcW w:w="2138" w:type="dxa"/>
          </w:tcPr>
          <w:p w:rsidR="00AB0C05" w:rsidRPr="007245C7" w:rsidRDefault="00AB0C05" w:rsidP="00D96E63">
            <w:pPr>
              <w:rPr>
                <w:rFonts w:asciiTheme="minorHAnsi" w:hAnsiTheme="minorHAnsi" w:cstheme="minorHAnsi"/>
              </w:rPr>
            </w:pPr>
          </w:p>
        </w:tc>
      </w:tr>
      <w:tr w:rsidR="00AB0C05" w:rsidRPr="00001097" w:rsidTr="00083475">
        <w:tc>
          <w:tcPr>
            <w:tcW w:w="1540" w:type="dxa"/>
            <w:vMerge/>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Interview Type</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Check Box</w:t>
            </w:r>
          </w:p>
        </w:tc>
        <w:tc>
          <w:tcPr>
            <w:tcW w:w="1205"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VARCHAR</w:t>
            </w:r>
          </w:p>
        </w:tc>
        <w:tc>
          <w:tcPr>
            <w:tcW w:w="2138" w:type="dxa"/>
          </w:tcPr>
          <w:p w:rsidR="00AB0C05" w:rsidRPr="007245C7" w:rsidRDefault="00AB0C05" w:rsidP="00D96E63">
            <w:pPr>
              <w:rPr>
                <w:rFonts w:asciiTheme="minorHAnsi" w:hAnsiTheme="minorHAnsi" w:cstheme="minorHAnsi"/>
              </w:rPr>
            </w:pPr>
          </w:p>
        </w:tc>
      </w:tr>
      <w:tr w:rsidR="00AB0C05" w:rsidRPr="00001097" w:rsidTr="00083475">
        <w:tc>
          <w:tcPr>
            <w:tcW w:w="1540" w:type="dxa"/>
            <w:vMerge/>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Place of Interview</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Text Area</w:t>
            </w:r>
          </w:p>
        </w:tc>
        <w:tc>
          <w:tcPr>
            <w:tcW w:w="1205"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VARCHAR</w:t>
            </w:r>
          </w:p>
        </w:tc>
        <w:tc>
          <w:tcPr>
            <w:tcW w:w="2138" w:type="dxa"/>
          </w:tcPr>
          <w:p w:rsidR="00AB0C05" w:rsidRPr="007245C7" w:rsidRDefault="00AB0C05" w:rsidP="00D96E63">
            <w:pPr>
              <w:rPr>
                <w:rFonts w:asciiTheme="minorHAnsi" w:hAnsiTheme="minorHAnsi" w:cstheme="minorHAnsi"/>
              </w:rPr>
            </w:pPr>
          </w:p>
        </w:tc>
      </w:tr>
      <w:tr w:rsidR="00AB0C05" w:rsidRPr="00001097" w:rsidTr="00083475">
        <w:tc>
          <w:tcPr>
            <w:tcW w:w="1540" w:type="dxa"/>
            <w:vMerge/>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Add</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Button</w:t>
            </w:r>
          </w:p>
        </w:tc>
        <w:tc>
          <w:tcPr>
            <w:tcW w:w="1205" w:type="dxa"/>
          </w:tcPr>
          <w:p w:rsidR="00AB0C05" w:rsidRPr="007245C7" w:rsidRDefault="00AB0C05" w:rsidP="00D96E63">
            <w:pPr>
              <w:rPr>
                <w:rFonts w:asciiTheme="minorHAnsi" w:hAnsiTheme="minorHAnsi" w:cstheme="minorHAnsi"/>
              </w:rPr>
            </w:pPr>
          </w:p>
        </w:tc>
        <w:tc>
          <w:tcPr>
            <w:tcW w:w="2138" w:type="dxa"/>
          </w:tcPr>
          <w:p w:rsidR="00AB0C05" w:rsidRPr="007245C7" w:rsidRDefault="00AB0C05" w:rsidP="00D96E63">
            <w:pPr>
              <w:rPr>
                <w:rFonts w:asciiTheme="minorHAnsi" w:hAnsiTheme="minorHAnsi" w:cstheme="minorHAnsi"/>
              </w:rPr>
            </w:pPr>
          </w:p>
        </w:tc>
      </w:tr>
      <w:tr w:rsidR="00D96E63" w:rsidRPr="00001097" w:rsidTr="00083475">
        <w:tc>
          <w:tcPr>
            <w:tcW w:w="9350" w:type="dxa"/>
            <w:gridSpan w:val="5"/>
          </w:tcPr>
          <w:p w:rsidR="00D96E63" w:rsidRPr="007245C7" w:rsidRDefault="00D96E63" w:rsidP="00D96E63">
            <w:pPr>
              <w:rPr>
                <w:rFonts w:asciiTheme="minorHAnsi" w:hAnsiTheme="minorHAnsi" w:cstheme="minorHAnsi"/>
                <w:b/>
              </w:rPr>
            </w:pPr>
            <w:r w:rsidRPr="007245C7">
              <w:rPr>
                <w:rFonts w:asciiTheme="minorHAnsi" w:hAnsiTheme="minorHAnsi"/>
                <w:b/>
              </w:rPr>
              <w:t>Pre interview note generation</w:t>
            </w:r>
          </w:p>
        </w:tc>
      </w:tr>
      <w:tr w:rsidR="00D96E63" w:rsidRPr="00001097" w:rsidTr="00083475">
        <w:tc>
          <w:tcPr>
            <w:tcW w:w="1540" w:type="dxa"/>
          </w:tcPr>
          <w:p w:rsidR="00D96E63" w:rsidRPr="007245C7" w:rsidRDefault="00AB0C05" w:rsidP="00D96E63">
            <w:pPr>
              <w:rPr>
                <w:rFonts w:asciiTheme="minorHAnsi" w:hAnsiTheme="minorHAnsi"/>
              </w:rPr>
            </w:pPr>
            <w:r>
              <w:rPr>
                <w:rFonts w:asciiTheme="minorHAnsi" w:hAnsiTheme="minorHAnsi"/>
              </w:rPr>
              <w:t>6.4</w:t>
            </w:r>
          </w:p>
        </w:tc>
        <w:tc>
          <w:tcPr>
            <w:tcW w:w="7810" w:type="dxa"/>
            <w:gridSpan w:val="4"/>
          </w:tcPr>
          <w:p w:rsidR="00D96E63" w:rsidRPr="007245C7" w:rsidRDefault="00D96E63" w:rsidP="00D96E63">
            <w:pPr>
              <w:rPr>
                <w:rFonts w:asciiTheme="minorHAnsi" w:hAnsiTheme="minorHAnsi"/>
              </w:rPr>
            </w:pPr>
            <w:r w:rsidRPr="007245C7">
              <w:rPr>
                <w:rFonts w:asciiTheme="minorHAnsi" w:hAnsiTheme="minorHAnsi"/>
              </w:rPr>
              <w:t>HR will generate pre-note and send to concern department head. He/she will decide person and interview board member.</w:t>
            </w:r>
          </w:p>
          <w:p w:rsidR="00D96E63" w:rsidRPr="007245C7" w:rsidRDefault="00D96E63" w:rsidP="006E1627">
            <w:pPr>
              <w:pStyle w:val="ListParagraph"/>
              <w:numPr>
                <w:ilvl w:val="0"/>
                <w:numId w:val="46"/>
              </w:numPr>
              <w:rPr>
                <w:rFonts w:asciiTheme="minorHAnsi" w:hAnsiTheme="minorHAnsi"/>
              </w:rPr>
            </w:pPr>
            <w:r w:rsidRPr="007245C7">
              <w:rPr>
                <w:rFonts w:asciiTheme="minorHAnsi" w:hAnsiTheme="minorHAnsi"/>
              </w:rPr>
              <w:t>To (Location)</w:t>
            </w:r>
          </w:p>
          <w:p w:rsidR="00D96E63" w:rsidRPr="007245C7" w:rsidRDefault="00D96E63" w:rsidP="006E1627">
            <w:pPr>
              <w:pStyle w:val="ListParagraph"/>
              <w:numPr>
                <w:ilvl w:val="0"/>
                <w:numId w:val="46"/>
              </w:numPr>
              <w:rPr>
                <w:rFonts w:asciiTheme="minorHAnsi" w:hAnsiTheme="minorHAnsi"/>
              </w:rPr>
            </w:pPr>
            <w:r w:rsidRPr="007245C7">
              <w:rPr>
                <w:rFonts w:asciiTheme="minorHAnsi" w:hAnsiTheme="minorHAnsi"/>
              </w:rPr>
              <w:t>From(Emp Id)</w:t>
            </w:r>
          </w:p>
          <w:p w:rsidR="00D96E63" w:rsidRPr="007245C7" w:rsidRDefault="00D96E63" w:rsidP="006E1627">
            <w:pPr>
              <w:pStyle w:val="ListParagraph"/>
              <w:numPr>
                <w:ilvl w:val="0"/>
                <w:numId w:val="46"/>
              </w:numPr>
              <w:rPr>
                <w:rFonts w:asciiTheme="minorHAnsi" w:hAnsiTheme="minorHAnsi"/>
              </w:rPr>
            </w:pPr>
            <w:r w:rsidRPr="007245C7">
              <w:rPr>
                <w:rFonts w:asciiTheme="minorHAnsi" w:hAnsiTheme="minorHAnsi"/>
              </w:rPr>
              <w:t>Subject</w:t>
            </w:r>
          </w:p>
          <w:p w:rsidR="00D96E63" w:rsidRPr="007245C7" w:rsidRDefault="00D96E63" w:rsidP="006E1627">
            <w:pPr>
              <w:pStyle w:val="ListParagraph"/>
              <w:numPr>
                <w:ilvl w:val="0"/>
                <w:numId w:val="45"/>
              </w:numPr>
              <w:rPr>
                <w:rFonts w:asciiTheme="minorHAnsi" w:hAnsiTheme="minorHAnsi"/>
              </w:rPr>
            </w:pPr>
            <w:r w:rsidRPr="007245C7">
              <w:rPr>
                <w:rFonts w:asciiTheme="minorHAnsi" w:hAnsiTheme="minorHAnsi"/>
              </w:rPr>
              <w:t>Pre Note Initiation Date</w:t>
            </w:r>
          </w:p>
          <w:p w:rsidR="00D96E63" w:rsidRPr="007245C7" w:rsidRDefault="00D96E63" w:rsidP="006E1627">
            <w:pPr>
              <w:pStyle w:val="ListParagraph"/>
              <w:numPr>
                <w:ilvl w:val="0"/>
                <w:numId w:val="45"/>
              </w:numPr>
              <w:rPr>
                <w:rFonts w:asciiTheme="minorHAnsi" w:hAnsiTheme="minorHAnsi" w:cstheme="minorHAnsi"/>
              </w:rPr>
            </w:pPr>
            <w:r w:rsidRPr="007245C7">
              <w:rPr>
                <w:rFonts w:asciiTheme="minorHAnsi" w:hAnsiTheme="minorHAnsi"/>
              </w:rPr>
              <w:t>Interview Venue</w:t>
            </w:r>
          </w:p>
          <w:p w:rsidR="00D96E63" w:rsidRPr="007245C7" w:rsidRDefault="00D96E63" w:rsidP="006E1627">
            <w:pPr>
              <w:pStyle w:val="ListParagraph"/>
              <w:numPr>
                <w:ilvl w:val="0"/>
                <w:numId w:val="45"/>
              </w:numPr>
              <w:rPr>
                <w:rFonts w:asciiTheme="minorHAnsi" w:hAnsiTheme="minorHAnsi" w:cstheme="minorHAnsi"/>
              </w:rPr>
            </w:pPr>
            <w:r w:rsidRPr="007245C7">
              <w:rPr>
                <w:rFonts w:asciiTheme="minorHAnsi" w:hAnsiTheme="minorHAnsi"/>
              </w:rPr>
              <w:t>Board Member List</w:t>
            </w:r>
          </w:p>
          <w:p w:rsidR="00D96E63" w:rsidRPr="007245C7" w:rsidRDefault="00D96E63" w:rsidP="006E1627">
            <w:pPr>
              <w:pStyle w:val="ListParagraph"/>
              <w:numPr>
                <w:ilvl w:val="0"/>
                <w:numId w:val="45"/>
              </w:numPr>
              <w:rPr>
                <w:rFonts w:asciiTheme="minorHAnsi" w:hAnsiTheme="minorHAnsi" w:cstheme="minorHAnsi"/>
              </w:rPr>
            </w:pPr>
            <w:r w:rsidRPr="007245C7">
              <w:rPr>
                <w:rFonts w:asciiTheme="minorHAnsi" w:hAnsiTheme="minorHAnsi"/>
              </w:rPr>
              <w:t>Approve By(3 EmpId)</w:t>
            </w:r>
          </w:p>
        </w:tc>
      </w:tr>
      <w:tr w:rsidR="00D96E63" w:rsidRPr="00001097" w:rsidTr="00083475">
        <w:tc>
          <w:tcPr>
            <w:tcW w:w="9350" w:type="dxa"/>
            <w:gridSpan w:val="5"/>
          </w:tcPr>
          <w:p w:rsidR="00D96E63" w:rsidRPr="007245C7" w:rsidRDefault="00D96E63" w:rsidP="00D96E63">
            <w:pPr>
              <w:rPr>
                <w:rFonts w:asciiTheme="minorHAnsi" w:hAnsiTheme="minorHAnsi" w:cstheme="minorHAnsi"/>
              </w:rPr>
            </w:pPr>
            <w:r w:rsidRPr="007245C7">
              <w:rPr>
                <w:rFonts w:asciiTheme="minorHAnsi" w:hAnsiTheme="minorHAnsi" w:cstheme="minorHAnsi"/>
                <w:b/>
              </w:rPr>
              <w:t>Interview Invitation: Invitation Letter Attachment</w:t>
            </w:r>
          </w:p>
        </w:tc>
      </w:tr>
      <w:tr w:rsidR="00AB0C05" w:rsidRPr="00001097" w:rsidTr="00083475">
        <w:tc>
          <w:tcPr>
            <w:tcW w:w="1540" w:type="dxa"/>
            <w:vMerge w:val="restart"/>
          </w:tcPr>
          <w:p w:rsidR="00AB0C05" w:rsidRPr="007245C7" w:rsidRDefault="00AB0C05" w:rsidP="00D96E63">
            <w:pPr>
              <w:rPr>
                <w:rFonts w:asciiTheme="minorHAnsi" w:hAnsiTheme="minorHAnsi" w:cstheme="minorHAnsi"/>
              </w:rPr>
            </w:pPr>
            <w:r>
              <w:rPr>
                <w:rFonts w:asciiTheme="minorHAnsi" w:hAnsiTheme="minorHAnsi" w:cstheme="minorHAnsi"/>
              </w:rPr>
              <w:t>6.5</w:t>
            </w: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Job Name</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Drop Down</w:t>
            </w:r>
          </w:p>
        </w:tc>
        <w:tc>
          <w:tcPr>
            <w:tcW w:w="1205"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VARCHAR</w:t>
            </w:r>
          </w:p>
        </w:tc>
        <w:tc>
          <w:tcPr>
            <w:tcW w:w="2138" w:type="dxa"/>
          </w:tcPr>
          <w:p w:rsidR="00AB0C05" w:rsidRPr="007245C7" w:rsidRDefault="00AB0C05" w:rsidP="00D96E63">
            <w:pPr>
              <w:rPr>
                <w:rFonts w:asciiTheme="minorHAnsi" w:hAnsiTheme="minorHAnsi" w:cstheme="minorHAnsi"/>
              </w:rPr>
            </w:pPr>
          </w:p>
        </w:tc>
      </w:tr>
      <w:tr w:rsidR="00AB0C05" w:rsidRPr="00001097" w:rsidTr="00083475">
        <w:tc>
          <w:tcPr>
            <w:tcW w:w="1540" w:type="dxa"/>
            <w:vMerge/>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File Upload</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Button</w:t>
            </w:r>
          </w:p>
        </w:tc>
        <w:tc>
          <w:tcPr>
            <w:tcW w:w="1205" w:type="dxa"/>
          </w:tcPr>
          <w:p w:rsidR="00AB0C05" w:rsidRPr="007245C7" w:rsidRDefault="00AB0C05" w:rsidP="00D96E63">
            <w:pPr>
              <w:rPr>
                <w:rFonts w:asciiTheme="minorHAnsi" w:hAnsiTheme="minorHAnsi" w:cstheme="minorHAnsi"/>
              </w:rPr>
            </w:pPr>
          </w:p>
        </w:tc>
        <w:tc>
          <w:tcPr>
            <w:tcW w:w="2138" w:type="dxa"/>
          </w:tcPr>
          <w:p w:rsidR="00AB0C05" w:rsidRPr="007245C7" w:rsidRDefault="00AB0C05" w:rsidP="00D96E63">
            <w:pPr>
              <w:rPr>
                <w:rFonts w:asciiTheme="minorHAnsi" w:hAnsiTheme="minorHAnsi" w:cstheme="minorHAnsi"/>
              </w:rPr>
            </w:pPr>
          </w:p>
        </w:tc>
      </w:tr>
      <w:tr w:rsidR="00AB0C05" w:rsidRPr="00001097" w:rsidTr="00083475">
        <w:tc>
          <w:tcPr>
            <w:tcW w:w="1540" w:type="dxa"/>
            <w:vMerge/>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Add</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Button</w:t>
            </w:r>
          </w:p>
        </w:tc>
        <w:tc>
          <w:tcPr>
            <w:tcW w:w="1205" w:type="dxa"/>
          </w:tcPr>
          <w:p w:rsidR="00AB0C05" w:rsidRPr="007245C7" w:rsidRDefault="00AB0C05" w:rsidP="00D96E63">
            <w:pPr>
              <w:rPr>
                <w:rFonts w:asciiTheme="minorHAnsi" w:hAnsiTheme="minorHAnsi" w:cstheme="minorHAnsi"/>
              </w:rPr>
            </w:pPr>
          </w:p>
        </w:tc>
        <w:tc>
          <w:tcPr>
            <w:tcW w:w="2138" w:type="dxa"/>
          </w:tcPr>
          <w:p w:rsidR="00AB0C05" w:rsidRPr="007245C7" w:rsidRDefault="00AB0C05" w:rsidP="00D96E63">
            <w:pPr>
              <w:rPr>
                <w:rFonts w:asciiTheme="minorHAnsi" w:hAnsiTheme="minorHAnsi" w:cstheme="minorHAnsi"/>
              </w:rPr>
            </w:pPr>
          </w:p>
        </w:tc>
      </w:tr>
      <w:tr w:rsidR="00D96E63" w:rsidRPr="00001097" w:rsidTr="00083475">
        <w:tc>
          <w:tcPr>
            <w:tcW w:w="9350" w:type="dxa"/>
            <w:gridSpan w:val="5"/>
          </w:tcPr>
          <w:p w:rsidR="00D96E63" w:rsidRPr="007245C7" w:rsidRDefault="00D96E63" w:rsidP="00D96E63">
            <w:pPr>
              <w:rPr>
                <w:rFonts w:asciiTheme="minorHAnsi" w:hAnsiTheme="minorHAnsi" w:cstheme="minorHAnsi"/>
              </w:rPr>
            </w:pPr>
            <w:r w:rsidRPr="007245C7">
              <w:rPr>
                <w:rFonts w:asciiTheme="minorHAnsi" w:hAnsiTheme="minorHAnsi" w:cstheme="minorHAnsi"/>
                <w:b/>
              </w:rPr>
              <w:t>Final Selection: Create New Regret Letter</w:t>
            </w:r>
          </w:p>
        </w:tc>
      </w:tr>
      <w:tr w:rsidR="00AB0C05" w:rsidRPr="00001097" w:rsidTr="00083475">
        <w:tc>
          <w:tcPr>
            <w:tcW w:w="1540" w:type="dxa"/>
            <w:vMerge w:val="restart"/>
          </w:tcPr>
          <w:p w:rsidR="00AB0C05" w:rsidRPr="007245C7" w:rsidRDefault="00AB0C05" w:rsidP="00D96E63">
            <w:pPr>
              <w:rPr>
                <w:rFonts w:asciiTheme="minorHAnsi" w:hAnsiTheme="minorHAnsi" w:cstheme="minorHAnsi"/>
              </w:rPr>
            </w:pPr>
            <w:r>
              <w:rPr>
                <w:rFonts w:asciiTheme="minorHAnsi" w:hAnsiTheme="minorHAnsi" w:cstheme="minorHAnsi"/>
              </w:rPr>
              <w:t>6.8</w:t>
            </w: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 xml:space="preserve">Job </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Drop Down</w:t>
            </w:r>
          </w:p>
        </w:tc>
        <w:tc>
          <w:tcPr>
            <w:tcW w:w="1205"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VARCHAR</w:t>
            </w:r>
          </w:p>
        </w:tc>
        <w:tc>
          <w:tcPr>
            <w:tcW w:w="2138" w:type="dxa"/>
          </w:tcPr>
          <w:p w:rsidR="00AB0C05" w:rsidRPr="007245C7" w:rsidRDefault="00AB0C05" w:rsidP="00D96E63">
            <w:pPr>
              <w:rPr>
                <w:rFonts w:asciiTheme="minorHAnsi" w:hAnsiTheme="minorHAnsi" w:cstheme="minorHAnsi"/>
              </w:rPr>
            </w:pPr>
          </w:p>
        </w:tc>
      </w:tr>
      <w:tr w:rsidR="00AB0C05" w:rsidRPr="00001097" w:rsidTr="00083475">
        <w:tc>
          <w:tcPr>
            <w:tcW w:w="1540" w:type="dxa"/>
            <w:vMerge/>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Dept|Program|Unit</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Text Box</w:t>
            </w:r>
          </w:p>
        </w:tc>
        <w:tc>
          <w:tcPr>
            <w:tcW w:w="1205"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VARCHAR</w:t>
            </w:r>
          </w:p>
        </w:tc>
        <w:tc>
          <w:tcPr>
            <w:tcW w:w="2138" w:type="dxa"/>
          </w:tcPr>
          <w:p w:rsidR="00AB0C05" w:rsidRPr="007245C7" w:rsidRDefault="00AB0C05" w:rsidP="00D96E63">
            <w:pPr>
              <w:rPr>
                <w:rFonts w:asciiTheme="minorHAnsi" w:hAnsiTheme="minorHAnsi" w:cstheme="minorHAnsi"/>
              </w:rPr>
            </w:pPr>
          </w:p>
        </w:tc>
      </w:tr>
      <w:tr w:rsidR="00AB0C05" w:rsidRPr="00001097" w:rsidTr="00083475">
        <w:tc>
          <w:tcPr>
            <w:tcW w:w="1540" w:type="dxa"/>
            <w:vMerge/>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Letter Issue Date</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Calendar</w:t>
            </w:r>
          </w:p>
        </w:tc>
        <w:tc>
          <w:tcPr>
            <w:tcW w:w="1205"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Date</w:t>
            </w:r>
          </w:p>
        </w:tc>
        <w:tc>
          <w:tcPr>
            <w:tcW w:w="2138" w:type="dxa"/>
          </w:tcPr>
          <w:p w:rsidR="00AB0C05" w:rsidRPr="007245C7" w:rsidRDefault="00AB0C05" w:rsidP="00D96E63">
            <w:pPr>
              <w:rPr>
                <w:rFonts w:asciiTheme="minorHAnsi" w:hAnsiTheme="minorHAnsi" w:cstheme="minorHAnsi"/>
              </w:rPr>
            </w:pPr>
          </w:p>
        </w:tc>
      </w:tr>
      <w:tr w:rsidR="00AB0C05" w:rsidRPr="00001097" w:rsidTr="00083475">
        <w:tc>
          <w:tcPr>
            <w:tcW w:w="1540" w:type="dxa"/>
            <w:vMerge/>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b/>
              </w:rPr>
            </w:pPr>
            <w:r w:rsidRPr="007245C7">
              <w:rPr>
                <w:rStyle w:val="Strong"/>
                <w:rFonts w:asciiTheme="minorHAnsi" w:hAnsiTheme="minorHAnsi" w:cstheme="minorHAnsi"/>
                <w:b w:val="0"/>
              </w:rPr>
              <w:t>Add</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Button</w:t>
            </w:r>
          </w:p>
        </w:tc>
        <w:tc>
          <w:tcPr>
            <w:tcW w:w="1205" w:type="dxa"/>
          </w:tcPr>
          <w:p w:rsidR="00AB0C05" w:rsidRPr="007245C7" w:rsidRDefault="00AB0C05" w:rsidP="00D96E63">
            <w:pPr>
              <w:rPr>
                <w:rFonts w:asciiTheme="minorHAnsi" w:hAnsiTheme="minorHAnsi" w:cstheme="minorHAnsi"/>
              </w:rPr>
            </w:pPr>
          </w:p>
        </w:tc>
        <w:tc>
          <w:tcPr>
            <w:tcW w:w="2138" w:type="dxa"/>
          </w:tcPr>
          <w:p w:rsidR="00AB0C05" w:rsidRPr="007245C7" w:rsidRDefault="00AB0C05" w:rsidP="00D96E63">
            <w:pPr>
              <w:rPr>
                <w:rFonts w:asciiTheme="minorHAnsi" w:hAnsiTheme="minorHAnsi" w:cstheme="minorHAnsi"/>
              </w:rPr>
            </w:pPr>
          </w:p>
        </w:tc>
      </w:tr>
      <w:tr w:rsidR="00D96E63" w:rsidRPr="00001097" w:rsidTr="00083475">
        <w:tc>
          <w:tcPr>
            <w:tcW w:w="9350" w:type="dxa"/>
            <w:gridSpan w:val="5"/>
          </w:tcPr>
          <w:p w:rsidR="00D96E63" w:rsidRPr="007245C7" w:rsidRDefault="00D96E63" w:rsidP="00D96E63">
            <w:pPr>
              <w:rPr>
                <w:rFonts w:asciiTheme="minorHAnsi" w:hAnsiTheme="minorHAnsi" w:cstheme="minorHAnsi"/>
              </w:rPr>
            </w:pPr>
            <w:r w:rsidRPr="007245C7">
              <w:rPr>
                <w:rFonts w:asciiTheme="minorHAnsi" w:hAnsiTheme="minorHAnsi" w:cstheme="minorHAnsi"/>
                <w:b/>
              </w:rPr>
              <w:lastRenderedPageBreak/>
              <w:t>Settings: Parameter Settings</w:t>
            </w:r>
          </w:p>
        </w:tc>
      </w:tr>
      <w:tr w:rsidR="00AB0C05" w:rsidRPr="00001097" w:rsidTr="00083475">
        <w:tc>
          <w:tcPr>
            <w:tcW w:w="1540" w:type="dxa"/>
            <w:vMerge w:val="restart"/>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 xml:space="preserve">Degree Name </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Text Box</w:t>
            </w:r>
          </w:p>
        </w:tc>
        <w:tc>
          <w:tcPr>
            <w:tcW w:w="1205"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VARCHAR</w:t>
            </w:r>
          </w:p>
        </w:tc>
        <w:tc>
          <w:tcPr>
            <w:tcW w:w="2138" w:type="dxa"/>
          </w:tcPr>
          <w:p w:rsidR="00AB0C05" w:rsidRPr="007245C7" w:rsidRDefault="00AB0C05" w:rsidP="00D96E63">
            <w:pPr>
              <w:rPr>
                <w:rFonts w:asciiTheme="minorHAnsi" w:hAnsiTheme="minorHAnsi" w:cstheme="minorHAnsi"/>
              </w:rPr>
            </w:pPr>
          </w:p>
        </w:tc>
      </w:tr>
      <w:tr w:rsidR="00AB0C05" w:rsidRPr="00001097" w:rsidTr="00083475">
        <w:tc>
          <w:tcPr>
            <w:tcW w:w="1540" w:type="dxa"/>
            <w:vMerge/>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Add</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Button</w:t>
            </w:r>
          </w:p>
        </w:tc>
        <w:tc>
          <w:tcPr>
            <w:tcW w:w="1205" w:type="dxa"/>
          </w:tcPr>
          <w:p w:rsidR="00AB0C05" w:rsidRPr="007245C7" w:rsidRDefault="00AB0C05" w:rsidP="00D96E63">
            <w:pPr>
              <w:rPr>
                <w:rFonts w:asciiTheme="minorHAnsi" w:hAnsiTheme="minorHAnsi" w:cstheme="minorHAnsi"/>
              </w:rPr>
            </w:pPr>
          </w:p>
        </w:tc>
        <w:tc>
          <w:tcPr>
            <w:tcW w:w="2138" w:type="dxa"/>
          </w:tcPr>
          <w:p w:rsidR="00AB0C05" w:rsidRPr="007245C7" w:rsidRDefault="00AB0C05" w:rsidP="00D96E63">
            <w:pPr>
              <w:rPr>
                <w:rFonts w:asciiTheme="minorHAnsi" w:hAnsiTheme="minorHAnsi" w:cstheme="minorHAnsi"/>
              </w:rPr>
            </w:pPr>
          </w:p>
        </w:tc>
      </w:tr>
      <w:tr w:rsidR="00AB0C05" w:rsidRPr="00001097" w:rsidTr="00083475">
        <w:tc>
          <w:tcPr>
            <w:tcW w:w="1540" w:type="dxa"/>
            <w:vMerge/>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Edit</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Button</w:t>
            </w:r>
          </w:p>
        </w:tc>
        <w:tc>
          <w:tcPr>
            <w:tcW w:w="1205" w:type="dxa"/>
          </w:tcPr>
          <w:p w:rsidR="00AB0C05" w:rsidRPr="007245C7" w:rsidRDefault="00AB0C05" w:rsidP="00D96E63">
            <w:pPr>
              <w:rPr>
                <w:rFonts w:asciiTheme="minorHAnsi" w:hAnsiTheme="minorHAnsi" w:cstheme="minorHAnsi"/>
              </w:rPr>
            </w:pPr>
          </w:p>
        </w:tc>
        <w:tc>
          <w:tcPr>
            <w:tcW w:w="2138" w:type="dxa"/>
          </w:tcPr>
          <w:p w:rsidR="00AB0C05" w:rsidRPr="007245C7" w:rsidRDefault="00AB0C05" w:rsidP="00D96E63">
            <w:pPr>
              <w:rPr>
                <w:rFonts w:asciiTheme="minorHAnsi" w:hAnsiTheme="minorHAnsi" w:cstheme="minorHAnsi"/>
              </w:rPr>
            </w:pPr>
          </w:p>
        </w:tc>
      </w:tr>
      <w:tr w:rsidR="00AB0C05" w:rsidRPr="00001097" w:rsidTr="00083475">
        <w:tc>
          <w:tcPr>
            <w:tcW w:w="1540" w:type="dxa"/>
            <w:vMerge/>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b/>
              </w:rPr>
            </w:pPr>
            <w:r w:rsidRPr="007245C7">
              <w:rPr>
                <w:rStyle w:val="Strong"/>
                <w:rFonts w:asciiTheme="minorHAnsi" w:hAnsiTheme="minorHAnsi" w:cstheme="minorHAnsi"/>
              </w:rPr>
              <w:t>Delete</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Button</w:t>
            </w:r>
          </w:p>
        </w:tc>
        <w:tc>
          <w:tcPr>
            <w:tcW w:w="1205" w:type="dxa"/>
          </w:tcPr>
          <w:p w:rsidR="00AB0C05" w:rsidRPr="007245C7" w:rsidRDefault="00AB0C05" w:rsidP="00D96E63">
            <w:pPr>
              <w:rPr>
                <w:rFonts w:asciiTheme="minorHAnsi" w:hAnsiTheme="minorHAnsi" w:cstheme="minorHAnsi"/>
              </w:rPr>
            </w:pPr>
          </w:p>
        </w:tc>
        <w:tc>
          <w:tcPr>
            <w:tcW w:w="2138" w:type="dxa"/>
          </w:tcPr>
          <w:p w:rsidR="00AB0C05" w:rsidRPr="007245C7" w:rsidRDefault="00AB0C05" w:rsidP="00D96E63">
            <w:pPr>
              <w:rPr>
                <w:rFonts w:asciiTheme="minorHAnsi" w:hAnsiTheme="minorHAnsi" w:cstheme="minorHAnsi"/>
              </w:rPr>
            </w:pPr>
          </w:p>
        </w:tc>
      </w:tr>
      <w:tr w:rsidR="00AB0C05" w:rsidRPr="00001097" w:rsidTr="00083475">
        <w:tc>
          <w:tcPr>
            <w:tcW w:w="1540" w:type="dxa"/>
            <w:vMerge/>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Institute Type</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Drop Down</w:t>
            </w:r>
          </w:p>
        </w:tc>
        <w:tc>
          <w:tcPr>
            <w:tcW w:w="1205"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VARCHAR</w:t>
            </w:r>
          </w:p>
        </w:tc>
        <w:tc>
          <w:tcPr>
            <w:tcW w:w="2138" w:type="dxa"/>
          </w:tcPr>
          <w:p w:rsidR="00AB0C05" w:rsidRPr="007245C7" w:rsidRDefault="00AB0C05" w:rsidP="00D96E63">
            <w:pPr>
              <w:rPr>
                <w:rFonts w:asciiTheme="minorHAnsi" w:hAnsiTheme="minorHAnsi" w:cstheme="minorHAnsi"/>
              </w:rPr>
            </w:pPr>
          </w:p>
        </w:tc>
      </w:tr>
      <w:tr w:rsidR="00AB0C05" w:rsidRPr="00001097" w:rsidTr="00083475">
        <w:tc>
          <w:tcPr>
            <w:tcW w:w="1540" w:type="dxa"/>
            <w:vMerge/>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Institute Name</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Text Box</w:t>
            </w:r>
          </w:p>
        </w:tc>
        <w:tc>
          <w:tcPr>
            <w:tcW w:w="1205"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VARCHAR</w:t>
            </w:r>
          </w:p>
        </w:tc>
        <w:tc>
          <w:tcPr>
            <w:tcW w:w="2138" w:type="dxa"/>
          </w:tcPr>
          <w:p w:rsidR="00AB0C05" w:rsidRPr="007245C7" w:rsidRDefault="00AB0C05" w:rsidP="00D96E63">
            <w:pPr>
              <w:rPr>
                <w:rFonts w:asciiTheme="minorHAnsi" w:hAnsiTheme="minorHAnsi" w:cstheme="minorHAnsi"/>
              </w:rPr>
            </w:pPr>
          </w:p>
        </w:tc>
      </w:tr>
      <w:tr w:rsidR="00AB0C05" w:rsidRPr="00001097" w:rsidTr="00083475">
        <w:tc>
          <w:tcPr>
            <w:tcW w:w="1540" w:type="dxa"/>
            <w:vMerge/>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Add</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Button</w:t>
            </w:r>
          </w:p>
        </w:tc>
        <w:tc>
          <w:tcPr>
            <w:tcW w:w="1205" w:type="dxa"/>
          </w:tcPr>
          <w:p w:rsidR="00AB0C05" w:rsidRPr="007245C7" w:rsidRDefault="00AB0C05" w:rsidP="00D96E63">
            <w:pPr>
              <w:rPr>
                <w:rFonts w:asciiTheme="minorHAnsi" w:hAnsiTheme="minorHAnsi" w:cstheme="minorHAnsi"/>
              </w:rPr>
            </w:pPr>
          </w:p>
        </w:tc>
        <w:tc>
          <w:tcPr>
            <w:tcW w:w="2138" w:type="dxa"/>
          </w:tcPr>
          <w:p w:rsidR="00AB0C05" w:rsidRPr="007245C7" w:rsidRDefault="00AB0C05" w:rsidP="00D96E63">
            <w:pPr>
              <w:rPr>
                <w:rFonts w:asciiTheme="minorHAnsi" w:hAnsiTheme="minorHAnsi" w:cstheme="minorHAnsi"/>
              </w:rPr>
            </w:pPr>
          </w:p>
        </w:tc>
      </w:tr>
      <w:tr w:rsidR="00AB0C05" w:rsidRPr="00001097" w:rsidTr="00083475">
        <w:tc>
          <w:tcPr>
            <w:tcW w:w="1540" w:type="dxa"/>
            <w:vMerge/>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Edit</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Button</w:t>
            </w:r>
          </w:p>
        </w:tc>
        <w:tc>
          <w:tcPr>
            <w:tcW w:w="1205" w:type="dxa"/>
          </w:tcPr>
          <w:p w:rsidR="00AB0C05" w:rsidRPr="007245C7" w:rsidRDefault="00AB0C05" w:rsidP="00D96E63">
            <w:pPr>
              <w:rPr>
                <w:rFonts w:asciiTheme="minorHAnsi" w:hAnsiTheme="minorHAnsi" w:cstheme="minorHAnsi"/>
              </w:rPr>
            </w:pPr>
          </w:p>
        </w:tc>
        <w:tc>
          <w:tcPr>
            <w:tcW w:w="2138" w:type="dxa"/>
          </w:tcPr>
          <w:p w:rsidR="00AB0C05" w:rsidRPr="007245C7" w:rsidRDefault="00AB0C05" w:rsidP="00D96E63">
            <w:pPr>
              <w:rPr>
                <w:rFonts w:asciiTheme="minorHAnsi" w:hAnsiTheme="minorHAnsi" w:cstheme="minorHAnsi"/>
              </w:rPr>
            </w:pPr>
          </w:p>
        </w:tc>
      </w:tr>
      <w:tr w:rsidR="00AB0C05" w:rsidRPr="00001097" w:rsidTr="00083475">
        <w:tc>
          <w:tcPr>
            <w:tcW w:w="1540" w:type="dxa"/>
            <w:vMerge/>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Subject Name</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Text Box</w:t>
            </w:r>
          </w:p>
        </w:tc>
        <w:tc>
          <w:tcPr>
            <w:tcW w:w="1205"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VARCHAR</w:t>
            </w:r>
          </w:p>
        </w:tc>
        <w:tc>
          <w:tcPr>
            <w:tcW w:w="2138" w:type="dxa"/>
          </w:tcPr>
          <w:p w:rsidR="00AB0C05" w:rsidRPr="007245C7" w:rsidRDefault="00AB0C05" w:rsidP="00D96E63">
            <w:pPr>
              <w:rPr>
                <w:rFonts w:asciiTheme="minorHAnsi" w:hAnsiTheme="minorHAnsi" w:cstheme="minorHAnsi"/>
              </w:rPr>
            </w:pPr>
          </w:p>
        </w:tc>
      </w:tr>
      <w:tr w:rsidR="00AB0C05" w:rsidRPr="00001097" w:rsidTr="00083475">
        <w:tc>
          <w:tcPr>
            <w:tcW w:w="1540" w:type="dxa"/>
            <w:vMerge/>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Add</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Button</w:t>
            </w:r>
          </w:p>
        </w:tc>
        <w:tc>
          <w:tcPr>
            <w:tcW w:w="1205" w:type="dxa"/>
          </w:tcPr>
          <w:p w:rsidR="00AB0C05" w:rsidRPr="007245C7" w:rsidRDefault="00AB0C05" w:rsidP="00D96E63">
            <w:pPr>
              <w:rPr>
                <w:rFonts w:asciiTheme="minorHAnsi" w:hAnsiTheme="minorHAnsi" w:cstheme="minorHAnsi"/>
              </w:rPr>
            </w:pPr>
          </w:p>
        </w:tc>
        <w:tc>
          <w:tcPr>
            <w:tcW w:w="2138" w:type="dxa"/>
          </w:tcPr>
          <w:p w:rsidR="00AB0C05" w:rsidRPr="007245C7" w:rsidRDefault="00AB0C05" w:rsidP="00D96E63">
            <w:pPr>
              <w:rPr>
                <w:rFonts w:asciiTheme="minorHAnsi" w:hAnsiTheme="minorHAnsi" w:cstheme="minorHAnsi"/>
              </w:rPr>
            </w:pPr>
          </w:p>
        </w:tc>
      </w:tr>
      <w:tr w:rsidR="00AB0C05" w:rsidRPr="00001097" w:rsidTr="00083475">
        <w:tc>
          <w:tcPr>
            <w:tcW w:w="1540" w:type="dxa"/>
            <w:vMerge/>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Edit</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Button</w:t>
            </w:r>
          </w:p>
        </w:tc>
        <w:tc>
          <w:tcPr>
            <w:tcW w:w="1205" w:type="dxa"/>
          </w:tcPr>
          <w:p w:rsidR="00AB0C05" w:rsidRPr="007245C7" w:rsidRDefault="00AB0C05" w:rsidP="00D96E63">
            <w:pPr>
              <w:rPr>
                <w:rFonts w:asciiTheme="minorHAnsi" w:hAnsiTheme="minorHAnsi" w:cstheme="minorHAnsi"/>
              </w:rPr>
            </w:pPr>
          </w:p>
        </w:tc>
        <w:tc>
          <w:tcPr>
            <w:tcW w:w="2138" w:type="dxa"/>
          </w:tcPr>
          <w:p w:rsidR="00AB0C05" w:rsidRPr="007245C7" w:rsidRDefault="00AB0C05" w:rsidP="00D96E63">
            <w:pPr>
              <w:rPr>
                <w:rFonts w:asciiTheme="minorHAnsi" w:hAnsiTheme="minorHAnsi" w:cstheme="minorHAnsi"/>
              </w:rPr>
            </w:pPr>
          </w:p>
        </w:tc>
      </w:tr>
      <w:tr w:rsidR="00AB0C05" w:rsidRPr="00001097" w:rsidTr="00083475">
        <w:tc>
          <w:tcPr>
            <w:tcW w:w="1540" w:type="dxa"/>
            <w:vMerge/>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Delete</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Button</w:t>
            </w:r>
          </w:p>
        </w:tc>
        <w:tc>
          <w:tcPr>
            <w:tcW w:w="1205" w:type="dxa"/>
          </w:tcPr>
          <w:p w:rsidR="00AB0C05" w:rsidRPr="007245C7" w:rsidRDefault="00AB0C05" w:rsidP="00D96E63">
            <w:pPr>
              <w:rPr>
                <w:rFonts w:asciiTheme="minorHAnsi" w:hAnsiTheme="minorHAnsi" w:cstheme="minorHAnsi"/>
              </w:rPr>
            </w:pPr>
          </w:p>
        </w:tc>
        <w:tc>
          <w:tcPr>
            <w:tcW w:w="2138" w:type="dxa"/>
          </w:tcPr>
          <w:p w:rsidR="00AB0C05" w:rsidRPr="007245C7" w:rsidRDefault="00AB0C05" w:rsidP="00D96E63">
            <w:pPr>
              <w:rPr>
                <w:rFonts w:asciiTheme="minorHAnsi" w:hAnsiTheme="minorHAnsi" w:cstheme="minorHAnsi"/>
              </w:rPr>
            </w:pPr>
          </w:p>
        </w:tc>
      </w:tr>
      <w:tr w:rsidR="00AB0C05" w:rsidRPr="00001097" w:rsidTr="00083475">
        <w:tc>
          <w:tcPr>
            <w:tcW w:w="1540" w:type="dxa"/>
            <w:vMerge/>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Religion Name</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Text Box</w:t>
            </w:r>
          </w:p>
        </w:tc>
        <w:tc>
          <w:tcPr>
            <w:tcW w:w="1205"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VARCHAR</w:t>
            </w:r>
          </w:p>
        </w:tc>
        <w:tc>
          <w:tcPr>
            <w:tcW w:w="2138" w:type="dxa"/>
          </w:tcPr>
          <w:p w:rsidR="00AB0C05" w:rsidRPr="007245C7" w:rsidRDefault="00AB0C05" w:rsidP="00D96E63">
            <w:pPr>
              <w:rPr>
                <w:rFonts w:asciiTheme="minorHAnsi" w:hAnsiTheme="minorHAnsi" w:cstheme="minorHAnsi"/>
              </w:rPr>
            </w:pPr>
          </w:p>
        </w:tc>
      </w:tr>
      <w:tr w:rsidR="00AB0C05" w:rsidRPr="00001097" w:rsidTr="00083475">
        <w:tc>
          <w:tcPr>
            <w:tcW w:w="1540" w:type="dxa"/>
            <w:vMerge/>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Add</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Button</w:t>
            </w:r>
          </w:p>
        </w:tc>
        <w:tc>
          <w:tcPr>
            <w:tcW w:w="1205" w:type="dxa"/>
          </w:tcPr>
          <w:p w:rsidR="00AB0C05" w:rsidRPr="007245C7" w:rsidRDefault="00AB0C05" w:rsidP="00D96E63">
            <w:pPr>
              <w:rPr>
                <w:rFonts w:asciiTheme="minorHAnsi" w:hAnsiTheme="minorHAnsi" w:cstheme="minorHAnsi"/>
              </w:rPr>
            </w:pPr>
          </w:p>
        </w:tc>
        <w:tc>
          <w:tcPr>
            <w:tcW w:w="2138" w:type="dxa"/>
          </w:tcPr>
          <w:p w:rsidR="00AB0C05" w:rsidRPr="007245C7" w:rsidRDefault="00AB0C05" w:rsidP="00D96E63">
            <w:pPr>
              <w:rPr>
                <w:rFonts w:asciiTheme="minorHAnsi" w:hAnsiTheme="minorHAnsi" w:cstheme="minorHAnsi"/>
              </w:rPr>
            </w:pPr>
          </w:p>
        </w:tc>
      </w:tr>
      <w:tr w:rsidR="00AB0C05" w:rsidRPr="00001097" w:rsidTr="00083475">
        <w:tc>
          <w:tcPr>
            <w:tcW w:w="1540" w:type="dxa"/>
            <w:vMerge/>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Edit</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Button</w:t>
            </w:r>
          </w:p>
        </w:tc>
        <w:tc>
          <w:tcPr>
            <w:tcW w:w="1205" w:type="dxa"/>
          </w:tcPr>
          <w:p w:rsidR="00AB0C05" w:rsidRPr="007245C7" w:rsidRDefault="00AB0C05" w:rsidP="00D96E63">
            <w:pPr>
              <w:rPr>
                <w:rFonts w:asciiTheme="minorHAnsi" w:hAnsiTheme="minorHAnsi" w:cstheme="minorHAnsi"/>
              </w:rPr>
            </w:pPr>
          </w:p>
        </w:tc>
        <w:tc>
          <w:tcPr>
            <w:tcW w:w="2138" w:type="dxa"/>
          </w:tcPr>
          <w:p w:rsidR="00AB0C05" w:rsidRPr="007245C7" w:rsidRDefault="00AB0C05" w:rsidP="00D96E63">
            <w:pPr>
              <w:rPr>
                <w:rFonts w:asciiTheme="minorHAnsi" w:hAnsiTheme="minorHAnsi" w:cstheme="minorHAnsi"/>
              </w:rPr>
            </w:pPr>
          </w:p>
        </w:tc>
      </w:tr>
      <w:tr w:rsidR="00AB0C05" w:rsidRPr="00001097" w:rsidTr="00083475">
        <w:tc>
          <w:tcPr>
            <w:tcW w:w="1540" w:type="dxa"/>
            <w:vMerge/>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Delete</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Button</w:t>
            </w:r>
          </w:p>
        </w:tc>
        <w:tc>
          <w:tcPr>
            <w:tcW w:w="1205" w:type="dxa"/>
          </w:tcPr>
          <w:p w:rsidR="00AB0C05" w:rsidRPr="007245C7" w:rsidRDefault="00AB0C05" w:rsidP="00D96E63">
            <w:pPr>
              <w:rPr>
                <w:rFonts w:asciiTheme="minorHAnsi" w:hAnsiTheme="minorHAnsi" w:cstheme="minorHAnsi"/>
              </w:rPr>
            </w:pPr>
          </w:p>
        </w:tc>
        <w:tc>
          <w:tcPr>
            <w:tcW w:w="2138" w:type="dxa"/>
          </w:tcPr>
          <w:p w:rsidR="00AB0C05" w:rsidRPr="007245C7" w:rsidRDefault="00AB0C05" w:rsidP="00D96E63">
            <w:pPr>
              <w:rPr>
                <w:rFonts w:asciiTheme="minorHAnsi" w:hAnsiTheme="minorHAnsi" w:cstheme="minorHAnsi"/>
              </w:rPr>
            </w:pPr>
          </w:p>
        </w:tc>
      </w:tr>
      <w:tr w:rsidR="00D96E63" w:rsidRPr="00001097" w:rsidTr="00083475">
        <w:tc>
          <w:tcPr>
            <w:tcW w:w="9350" w:type="dxa"/>
            <w:gridSpan w:val="5"/>
          </w:tcPr>
          <w:p w:rsidR="00D96E63" w:rsidRPr="007245C7" w:rsidRDefault="00D96E63" w:rsidP="00D96E63">
            <w:pPr>
              <w:rPr>
                <w:rFonts w:asciiTheme="minorHAnsi" w:hAnsiTheme="minorHAnsi" w:cstheme="minorHAnsi"/>
              </w:rPr>
            </w:pPr>
            <w:r w:rsidRPr="007245C7">
              <w:rPr>
                <w:rFonts w:asciiTheme="minorHAnsi" w:hAnsiTheme="minorHAnsi" w:cstheme="minorHAnsi"/>
                <w:b/>
              </w:rPr>
              <w:t>Settings: CV Clean Up</w:t>
            </w:r>
          </w:p>
        </w:tc>
      </w:tr>
      <w:tr w:rsidR="00AB0C05" w:rsidRPr="00001097" w:rsidTr="00083475">
        <w:tc>
          <w:tcPr>
            <w:tcW w:w="1540" w:type="dxa"/>
            <w:vMerge w:val="restart"/>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Select According to</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Drop Down</w:t>
            </w:r>
          </w:p>
        </w:tc>
        <w:tc>
          <w:tcPr>
            <w:tcW w:w="1205"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VARCHAR</w:t>
            </w:r>
          </w:p>
        </w:tc>
        <w:tc>
          <w:tcPr>
            <w:tcW w:w="2138" w:type="dxa"/>
          </w:tcPr>
          <w:p w:rsidR="00AB0C05" w:rsidRPr="007245C7" w:rsidRDefault="00AB0C05" w:rsidP="00D96E63">
            <w:pPr>
              <w:rPr>
                <w:rFonts w:asciiTheme="minorHAnsi" w:hAnsiTheme="minorHAnsi" w:cstheme="minorHAnsi"/>
              </w:rPr>
            </w:pPr>
          </w:p>
        </w:tc>
      </w:tr>
      <w:tr w:rsidR="00AB0C05" w:rsidRPr="00001097" w:rsidTr="00083475">
        <w:tc>
          <w:tcPr>
            <w:tcW w:w="1540" w:type="dxa"/>
            <w:vMerge/>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Date From</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Calendar</w:t>
            </w:r>
          </w:p>
        </w:tc>
        <w:tc>
          <w:tcPr>
            <w:tcW w:w="1205"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Date</w:t>
            </w:r>
          </w:p>
        </w:tc>
        <w:tc>
          <w:tcPr>
            <w:tcW w:w="2138" w:type="dxa"/>
          </w:tcPr>
          <w:p w:rsidR="00AB0C05" w:rsidRPr="007245C7" w:rsidRDefault="00AB0C05" w:rsidP="00D96E63">
            <w:pPr>
              <w:rPr>
                <w:rFonts w:asciiTheme="minorHAnsi" w:hAnsiTheme="minorHAnsi" w:cstheme="minorHAnsi"/>
              </w:rPr>
            </w:pPr>
          </w:p>
        </w:tc>
      </w:tr>
      <w:tr w:rsidR="00AB0C05" w:rsidRPr="00001097" w:rsidTr="00083475">
        <w:tc>
          <w:tcPr>
            <w:tcW w:w="1540" w:type="dxa"/>
            <w:vMerge/>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Date To</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Calendar</w:t>
            </w:r>
          </w:p>
        </w:tc>
        <w:tc>
          <w:tcPr>
            <w:tcW w:w="1205"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Date</w:t>
            </w:r>
          </w:p>
        </w:tc>
        <w:tc>
          <w:tcPr>
            <w:tcW w:w="2138" w:type="dxa"/>
          </w:tcPr>
          <w:p w:rsidR="00AB0C05" w:rsidRPr="007245C7" w:rsidRDefault="00AB0C05" w:rsidP="00D96E63">
            <w:pPr>
              <w:rPr>
                <w:rFonts w:asciiTheme="minorHAnsi" w:hAnsiTheme="minorHAnsi" w:cstheme="minorHAnsi"/>
              </w:rPr>
            </w:pPr>
          </w:p>
        </w:tc>
      </w:tr>
      <w:tr w:rsidR="00AB0C05" w:rsidRPr="00001097" w:rsidTr="00083475">
        <w:tc>
          <w:tcPr>
            <w:tcW w:w="1540" w:type="dxa"/>
            <w:vMerge/>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b/>
              </w:rPr>
            </w:pPr>
            <w:r w:rsidRPr="007245C7">
              <w:rPr>
                <w:rStyle w:val="Strong"/>
                <w:rFonts w:asciiTheme="minorHAnsi" w:hAnsiTheme="minorHAnsi" w:cstheme="minorHAnsi"/>
              </w:rPr>
              <w:t>View Result</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Button</w:t>
            </w:r>
          </w:p>
        </w:tc>
        <w:tc>
          <w:tcPr>
            <w:tcW w:w="1205" w:type="dxa"/>
          </w:tcPr>
          <w:p w:rsidR="00AB0C05" w:rsidRPr="007245C7" w:rsidRDefault="00AB0C05" w:rsidP="00D96E63">
            <w:pPr>
              <w:rPr>
                <w:rFonts w:asciiTheme="minorHAnsi" w:hAnsiTheme="minorHAnsi" w:cstheme="minorHAnsi"/>
              </w:rPr>
            </w:pPr>
          </w:p>
        </w:tc>
        <w:tc>
          <w:tcPr>
            <w:tcW w:w="2138" w:type="dxa"/>
          </w:tcPr>
          <w:p w:rsidR="00AB0C05" w:rsidRPr="007245C7" w:rsidRDefault="00AB0C05" w:rsidP="00D96E63">
            <w:pPr>
              <w:rPr>
                <w:rFonts w:asciiTheme="minorHAnsi" w:hAnsiTheme="minorHAnsi" w:cstheme="minorHAnsi"/>
              </w:rPr>
            </w:pPr>
          </w:p>
        </w:tc>
      </w:tr>
      <w:tr w:rsidR="00D96E63" w:rsidRPr="00001097" w:rsidTr="00083475">
        <w:tc>
          <w:tcPr>
            <w:tcW w:w="9350" w:type="dxa"/>
            <w:gridSpan w:val="5"/>
          </w:tcPr>
          <w:p w:rsidR="00D96E63" w:rsidRPr="007245C7" w:rsidRDefault="00D96E63" w:rsidP="00D96E63">
            <w:pPr>
              <w:rPr>
                <w:rFonts w:asciiTheme="minorHAnsi" w:hAnsiTheme="minorHAnsi" w:cstheme="minorHAnsi"/>
              </w:rPr>
            </w:pPr>
            <w:r w:rsidRPr="007245C7">
              <w:rPr>
                <w:rFonts w:asciiTheme="minorHAnsi" w:hAnsiTheme="minorHAnsi" w:cstheme="minorHAnsi"/>
                <w:b/>
              </w:rPr>
              <w:t>Settings: Create Database Backup</w:t>
            </w:r>
          </w:p>
        </w:tc>
      </w:tr>
      <w:tr w:rsidR="00AB0C05" w:rsidRPr="00001097" w:rsidTr="00083475">
        <w:tc>
          <w:tcPr>
            <w:tcW w:w="1540" w:type="dxa"/>
            <w:vMerge w:val="restart"/>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Get Backup</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Button</w:t>
            </w:r>
          </w:p>
        </w:tc>
        <w:tc>
          <w:tcPr>
            <w:tcW w:w="1205" w:type="dxa"/>
          </w:tcPr>
          <w:p w:rsidR="00AB0C05" w:rsidRPr="007245C7" w:rsidRDefault="00AB0C05" w:rsidP="00D96E63">
            <w:pPr>
              <w:rPr>
                <w:rFonts w:asciiTheme="minorHAnsi" w:hAnsiTheme="minorHAnsi" w:cstheme="minorHAnsi"/>
              </w:rPr>
            </w:pPr>
          </w:p>
        </w:tc>
        <w:tc>
          <w:tcPr>
            <w:tcW w:w="2138" w:type="dxa"/>
          </w:tcPr>
          <w:p w:rsidR="00AB0C05" w:rsidRPr="007245C7" w:rsidRDefault="00AB0C05" w:rsidP="00D96E63">
            <w:pPr>
              <w:rPr>
                <w:rFonts w:asciiTheme="minorHAnsi" w:hAnsiTheme="minorHAnsi" w:cstheme="minorHAnsi"/>
              </w:rPr>
            </w:pPr>
          </w:p>
        </w:tc>
      </w:tr>
      <w:tr w:rsidR="00AB0C05" w:rsidRPr="00001097" w:rsidTr="00083475">
        <w:tc>
          <w:tcPr>
            <w:tcW w:w="1540" w:type="dxa"/>
            <w:vMerge/>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p>
        </w:tc>
        <w:tc>
          <w:tcPr>
            <w:tcW w:w="1321" w:type="dxa"/>
          </w:tcPr>
          <w:p w:rsidR="00AB0C05" w:rsidRPr="007245C7" w:rsidRDefault="00AB0C05" w:rsidP="00D96E63">
            <w:pPr>
              <w:rPr>
                <w:rFonts w:asciiTheme="minorHAnsi" w:hAnsiTheme="minorHAnsi" w:cstheme="minorHAnsi"/>
              </w:rPr>
            </w:pPr>
          </w:p>
        </w:tc>
        <w:tc>
          <w:tcPr>
            <w:tcW w:w="1205" w:type="dxa"/>
          </w:tcPr>
          <w:p w:rsidR="00AB0C05" w:rsidRPr="007245C7" w:rsidRDefault="00AB0C05" w:rsidP="00D96E63">
            <w:pPr>
              <w:rPr>
                <w:rFonts w:asciiTheme="minorHAnsi" w:hAnsiTheme="minorHAnsi" w:cstheme="minorHAnsi"/>
              </w:rPr>
            </w:pPr>
          </w:p>
        </w:tc>
        <w:tc>
          <w:tcPr>
            <w:tcW w:w="2138" w:type="dxa"/>
          </w:tcPr>
          <w:p w:rsidR="00AB0C05" w:rsidRPr="007245C7" w:rsidRDefault="00AB0C05" w:rsidP="00D96E63">
            <w:pPr>
              <w:rPr>
                <w:rFonts w:asciiTheme="minorHAnsi" w:hAnsiTheme="minorHAnsi" w:cstheme="minorHAnsi"/>
              </w:rPr>
            </w:pPr>
          </w:p>
        </w:tc>
      </w:tr>
      <w:tr w:rsidR="00D96E63" w:rsidRPr="00001097" w:rsidTr="00083475">
        <w:tc>
          <w:tcPr>
            <w:tcW w:w="9350" w:type="dxa"/>
            <w:gridSpan w:val="5"/>
          </w:tcPr>
          <w:p w:rsidR="00D96E63" w:rsidRPr="007245C7" w:rsidRDefault="00D96E63" w:rsidP="00D96E63">
            <w:pPr>
              <w:rPr>
                <w:rFonts w:asciiTheme="minorHAnsi" w:hAnsiTheme="minorHAnsi" w:cstheme="minorHAnsi"/>
              </w:rPr>
            </w:pPr>
            <w:r w:rsidRPr="007245C7">
              <w:rPr>
                <w:rFonts w:asciiTheme="minorHAnsi" w:hAnsiTheme="minorHAnsi" w:cstheme="minorHAnsi"/>
                <w:b/>
              </w:rPr>
              <w:t>Settings: Change Password</w:t>
            </w:r>
          </w:p>
        </w:tc>
      </w:tr>
      <w:tr w:rsidR="00AB0C05" w:rsidRPr="00001097" w:rsidTr="00083475">
        <w:tc>
          <w:tcPr>
            <w:tcW w:w="1540" w:type="dxa"/>
            <w:vMerge w:val="restart"/>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User ID</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Text Box</w:t>
            </w:r>
          </w:p>
        </w:tc>
        <w:tc>
          <w:tcPr>
            <w:tcW w:w="1205"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VARCHAR</w:t>
            </w:r>
          </w:p>
        </w:tc>
        <w:tc>
          <w:tcPr>
            <w:tcW w:w="2138" w:type="dxa"/>
          </w:tcPr>
          <w:p w:rsidR="00AB0C05" w:rsidRPr="007245C7" w:rsidRDefault="00AB0C05" w:rsidP="00D96E63">
            <w:pPr>
              <w:rPr>
                <w:rFonts w:asciiTheme="minorHAnsi" w:hAnsiTheme="minorHAnsi" w:cstheme="minorHAnsi"/>
              </w:rPr>
            </w:pPr>
          </w:p>
        </w:tc>
      </w:tr>
      <w:tr w:rsidR="00AB0C05" w:rsidRPr="00001097" w:rsidTr="00083475">
        <w:tc>
          <w:tcPr>
            <w:tcW w:w="1540" w:type="dxa"/>
            <w:vMerge/>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Email Address</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Calendar</w:t>
            </w:r>
          </w:p>
        </w:tc>
        <w:tc>
          <w:tcPr>
            <w:tcW w:w="1205"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Date</w:t>
            </w:r>
          </w:p>
        </w:tc>
        <w:tc>
          <w:tcPr>
            <w:tcW w:w="2138" w:type="dxa"/>
          </w:tcPr>
          <w:p w:rsidR="00AB0C05" w:rsidRPr="007245C7" w:rsidRDefault="00AB0C05" w:rsidP="00D96E63">
            <w:pPr>
              <w:rPr>
                <w:rFonts w:asciiTheme="minorHAnsi" w:hAnsiTheme="minorHAnsi" w:cstheme="minorHAnsi"/>
              </w:rPr>
            </w:pPr>
          </w:p>
        </w:tc>
      </w:tr>
      <w:tr w:rsidR="00AB0C05" w:rsidRPr="00001097" w:rsidTr="00083475">
        <w:tc>
          <w:tcPr>
            <w:tcW w:w="1540" w:type="dxa"/>
            <w:vMerge/>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Current Password</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Password</w:t>
            </w:r>
          </w:p>
        </w:tc>
        <w:tc>
          <w:tcPr>
            <w:tcW w:w="1205"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VARCHAR</w:t>
            </w:r>
          </w:p>
        </w:tc>
        <w:tc>
          <w:tcPr>
            <w:tcW w:w="2138" w:type="dxa"/>
          </w:tcPr>
          <w:p w:rsidR="00AB0C05" w:rsidRPr="007245C7" w:rsidRDefault="00AB0C05" w:rsidP="00D96E63">
            <w:pPr>
              <w:rPr>
                <w:rFonts w:asciiTheme="minorHAnsi" w:hAnsiTheme="minorHAnsi" w:cstheme="minorHAnsi"/>
              </w:rPr>
            </w:pPr>
          </w:p>
        </w:tc>
      </w:tr>
      <w:tr w:rsidR="00AB0C05" w:rsidRPr="00001097" w:rsidTr="00083475">
        <w:tc>
          <w:tcPr>
            <w:tcW w:w="1540" w:type="dxa"/>
            <w:vMerge/>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New Password</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Password</w:t>
            </w:r>
          </w:p>
        </w:tc>
        <w:tc>
          <w:tcPr>
            <w:tcW w:w="1205"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VARCHAR</w:t>
            </w:r>
          </w:p>
        </w:tc>
        <w:tc>
          <w:tcPr>
            <w:tcW w:w="2138" w:type="dxa"/>
          </w:tcPr>
          <w:p w:rsidR="00AB0C05" w:rsidRPr="007245C7" w:rsidRDefault="00AB0C05" w:rsidP="00D96E63">
            <w:pPr>
              <w:rPr>
                <w:rFonts w:asciiTheme="minorHAnsi" w:hAnsiTheme="minorHAnsi" w:cstheme="minorHAnsi"/>
              </w:rPr>
            </w:pPr>
          </w:p>
        </w:tc>
      </w:tr>
      <w:tr w:rsidR="00AB0C05" w:rsidRPr="00001097" w:rsidTr="00083475">
        <w:tc>
          <w:tcPr>
            <w:tcW w:w="1540" w:type="dxa"/>
            <w:vMerge/>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Confirm Password</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Password</w:t>
            </w:r>
          </w:p>
        </w:tc>
        <w:tc>
          <w:tcPr>
            <w:tcW w:w="1205"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VARCHAR</w:t>
            </w:r>
          </w:p>
        </w:tc>
        <w:tc>
          <w:tcPr>
            <w:tcW w:w="2138" w:type="dxa"/>
          </w:tcPr>
          <w:p w:rsidR="00AB0C05" w:rsidRPr="007245C7" w:rsidRDefault="00AB0C05" w:rsidP="00D96E63">
            <w:pPr>
              <w:rPr>
                <w:rFonts w:asciiTheme="minorHAnsi" w:hAnsiTheme="minorHAnsi" w:cstheme="minorHAnsi"/>
              </w:rPr>
            </w:pPr>
          </w:p>
        </w:tc>
      </w:tr>
      <w:tr w:rsidR="00AB0C05" w:rsidRPr="00001097" w:rsidTr="00083475">
        <w:tc>
          <w:tcPr>
            <w:tcW w:w="1540" w:type="dxa"/>
            <w:vMerge/>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Change Password</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Button</w:t>
            </w:r>
          </w:p>
        </w:tc>
        <w:tc>
          <w:tcPr>
            <w:tcW w:w="1205" w:type="dxa"/>
          </w:tcPr>
          <w:p w:rsidR="00AB0C05" w:rsidRPr="007245C7" w:rsidRDefault="00AB0C05" w:rsidP="00D96E63">
            <w:pPr>
              <w:rPr>
                <w:rFonts w:asciiTheme="minorHAnsi" w:hAnsiTheme="minorHAnsi" w:cstheme="minorHAnsi"/>
              </w:rPr>
            </w:pPr>
          </w:p>
        </w:tc>
        <w:tc>
          <w:tcPr>
            <w:tcW w:w="2138" w:type="dxa"/>
          </w:tcPr>
          <w:p w:rsidR="00AB0C05" w:rsidRPr="007245C7" w:rsidRDefault="00AB0C05" w:rsidP="00D96E63">
            <w:pPr>
              <w:rPr>
                <w:rFonts w:asciiTheme="minorHAnsi" w:hAnsiTheme="minorHAnsi" w:cstheme="minorHAnsi"/>
              </w:rPr>
            </w:pPr>
          </w:p>
        </w:tc>
      </w:tr>
      <w:tr w:rsidR="00D96E63" w:rsidRPr="00001097" w:rsidTr="00083475">
        <w:tc>
          <w:tcPr>
            <w:tcW w:w="9350" w:type="dxa"/>
            <w:gridSpan w:val="5"/>
          </w:tcPr>
          <w:p w:rsidR="00D96E63" w:rsidRPr="007245C7" w:rsidRDefault="00D96E63" w:rsidP="00D96E63">
            <w:pPr>
              <w:rPr>
                <w:rFonts w:asciiTheme="minorHAnsi" w:hAnsiTheme="minorHAnsi" w:cstheme="minorHAnsi"/>
              </w:rPr>
            </w:pPr>
            <w:r w:rsidRPr="007245C7">
              <w:rPr>
                <w:rFonts w:asciiTheme="minorHAnsi" w:hAnsiTheme="minorHAnsi" w:cstheme="minorHAnsi"/>
                <w:b/>
              </w:rPr>
              <w:t>Reports: Job Status Report</w:t>
            </w:r>
          </w:p>
        </w:tc>
      </w:tr>
      <w:tr w:rsidR="00AB0C05" w:rsidRPr="00001097" w:rsidTr="00083475">
        <w:tc>
          <w:tcPr>
            <w:tcW w:w="1540" w:type="dxa"/>
            <w:vMerge w:val="restart"/>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Date From</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Calendar</w:t>
            </w:r>
          </w:p>
        </w:tc>
        <w:tc>
          <w:tcPr>
            <w:tcW w:w="1205"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Date</w:t>
            </w:r>
          </w:p>
        </w:tc>
        <w:tc>
          <w:tcPr>
            <w:tcW w:w="2138" w:type="dxa"/>
          </w:tcPr>
          <w:p w:rsidR="00AB0C05" w:rsidRPr="007245C7" w:rsidRDefault="00AB0C05" w:rsidP="00D96E63">
            <w:pPr>
              <w:rPr>
                <w:rFonts w:asciiTheme="minorHAnsi" w:hAnsiTheme="minorHAnsi" w:cstheme="minorHAnsi"/>
              </w:rPr>
            </w:pPr>
          </w:p>
        </w:tc>
      </w:tr>
      <w:tr w:rsidR="00AB0C05" w:rsidRPr="00001097" w:rsidTr="00083475">
        <w:tc>
          <w:tcPr>
            <w:tcW w:w="1540" w:type="dxa"/>
            <w:vMerge/>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Date To</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Calendar</w:t>
            </w:r>
          </w:p>
        </w:tc>
        <w:tc>
          <w:tcPr>
            <w:tcW w:w="1205"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Date</w:t>
            </w:r>
          </w:p>
        </w:tc>
        <w:tc>
          <w:tcPr>
            <w:tcW w:w="2138" w:type="dxa"/>
          </w:tcPr>
          <w:p w:rsidR="00AB0C05" w:rsidRPr="007245C7" w:rsidRDefault="00AB0C05" w:rsidP="00D96E63">
            <w:pPr>
              <w:rPr>
                <w:rFonts w:asciiTheme="minorHAnsi" w:hAnsiTheme="minorHAnsi" w:cstheme="minorHAnsi"/>
              </w:rPr>
            </w:pPr>
          </w:p>
        </w:tc>
      </w:tr>
      <w:tr w:rsidR="00AB0C05" w:rsidRPr="00001097" w:rsidTr="00083475">
        <w:tc>
          <w:tcPr>
            <w:tcW w:w="1540" w:type="dxa"/>
            <w:vMerge/>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Select Jobs</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Drop Down</w:t>
            </w:r>
          </w:p>
        </w:tc>
        <w:tc>
          <w:tcPr>
            <w:tcW w:w="1205"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VARCHAR</w:t>
            </w:r>
          </w:p>
        </w:tc>
        <w:tc>
          <w:tcPr>
            <w:tcW w:w="2138" w:type="dxa"/>
          </w:tcPr>
          <w:p w:rsidR="00AB0C05" w:rsidRPr="007245C7" w:rsidRDefault="00AB0C05" w:rsidP="00D96E63">
            <w:pPr>
              <w:rPr>
                <w:rFonts w:asciiTheme="minorHAnsi" w:hAnsiTheme="minorHAnsi" w:cstheme="minorHAnsi"/>
              </w:rPr>
            </w:pPr>
          </w:p>
        </w:tc>
      </w:tr>
      <w:tr w:rsidR="00AB0C05" w:rsidRPr="00001097" w:rsidTr="00083475">
        <w:tc>
          <w:tcPr>
            <w:tcW w:w="1540" w:type="dxa"/>
            <w:vMerge/>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View Report</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Button</w:t>
            </w:r>
          </w:p>
        </w:tc>
        <w:tc>
          <w:tcPr>
            <w:tcW w:w="1205" w:type="dxa"/>
          </w:tcPr>
          <w:p w:rsidR="00AB0C05" w:rsidRPr="007245C7" w:rsidRDefault="00AB0C05" w:rsidP="00D96E63">
            <w:pPr>
              <w:rPr>
                <w:rFonts w:asciiTheme="minorHAnsi" w:hAnsiTheme="minorHAnsi" w:cstheme="minorHAnsi"/>
              </w:rPr>
            </w:pPr>
          </w:p>
        </w:tc>
        <w:tc>
          <w:tcPr>
            <w:tcW w:w="2138" w:type="dxa"/>
          </w:tcPr>
          <w:p w:rsidR="00AB0C05" w:rsidRPr="007245C7" w:rsidRDefault="00AB0C05" w:rsidP="00D96E63">
            <w:pPr>
              <w:rPr>
                <w:rFonts w:asciiTheme="minorHAnsi" w:hAnsiTheme="minorHAnsi" w:cstheme="minorHAnsi"/>
              </w:rPr>
            </w:pPr>
          </w:p>
        </w:tc>
      </w:tr>
      <w:tr w:rsidR="00D96E63" w:rsidRPr="00001097" w:rsidTr="00083475">
        <w:tc>
          <w:tcPr>
            <w:tcW w:w="9350" w:type="dxa"/>
            <w:gridSpan w:val="5"/>
          </w:tcPr>
          <w:p w:rsidR="00D96E63" w:rsidRPr="007245C7" w:rsidRDefault="00D96E63" w:rsidP="00D96E63">
            <w:pPr>
              <w:rPr>
                <w:rFonts w:asciiTheme="minorHAnsi" w:hAnsiTheme="minorHAnsi" w:cstheme="minorHAnsi"/>
              </w:rPr>
            </w:pPr>
            <w:r w:rsidRPr="007245C7">
              <w:rPr>
                <w:rFonts w:asciiTheme="minorHAnsi" w:hAnsiTheme="minorHAnsi" w:cstheme="minorHAnsi"/>
                <w:b/>
              </w:rPr>
              <w:t>Reports: Short Listing Report</w:t>
            </w:r>
          </w:p>
        </w:tc>
      </w:tr>
      <w:tr w:rsidR="00AB0C05" w:rsidRPr="00001097" w:rsidTr="00083475">
        <w:tc>
          <w:tcPr>
            <w:tcW w:w="1540" w:type="dxa"/>
            <w:vMerge w:val="restart"/>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Select Job</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Drop Down</w:t>
            </w:r>
          </w:p>
        </w:tc>
        <w:tc>
          <w:tcPr>
            <w:tcW w:w="1205"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VARCHAR</w:t>
            </w:r>
          </w:p>
        </w:tc>
        <w:tc>
          <w:tcPr>
            <w:tcW w:w="2138" w:type="dxa"/>
          </w:tcPr>
          <w:p w:rsidR="00AB0C05" w:rsidRPr="007245C7" w:rsidRDefault="00AB0C05" w:rsidP="00D96E63">
            <w:pPr>
              <w:rPr>
                <w:rFonts w:asciiTheme="minorHAnsi" w:hAnsiTheme="minorHAnsi" w:cstheme="minorHAnsi"/>
              </w:rPr>
            </w:pPr>
          </w:p>
        </w:tc>
      </w:tr>
      <w:tr w:rsidR="00AB0C05" w:rsidRPr="00001097" w:rsidTr="00083475">
        <w:tc>
          <w:tcPr>
            <w:tcW w:w="1540" w:type="dxa"/>
            <w:vMerge/>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Short Listing Step</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Drop Down</w:t>
            </w:r>
          </w:p>
        </w:tc>
        <w:tc>
          <w:tcPr>
            <w:tcW w:w="1205"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VARCHAR</w:t>
            </w:r>
          </w:p>
        </w:tc>
        <w:tc>
          <w:tcPr>
            <w:tcW w:w="2138" w:type="dxa"/>
          </w:tcPr>
          <w:p w:rsidR="00AB0C05" w:rsidRPr="007245C7" w:rsidRDefault="00AB0C05" w:rsidP="00D96E63">
            <w:pPr>
              <w:rPr>
                <w:rFonts w:asciiTheme="minorHAnsi" w:hAnsiTheme="minorHAnsi" w:cstheme="minorHAnsi"/>
              </w:rPr>
            </w:pPr>
          </w:p>
        </w:tc>
      </w:tr>
      <w:tr w:rsidR="00AB0C05" w:rsidRPr="00001097" w:rsidTr="00083475">
        <w:tc>
          <w:tcPr>
            <w:tcW w:w="1540" w:type="dxa"/>
            <w:vMerge/>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View Report</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Button</w:t>
            </w:r>
          </w:p>
        </w:tc>
        <w:tc>
          <w:tcPr>
            <w:tcW w:w="1205" w:type="dxa"/>
          </w:tcPr>
          <w:p w:rsidR="00AB0C05" w:rsidRPr="007245C7" w:rsidRDefault="00AB0C05" w:rsidP="00D96E63">
            <w:pPr>
              <w:rPr>
                <w:rFonts w:asciiTheme="minorHAnsi" w:hAnsiTheme="minorHAnsi" w:cstheme="minorHAnsi"/>
              </w:rPr>
            </w:pPr>
          </w:p>
        </w:tc>
        <w:tc>
          <w:tcPr>
            <w:tcW w:w="2138" w:type="dxa"/>
          </w:tcPr>
          <w:p w:rsidR="00AB0C05" w:rsidRPr="007245C7" w:rsidRDefault="00AB0C05" w:rsidP="00D96E63">
            <w:pPr>
              <w:rPr>
                <w:rFonts w:asciiTheme="minorHAnsi" w:hAnsiTheme="minorHAnsi" w:cstheme="minorHAnsi"/>
              </w:rPr>
            </w:pPr>
          </w:p>
        </w:tc>
      </w:tr>
      <w:tr w:rsidR="00D96E63" w:rsidRPr="00001097" w:rsidTr="00083475">
        <w:tc>
          <w:tcPr>
            <w:tcW w:w="9350" w:type="dxa"/>
            <w:gridSpan w:val="5"/>
          </w:tcPr>
          <w:p w:rsidR="00D96E63" w:rsidRPr="007245C7" w:rsidRDefault="00D96E63" w:rsidP="00D96E63">
            <w:pPr>
              <w:rPr>
                <w:rFonts w:asciiTheme="minorHAnsi" w:hAnsiTheme="minorHAnsi" w:cstheme="minorHAnsi"/>
              </w:rPr>
            </w:pPr>
            <w:r w:rsidRPr="007245C7">
              <w:rPr>
                <w:rFonts w:asciiTheme="minorHAnsi" w:hAnsiTheme="minorHAnsi" w:cstheme="minorHAnsi"/>
                <w:b/>
              </w:rPr>
              <w:t>Reports: Letter Send Report</w:t>
            </w:r>
          </w:p>
        </w:tc>
      </w:tr>
      <w:tr w:rsidR="00AB0C05" w:rsidRPr="00001097" w:rsidTr="00083475">
        <w:tc>
          <w:tcPr>
            <w:tcW w:w="1540" w:type="dxa"/>
            <w:vMerge w:val="restart"/>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 xml:space="preserve">Select Job </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Drop Down</w:t>
            </w:r>
          </w:p>
        </w:tc>
        <w:tc>
          <w:tcPr>
            <w:tcW w:w="1205"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VARCHAR</w:t>
            </w:r>
          </w:p>
        </w:tc>
        <w:tc>
          <w:tcPr>
            <w:tcW w:w="2138" w:type="dxa"/>
          </w:tcPr>
          <w:p w:rsidR="00AB0C05" w:rsidRPr="007245C7" w:rsidRDefault="00AB0C05" w:rsidP="00D96E63">
            <w:pPr>
              <w:rPr>
                <w:rFonts w:asciiTheme="minorHAnsi" w:hAnsiTheme="minorHAnsi" w:cstheme="minorHAnsi"/>
              </w:rPr>
            </w:pPr>
          </w:p>
        </w:tc>
      </w:tr>
      <w:tr w:rsidR="00AB0C05" w:rsidRPr="00001097" w:rsidTr="00083475">
        <w:tc>
          <w:tcPr>
            <w:tcW w:w="1540" w:type="dxa"/>
            <w:vMerge/>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Type</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Drop Down</w:t>
            </w:r>
          </w:p>
        </w:tc>
        <w:tc>
          <w:tcPr>
            <w:tcW w:w="1205"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VARCHAR</w:t>
            </w:r>
          </w:p>
        </w:tc>
        <w:tc>
          <w:tcPr>
            <w:tcW w:w="2138" w:type="dxa"/>
          </w:tcPr>
          <w:p w:rsidR="00AB0C05" w:rsidRPr="007245C7" w:rsidRDefault="00AB0C05" w:rsidP="00D96E63">
            <w:pPr>
              <w:rPr>
                <w:rFonts w:asciiTheme="minorHAnsi" w:hAnsiTheme="minorHAnsi" w:cstheme="minorHAnsi"/>
              </w:rPr>
            </w:pPr>
          </w:p>
        </w:tc>
      </w:tr>
      <w:tr w:rsidR="00AB0C05" w:rsidRPr="00001097" w:rsidTr="00083475">
        <w:tc>
          <w:tcPr>
            <w:tcW w:w="1540" w:type="dxa"/>
            <w:vMerge/>
          </w:tcPr>
          <w:p w:rsidR="00AB0C05" w:rsidRPr="007245C7" w:rsidRDefault="00AB0C05" w:rsidP="00D96E63">
            <w:pPr>
              <w:rPr>
                <w:rFonts w:asciiTheme="minorHAnsi" w:hAnsiTheme="minorHAnsi" w:cstheme="minorHAnsi"/>
              </w:rPr>
            </w:pPr>
          </w:p>
        </w:tc>
        <w:tc>
          <w:tcPr>
            <w:tcW w:w="3146"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View Report</w:t>
            </w:r>
          </w:p>
        </w:tc>
        <w:tc>
          <w:tcPr>
            <w:tcW w:w="1321" w:type="dxa"/>
          </w:tcPr>
          <w:p w:rsidR="00AB0C05" w:rsidRPr="007245C7" w:rsidRDefault="00AB0C05" w:rsidP="00D96E63">
            <w:pPr>
              <w:rPr>
                <w:rFonts w:asciiTheme="minorHAnsi" w:hAnsiTheme="minorHAnsi" w:cstheme="minorHAnsi"/>
              </w:rPr>
            </w:pPr>
            <w:r w:rsidRPr="007245C7">
              <w:rPr>
                <w:rFonts w:asciiTheme="minorHAnsi" w:hAnsiTheme="minorHAnsi" w:cstheme="minorHAnsi"/>
              </w:rPr>
              <w:t>Button</w:t>
            </w:r>
          </w:p>
        </w:tc>
        <w:tc>
          <w:tcPr>
            <w:tcW w:w="1205" w:type="dxa"/>
          </w:tcPr>
          <w:p w:rsidR="00AB0C05" w:rsidRPr="007245C7" w:rsidRDefault="00AB0C05" w:rsidP="00D96E63">
            <w:pPr>
              <w:rPr>
                <w:rFonts w:asciiTheme="minorHAnsi" w:hAnsiTheme="minorHAnsi" w:cstheme="minorHAnsi"/>
              </w:rPr>
            </w:pPr>
          </w:p>
        </w:tc>
        <w:tc>
          <w:tcPr>
            <w:tcW w:w="2138" w:type="dxa"/>
          </w:tcPr>
          <w:p w:rsidR="00AB0C05" w:rsidRPr="007245C7" w:rsidRDefault="00AB0C05" w:rsidP="00D96E63">
            <w:pPr>
              <w:rPr>
                <w:rFonts w:asciiTheme="minorHAnsi" w:hAnsiTheme="minorHAnsi" w:cstheme="minorHAnsi"/>
              </w:rPr>
            </w:pPr>
          </w:p>
        </w:tc>
      </w:tr>
    </w:tbl>
    <w:p w:rsidR="00D96E63" w:rsidRDefault="00D96E63" w:rsidP="00D96E63">
      <w:pPr>
        <w:rPr>
          <w:rFonts w:cstheme="minorHAnsi"/>
        </w:rPr>
      </w:pPr>
    </w:p>
    <w:p w:rsidR="00D96E63" w:rsidRDefault="00D96E63">
      <w:pPr>
        <w:ind w:left="0" w:firstLine="0"/>
        <w:rPr>
          <w:rFonts w:ascii="Calibri" w:hAnsi="Calibri" w:cs="Calibri"/>
          <w:b/>
          <w:bCs/>
          <w:color w:val="002060"/>
          <w:sz w:val="24"/>
          <w:szCs w:val="24"/>
        </w:rPr>
      </w:pPr>
    </w:p>
    <w:p w:rsidR="004C312E" w:rsidRDefault="00AF6BA8">
      <w:pPr>
        <w:ind w:left="0" w:firstLine="0"/>
        <w:rPr>
          <w:rFonts w:ascii="Calibri" w:hAnsi="Calibri" w:cs="Calibri"/>
          <w:b/>
          <w:bCs/>
          <w:color w:val="000000" w:themeColor="text1"/>
          <w:sz w:val="24"/>
          <w:szCs w:val="24"/>
        </w:rPr>
      </w:pPr>
      <w:r w:rsidRPr="00152454">
        <w:rPr>
          <w:rFonts w:ascii="Calibri" w:hAnsi="Calibri" w:cs="Calibri"/>
          <w:b/>
          <w:bCs/>
          <w:color w:val="000000" w:themeColor="text1"/>
          <w:sz w:val="24"/>
          <w:szCs w:val="24"/>
        </w:rPr>
        <w:t xml:space="preserve">7 HR </w:t>
      </w:r>
      <w:r w:rsidR="00D96E63" w:rsidRPr="00152454">
        <w:rPr>
          <w:rFonts w:ascii="Calibri" w:hAnsi="Calibri" w:cs="Calibri"/>
          <w:b/>
          <w:bCs/>
          <w:color w:val="000000" w:themeColor="text1"/>
          <w:sz w:val="24"/>
          <w:szCs w:val="24"/>
        </w:rPr>
        <w:t>Information</w:t>
      </w:r>
    </w:p>
    <w:p w:rsidR="00152454" w:rsidRPr="00152454" w:rsidRDefault="00152454">
      <w:pPr>
        <w:ind w:left="0" w:firstLine="0"/>
        <w:rPr>
          <w:rFonts w:ascii="Calibri" w:hAnsi="Calibri" w:cs="Calibri"/>
          <w:b/>
          <w:bCs/>
          <w:color w:val="000000" w:themeColor="text1"/>
          <w:sz w:val="24"/>
          <w:szCs w:val="24"/>
        </w:rPr>
      </w:pP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15"/>
        <w:gridCol w:w="2029"/>
        <w:gridCol w:w="6632"/>
      </w:tblGrid>
      <w:tr w:rsidR="00AF6BA8" w:rsidRPr="00AF6BA8" w:rsidTr="00AB0C05">
        <w:tc>
          <w:tcPr>
            <w:tcW w:w="915" w:type="dxa"/>
          </w:tcPr>
          <w:p w:rsidR="00AF6BA8" w:rsidRPr="00F9328F" w:rsidRDefault="00AF6BA8" w:rsidP="00AD1F67">
            <w:pPr>
              <w:pStyle w:val="Default"/>
              <w:rPr>
                <w:rFonts w:asciiTheme="minorHAnsi" w:hAnsiTheme="minorHAnsi"/>
                <w:b/>
                <w:sz w:val="20"/>
                <w:szCs w:val="20"/>
              </w:rPr>
            </w:pPr>
            <w:r w:rsidRPr="00F9328F">
              <w:rPr>
                <w:rFonts w:asciiTheme="minorHAnsi" w:hAnsiTheme="minorHAnsi"/>
                <w:b/>
                <w:sz w:val="20"/>
                <w:szCs w:val="20"/>
              </w:rPr>
              <w:t>7</w:t>
            </w:r>
          </w:p>
        </w:tc>
        <w:tc>
          <w:tcPr>
            <w:tcW w:w="8661" w:type="dxa"/>
            <w:gridSpan w:val="2"/>
          </w:tcPr>
          <w:p w:rsidR="00AF6BA8" w:rsidRPr="00AF6BA8" w:rsidRDefault="00AF6BA8" w:rsidP="00AD1F67">
            <w:pPr>
              <w:pStyle w:val="Default"/>
              <w:rPr>
                <w:rFonts w:asciiTheme="minorHAnsi" w:hAnsiTheme="minorHAnsi"/>
                <w:sz w:val="20"/>
                <w:szCs w:val="20"/>
              </w:rPr>
            </w:pPr>
            <w:r w:rsidRPr="00AF6BA8">
              <w:rPr>
                <w:rFonts w:asciiTheme="minorHAnsi" w:hAnsiTheme="minorHAnsi"/>
                <w:b/>
                <w:bCs/>
                <w:sz w:val="20"/>
                <w:szCs w:val="20"/>
              </w:rPr>
              <w:t>HR Information</w:t>
            </w:r>
          </w:p>
        </w:tc>
      </w:tr>
      <w:tr w:rsidR="00AF6BA8" w:rsidRPr="00AF6BA8" w:rsidTr="00AB0C05">
        <w:tc>
          <w:tcPr>
            <w:tcW w:w="915" w:type="dxa"/>
          </w:tcPr>
          <w:p w:rsidR="00AF6BA8" w:rsidRPr="00F9328F" w:rsidRDefault="00AF6BA8" w:rsidP="00AD1F67">
            <w:pPr>
              <w:pStyle w:val="Default"/>
              <w:rPr>
                <w:rFonts w:asciiTheme="minorHAnsi" w:hAnsiTheme="minorHAnsi"/>
                <w:b/>
                <w:sz w:val="20"/>
                <w:szCs w:val="20"/>
              </w:rPr>
            </w:pPr>
          </w:p>
        </w:tc>
        <w:tc>
          <w:tcPr>
            <w:tcW w:w="2029" w:type="dxa"/>
          </w:tcPr>
          <w:p w:rsidR="00AF6BA8" w:rsidRPr="00AF6BA8" w:rsidRDefault="00AF6BA8" w:rsidP="00AD1F67">
            <w:pPr>
              <w:pStyle w:val="Default"/>
              <w:rPr>
                <w:rFonts w:asciiTheme="minorHAnsi" w:hAnsiTheme="minorHAnsi"/>
                <w:sz w:val="20"/>
                <w:szCs w:val="20"/>
              </w:rPr>
            </w:pPr>
          </w:p>
        </w:tc>
        <w:tc>
          <w:tcPr>
            <w:tcW w:w="6632" w:type="dxa"/>
          </w:tcPr>
          <w:p w:rsidR="00AF6BA8" w:rsidRPr="00AF6BA8" w:rsidRDefault="00AF6BA8" w:rsidP="00AD1F67">
            <w:pPr>
              <w:pStyle w:val="Default"/>
              <w:rPr>
                <w:rFonts w:asciiTheme="minorHAnsi" w:hAnsiTheme="minorHAnsi"/>
                <w:sz w:val="20"/>
                <w:szCs w:val="20"/>
              </w:rPr>
            </w:pPr>
          </w:p>
        </w:tc>
      </w:tr>
      <w:tr w:rsidR="00AF6BA8" w:rsidRPr="00AF6BA8" w:rsidTr="00AB0C05">
        <w:tc>
          <w:tcPr>
            <w:tcW w:w="915" w:type="dxa"/>
          </w:tcPr>
          <w:p w:rsidR="00AF6BA8" w:rsidRPr="00F9328F" w:rsidRDefault="00AF6BA8" w:rsidP="00AF6BA8">
            <w:pPr>
              <w:pStyle w:val="Default"/>
              <w:rPr>
                <w:rFonts w:asciiTheme="minorHAnsi" w:hAnsiTheme="minorHAnsi"/>
                <w:b/>
                <w:sz w:val="20"/>
                <w:szCs w:val="20"/>
              </w:rPr>
            </w:pPr>
            <w:r w:rsidRPr="00F9328F">
              <w:rPr>
                <w:rFonts w:asciiTheme="minorHAnsi" w:hAnsiTheme="minorHAnsi"/>
                <w:b/>
                <w:sz w:val="20"/>
                <w:szCs w:val="20"/>
              </w:rPr>
              <w:t>7.1</w:t>
            </w:r>
          </w:p>
        </w:tc>
        <w:tc>
          <w:tcPr>
            <w:tcW w:w="2029" w:type="dxa"/>
            <w:vMerge w:val="restart"/>
          </w:tcPr>
          <w:p w:rsidR="00AF6BA8" w:rsidRPr="00F9328F" w:rsidRDefault="00AF6BA8" w:rsidP="00AD1F67">
            <w:pPr>
              <w:pStyle w:val="Default"/>
              <w:rPr>
                <w:rFonts w:asciiTheme="minorHAnsi" w:hAnsiTheme="minorHAnsi"/>
                <w:b/>
                <w:sz w:val="20"/>
                <w:szCs w:val="20"/>
              </w:rPr>
            </w:pPr>
            <w:r w:rsidRPr="00F9328F">
              <w:rPr>
                <w:rFonts w:asciiTheme="minorHAnsi" w:hAnsiTheme="minorHAnsi"/>
                <w:b/>
                <w:sz w:val="20"/>
                <w:szCs w:val="20"/>
              </w:rPr>
              <w:t xml:space="preserve">Employee setup </w:t>
            </w:r>
          </w:p>
          <w:p w:rsidR="00AF6BA8" w:rsidRPr="00AF6BA8" w:rsidRDefault="00AF6BA8" w:rsidP="00AD1F67">
            <w:pPr>
              <w:pStyle w:val="Default"/>
              <w:rPr>
                <w:rFonts w:asciiTheme="minorHAnsi" w:hAnsiTheme="minorHAnsi"/>
                <w:sz w:val="20"/>
                <w:szCs w:val="20"/>
              </w:rPr>
            </w:pPr>
          </w:p>
        </w:tc>
        <w:tc>
          <w:tcPr>
            <w:tcW w:w="6632" w:type="dxa"/>
          </w:tcPr>
          <w:p w:rsidR="00AF6BA8" w:rsidRPr="00F9328F" w:rsidRDefault="00AF6BA8" w:rsidP="00AD1F67">
            <w:pPr>
              <w:pStyle w:val="Default"/>
              <w:rPr>
                <w:rFonts w:asciiTheme="minorHAnsi" w:hAnsiTheme="minorHAnsi"/>
                <w:b/>
                <w:sz w:val="20"/>
                <w:szCs w:val="20"/>
              </w:rPr>
            </w:pPr>
            <w:r w:rsidRPr="00F9328F">
              <w:rPr>
                <w:rFonts w:asciiTheme="minorHAnsi" w:hAnsiTheme="minorHAnsi"/>
                <w:b/>
                <w:sz w:val="20"/>
                <w:szCs w:val="20"/>
              </w:rPr>
              <w:t>Create/pull employee's personal information with photograph</w:t>
            </w:r>
            <w:r w:rsidR="00F9328F" w:rsidRPr="00F9328F">
              <w:rPr>
                <w:rFonts w:asciiTheme="minorHAnsi" w:hAnsiTheme="minorHAnsi"/>
                <w:b/>
                <w:sz w:val="20"/>
                <w:szCs w:val="20"/>
              </w:rPr>
              <w:t>:</w:t>
            </w:r>
          </w:p>
          <w:p w:rsidR="00AF6BA8" w:rsidRDefault="00AF6BA8" w:rsidP="00AF6BA8">
            <w:pPr>
              <w:pStyle w:val="Default"/>
              <w:rPr>
                <w:rFonts w:asciiTheme="minorHAnsi" w:hAnsiTheme="minorHAnsi"/>
                <w:sz w:val="20"/>
                <w:szCs w:val="20"/>
              </w:rPr>
            </w:pPr>
            <w:r>
              <w:rPr>
                <w:rFonts w:asciiTheme="minorHAnsi" w:hAnsiTheme="minorHAnsi"/>
                <w:sz w:val="20"/>
                <w:szCs w:val="20"/>
              </w:rPr>
              <w:t xml:space="preserve">There will be two type of </w:t>
            </w:r>
            <w:r w:rsidRPr="00AF6BA8">
              <w:rPr>
                <w:rFonts w:asciiTheme="minorHAnsi" w:hAnsiTheme="minorHAnsi"/>
                <w:sz w:val="20"/>
                <w:szCs w:val="20"/>
              </w:rPr>
              <w:t>employee's personal information</w:t>
            </w:r>
            <w:r>
              <w:rPr>
                <w:rFonts w:asciiTheme="minorHAnsi" w:hAnsiTheme="minorHAnsi"/>
                <w:sz w:val="20"/>
                <w:szCs w:val="20"/>
              </w:rPr>
              <w:t>.</w:t>
            </w:r>
          </w:p>
          <w:p w:rsidR="00AF6BA8" w:rsidRDefault="00AF6BA8" w:rsidP="006E1627">
            <w:pPr>
              <w:pStyle w:val="Default"/>
              <w:numPr>
                <w:ilvl w:val="0"/>
                <w:numId w:val="31"/>
              </w:numPr>
              <w:rPr>
                <w:rFonts w:asciiTheme="minorHAnsi" w:hAnsiTheme="minorHAnsi"/>
                <w:sz w:val="20"/>
                <w:szCs w:val="20"/>
              </w:rPr>
            </w:pPr>
            <w:r>
              <w:rPr>
                <w:rFonts w:asciiTheme="minorHAnsi" w:hAnsiTheme="minorHAnsi"/>
                <w:sz w:val="20"/>
                <w:szCs w:val="20"/>
              </w:rPr>
              <w:t>General Information</w:t>
            </w:r>
          </w:p>
          <w:p w:rsidR="00AF6BA8" w:rsidRDefault="00AF6BA8" w:rsidP="006E1627">
            <w:pPr>
              <w:pStyle w:val="Default"/>
              <w:numPr>
                <w:ilvl w:val="0"/>
                <w:numId w:val="31"/>
              </w:numPr>
              <w:rPr>
                <w:rFonts w:asciiTheme="minorHAnsi" w:hAnsiTheme="minorHAnsi"/>
                <w:sz w:val="20"/>
                <w:szCs w:val="20"/>
              </w:rPr>
            </w:pPr>
            <w:r>
              <w:rPr>
                <w:rFonts w:asciiTheme="minorHAnsi" w:hAnsiTheme="minorHAnsi"/>
                <w:sz w:val="20"/>
                <w:szCs w:val="20"/>
              </w:rPr>
              <w:t>HR Information.</w:t>
            </w:r>
          </w:p>
          <w:p w:rsidR="00AF6BA8" w:rsidRDefault="00AF6BA8" w:rsidP="00AF6BA8">
            <w:pPr>
              <w:pStyle w:val="Default"/>
              <w:rPr>
                <w:rFonts w:asciiTheme="minorHAnsi" w:hAnsiTheme="minorHAnsi"/>
                <w:sz w:val="20"/>
                <w:szCs w:val="20"/>
              </w:rPr>
            </w:pPr>
            <w:r>
              <w:rPr>
                <w:rFonts w:asciiTheme="minorHAnsi" w:hAnsiTheme="minorHAnsi"/>
                <w:sz w:val="20"/>
                <w:szCs w:val="20"/>
              </w:rPr>
              <w:t>For each the information there will be separate screen</w:t>
            </w:r>
            <w:r w:rsidR="005F08AD">
              <w:rPr>
                <w:rFonts w:asciiTheme="minorHAnsi" w:hAnsiTheme="minorHAnsi"/>
                <w:sz w:val="20"/>
                <w:szCs w:val="20"/>
              </w:rPr>
              <w:t>/form</w:t>
            </w:r>
            <w:r>
              <w:rPr>
                <w:rFonts w:asciiTheme="minorHAnsi" w:hAnsiTheme="minorHAnsi"/>
                <w:sz w:val="20"/>
                <w:szCs w:val="20"/>
              </w:rPr>
              <w:t>.</w:t>
            </w:r>
          </w:p>
          <w:p w:rsidR="00AF6BA8" w:rsidRDefault="00AF6BA8" w:rsidP="00AF6BA8">
            <w:pPr>
              <w:pStyle w:val="Default"/>
              <w:rPr>
                <w:rFonts w:asciiTheme="minorHAnsi" w:hAnsiTheme="minorHAnsi"/>
                <w:sz w:val="20"/>
                <w:szCs w:val="20"/>
              </w:rPr>
            </w:pPr>
          </w:p>
          <w:p w:rsidR="00AF6BA8" w:rsidRDefault="00AF6BA8" w:rsidP="005F08AD">
            <w:pPr>
              <w:pStyle w:val="Default"/>
              <w:ind w:left="0" w:firstLine="0"/>
              <w:rPr>
                <w:rFonts w:asciiTheme="minorHAnsi" w:hAnsiTheme="minorHAnsi"/>
                <w:sz w:val="20"/>
                <w:szCs w:val="20"/>
              </w:rPr>
            </w:pPr>
            <w:r w:rsidRPr="00AF6BA8">
              <w:rPr>
                <w:rFonts w:asciiTheme="minorHAnsi" w:hAnsiTheme="minorHAnsi"/>
                <w:sz w:val="20"/>
                <w:szCs w:val="20"/>
              </w:rPr>
              <w:t>employee's personal information</w:t>
            </w:r>
            <w:r w:rsidR="005F08AD">
              <w:rPr>
                <w:rFonts w:asciiTheme="minorHAnsi" w:hAnsiTheme="minorHAnsi"/>
                <w:sz w:val="20"/>
                <w:szCs w:val="20"/>
              </w:rPr>
              <w:t xml:space="preserve"> can be entered or imported from e-recruitment system. For importing the relevant data only will be automatically pulled from e-Recruitment database while other data for each of the form need to be manually entered from respective user.</w:t>
            </w:r>
          </w:p>
          <w:p w:rsidR="00AF6BA8" w:rsidRDefault="00AF6BA8" w:rsidP="00AF6BA8">
            <w:pPr>
              <w:pStyle w:val="Default"/>
              <w:rPr>
                <w:rFonts w:asciiTheme="minorHAnsi" w:hAnsiTheme="minorHAnsi"/>
                <w:sz w:val="20"/>
                <w:szCs w:val="20"/>
              </w:rPr>
            </w:pPr>
          </w:p>
          <w:p w:rsidR="005F08AD" w:rsidRDefault="005F08AD" w:rsidP="005F08AD">
            <w:pPr>
              <w:pStyle w:val="Default"/>
              <w:ind w:left="0" w:firstLine="0"/>
              <w:rPr>
                <w:ins w:id="1687" w:author="sufianrumi@yahoo.com" w:date="2016-10-18T11:36:00Z"/>
                <w:rFonts w:asciiTheme="minorHAnsi" w:hAnsiTheme="minorHAnsi"/>
                <w:sz w:val="20"/>
                <w:szCs w:val="20"/>
              </w:rPr>
            </w:pPr>
            <w:r>
              <w:rPr>
                <w:rFonts w:asciiTheme="minorHAnsi" w:hAnsiTheme="minorHAnsi"/>
                <w:sz w:val="20"/>
                <w:szCs w:val="20"/>
              </w:rPr>
              <w:t>The import functionality will be operated on single employee base while his record will be pulled form e-recruitment system depending on a unique ID.</w:t>
            </w:r>
          </w:p>
          <w:p w:rsidR="00441606" w:rsidRDefault="00441606" w:rsidP="005F08AD">
            <w:pPr>
              <w:pStyle w:val="Default"/>
              <w:ind w:left="0" w:firstLine="0"/>
              <w:rPr>
                <w:ins w:id="1688" w:author="sufianrumi@yahoo.com" w:date="2016-10-18T11:36:00Z"/>
                <w:rFonts w:asciiTheme="minorHAnsi" w:hAnsiTheme="minorHAnsi"/>
                <w:sz w:val="20"/>
                <w:szCs w:val="20"/>
              </w:rPr>
            </w:pPr>
          </w:p>
          <w:p w:rsidR="00441606" w:rsidRPr="00441606" w:rsidRDefault="00D0447F" w:rsidP="005F08AD">
            <w:pPr>
              <w:pStyle w:val="Default"/>
              <w:ind w:left="0" w:firstLine="0"/>
              <w:contextualSpacing/>
              <w:rPr>
                <w:rFonts w:asciiTheme="minorHAnsi" w:hAnsiTheme="minorHAnsi"/>
                <w:b/>
                <w:sz w:val="20"/>
                <w:szCs w:val="20"/>
                <w:rPrChange w:id="1689" w:author="sufianrumi@yahoo.com" w:date="2016-10-18T11:37:00Z">
                  <w:rPr>
                    <w:rFonts w:asciiTheme="minorHAnsi" w:hAnsiTheme="minorHAnsi"/>
                    <w:sz w:val="20"/>
                    <w:szCs w:val="20"/>
                  </w:rPr>
                </w:rPrChange>
              </w:rPr>
            </w:pPr>
            <w:ins w:id="1690" w:author="sufianrumi@yahoo.com" w:date="2016-10-18T11:36:00Z">
              <w:r w:rsidRPr="00D0447F">
                <w:rPr>
                  <w:rFonts w:asciiTheme="minorHAnsi" w:hAnsiTheme="minorHAnsi"/>
                  <w:b/>
                  <w:sz w:val="20"/>
                  <w:szCs w:val="20"/>
                  <w:rPrChange w:id="1691" w:author="sufianrumi@yahoo.com" w:date="2016-10-18T11:37:00Z">
                    <w:rPr>
                      <w:rFonts w:asciiTheme="minorHAnsi" w:hAnsiTheme="minorHAnsi" w:cs="Times New Roman"/>
                      <w:color w:val="auto"/>
                      <w:sz w:val="20"/>
                      <w:szCs w:val="20"/>
                      <w:lang w:bidi="ar-SA"/>
                    </w:rPr>
                  </w:rPrChange>
                </w:rPr>
                <w:t>The final employee database format shall be as per MSB.</w:t>
              </w:r>
            </w:ins>
          </w:p>
          <w:p w:rsidR="005F08AD" w:rsidRPr="00AF6BA8" w:rsidRDefault="005F08AD" w:rsidP="00AF6BA8">
            <w:pPr>
              <w:pStyle w:val="Default"/>
              <w:rPr>
                <w:rFonts w:asciiTheme="minorHAnsi" w:hAnsiTheme="minorHAnsi"/>
                <w:sz w:val="20"/>
                <w:szCs w:val="20"/>
              </w:rPr>
            </w:pPr>
          </w:p>
        </w:tc>
      </w:tr>
      <w:tr w:rsidR="00AF6BA8" w:rsidRPr="00AF6BA8" w:rsidTr="00AB0C05">
        <w:tc>
          <w:tcPr>
            <w:tcW w:w="915" w:type="dxa"/>
          </w:tcPr>
          <w:p w:rsidR="00AF6BA8" w:rsidRPr="00F9328F" w:rsidRDefault="00AF6BA8" w:rsidP="00AD1F67">
            <w:pPr>
              <w:jc w:val="both"/>
              <w:rPr>
                <w:rFonts w:asciiTheme="minorHAnsi" w:hAnsiTheme="minorHAnsi"/>
                <w:b/>
              </w:rPr>
            </w:pPr>
            <w:r w:rsidRPr="00F9328F">
              <w:rPr>
                <w:rFonts w:asciiTheme="minorHAnsi" w:hAnsiTheme="minorHAnsi"/>
                <w:b/>
              </w:rPr>
              <w:t>7.2</w:t>
            </w:r>
          </w:p>
        </w:tc>
        <w:tc>
          <w:tcPr>
            <w:tcW w:w="2029" w:type="dxa"/>
            <w:vMerge/>
          </w:tcPr>
          <w:p w:rsidR="00AF6BA8" w:rsidRPr="00AF6BA8" w:rsidRDefault="00AF6BA8" w:rsidP="00AD1F67">
            <w:pPr>
              <w:pStyle w:val="Default"/>
              <w:rPr>
                <w:rFonts w:asciiTheme="minorHAnsi" w:hAnsiTheme="minorHAnsi"/>
                <w:sz w:val="20"/>
                <w:szCs w:val="20"/>
              </w:rPr>
            </w:pPr>
          </w:p>
        </w:tc>
        <w:tc>
          <w:tcPr>
            <w:tcW w:w="6632" w:type="dxa"/>
          </w:tcPr>
          <w:p w:rsidR="00AF6BA8" w:rsidRPr="00F9328F" w:rsidRDefault="00AF6BA8" w:rsidP="00A50355">
            <w:pPr>
              <w:pStyle w:val="Default"/>
              <w:ind w:left="0" w:firstLine="0"/>
              <w:rPr>
                <w:rFonts w:asciiTheme="minorHAnsi" w:hAnsiTheme="minorHAnsi"/>
                <w:b/>
                <w:sz w:val="20"/>
                <w:szCs w:val="20"/>
              </w:rPr>
            </w:pPr>
            <w:r w:rsidRPr="00F9328F">
              <w:rPr>
                <w:rFonts w:asciiTheme="minorHAnsi" w:hAnsiTheme="minorHAnsi"/>
                <w:b/>
                <w:sz w:val="20"/>
                <w:szCs w:val="20"/>
              </w:rPr>
              <w:t>CV, Educational/professional certificates, NID/Passport, driving license uploading</w:t>
            </w:r>
            <w:r w:rsidR="00A50355" w:rsidRPr="00F9328F">
              <w:rPr>
                <w:rFonts w:asciiTheme="minorHAnsi" w:hAnsiTheme="minorHAnsi"/>
                <w:b/>
                <w:sz w:val="20"/>
                <w:szCs w:val="20"/>
              </w:rPr>
              <w:t>:</w:t>
            </w:r>
          </w:p>
          <w:p w:rsidR="00A50355" w:rsidRPr="00A50355" w:rsidRDefault="00A50355" w:rsidP="00A50355">
            <w:pPr>
              <w:pStyle w:val="Default"/>
              <w:ind w:left="0" w:firstLine="0"/>
              <w:rPr>
                <w:rFonts w:asciiTheme="minorHAnsi" w:hAnsiTheme="minorHAnsi"/>
                <w:sz w:val="20"/>
                <w:szCs w:val="20"/>
              </w:rPr>
            </w:pPr>
            <w:r w:rsidRPr="00A50355">
              <w:rPr>
                <w:rFonts w:asciiTheme="minorHAnsi" w:hAnsiTheme="minorHAnsi"/>
                <w:sz w:val="20"/>
                <w:szCs w:val="20"/>
              </w:rPr>
              <w:t xml:space="preserve">Staff can upload his/her below listed files which </w:t>
            </w:r>
            <w:r>
              <w:rPr>
                <w:rFonts w:asciiTheme="minorHAnsi" w:hAnsiTheme="minorHAnsi"/>
                <w:sz w:val="20"/>
                <w:szCs w:val="20"/>
              </w:rPr>
              <w:t>will be</w:t>
            </w:r>
            <w:r w:rsidRPr="00A50355">
              <w:rPr>
                <w:rFonts w:asciiTheme="minorHAnsi" w:hAnsiTheme="minorHAnsi"/>
                <w:sz w:val="20"/>
                <w:szCs w:val="20"/>
              </w:rPr>
              <w:t xml:space="preserve"> stored to a specific folder</w:t>
            </w:r>
            <w:r>
              <w:rPr>
                <w:rFonts w:asciiTheme="minorHAnsi" w:hAnsiTheme="minorHAnsi"/>
                <w:sz w:val="20"/>
                <w:szCs w:val="20"/>
              </w:rPr>
              <w:t xml:space="preserve"> through ESS</w:t>
            </w:r>
            <w:r w:rsidRPr="00A50355">
              <w:rPr>
                <w:rFonts w:asciiTheme="minorHAnsi" w:hAnsiTheme="minorHAnsi"/>
                <w:sz w:val="20"/>
                <w:szCs w:val="20"/>
              </w:rPr>
              <w:t>.</w:t>
            </w:r>
          </w:p>
          <w:p w:rsidR="00A50355" w:rsidRPr="00A50355" w:rsidRDefault="00A50355" w:rsidP="00A50355">
            <w:pPr>
              <w:pStyle w:val="Default"/>
              <w:ind w:left="0" w:firstLine="0"/>
              <w:rPr>
                <w:rFonts w:asciiTheme="minorHAnsi" w:hAnsiTheme="minorHAnsi"/>
                <w:sz w:val="20"/>
                <w:szCs w:val="20"/>
              </w:rPr>
            </w:pPr>
            <w:r w:rsidRPr="00A50355">
              <w:rPr>
                <w:rFonts w:asciiTheme="minorHAnsi" w:hAnsiTheme="minorHAnsi"/>
                <w:sz w:val="20"/>
                <w:szCs w:val="20"/>
              </w:rPr>
              <w:t>•</w:t>
            </w:r>
            <w:r w:rsidRPr="00A50355">
              <w:rPr>
                <w:rFonts w:asciiTheme="minorHAnsi" w:hAnsiTheme="minorHAnsi"/>
                <w:sz w:val="20"/>
                <w:szCs w:val="20"/>
              </w:rPr>
              <w:tab/>
              <w:t>CV</w:t>
            </w:r>
          </w:p>
          <w:p w:rsidR="00A50355" w:rsidRPr="00A50355" w:rsidRDefault="00A50355" w:rsidP="00A50355">
            <w:pPr>
              <w:pStyle w:val="Default"/>
              <w:ind w:left="0" w:firstLine="0"/>
              <w:rPr>
                <w:rFonts w:asciiTheme="minorHAnsi" w:hAnsiTheme="minorHAnsi"/>
                <w:sz w:val="20"/>
                <w:szCs w:val="20"/>
              </w:rPr>
            </w:pPr>
            <w:r w:rsidRPr="00A50355">
              <w:rPr>
                <w:rFonts w:asciiTheme="minorHAnsi" w:hAnsiTheme="minorHAnsi"/>
                <w:sz w:val="20"/>
                <w:szCs w:val="20"/>
              </w:rPr>
              <w:t>•</w:t>
            </w:r>
            <w:r w:rsidRPr="00A50355">
              <w:rPr>
                <w:rFonts w:asciiTheme="minorHAnsi" w:hAnsiTheme="minorHAnsi"/>
                <w:sz w:val="20"/>
                <w:szCs w:val="20"/>
              </w:rPr>
              <w:tab/>
              <w:t>Educational all Certificates Scan Copy</w:t>
            </w:r>
          </w:p>
          <w:p w:rsidR="00A50355" w:rsidRPr="00A50355" w:rsidRDefault="00A50355" w:rsidP="00A50355">
            <w:pPr>
              <w:pStyle w:val="Default"/>
              <w:ind w:left="0" w:firstLine="0"/>
              <w:rPr>
                <w:rFonts w:asciiTheme="minorHAnsi" w:hAnsiTheme="minorHAnsi"/>
                <w:sz w:val="20"/>
                <w:szCs w:val="20"/>
              </w:rPr>
            </w:pPr>
            <w:r w:rsidRPr="00A50355">
              <w:rPr>
                <w:rFonts w:asciiTheme="minorHAnsi" w:hAnsiTheme="minorHAnsi"/>
                <w:sz w:val="20"/>
                <w:szCs w:val="20"/>
              </w:rPr>
              <w:t>•</w:t>
            </w:r>
            <w:r w:rsidRPr="00A50355">
              <w:rPr>
                <w:rFonts w:asciiTheme="minorHAnsi" w:hAnsiTheme="minorHAnsi"/>
                <w:sz w:val="20"/>
                <w:szCs w:val="20"/>
              </w:rPr>
              <w:tab/>
              <w:t>Experience certificate Copy</w:t>
            </w:r>
          </w:p>
          <w:p w:rsidR="00A50355" w:rsidRPr="00A50355" w:rsidRDefault="00A50355" w:rsidP="00A50355">
            <w:pPr>
              <w:pStyle w:val="Default"/>
              <w:ind w:left="0" w:firstLine="0"/>
              <w:rPr>
                <w:rFonts w:asciiTheme="minorHAnsi" w:hAnsiTheme="minorHAnsi"/>
                <w:sz w:val="20"/>
                <w:szCs w:val="20"/>
              </w:rPr>
            </w:pPr>
            <w:r w:rsidRPr="00A50355">
              <w:rPr>
                <w:rFonts w:asciiTheme="minorHAnsi" w:hAnsiTheme="minorHAnsi"/>
                <w:sz w:val="20"/>
                <w:szCs w:val="20"/>
              </w:rPr>
              <w:t>•</w:t>
            </w:r>
            <w:r w:rsidRPr="00A50355">
              <w:rPr>
                <w:rFonts w:asciiTheme="minorHAnsi" w:hAnsiTheme="minorHAnsi"/>
                <w:sz w:val="20"/>
                <w:szCs w:val="20"/>
              </w:rPr>
              <w:tab/>
              <w:t>National ID Copy</w:t>
            </w:r>
          </w:p>
          <w:p w:rsidR="00A50355" w:rsidRPr="00A50355" w:rsidRDefault="00A50355" w:rsidP="00A50355">
            <w:pPr>
              <w:pStyle w:val="Default"/>
              <w:ind w:left="0" w:firstLine="0"/>
              <w:rPr>
                <w:rFonts w:asciiTheme="minorHAnsi" w:hAnsiTheme="minorHAnsi"/>
                <w:sz w:val="20"/>
                <w:szCs w:val="20"/>
              </w:rPr>
            </w:pPr>
            <w:r w:rsidRPr="00A50355">
              <w:rPr>
                <w:rFonts w:asciiTheme="minorHAnsi" w:hAnsiTheme="minorHAnsi"/>
                <w:sz w:val="20"/>
                <w:szCs w:val="20"/>
              </w:rPr>
              <w:t>•</w:t>
            </w:r>
            <w:r w:rsidRPr="00A50355">
              <w:rPr>
                <w:rFonts w:asciiTheme="minorHAnsi" w:hAnsiTheme="minorHAnsi"/>
                <w:sz w:val="20"/>
                <w:szCs w:val="20"/>
              </w:rPr>
              <w:tab/>
              <w:t>TIN Certificate Copy</w:t>
            </w:r>
          </w:p>
          <w:p w:rsidR="00A50355" w:rsidRPr="00A50355" w:rsidRDefault="00A50355" w:rsidP="00A50355">
            <w:pPr>
              <w:pStyle w:val="Default"/>
              <w:ind w:left="0" w:firstLine="0"/>
              <w:rPr>
                <w:rFonts w:asciiTheme="minorHAnsi" w:hAnsiTheme="minorHAnsi"/>
                <w:sz w:val="20"/>
                <w:szCs w:val="20"/>
              </w:rPr>
            </w:pPr>
            <w:r w:rsidRPr="00A50355">
              <w:rPr>
                <w:rFonts w:asciiTheme="minorHAnsi" w:hAnsiTheme="minorHAnsi"/>
                <w:sz w:val="20"/>
                <w:szCs w:val="20"/>
              </w:rPr>
              <w:t>•</w:t>
            </w:r>
            <w:r w:rsidRPr="00A50355">
              <w:rPr>
                <w:rFonts w:asciiTheme="minorHAnsi" w:hAnsiTheme="minorHAnsi"/>
                <w:sz w:val="20"/>
                <w:szCs w:val="20"/>
              </w:rPr>
              <w:tab/>
              <w:t>Passport Copy</w:t>
            </w:r>
          </w:p>
          <w:p w:rsidR="00A50355" w:rsidRPr="00A50355" w:rsidRDefault="00A50355" w:rsidP="00A50355">
            <w:pPr>
              <w:pStyle w:val="Default"/>
              <w:ind w:left="0" w:firstLine="0"/>
              <w:rPr>
                <w:rFonts w:asciiTheme="minorHAnsi" w:hAnsiTheme="minorHAnsi"/>
                <w:sz w:val="20"/>
                <w:szCs w:val="20"/>
              </w:rPr>
            </w:pPr>
            <w:r w:rsidRPr="00A50355">
              <w:rPr>
                <w:rFonts w:asciiTheme="minorHAnsi" w:hAnsiTheme="minorHAnsi"/>
                <w:sz w:val="20"/>
                <w:szCs w:val="20"/>
              </w:rPr>
              <w:t>•</w:t>
            </w:r>
            <w:r w:rsidRPr="00A50355">
              <w:rPr>
                <w:rFonts w:asciiTheme="minorHAnsi" w:hAnsiTheme="minorHAnsi"/>
                <w:sz w:val="20"/>
                <w:szCs w:val="20"/>
              </w:rPr>
              <w:tab/>
              <w:t>Professional Certificate Copy</w:t>
            </w:r>
          </w:p>
          <w:p w:rsidR="00A50355" w:rsidRPr="00A50355" w:rsidRDefault="00A50355" w:rsidP="00A50355">
            <w:pPr>
              <w:pStyle w:val="Default"/>
              <w:ind w:left="0" w:firstLine="0"/>
              <w:rPr>
                <w:rFonts w:asciiTheme="minorHAnsi" w:hAnsiTheme="minorHAnsi"/>
                <w:sz w:val="20"/>
                <w:szCs w:val="20"/>
              </w:rPr>
            </w:pPr>
            <w:r w:rsidRPr="00A50355">
              <w:rPr>
                <w:rFonts w:asciiTheme="minorHAnsi" w:hAnsiTheme="minorHAnsi"/>
                <w:sz w:val="20"/>
                <w:szCs w:val="20"/>
              </w:rPr>
              <w:t>•</w:t>
            </w:r>
            <w:r w:rsidRPr="00A50355">
              <w:rPr>
                <w:rFonts w:asciiTheme="minorHAnsi" w:hAnsiTheme="minorHAnsi"/>
                <w:sz w:val="20"/>
                <w:szCs w:val="20"/>
              </w:rPr>
              <w:tab/>
              <w:t>Driving Licenses Copy</w:t>
            </w:r>
          </w:p>
          <w:p w:rsidR="00A50355" w:rsidRPr="00A50355" w:rsidRDefault="00A50355" w:rsidP="00A50355">
            <w:pPr>
              <w:pStyle w:val="Default"/>
              <w:ind w:left="0" w:firstLine="0"/>
              <w:rPr>
                <w:rFonts w:asciiTheme="minorHAnsi" w:hAnsiTheme="minorHAnsi"/>
                <w:sz w:val="20"/>
                <w:szCs w:val="20"/>
              </w:rPr>
            </w:pPr>
            <w:r w:rsidRPr="00A50355">
              <w:rPr>
                <w:rFonts w:asciiTheme="minorHAnsi" w:hAnsiTheme="minorHAnsi"/>
                <w:sz w:val="20"/>
                <w:szCs w:val="20"/>
              </w:rPr>
              <w:t>•</w:t>
            </w:r>
            <w:r w:rsidRPr="00A50355">
              <w:rPr>
                <w:rFonts w:asciiTheme="minorHAnsi" w:hAnsiTheme="minorHAnsi"/>
                <w:sz w:val="20"/>
                <w:szCs w:val="20"/>
              </w:rPr>
              <w:tab/>
              <w:t>BMDC Certificate</w:t>
            </w:r>
          </w:p>
          <w:p w:rsidR="00A50355" w:rsidRPr="00A50355" w:rsidRDefault="00A50355" w:rsidP="00A50355">
            <w:pPr>
              <w:pStyle w:val="Default"/>
              <w:ind w:left="0" w:firstLine="0"/>
              <w:rPr>
                <w:rFonts w:asciiTheme="minorHAnsi" w:hAnsiTheme="minorHAnsi"/>
                <w:sz w:val="20"/>
                <w:szCs w:val="20"/>
              </w:rPr>
            </w:pPr>
            <w:r w:rsidRPr="00A50355">
              <w:rPr>
                <w:rFonts w:asciiTheme="minorHAnsi" w:hAnsiTheme="minorHAnsi"/>
                <w:sz w:val="20"/>
                <w:szCs w:val="20"/>
              </w:rPr>
              <w:t>•</w:t>
            </w:r>
            <w:r w:rsidRPr="00A50355">
              <w:rPr>
                <w:rFonts w:asciiTheme="minorHAnsi" w:hAnsiTheme="minorHAnsi"/>
                <w:sz w:val="20"/>
                <w:szCs w:val="20"/>
              </w:rPr>
              <w:tab/>
              <w:t>Reference Form</w:t>
            </w:r>
          </w:p>
          <w:p w:rsidR="00A50355" w:rsidRDefault="00A50355" w:rsidP="00A50355">
            <w:pPr>
              <w:pStyle w:val="Default"/>
              <w:ind w:left="0" w:firstLine="0"/>
              <w:rPr>
                <w:rFonts w:asciiTheme="minorHAnsi" w:hAnsiTheme="minorHAnsi"/>
                <w:sz w:val="20"/>
                <w:szCs w:val="20"/>
              </w:rPr>
            </w:pPr>
            <w:r w:rsidRPr="00A50355">
              <w:rPr>
                <w:rFonts w:asciiTheme="minorHAnsi" w:hAnsiTheme="minorHAnsi"/>
                <w:sz w:val="20"/>
                <w:szCs w:val="20"/>
              </w:rPr>
              <w:t>•</w:t>
            </w:r>
            <w:r w:rsidRPr="00A50355">
              <w:rPr>
                <w:rFonts w:asciiTheme="minorHAnsi" w:hAnsiTheme="minorHAnsi"/>
                <w:sz w:val="20"/>
                <w:szCs w:val="20"/>
              </w:rPr>
              <w:tab/>
              <w:t>Nominee Photos (more than 1)</w:t>
            </w:r>
          </w:p>
          <w:p w:rsidR="00A50355" w:rsidRDefault="00A50355" w:rsidP="00A50355">
            <w:pPr>
              <w:pStyle w:val="Default"/>
              <w:ind w:left="0" w:firstLine="0"/>
              <w:rPr>
                <w:rFonts w:asciiTheme="minorHAnsi" w:hAnsiTheme="minorHAnsi"/>
                <w:sz w:val="20"/>
                <w:szCs w:val="20"/>
              </w:rPr>
            </w:pPr>
          </w:p>
          <w:p w:rsidR="00A50355" w:rsidRPr="00AF6BA8" w:rsidRDefault="00A50355" w:rsidP="00A50355">
            <w:pPr>
              <w:pStyle w:val="Default"/>
              <w:ind w:left="0" w:firstLine="0"/>
              <w:rPr>
                <w:rFonts w:asciiTheme="minorHAnsi" w:hAnsiTheme="minorHAnsi"/>
                <w:sz w:val="20"/>
                <w:szCs w:val="20"/>
              </w:rPr>
            </w:pPr>
            <w:r>
              <w:rPr>
                <w:rFonts w:asciiTheme="minorHAnsi" w:hAnsiTheme="minorHAnsi"/>
                <w:sz w:val="20"/>
                <w:szCs w:val="20"/>
              </w:rPr>
              <w:t>This data will also be viewable in employee General Information as a link clicking which file will be displayed.</w:t>
            </w:r>
          </w:p>
          <w:p w:rsidR="00AF6BA8" w:rsidRPr="00AF6BA8" w:rsidRDefault="00AF6BA8" w:rsidP="00AD1F67">
            <w:pPr>
              <w:pStyle w:val="Default"/>
              <w:rPr>
                <w:rFonts w:asciiTheme="minorHAnsi" w:hAnsiTheme="minorHAnsi"/>
                <w:sz w:val="20"/>
                <w:szCs w:val="20"/>
              </w:rPr>
            </w:pPr>
          </w:p>
        </w:tc>
      </w:tr>
      <w:tr w:rsidR="00AF6BA8" w:rsidRPr="00AF6BA8" w:rsidTr="00AB0C05">
        <w:tc>
          <w:tcPr>
            <w:tcW w:w="915" w:type="dxa"/>
          </w:tcPr>
          <w:p w:rsidR="00AF6BA8" w:rsidRPr="00F9328F" w:rsidRDefault="00AF6BA8" w:rsidP="00AD1F67">
            <w:pPr>
              <w:jc w:val="both"/>
              <w:rPr>
                <w:rFonts w:asciiTheme="minorHAnsi" w:hAnsiTheme="minorHAnsi"/>
                <w:b/>
              </w:rPr>
            </w:pPr>
            <w:r w:rsidRPr="00F9328F">
              <w:rPr>
                <w:rFonts w:asciiTheme="minorHAnsi" w:hAnsiTheme="minorHAnsi"/>
                <w:b/>
              </w:rPr>
              <w:t>7.3</w:t>
            </w:r>
          </w:p>
        </w:tc>
        <w:tc>
          <w:tcPr>
            <w:tcW w:w="2029" w:type="dxa"/>
            <w:vMerge/>
          </w:tcPr>
          <w:p w:rsidR="00AF6BA8" w:rsidRPr="00AF6BA8" w:rsidRDefault="00AF6BA8" w:rsidP="00AD1F67">
            <w:pPr>
              <w:pStyle w:val="Default"/>
              <w:rPr>
                <w:rFonts w:asciiTheme="minorHAnsi" w:hAnsiTheme="minorHAnsi"/>
                <w:sz w:val="20"/>
                <w:szCs w:val="20"/>
              </w:rPr>
            </w:pPr>
          </w:p>
        </w:tc>
        <w:tc>
          <w:tcPr>
            <w:tcW w:w="6632" w:type="dxa"/>
          </w:tcPr>
          <w:p w:rsidR="00AF6BA8" w:rsidRPr="00F9328F" w:rsidRDefault="00AF6BA8" w:rsidP="00AD1F67">
            <w:pPr>
              <w:pStyle w:val="Default"/>
              <w:rPr>
                <w:rFonts w:asciiTheme="minorHAnsi" w:hAnsiTheme="minorHAnsi"/>
                <w:b/>
                <w:sz w:val="20"/>
                <w:szCs w:val="20"/>
              </w:rPr>
            </w:pPr>
            <w:r w:rsidRPr="00F9328F">
              <w:rPr>
                <w:rFonts w:asciiTheme="minorHAnsi" w:hAnsiTheme="minorHAnsi"/>
                <w:b/>
                <w:sz w:val="20"/>
                <w:szCs w:val="20"/>
              </w:rPr>
              <w:t>Technical staff's professional certification renewal notification</w:t>
            </w:r>
            <w:r w:rsidR="00F9328F" w:rsidRPr="00F9328F">
              <w:rPr>
                <w:rFonts w:asciiTheme="minorHAnsi" w:hAnsiTheme="minorHAnsi"/>
                <w:b/>
                <w:sz w:val="20"/>
                <w:szCs w:val="20"/>
              </w:rPr>
              <w:t>:</w:t>
            </w:r>
          </w:p>
          <w:p w:rsidR="00AF6BA8" w:rsidRPr="00AF6BA8" w:rsidRDefault="00AB1468" w:rsidP="00AB1468">
            <w:pPr>
              <w:pStyle w:val="Default"/>
              <w:ind w:left="0" w:firstLine="0"/>
              <w:rPr>
                <w:rFonts w:asciiTheme="minorHAnsi" w:hAnsiTheme="minorHAnsi"/>
                <w:sz w:val="20"/>
                <w:szCs w:val="20"/>
              </w:rPr>
            </w:pPr>
            <w:r>
              <w:rPr>
                <w:rFonts w:asciiTheme="minorHAnsi" w:hAnsiTheme="minorHAnsi"/>
                <w:sz w:val="20"/>
                <w:szCs w:val="20"/>
              </w:rPr>
              <w:t xml:space="preserve">Staff will get </w:t>
            </w:r>
            <w:r w:rsidRPr="00AF6BA8">
              <w:rPr>
                <w:rFonts w:asciiTheme="minorHAnsi" w:hAnsiTheme="minorHAnsi"/>
                <w:sz w:val="20"/>
                <w:szCs w:val="20"/>
              </w:rPr>
              <w:t>professional certification renewal notification</w:t>
            </w:r>
            <w:r>
              <w:rPr>
                <w:rFonts w:asciiTheme="minorHAnsi" w:hAnsiTheme="minorHAnsi"/>
                <w:sz w:val="20"/>
                <w:szCs w:val="20"/>
              </w:rPr>
              <w:t xml:space="preserve"> through email. There will be a button to disseminate the notification</w:t>
            </w:r>
            <w:r w:rsidR="00E100F1">
              <w:rPr>
                <w:rFonts w:asciiTheme="minorHAnsi" w:hAnsiTheme="minorHAnsi"/>
                <w:sz w:val="20"/>
                <w:szCs w:val="20"/>
              </w:rPr>
              <w:t xml:space="preserve"> in HR Dashboard</w:t>
            </w:r>
            <w:r>
              <w:rPr>
                <w:rFonts w:asciiTheme="minorHAnsi" w:hAnsiTheme="minorHAnsi"/>
                <w:sz w:val="20"/>
                <w:szCs w:val="20"/>
              </w:rPr>
              <w:t xml:space="preserve">. </w:t>
            </w:r>
          </w:p>
        </w:tc>
      </w:tr>
      <w:tr w:rsidR="00AF6BA8" w:rsidRPr="00AF6BA8" w:rsidTr="00AB0C05">
        <w:tc>
          <w:tcPr>
            <w:tcW w:w="915" w:type="dxa"/>
          </w:tcPr>
          <w:p w:rsidR="00AF6BA8" w:rsidRPr="00F9328F" w:rsidRDefault="00AF6BA8" w:rsidP="00AD1F67">
            <w:pPr>
              <w:jc w:val="both"/>
              <w:rPr>
                <w:rFonts w:asciiTheme="minorHAnsi" w:hAnsiTheme="minorHAnsi"/>
                <w:b/>
              </w:rPr>
            </w:pPr>
            <w:r w:rsidRPr="00F9328F">
              <w:rPr>
                <w:rFonts w:asciiTheme="minorHAnsi" w:hAnsiTheme="minorHAnsi"/>
                <w:b/>
              </w:rPr>
              <w:t>7.4</w:t>
            </w:r>
          </w:p>
        </w:tc>
        <w:tc>
          <w:tcPr>
            <w:tcW w:w="2029" w:type="dxa"/>
            <w:vMerge/>
          </w:tcPr>
          <w:p w:rsidR="00AF6BA8" w:rsidRPr="00AF6BA8" w:rsidRDefault="00AF6BA8" w:rsidP="00AD1F67">
            <w:pPr>
              <w:pStyle w:val="Default"/>
              <w:rPr>
                <w:rFonts w:asciiTheme="minorHAnsi" w:hAnsiTheme="minorHAnsi"/>
                <w:sz w:val="20"/>
                <w:szCs w:val="20"/>
              </w:rPr>
            </w:pPr>
          </w:p>
        </w:tc>
        <w:tc>
          <w:tcPr>
            <w:tcW w:w="6632" w:type="dxa"/>
          </w:tcPr>
          <w:p w:rsidR="00AF6BA8" w:rsidRPr="00F9328F" w:rsidRDefault="00AF6BA8" w:rsidP="00AD1F67">
            <w:pPr>
              <w:pStyle w:val="Default"/>
              <w:rPr>
                <w:rFonts w:asciiTheme="minorHAnsi" w:hAnsiTheme="minorHAnsi"/>
                <w:b/>
                <w:sz w:val="20"/>
                <w:szCs w:val="20"/>
              </w:rPr>
            </w:pPr>
            <w:r w:rsidRPr="00F9328F">
              <w:rPr>
                <w:rFonts w:asciiTheme="minorHAnsi" w:hAnsiTheme="minorHAnsi"/>
                <w:b/>
                <w:sz w:val="20"/>
                <w:szCs w:val="20"/>
              </w:rPr>
              <w:t>Driving license renewal notification</w:t>
            </w:r>
            <w:r w:rsidR="00F9328F" w:rsidRPr="00F9328F">
              <w:rPr>
                <w:rFonts w:asciiTheme="minorHAnsi" w:hAnsiTheme="minorHAnsi"/>
                <w:b/>
                <w:sz w:val="20"/>
                <w:szCs w:val="20"/>
              </w:rPr>
              <w:t>:</w:t>
            </w:r>
          </w:p>
          <w:p w:rsidR="00AF6BA8" w:rsidRPr="00AF6BA8" w:rsidRDefault="00AB1468" w:rsidP="00AB1468">
            <w:pPr>
              <w:pStyle w:val="Default"/>
              <w:ind w:left="0" w:firstLine="0"/>
              <w:rPr>
                <w:rFonts w:asciiTheme="minorHAnsi" w:hAnsiTheme="minorHAnsi"/>
                <w:sz w:val="20"/>
                <w:szCs w:val="20"/>
              </w:rPr>
            </w:pPr>
            <w:r>
              <w:rPr>
                <w:rFonts w:asciiTheme="minorHAnsi" w:hAnsiTheme="minorHAnsi"/>
                <w:sz w:val="20"/>
                <w:szCs w:val="20"/>
              </w:rPr>
              <w:t xml:space="preserve">Staff will get </w:t>
            </w:r>
            <w:r w:rsidRPr="00AF6BA8">
              <w:rPr>
                <w:rFonts w:asciiTheme="minorHAnsi" w:hAnsiTheme="minorHAnsi"/>
                <w:sz w:val="20"/>
                <w:szCs w:val="20"/>
              </w:rPr>
              <w:t>license renewal notification</w:t>
            </w:r>
            <w:r>
              <w:rPr>
                <w:rFonts w:asciiTheme="minorHAnsi" w:hAnsiTheme="minorHAnsi"/>
                <w:sz w:val="20"/>
                <w:szCs w:val="20"/>
              </w:rPr>
              <w:t xml:space="preserve"> through email. There will be a button to disseminate the notification</w:t>
            </w:r>
            <w:r w:rsidR="00E100F1">
              <w:rPr>
                <w:rFonts w:asciiTheme="minorHAnsi" w:hAnsiTheme="minorHAnsi"/>
                <w:sz w:val="20"/>
                <w:szCs w:val="20"/>
              </w:rPr>
              <w:t xml:space="preserve"> in HR Dashboard.</w:t>
            </w:r>
          </w:p>
        </w:tc>
      </w:tr>
      <w:tr w:rsidR="00AF6BA8" w:rsidRPr="00AF6BA8" w:rsidTr="00AB0C05">
        <w:tc>
          <w:tcPr>
            <w:tcW w:w="915" w:type="dxa"/>
          </w:tcPr>
          <w:p w:rsidR="00AF6BA8" w:rsidRPr="00F9328F" w:rsidRDefault="00AF6BA8" w:rsidP="00AD1F67">
            <w:pPr>
              <w:jc w:val="both"/>
              <w:rPr>
                <w:rFonts w:asciiTheme="minorHAnsi" w:hAnsiTheme="minorHAnsi"/>
                <w:b/>
              </w:rPr>
            </w:pPr>
            <w:r w:rsidRPr="00F9328F">
              <w:rPr>
                <w:rFonts w:asciiTheme="minorHAnsi" w:hAnsiTheme="minorHAnsi"/>
                <w:b/>
              </w:rPr>
              <w:t>7.5</w:t>
            </w:r>
          </w:p>
        </w:tc>
        <w:tc>
          <w:tcPr>
            <w:tcW w:w="2029" w:type="dxa"/>
            <w:vMerge/>
          </w:tcPr>
          <w:p w:rsidR="00AF6BA8" w:rsidRPr="00AF6BA8" w:rsidRDefault="00AF6BA8" w:rsidP="00AD1F67">
            <w:pPr>
              <w:pStyle w:val="Default"/>
              <w:rPr>
                <w:rFonts w:asciiTheme="minorHAnsi" w:hAnsiTheme="minorHAnsi"/>
                <w:sz w:val="20"/>
                <w:szCs w:val="20"/>
              </w:rPr>
            </w:pPr>
          </w:p>
        </w:tc>
        <w:tc>
          <w:tcPr>
            <w:tcW w:w="6632" w:type="dxa"/>
          </w:tcPr>
          <w:p w:rsidR="00AF6BA8" w:rsidRPr="00F9328F" w:rsidRDefault="00AF6BA8" w:rsidP="00AD1F67">
            <w:pPr>
              <w:pStyle w:val="Default"/>
              <w:rPr>
                <w:rFonts w:asciiTheme="minorHAnsi" w:hAnsiTheme="minorHAnsi"/>
                <w:b/>
                <w:sz w:val="20"/>
                <w:szCs w:val="20"/>
              </w:rPr>
            </w:pPr>
            <w:r w:rsidRPr="00F9328F">
              <w:rPr>
                <w:rFonts w:asciiTheme="minorHAnsi" w:hAnsiTheme="minorHAnsi"/>
                <w:b/>
                <w:sz w:val="20"/>
                <w:szCs w:val="20"/>
              </w:rPr>
              <w:t xml:space="preserve">employment status, Bank account, cost </w:t>
            </w:r>
            <w:r w:rsidR="00E100F1" w:rsidRPr="00F9328F">
              <w:rPr>
                <w:rFonts w:asciiTheme="minorHAnsi" w:hAnsiTheme="minorHAnsi"/>
                <w:b/>
                <w:sz w:val="20"/>
                <w:szCs w:val="20"/>
              </w:rPr>
              <w:t>center</w:t>
            </w:r>
            <w:r w:rsidRPr="00F9328F">
              <w:rPr>
                <w:rFonts w:asciiTheme="minorHAnsi" w:hAnsiTheme="minorHAnsi"/>
                <w:b/>
                <w:sz w:val="20"/>
                <w:szCs w:val="20"/>
              </w:rPr>
              <w:t xml:space="preserve"> setup</w:t>
            </w:r>
            <w:r w:rsidR="00F9328F" w:rsidRPr="00F9328F">
              <w:rPr>
                <w:rFonts w:asciiTheme="minorHAnsi" w:hAnsiTheme="minorHAnsi"/>
                <w:b/>
                <w:sz w:val="20"/>
                <w:szCs w:val="20"/>
              </w:rPr>
              <w:t>:</w:t>
            </w:r>
          </w:p>
          <w:p w:rsidR="00AF6BA8" w:rsidRPr="00AF6BA8" w:rsidRDefault="00E100F1" w:rsidP="00AD1F67">
            <w:pPr>
              <w:pStyle w:val="Default"/>
              <w:rPr>
                <w:rFonts w:asciiTheme="minorHAnsi" w:hAnsiTheme="minorHAnsi"/>
                <w:sz w:val="20"/>
                <w:szCs w:val="20"/>
              </w:rPr>
            </w:pPr>
            <w:r>
              <w:rPr>
                <w:rFonts w:asciiTheme="minorHAnsi" w:hAnsiTheme="minorHAnsi"/>
                <w:sz w:val="20"/>
                <w:szCs w:val="20"/>
              </w:rPr>
              <w:t>This will be maintained in configuration setup screens.</w:t>
            </w:r>
          </w:p>
        </w:tc>
      </w:tr>
      <w:tr w:rsidR="00AF6BA8" w:rsidRPr="00AF6BA8" w:rsidTr="00AB0C05">
        <w:tc>
          <w:tcPr>
            <w:tcW w:w="915" w:type="dxa"/>
          </w:tcPr>
          <w:p w:rsidR="00AF6BA8" w:rsidRPr="00F9328F" w:rsidRDefault="00AF6BA8" w:rsidP="00AD1F67">
            <w:pPr>
              <w:jc w:val="both"/>
              <w:rPr>
                <w:rFonts w:asciiTheme="minorHAnsi" w:hAnsiTheme="minorHAnsi"/>
                <w:b/>
              </w:rPr>
            </w:pPr>
            <w:r w:rsidRPr="00F9328F">
              <w:rPr>
                <w:rFonts w:asciiTheme="minorHAnsi" w:hAnsiTheme="minorHAnsi"/>
                <w:b/>
              </w:rPr>
              <w:t>7.6</w:t>
            </w:r>
          </w:p>
        </w:tc>
        <w:tc>
          <w:tcPr>
            <w:tcW w:w="2029" w:type="dxa"/>
            <w:vMerge/>
          </w:tcPr>
          <w:p w:rsidR="00AF6BA8" w:rsidRPr="00AF6BA8" w:rsidRDefault="00AF6BA8" w:rsidP="00AD1F67">
            <w:pPr>
              <w:pStyle w:val="Default"/>
              <w:rPr>
                <w:rFonts w:asciiTheme="minorHAnsi" w:hAnsiTheme="minorHAnsi"/>
                <w:sz w:val="20"/>
                <w:szCs w:val="20"/>
              </w:rPr>
            </w:pPr>
          </w:p>
        </w:tc>
        <w:tc>
          <w:tcPr>
            <w:tcW w:w="6632" w:type="dxa"/>
          </w:tcPr>
          <w:p w:rsidR="00AF6BA8" w:rsidRPr="00F9328F" w:rsidRDefault="00AF6BA8" w:rsidP="00AD1F67">
            <w:pPr>
              <w:pStyle w:val="Default"/>
              <w:rPr>
                <w:rFonts w:asciiTheme="minorHAnsi" w:hAnsiTheme="minorHAnsi"/>
                <w:b/>
                <w:sz w:val="20"/>
                <w:szCs w:val="20"/>
              </w:rPr>
            </w:pPr>
            <w:r w:rsidRPr="00F9328F">
              <w:rPr>
                <w:rFonts w:asciiTheme="minorHAnsi" w:hAnsiTheme="minorHAnsi"/>
                <w:b/>
                <w:sz w:val="20"/>
                <w:szCs w:val="20"/>
              </w:rPr>
              <w:t>Family/next to keen (NTK)/nominee/relatives in MSB information</w:t>
            </w:r>
            <w:r w:rsidR="00F9328F" w:rsidRPr="00F9328F">
              <w:rPr>
                <w:rFonts w:asciiTheme="minorHAnsi" w:hAnsiTheme="minorHAnsi"/>
                <w:b/>
                <w:sz w:val="20"/>
                <w:szCs w:val="20"/>
              </w:rPr>
              <w:t>:</w:t>
            </w:r>
          </w:p>
          <w:p w:rsidR="00AF6BA8" w:rsidRPr="00AF6BA8" w:rsidRDefault="00E100F1" w:rsidP="00E100F1">
            <w:pPr>
              <w:pStyle w:val="Default"/>
              <w:ind w:left="0" w:firstLine="0"/>
              <w:rPr>
                <w:rFonts w:asciiTheme="minorHAnsi" w:hAnsiTheme="minorHAnsi"/>
                <w:sz w:val="20"/>
                <w:szCs w:val="20"/>
              </w:rPr>
            </w:pPr>
            <w:r>
              <w:rPr>
                <w:rFonts w:asciiTheme="minorHAnsi" w:hAnsiTheme="minorHAnsi"/>
                <w:sz w:val="20"/>
                <w:szCs w:val="20"/>
              </w:rPr>
              <w:t xml:space="preserve">There will be provision to enter </w:t>
            </w:r>
            <w:r w:rsidRPr="00AF6BA8">
              <w:rPr>
                <w:rFonts w:asciiTheme="minorHAnsi" w:hAnsiTheme="minorHAnsi"/>
                <w:sz w:val="20"/>
                <w:szCs w:val="20"/>
              </w:rPr>
              <w:t>Family/next to keen (NTK)/nominee/relatives</w:t>
            </w:r>
            <w:r>
              <w:rPr>
                <w:rFonts w:asciiTheme="minorHAnsi" w:hAnsiTheme="minorHAnsi"/>
                <w:sz w:val="20"/>
                <w:szCs w:val="20"/>
              </w:rPr>
              <w:t xml:space="preserve"> information by employee own using ESS.</w:t>
            </w:r>
          </w:p>
        </w:tc>
      </w:tr>
      <w:tr w:rsidR="00AF6BA8" w:rsidRPr="00AF6BA8" w:rsidTr="00AB0C05">
        <w:tc>
          <w:tcPr>
            <w:tcW w:w="915" w:type="dxa"/>
          </w:tcPr>
          <w:p w:rsidR="00AF6BA8" w:rsidRPr="00F9328F" w:rsidRDefault="00AF6BA8" w:rsidP="00AD1F67">
            <w:pPr>
              <w:jc w:val="both"/>
              <w:rPr>
                <w:rFonts w:asciiTheme="minorHAnsi" w:hAnsiTheme="minorHAnsi"/>
                <w:b/>
              </w:rPr>
            </w:pPr>
            <w:r w:rsidRPr="00F9328F">
              <w:rPr>
                <w:rFonts w:asciiTheme="minorHAnsi" w:hAnsiTheme="minorHAnsi"/>
                <w:b/>
              </w:rPr>
              <w:t>7.7</w:t>
            </w:r>
          </w:p>
        </w:tc>
        <w:tc>
          <w:tcPr>
            <w:tcW w:w="2029" w:type="dxa"/>
            <w:vMerge/>
          </w:tcPr>
          <w:p w:rsidR="00AF6BA8" w:rsidRPr="00AF6BA8" w:rsidRDefault="00AF6BA8" w:rsidP="00AD1F67">
            <w:pPr>
              <w:pStyle w:val="Default"/>
              <w:rPr>
                <w:rFonts w:asciiTheme="minorHAnsi" w:hAnsiTheme="minorHAnsi"/>
                <w:sz w:val="20"/>
                <w:szCs w:val="20"/>
              </w:rPr>
            </w:pPr>
          </w:p>
        </w:tc>
        <w:tc>
          <w:tcPr>
            <w:tcW w:w="6632" w:type="dxa"/>
          </w:tcPr>
          <w:p w:rsidR="00AF6BA8" w:rsidRPr="00F9328F" w:rsidRDefault="00AF6BA8" w:rsidP="00AD1F67">
            <w:pPr>
              <w:pStyle w:val="Default"/>
              <w:rPr>
                <w:rFonts w:asciiTheme="minorHAnsi" w:hAnsiTheme="minorHAnsi"/>
                <w:b/>
                <w:sz w:val="20"/>
                <w:szCs w:val="20"/>
              </w:rPr>
            </w:pPr>
            <w:r w:rsidRPr="00F9328F">
              <w:rPr>
                <w:rFonts w:asciiTheme="minorHAnsi" w:hAnsiTheme="minorHAnsi"/>
                <w:b/>
                <w:sz w:val="20"/>
                <w:szCs w:val="20"/>
              </w:rPr>
              <w:t>Joining at MSB</w:t>
            </w:r>
            <w:r w:rsidR="00F9328F" w:rsidRPr="00F9328F">
              <w:rPr>
                <w:rFonts w:asciiTheme="minorHAnsi" w:hAnsiTheme="minorHAnsi"/>
                <w:b/>
                <w:sz w:val="20"/>
                <w:szCs w:val="20"/>
              </w:rPr>
              <w:t>:</w:t>
            </w:r>
          </w:p>
          <w:p w:rsidR="00AF6BA8" w:rsidRPr="00AF6BA8" w:rsidRDefault="00D45694" w:rsidP="00D45694">
            <w:pPr>
              <w:pStyle w:val="Default"/>
              <w:ind w:left="0" w:firstLine="0"/>
              <w:rPr>
                <w:rFonts w:asciiTheme="minorHAnsi" w:hAnsiTheme="minorHAnsi"/>
                <w:sz w:val="20"/>
                <w:szCs w:val="20"/>
              </w:rPr>
            </w:pPr>
            <w:r>
              <w:rPr>
                <w:rFonts w:asciiTheme="minorHAnsi" w:hAnsiTheme="minorHAnsi"/>
                <w:sz w:val="20"/>
                <w:szCs w:val="20"/>
              </w:rPr>
              <w:t>Employee will get an Join Button in ESS clicking which will ensure the staff as a payroll staff.</w:t>
            </w:r>
          </w:p>
        </w:tc>
      </w:tr>
      <w:tr w:rsidR="00AF6BA8" w:rsidRPr="00AF6BA8" w:rsidTr="00AB0C05">
        <w:tc>
          <w:tcPr>
            <w:tcW w:w="915" w:type="dxa"/>
          </w:tcPr>
          <w:p w:rsidR="00AF6BA8" w:rsidRPr="00F9328F" w:rsidRDefault="00AF6BA8" w:rsidP="00AD1F67">
            <w:pPr>
              <w:jc w:val="both"/>
              <w:rPr>
                <w:rFonts w:asciiTheme="minorHAnsi" w:hAnsiTheme="minorHAnsi"/>
                <w:b/>
              </w:rPr>
            </w:pPr>
            <w:r w:rsidRPr="00F9328F">
              <w:rPr>
                <w:rFonts w:asciiTheme="minorHAnsi" w:hAnsiTheme="minorHAnsi"/>
                <w:b/>
              </w:rPr>
              <w:t>7.8</w:t>
            </w:r>
          </w:p>
        </w:tc>
        <w:tc>
          <w:tcPr>
            <w:tcW w:w="2029" w:type="dxa"/>
            <w:vMerge/>
          </w:tcPr>
          <w:p w:rsidR="00AF6BA8" w:rsidRPr="00AF6BA8" w:rsidRDefault="00AF6BA8" w:rsidP="00AD1F67">
            <w:pPr>
              <w:pStyle w:val="Default"/>
              <w:rPr>
                <w:rFonts w:asciiTheme="minorHAnsi" w:hAnsiTheme="minorHAnsi"/>
                <w:sz w:val="20"/>
                <w:szCs w:val="20"/>
              </w:rPr>
            </w:pPr>
          </w:p>
        </w:tc>
        <w:tc>
          <w:tcPr>
            <w:tcW w:w="6632" w:type="dxa"/>
          </w:tcPr>
          <w:p w:rsidR="00AF6BA8" w:rsidRPr="00F9328F" w:rsidRDefault="00AF6BA8" w:rsidP="00AD1F67">
            <w:pPr>
              <w:pStyle w:val="Default"/>
              <w:rPr>
                <w:rFonts w:asciiTheme="minorHAnsi" w:hAnsiTheme="minorHAnsi"/>
                <w:b/>
                <w:sz w:val="20"/>
                <w:szCs w:val="20"/>
              </w:rPr>
            </w:pPr>
            <w:r w:rsidRPr="00F9328F">
              <w:rPr>
                <w:rFonts w:asciiTheme="minorHAnsi" w:hAnsiTheme="minorHAnsi"/>
                <w:b/>
                <w:sz w:val="20"/>
                <w:szCs w:val="20"/>
              </w:rPr>
              <w:t>Employment history</w:t>
            </w:r>
            <w:r w:rsidR="00F9328F" w:rsidRPr="00F9328F">
              <w:rPr>
                <w:rFonts w:asciiTheme="minorHAnsi" w:hAnsiTheme="minorHAnsi"/>
                <w:b/>
                <w:sz w:val="20"/>
                <w:szCs w:val="20"/>
              </w:rPr>
              <w:t>:</w:t>
            </w:r>
          </w:p>
          <w:p w:rsidR="00D45694" w:rsidRPr="00AF6BA8" w:rsidRDefault="00D45694" w:rsidP="00D45694">
            <w:pPr>
              <w:pStyle w:val="Default"/>
              <w:ind w:left="0" w:firstLine="0"/>
              <w:rPr>
                <w:rFonts w:asciiTheme="minorHAnsi" w:hAnsiTheme="minorHAnsi"/>
                <w:sz w:val="20"/>
                <w:szCs w:val="20"/>
              </w:rPr>
            </w:pPr>
            <w:r>
              <w:rPr>
                <w:rFonts w:asciiTheme="minorHAnsi" w:hAnsiTheme="minorHAnsi"/>
                <w:sz w:val="20"/>
                <w:szCs w:val="20"/>
              </w:rPr>
              <w:t xml:space="preserve">The HR </w:t>
            </w:r>
            <w:r w:rsidR="0054009A">
              <w:rPr>
                <w:rFonts w:asciiTheme="minorHAnsi" w:hAnsiTheme="minorHAnsi"/>
                <w:sz w:val="20"/>
                <w:szCs w:val="20"/>
              </w:rPr>
              <w:t>Information</w:t>
            </w:r>
            <w:r>
              <w:rPr>
                <w:rFonts w:asciiTheme="minorHAnsi" w:hAnsiTheme="minorHAnsi"/>
                <w:sz w:val="20"/>
                <w:szCs w:val="20"/>
              </w:rPr>
              <w:t xml:space="preserve"> screen will have a list as </w:t>
            </w:r>
            <w:r w:rsidRPr="00AF6BA8">
              <w:rPr>
                <w:rFonts w:asciiTheme="minorHAnsi" w:hAnsiTheme="minorHAnsi"/>
                <w:sz w:val="20"/>
                <w:szCs w:val="20"/>
              </w:rPr>
              <w:t xml:space="preserve">Employment history </w:t>
            </w:r>
            <w:r>
              <w:rPr>
                <w:rFonts w:asciiTheme="minorHAnsi" w:hAnsiTheme="minorHAnsi"/>
                <w:sz w:val="20"/>
                <w:szCs w:val="20"/>
              </w:rPr>
              <w:t xml:space="preserve">which will </w:t>
            </w:r>
            <w:r>
              <w:rPr>
                <w:rFonts w:asciiTheme="minorHAnsi" w:hAnsiTheme="minorHAnsi"/>
                <w:sz w:val="20"/>
                <w:szCs w:val="20"/>
              </w:rPr>
              <w:lastRenderedPageBreak/>
              <w:t>display a list of all HR actions posted for the employee.</w:t>
            </w:r>
          </w:p>
          <w:p w:rsidR="00AF6BA8" w:rsidRPr="00AF6BA8" w:rsidRDefault="00AF6BA8" w:rsidP="00AD1F67">
            <w:pPr>
              <w:pStyle w:val="Default"/>
              <w:rPr>
                <w:rFonts w:asciiTheme="minorHAnsi" w:hAnsiTheme="minorHAnsi"/>
                <w:sz w:val="20"/>
                <w:szCs w:val="20"/>
              </w:rPr>
            </w:pPr>
          </w:p>
        </w:tc>
      </w:tr>
      <w:tr w:rsidR="00461BA6" w:rsidRPr="00AF6BA8" w:rsidTr="00AB0C05">
        <w:tc>
          <w:tcPr>
            <w:tcW w:w="915" w:type="dxa"/>
          </w:tcPr>
          <w:p w:rsidR="00461BA6" w:rsidRPr="00F9328F" w:rsidRDefault="00F9328F" w:rsidP="00AD1F67">
            <w:pPr>
              <w:jc w:val="both"/>
              <w:rPr>
                <w:rFonts w:asciiTheme="minorHAnsi" w:hAnsiTheme="minorHAnsi"/>
                <w:b/>
              </w:rPr>
            </w:pPr>
            <w:r w:rsidRPr="00F9328F">
              <w:rPr>
                <w:rFonts w:asciiTheme="minorHAnsi" w:hAnsiTheme="minorHAnsi"/>
                <w:b/>
              </w:rPr>
              <w:lastRenderedPageBreak/>
              <w:t>7.9</w:t>
            </w:r>
          </w:p>
        </w:tc>
        <w:tc>
          <w:tcPr>
            <w:tcW w:w="2029" w:type="dxa"/>
          </w:tcPr>
          <w:p w:rsidR="00461BA6" w:rsidRPr="00F9328F" w:rsidRDefault="00461BA6" w:rsidP="00AD1F67">
            <w:pPr>
              <w:pStyle w:val="Default"/>
              <w:rPr>
                <w:rFonts w:asciiTheme="minorHAnsi" w:hAnsiTheme="minorHAnsi"/>
                <w:b/>
                <w:sz w:val="20"/>
                <w:szCs w:val="20"/>
              </w:rPr>
            </w:pPr>
            <w:r w:rsidRPr="00F9328F">
              <w:rPr>
                <w:rFonts w:asciiTheme="minorHAnsi" w:hAnsiTheme="minorHAnsi"/>
                <w:b/>
                <w:sz w:val="20"/>
                <w:szCs w:val="20"/>
              </w:rPr>
              <w:t>Employee Education</w:t>
            </w:r>
          </w:p>
        </w:tc>
        <w:tc>
          <w:tcPr>
            <w:tcW w:w="6632" w:type="dxa"/>
          </w:tcPr>
          <w:p w:rsidR="00461BA6" w:rsidRPr="00AF6BA8" w:rsidRDefault="00461BA6" w:rsidP="00461BA6">
            <w:pPr>
              <w:pStyle w:val="Default"/>
              <w:rPr>
                <w:rFonts w:asciiTheme="minorHAnsi" w:hAnsiTheme="minorHAnsi"/>
                <w:sz w:val="20"/>
                <w:szCs w:val="20"/>
              </w:rPr>
            </w:pPr>
            <w:r>
              <w:rPr>
                <w:rFonts w:asciiTheme="minorHAnsi" w:hAnsiTheme="minorHAnsi"/>
                <w:sz w:val="20"/>
                <w:szCs w:val="20"/>
              </w:rPr>
              <w:t>Employee Educational information entry facility.</w:t>
            </w:r>
          </w:p>
        </w:tc>
      </w:tr>
      <w:tr w:rsidR="00461BA6" w:rsidRPr="00AF6BA8" w:rsidTr="00AB0C05">
        <w:tc>
          <w:tcPr>
            <w:tcW w:w="915" w:type="dxa"/>
          </w:tcPr>
          <w:p w:rsidR="00461BA6" w:rsidRPr="00F9328F" w:rsidRDefault="00F9328F" w:rsidP="00AD1F67">
            <w:pPr>
              <w:jc w:val="both"/>
              <w:rPr>
                <w:rFonts w:asciiTheme="minorHAnsi" w:hAnsiTheme="minorHAnsi"/>
                <w:b/>
              </w:rPr>
            </w:pPr>
            <w:r w:rsidRPr="00F9328F">
              <w:rPr>
                <w:rFonts w:asciiTheme="minorHAnsi" w:hAnsiTheme="minorHAnsi"/>
                <w:b/>
              </w:rPr>
              <w:t>7.10</w:t>
            </w:r>
          </w:p>
        </w:tc>
        <w:tc>
          <w:tcPr>
            <w:tcW w:w="2029" w:type="dxa"/>
          </w:tcPr>
          <w:p w:rsidR="00461BA6" w:rsidRPr="00F9328F" w:rsidRDefault="00461BA6" w:rsidP="00AD1F67">
            <w:pPr>
              <w:pStyle w:val="Default"/>
              <w:rPr>
                <w:rFonts w:asciiTheme="minorHAnsi" w:hAnsiTheme="minorHAnsi"/>
                <w:b/>
                <w:sz w:val="20"/>
                <w:szCs w:val="20"/>
              </w:rPr>
            </w:pPr>
            <w:r w:rsidRPr="00F9328F">
              <w:rPr>
                <w:rFonts w:asciiTheme="minorHAnsi" w:hAnsiTheme="minorHAnsi"/>
                <w:b/>
                <w:sz w:val="20"/>
                <w:szCs w:val="20"/>
              </w:rPr>
              <w:t>Experience</w:t>
            </w:r>
          </w:p>
        </w:tc>
        <w:tc>
          <w:tcPr>
            <w:tcW w:w="6632" w:type="dxa"/>
          </w:tcPr>
          <w:p w:rsidR="00461BA6" w:rsidRDefault="00461BA6" w:rsidP="00AD1F67">
            <w:pPr>
              <w:pStyle w:val="Default"/>
              <w:rPr>
                <w:rFonts w:asciiTheme="minorHAnsi" w:hAnsiTheme="minorHAnsi"/>
                <w:sz w:val="20"/>
                <w:szCs w:val="20"/>
              </w:rPr>
            </w:pPr>
            <w:r>
              <w:rPr>
                <w:rFonts w:asciiTheme="minorHAnsi" w:hAnsiTheme="minorHAnsi"/>
                <w:sz w:val="20"/>
                <w:szCs w:val="20"/>
              </w:rPr>
              <w:t>Employee previous experience information entry facility.</w:t>
            </w:r>
          </w:p>
        </w:tc>
      </w:tr>
      <w:tr w:rsidR="00461BA6" w:rsidRPr="00AF6BA8" w:rsidTr="00AB0C05">
        <w:tc>
          <w:tcPr>
            <w:tcW w:w="915" w:type="dxa"/>
          </w:tcPr>
          <w:p w:rsidR="00461BA6" w:rsidRPr="00F9328F" w:rsidRDefault="00F9328F" w:rsidP="00AD1F67">
            <w:pPr>
              <w:jc w:val="both"/>
              <w:rPr>
                <w:rFonts w:asciiTheme="minorHAnsi" w:hAnsiTheme="minorHAnsi"/>
                <w:b/>
              </w:rPr>
            </w:pPr>
            <w:r w:rsidRPr="00F9328F">
              <w:rPr>
                <w:rFonts w:asciiTheme="minorHAnsi" w:hAnsiTheme="minorHAnsi"/>
                <w:b/>
              </w:rPr>
              <w:t>7.11</w:t>
            </w:r>
          </w:p>
        </w:tc>
        <w:tc>
          <w:tcPr>
            <w:tcW w:w="2029" w:type="dxa"/>
          </w:tcPr>
          <w:p w:rsidR="00461BA6" w:rsidRPr="00F9328F" w:rsidRDefault="00461BA6" w:rsidP="00AD1F67">
            <w:pPr>
              <w:pStyle w:val="Default"/>
              <w:rPr>
                <w:rFonts w:asciiTheme="minorHAnsi" w:hAnsiTheme="minorHAnsi"/>
                <w:b/>
                <w:sz w:val="20"/>
                <w:szCs w:val="20"/>
              </w:rPr>
            </w:pPr>
            <w:r w:rsidRPr="00F9328F">
              <w:rPr>
                <w:rFonts w:asciiTheme="minorHAnsi" w:hAnsiTheme="minorHAnsi"/>
                <w:b/>
                <w:sz w:val="20"/>
                <w:szCs w:val="20"/>
              </w:rPr>
              <w:t>Emergency Contract</w:t>
            </w:r>
          </w:p>
        </w:tc>
        <w:tc>
          <w:tcPr>
            <w:tcW w:w="6632" w:type="dxa"/>
          </w:tcPr>
          <w:p w:rsidR="00461BA6" w:rsidRDefault="00461BA6" w:rsidP="00AD1F67">
            <w:pPr>
              <w:pStyle w:val="Default"/>
              <w:rPr>
                <w:rFonts w:asciiTheme="minorHAnsi" w:hAnsiTheme="minorHAnsi"/>
                <w:sz w:val="20"/>
                <w:szCs w:val="20"/>
              </w:rPr>
            </w:pPr>
            <w:r>
              <w:rPr>
                <w:rFonts w:asciiTheme="minorHAnsi" w:hAnsiTheme="minorHAnsi"/>
                <w:sz w:val="20"/>
                <w:szCs w:val="20"/>
              </w:rPr>
              <w:t>Employee Emergency contact information entry facility.</w:t>
            </w:r>
          </w:p>
        </w:tc>
      </w:tr>
      <w:tr w:rsidR="00B52C46" w:rsidRPr="00AF6BA8" w:rsidTr="00AB0C05">
        <w:tc>
          <w:tcPr>
            <w:tcW w:w="915" w:type="dxa"/>
          </w:tcPr>
          <w:p w:rsidR="00B52C46" w:rsidRPr="00F9328F" w:rsidRDefault="00F9328F" w:rsidP="00AD1F67">
            <w:pPr>
              <w:jc w:val="both"/>
              <w:rPr>
                <w:rFonts w:asciiTheme="minorHAnsi" w:hAnsiTheme="minorHAnsi"/>
                <w:b/>
              </w:rPr>
            </w:pPr>
            <w:r w:rsidRPr="00F9328F">
              <w:rPr>
                <w:rFonts w:asciiTheme="minorHAnsi" w:hAnsiTheme="minorHAnsi"/>
                <w:b/>
              </w:rPr>
              <w:t>7.12</w:t>
            </w:r>
          </w:p>
        </w:tc>
        <w:tc>
          <w:tcPr>
            <w:tcW w:w="2029" w:type="dxa"/>
          </w:tcPr>
          <w:p w:rsidR="00B52C46" w:rsidRPr="00F9328F" w:rsidRDefault="00B52C46" w:rsidP="00AD1F67">
            <w:pPr>
              <w:pStyle w:val="Default"/>
              <w:rPr>
                <w:rFonts w:asciiTheme="minorHAnsi" w:hAnsiTheme="minorHAnsi"/>
                <w:b/>
                <w:sz w:val="20"/>
                <w:szCs w:val="20"/>
              </w:rPr>
            </w:pPr>
            <w:r w:rsidRPr="00F9328F">
              <w:rPr>
                <w:rFonts w:asciiTheme="minorHAnsi" w:hAnsiTheme="minorHAnsi"/>
                <w:b/>
                <w:sz w:val="20"/>
                <w:szCs w:val="20"/>
              </w:rPr>
              <w:t>References/Witness</w:t>
            </w:r>
          </w:p>
        </w:tc>
        <w:tc>
          <w:tcPr>
            <w:tcW w:w="6632" w:type="dxa"/>
          </w:tcPr>
          <w:p w:rsidR="00B52C46" w:rsidRDefault="00B52C46" w:rsidP="00B52C46">
            <w:pPr>
              <w:pStyle w:val="Default"/>
              <w:rPr>
                <w:rFonts w:asciiTheme="minorHAnsi" w:hAnsiTheme="minorHAnsi"/>
                <w:sz w:val="20"/>
                <w:szCs w:val="20"/>
              </w:rPr>
            </w:pPr>
            <w:r>
              <w:rPr>
                <w:rFonts w:asciiTheme="minorHAnsi" w:hAnsiTheme="minorHAnsi"/>
                <w:sz w:val="20"/>
                <w:szCs w:val="20"/>
              </w:rPr>
              <w:t xml:space="preserve">Employee </w:t>
            </w:r>
            <w:r w:rsidRPr="00B52C46">
              <w:rPr>
                <w:rFonts w:asciiTheme="minorHAnsi" w:hAnsiTheme="minorHAnsi"/>
                <w:sz w:val="20"/>
                <w:szCs w:val="20"/>
              </w:rPr>
              <w:t>References/Witness</w:t>
            </w:r>
            <w:r>
              <w:rPr>
                <w:rFonts w:asciiTheme="minorHAnsi" w:hAnsiTheme="minorHAnsi"/>
                <w:sz w:val="20"/>
                <w:szCs w:val="20"/>
              </w:rPr>
              <w:t xml:space="preserve"> contact information entry facility.</w:t>
            </w:r>
          </w:p>
        </w:tc>
      </w:tr>
      <w:tr w:rsidR="00941B4C" w:rsidRPr="00AF6BA8" w:rsidTr="00AB0C05">
        <w:tc>
          <w:tcPr>
            <w:tcW w:w="915" w:type="dxa"/>
          </w:tcPr>
          <w:p w:rsidR="00941B4C" w:rsidRPr="001F57D9" w:rsidRDefault="00D0447F" w:rsidP="00AD1F67">
            <w:pPr>
              <w:jc w:val="both"/>
              <w:rPr>
                <w:rPrChange w:id="1692" w:author="DELL" w:date="2016-10-24T16:45:00Z">
                  <w:rPr>
                    <w:rFonts w:asciiTheme="minorHAnsi" w:hAnsiTheme="minorHAnsi"/>
                    <w:b/>
                  </w:rPr>
                </w:rPrChange>
              </w:rPr>
            </w:pPr>
            <w:r w:rsidRPr="00D0447F">
              <w:rPr>
                <w:rPrChange w:id="1693" w:author="DELL" w:date="2016-10-24T16:45:00Z">
                  <w:rPr>
                    <w:rFonts w:asciiTheme="minorHAnsi" w:hAnsiTheme="minorHAnsi" w:cs="Tahoma"/>
                    <w:b/>
                    <w:color w:val="000000"/>
                    <w:sz w:val="24"/>
                    <w:szCs w:val="24"/>
                    <w:lang w:bidi="bn-BD"/>
                  </w:rPr>
                </w:rPrChange>
              </w:rPr>
              <w:t>7.13</w:t>
            </w:r>
          </w:p>
        </w:tc>
        <w:tc>
          <w:tcPr>
            <w:tcW w:w="2029" w:type="dxa"/>
          </w:tcPr>
          <w:p w:rsidR="00941B4C" w:rsidRPr="001F57D9" w:rsidRDefault="00D0447F" w:rsidP="00941B4C">
            <w:pPr>
              <w:pStyle w:val="Default"/>
              <w:ind w:left="0" w:firstLine="0"/>
              <w:rPr>
                <w:rPrChange w:id="1694" w:author="DELL" w:date="2016-10-24T16:45:00Z">
                  <w:rPr>
                    <w:rFonts w:asciiTheme="minorHAnsi" w:hAnsiTheme="minorHAnsi"/>
                    <w:b/>
                    <w:sz w:val="20"/>
                    <w:szCs w:val="20"/>
                  </w:rPr>
                </w:rPrChange>
              </w:rPr>
            </w:pPr>
            <w:r w:rsidRPr="00D0447F">
              <w:rPr>
                <w:rPrChange w:id="1695" w:author="DELL" w:date="2016-10-24T16:45:00Z">
                  <w:rPr>
                    <w:rFonts w:asciiTheme="minorHAnsi" w:hAnsiTheme="minorHAnsi" w:cs="Times New Roman"/>
                    <w:b/>
                    <w:color w:val="auto"/>
                    <w:sz w:val="20"/>
                    <w:szCs w:val="20"/>
                    <w:lang w:bidi="ar-SA"/>
                  </w:rPr>
                </w:rPrChange>
              </w:rPr>
              <w:t>Long Term Service Award</w:t>
            </w:r>
          </w:p>
        </w:tc>
        <w:tc>
          <w:tcPr>
            <w:tcW w:w="6632" w:type="dxa"/>
          </w:tcPr>
          <w:p w:rsidR="00941B4C" w:rsidRPr="001F57D9" w:rsidRDefault="00D0447F" w:rsidP="00941B4C">
            <w:pPr>
              <w:pStyle w:val="Default"/>
              <w:ind w:left="0" w:firstLine="0"/>
              <w:rPr>
                <w:rPrChange w:id="1696" w:author="DELL" w:date="2016-10-24T16:45:00Z">
                  <w:rPr>
                    <w:rFonts w:asciiTheme="minorHAnsi" w:hAnsiTheme="minorHAnsi"/>
                    <w:sz w:val="20"/>
                    <w:szCs w:val="20"/>
                  </w:rPr>
                </w:rPrChange>
              </w:rPr>
            </w:pPr>
            <w:r w:rsidRPr="00D0447F">
              <w:rPr>
                <w:rPrChange w:id="1697" w:author="DELL" w:date="2016-10-24T16:45:00Z">
                  <w:rPr>
                    <w:rFonts w:asciiTheme="minorHAnsi" w:hAnsiTheme="minorHAnsi" w:cs="Times New Roman"/>
                    <w:color w:val="auto"/>
                    <w:sz w:val="20"/>
                    <w:szCs w:val="20"/>
                    <w:lang w:bidi="ar-SA"/>
                  </w:rPr>
                </w:rPrChange>
              </w:rPr>
              <w:t>After completion of 10 yr. service length than staff will get long service award.</w:t>
            </w:r>
          </w:p>
          <w:p w:rsidR="00BA4133" w:rsidRPr="001F57D9" w:rsidRDefault="00D0447F" w:rsidP="00941B4C">
            <w:pPr>
              <w:pStyle w:val="Default"/>
              <w:ind w:left="0" w:firstLine="0"/>
              <w:rPr>
                <w:ins w:id="1698" w:author="sufianrumi@yahoo.com" w:date="2016-10-18T11:23:00Z"/>
                <w:rPrChange w:id="1699" w:author="DELL" w:date="2016-10-24T16:45:00Z">
                  <w:rPr>
                    <w:ins w:id="1700" w:author="sufianrumi@yahoo.com" w:date="2016-10-18T11:23:00Z"/>
                    <w:rFonts w:asciiTheme="minorHAnsi" w:hAnsiTheme="minorHAnsi"/>
                    <w:sz w:val="20"/>
                    <w:szCs w:val="20"/>
                  </w:rPr>
                </w:rPrChange>
              </w:rPr>
            </w:pPr>
            <w:r w:rsidRPr="00D0447F">
              <w:rPr>
                <w:rPrChange w:id="1701" w:author="DELL" w:date="2016-10-24T16:45:00Z">
                  <w:rPr>
                    <w:rFonts w:asciiTheme="minorHAnsi" w:hAnsiTheme="minorHAnsi" w:cs="Times New Roman"/>
                    <w:color w:val="auto"/>
                    <w:sz w:val="20"/>
                    <w:szCs w:val="20"/>
                    <w:lang w:bidi="ar-SA"/>
                  </w:rPr>
                </w:rPrChange>
              </w:rPr>
              <w:t xml:space="preserve">Exception: </w:t>
            </w:r>
          </w:p>
          <w:p w:rsidR="00D0447F" w:rsidRPr="00D0447F" w:rsidRDefault="00D0447F" w:rsidP="00D0447F">
            <w:pPr>
              <w:pStyle w:val="Default"/>
              <w:numPr>
                <w:ilvl w:val="0"/>
                <w:numId w:val="93"/>
              </w:numPr>
              <w:rPr>
                <w:ins w:id="1702" w:author="sufianrumi@yahoo.com" w:date="2016-10-18T11:18:00Z"/>
                <w:rPrChange w:id="1703" w:author="DELL" w:date="2016-10-24T16:45:00Z">
                  <w:rPr>
                    <w:ins w:id="1704" w:author="sufianrumi@yahoo.com" w:date="2016-10-18T11:18:00Z"/>
                    <w:rFonts w:asciiTheme="minorHAnsi" w:hAnsiTheme="minorHAnsi"/>
                    <w:sz w:val="20"/>
                    <w:szCs w:val="20"/>
                  </w:rPr>
                </w:rPrChange>
              </w:rPr>
              <w:pPrChange w:id="1705" w:author="sufianrumi@yahoo.com" w:date="2016-10-18T11:23:00Z">
                <w:pPr>
                  <w:pStyle w:val="Default"/>
                  <w:ind w:left="0" w:firstLine="0"/>
                </w:pPr>
              </w:pPrChange>
            </w:pPr>
            <w:r w:rsidRPr="00D0447F">
              <w:rPr>
                <w:rPrChange w:id="1706" w:author="DELL" w:date="2016-10-24T16:45:00Z">
                  <w:rPr>
                    <w:rFonts w:asciiTheme="minorHAnsi" w:hAnsiTheme="minorHAnsi"/>
                    <w:sz w:val="20"/>
                    <w:szCs w:val="20"/>
                  </w:rPr>
                </w:rPrChange>
              </w:rPr>
              <w:t>If 1 or 2 month service stop for transfer from one project to another this stop month can be consider as his continuing service length.</w:t>
            </w:r>
          </w:p>
          <w:p w:rsidR="00D0447F" w:rsidRPr="00D0447F" w:rsidRDefault="00D0447F" w:rsidP="00D0447F">
            <w:pPr>
              <w:pStyle w:val="Default"/>
              <w:numPr>
                <w:ilvl w:val="0"/>
                <w:numId w:val="93"/>
              </w:numPr>
              <w:rPr>
                <w:ins w:id="1707" w:author="sufianrumi@yahoo.com" w:date="2016-10-18T11:23:00Z"/>
                <w:rPrChange w:id="1708" w:author="DELL" w:date="2016-10-24T16:45:00Z">
                  <w:rPr>
                    <w:ins w:id="1709" w:author="sufianrumi@yahoo.com" w:date="2016-10-18T11:23:00Z"/>
                    <w:rFonts w:asciiTheme="minorHAnsi" w:hAnsiTheme="minorHAnsi"/>
                    <w:sz w:val="20"/>
                    <w:szCs w:val="20"/>
                  </w:rPr>
                </w:rPrChange>
              </w:rPr>
              <w:pPrChange w:id="1710" w:author="sufianrumi@yahoo.com" w:date="2016-10-18T11:23:00Z">
                <w:pPr>
                  <w:pStyle w:val="Default"/>
                  <w:ind w:left="0" w:firstLine="0"/>
                </w:pPr>
              </w:pPrChange>
            </w:pPr>
            <w:ins w:id="1711" w:author="sufianrumi@yahoo.com" w:date="2016-10-18T11:18:00Z">
              <w:r w:rsidRPr="00D0447F">
                <w:rPr>
                  <w:rPrChange w:id="1712" w:author="DELL" w:date="2016-10-24T16:45:00Z">
                    <w:rPr>
                      <w:rFonts w:asciiTheme="minorHAnsi" w:hAnsiTheme="minorHAnsi"/>
                      <w:sz w:val="20"/>
                      <w:szCs w:val="20"/>
                    </w:rPr>
                  </w:rPrChange>
                </w:rPr>
                <w:t>When Contractual</w:t>
              </w:r>
            </w:ins>
            <w:ins w:id="1713" w:author="sufianrumi@yahoo.com" w:date="2016-10-18T11:33:00Z">
              <w:r w:rsidRPr="00D0447F">
                <w:rPr>
                  <w:rPrChange w:id="1714" w:author="DELL" w:date="2016-10-24T16:45:00Z">
                    <w:rPr>
                      <w:rFonts w:asciiTheme="minorHAnsi" w:hAnsiTheme="minorHAnsi"/>
                      <w:sz w:val="20"/>
                      <w:szCs w:val="20"/>
                    </w:rPr>
                  </w:rPrChange>
                </w:rPr>
                <w:t>/Temporary</w:t>
              </w:r>
            </w:ins>
            <w:ins w:id="1715" w:author="sufianrumi@yahoo.com" w:date="2016-10-18T11:18:00Z">
              <w:r w:rsidRPr="00D0447F">
                <w:rPr>
                  <w:rPrChange w:id="1716" w:author="DELL" w:date="2016-10-24T16:45:00Z">
                    <w:rPr>
                      <w:rFonts w:asciiTheme="minorHAnsi" w:hAnsiTheme="minorHAnsi"/>
                      <w:sz w:val="20"/>
                      <w:szCs w:val="20"/>
                    </w:rPr>
                  </w:rPrChange>
                </w:rPr>
                <w:t xml:space="preserve"> employee switches between one project to another project then s/he </w:t>
              </w:r>
            </w:ins>
            <w:ins w:id="1717" w:author="sufianrumi@yahoo.com" w:date="2016-10-18T11:24:00Z">
              <w:r w:rsidRPr="00D0447F">
                <w:rPr>
                  <w:rPrChange w:id="1718" w:author="DELL" w:date="2016-10-24T16:45:00Z">
                    <w:rPr>
                      <w:rFonts w:asciiTheme="minorHAnsi" w:hAnsiTheme="minorHAnsi"/>
                      <w:sz w:val="20"/>
                      <w:szCs w:val="20"/>
                    </w:rPr>
                  </w:rPrChange>
                </w:rPr>
                <w:t>will</w:t>
              </w:r>
            </w:ins>
            <w:ins w:id="1719" w:author="sufianrumi@yahoo.com" w:date="2016-10-18T11:18:00Z">
              <w:r w:rsidRPr="00D0447F">
                <w:rPr>
                  <w:rPrChange w:id="1720" w:author="DELL" w:date="2016-10-24T16:45:00Z">
                    <w:rPr>
                      <w:rFonts w:asciiTheme="minorHAnsi" w:hAnsiTheme="minorHAnsi"/>
                      <w:sz w:val="20"/>
                      <w:szCs w:val="20"/>
                    </w:rPr>
                  </w:rPrChange>
                </w:rPr>
                <w:t xml:space="preserve"> resign from current position to join in new project</w:t>
              </w:r>
            </w:ins>
            <w:ins w:id="1721" w:author="sufianrumi@yahoo.com" w:date="2016-10-18T11:20:00Z">
              <w:r w:rsidRPr="00D0447F">
                <w:rPr>
                  <w:rPrChange w:id="1722" w:author="DELL" w:date="2016-10-24T16:45:00Z">
                    <w:rPr>
                      <w:rFonts w:asciiTheme="minorHAnsi" w:hAnsiTheme="minorHAnsi"/>
                      <w:sz w:val="20"/>
                      <w:szCs w:val="20"/>
                    </w:rPr>
                  </w:rPrChange>
                </w:rPr>
                <w:t>&amp;</w:t>
              </w:r>
            </w:ins>
            <w:ins w:id="1723" w:author="sufianrumi@yahoo.com" w:date="2016-10-18T11:18:00Z">
              <w:r w:rsidRPr="00D0447F">
                <w:rPr>
                  <w:rPrChange w:id="1724" w:author="DELL" w:date="2016-10-24T16:45:00Z">
                    <w:rPr>
                      <w:rFonts w:asciiTheme="minorHAnsi" w:hAnsiTheme="minorHAnsi"/>
                      <w:sz w:val="20"/>
                      <w:szCs w:val="20"/>
                    </w:rPr>
                  </w:rPrChange>
                </w:rPr>
                <w:t>position</w:t>
              </w:r>
            </w:ins>
            <w:ins w:id="1725" w:author="sufianrumi@yahoo.com" w:date="2016-10-18T11:22:00Z">
              <w:r w:rsidRPr="00D0447F">
                <w:rPr>
                  <w:rPrChange w:id="1726" w:author="DELL" w:date="2016-10-24T16:45:00Z">
                    <w:rPr>
                      <w:rFonts w:asciiTheme="minorHAnsi" w:hAnsiTheme="minorHAnsi"/>
                      <w:sz w:val="20"/>
                      <w:szCs w:val="20"/>
                    </w:rPr>
                  </w:rPrChange>
                </w:rPr>
                <w:t xml:space="preserve">, in such cases their service continuation will be maintained. </w:t>
              </w:r>
            </w:ins>
          </w:p>
          <w:p w:rsidR="00D0447F" w:rsidRPr="00D0447F" w:rsidRDefault="00D0447F" w:rsidP="00D0447F">
            <w:pPr>
              <w:pStyle w:val="Default"/>
              <w:numPr>
                <w:ilvl w:val="0"/>
                <w:numId w:val="93"/>
              </w:numPr>
              <w:rPr>
                <w:rPrChange w:id="1727" w:author="DELL" w:date="2016-10-24T16:45:00Z">
                  <w:rPr>
                    <w:rFonts w:asciiTheme="minorHAnsi" w:hAnsiTheme="minorHAnsi"/>
                    <w:sz w:val="20"/>
                    <w:szCs w:val="20"/>
                  </w:rPr>
                </w:rPrChange>
              </w:rPr>
              <w:pPrChange w:id="1728" w:author="sufianrumi@yahoo.com" w:date="2016-10-18T11:35:00Z">
                <w:pPr>
                  <w:pStyle w:val="Default"/>
                  <w:ind w:left="0" w:firstLine="0"/>
                </w:pPr>
              </w:pPrChange>
            </w:pPr>
            <w:ins w:id="1729" w:author="sufianrumi@yahoo.com" w:date="2016-10-18T11:22:00Z">
              <w:r w:rsidRPr="00D0447F">
                <w:rPr>
                  <w:rPrChange w:id="1730" w:author="DELL" w:date="2016-10-24T16:45:00Z">
                    <w:rPr>
                      <w:rFonts w:asciiTheme="minorHAnsi" w:hAnsiTheme="minorHAnsi"/>
                      <w:sz w:val="20"/>
                      <w:szCs w:val="20"/>
                    </w:rPr>
                  </w:rPrChange>
                </w:rPr>
                <w:t>But any service break up</w:t>
              </w:r>
            </w:ins>
            <w:ins w:id="1731" w:author="sufianrumi@yahoo.com" w:date="2016-10-18T11:24:00Z">
              <w:r w:rsidRPr="00D0447F">
                <w:rPr>
                  <w:rPrChange w:id="1732" w:author="DELL" w:date="2016-10-24T16:45:00Z">
                    <w:rPr>
                      <w:rFonts w:asciiTheme="minorHAnsi" w:hAnsiTheme="minorHAnsi"/>
                      <w:sz w:val="20"/>
                      <w:szCs w:val="20"/>
                    </w:rPr>
                  </w:rPrChange>
                </w:rPr>
                <w:t>/discontinuation (</w:t>
              </w:r>
            </w:ins>
            <w:ins w:id="1733" w:author="sufianrumi@yahoo.com" w:date="2016-10-18T11:25:00Z">
              <w:r w:rsidRPr="00D0447F">
                <w:rPr>
                  <w:rPrChange w:id="1734" w:author="DELL" w:date="2016-10-24T16:45:00Z">
                    <w:rPr>
                      <w:rFonts w:asciiTheme="minorHAnsi" w:hAnsiTheme="minorHAnsi"/>
                      <w:sz w:val="20"/>
                      <w:szCs w:val="20"/>
                    </w:rPr>
                  </w:rPrChange>
                </w:rPr>
                <w:t>i.e. last working day on Thursday and new joining on Saturday</w:t>
              </w:r>
            </w:ins>
            <w:ins w:id="1735" w:author="sufianrumi@yahoo.com" w:date="2016-10-18T11:34:00Z">
              <w:r w:rsidRPr="00D0447F">
                <w:rPr>
                  <w:rPrChange w:id="1736" w:author="DELL" w:date="2016-10-24T16:45:00Z">
                    <w:rPr>
                      <w:rFonts w:asciiTheme="minorHAnsi" w:hAnsiTheme="minorHAnsi"/>
                      <w:sz w:val="20"/>
                      <w:szCs w:val="20"/>
                    </w:rPr>
                  </w:rPrChange>
                </w:rPr>
                <w:t>) shall</w:t>
              </w:r>
            </w:ins>
            <w:ins w:id="1737" w:author="sufianrumi@yahoo.com" w:date="2016-10-18T11:22:00Z">
              <w:r w:rsidRPr="00D0447F">
                <w:rPr>
                  <w:rPrChange w:id="1738" w:author="DELL" w:date="2016-10-24T16:45:00Z">
                    <w:rPr>
                      <w:rFonts w:asciiTheme="minorHAnsi" w:hAnsiTheme="minorHAnsi"/>
                      <w:sz w:val="20"/>
                      <w:szCs w:val="20"/>
                    </w:rPr>
                  </w:rPrChange>
                </w:rPr>
                <w:t xml:space="preserve"> not be considered directly and such cases especial consideration</w:t>
              </w:r>
            </w:ins>
            <w:ins w:id="1739" w:author="sufianrumi@yahoo.com" w:date="2016-10-18T11:35:00Z">
              <w:r w:rsidRPr="00D0447F">
                <w:rPr>
                  <w:rPrChange w:id="1740" w:author="DELL" w:date="2016-10-24T16:45:00Z">
                    <w:rPr>
                      <w:rFonts w:asciiTheme="minorHAnsi" w:hAnsiTheme="minorHAnsi"/>
                      <w:sz w:val="20"/>
                      <w:szCs w:val="20"/>
                    </w:rPr>
                  </w:rPrChange>
                </w:rPr>
                <w:t xml:space="preserve"> from management </w:t>
              </w:r>
            </w:ins>
            <w:ins w:id="1741" w:author="sufianrumi@yahoo.com" w:date="2016-10-18T11:22:00Z">
              <w:r w:rsidRPr="00D0447F">
                <w:rPr>
                  <w:rPrChange w:id="1742" w:author="DELL" w:date="2016-10-24T16:45:00Z">
                    <w:rPr>
                      <w:rFonts w:asciiTheme="minorHAnsi" w:hAnsiTheme="minorHAnsi"/>
                      <w:sz w:val="20"/>
                      <w:szCs w:val="20"/>
                    </w:rPr>
                  </w:rPrChange>
                </w:rPr>
                <w:t>may be acceptable.</w:t>
              </w:r>
            </w:ins>
            <w:ins w:id="1743" w:author="DELL" w:date="2016-10-23T11:30:00Z">
              <w:r w:rsidRPr="00D0447F">
                <w:rPr>
                  <w:rPrChange w:id="1744" w:author="DELL" w:date="2016-10-24T16:45:00Z">
                    <w:rPr>
                      <w:rFonts w:asciiTheme="minorHAnsi" w:hAnsiTheme="minorHAnsi"/>
                      <w:sz w:val="20"/>
                      <w:szCs w:val="20"/>
                    </w:rPr>
                  </w:rPrChange>
                </w:rPr>
                <w:t>(New)</w:t>
              </w:r>
            </w:ins>
            <w:ins w:id="1745" w:author="sufianrumi@yahoo.com" w:date="2016-10-18T11:22:00Z">
              <w:r w:rsidRPr="00D0447F">
                <w:rPr>
                  <w:rPrChange w:id="1746" w:author="DELL" w:date="2016-10-24T16:45:00Z">
                    <w:rPr>
                      <w:rFonts w:asciiTheme="minorHAnsi" w:hAnsiTheme="minorHAnsi"/>
                      <w:sz w:val="20"/>
                      <w:szCs w:val="20"/>
                    </w:rPr>
                  </w:rPrChange>
                </w:rPr>
                <w:t xml:space="preserve"> </w:t>
              </w:r>
            </w:ins>
          </w:p>
        </w:tc>
      </w:tr>
      <w:tr w:rsidR="0018137A" w:rsidRPr="00AF6BA8" w:rsidTr="00AB0C05">
        <w:tc>
          <w:tcPr>
            <w:tcW w:w="915" w:type="dxa"/>
          </w:tcPr>
          <w:p w:rsidR="0018137A" w:rsidRPr="00F9328F" w:rsidRDefault="00F9328F" w:rsidP="00AD1F67">
            <w:pPr>
              <w:jc w:val="both"/>
              <w:rPr>
                <w:rFonts w:asciiTheme="minorHAnsi" w:hAnsiTheme="minorHAnsi"/>
                <w:b/>
              </w:rPr>
            </w:pPr>
            <w:r w:rsidRPr="00F9328F">
              <w:rPr>
                <w:rFonts w:asciiTheme="minorHAnsi" w:hAnsiTheme="minorHAnsi"/>
                <w:b/>
              </w:rPr>
              <w:t>7.14</w:t>
            </w:r>
          </w:p>
        </w:tc>
        <w:tc>
          <w:tcPr>
            <w:tcW w:w="2029" w:type="dxa"/>
            <w:vMerge w:val="restart"/>
          </w:tcPr>
          <w:p w:rsidR="0018137A" w:rsidRPr="00F9328F" w:rsidRDefault="0018137A" w:rsidP="00AD1F67">
            <w:pPr>
              <w:pStyle w:val="Default"/>
              <w:rPr>
                <w:rFonts w:asciiTheme="minorHAnsi" w:hAnsiTheme="minorHAnsi"/>
                <w:b/>
                <w:sz w:val="20"/>
                <w:szCs w:val="20"/>
              </w:rPr>
            </w:pPr>
            <w:r w:rsidRPr="00F9328F">
              <w:rPr>
                <w:rFonts w:asciiTheme="minorHAnsi" w:hAnsiTheme="minorHAnsi"/>
                <w:b/>
                <w:sz w:val="20"/>
                <w:szCs w:val="20"/>
              </w:rPr>
              <w:t>Employee life cycle</w:t>
            </w:r>
          </w:p>
          <w:p w:rsidR="0018137A" w:rsidRPr="00F9328F" w:rsidRDefault="0018137A" w:rsidP="00AD1F67">
            <w:pPr>
              <w:pStyle w:val="Default"/>
              <w:rPr>
                <w:rFonts w:asciiTheme="minorHAnsi" w:hAnsiTheme="minorHAnsi"/>
                <w:b/>
                <w:sz w:val="20"/>
                <w:szCs w:val="20"/>
              </w:rPr>
            </w:pPr>
            <w:r w:rsidRPr="00F9328F">
              <w:rPr>
                <w:rFonts w:asciiTheme="minorHAnsi" w:hAnsiTheme="minorHAnsi"/>
                <w:b/>
                <w:sz w:val="20"/>
                <w:szCs w:val="20"/>
              </w:rPr>
              <w:t>(HR Actions)</w:t>
            </w:r>
          </w:p>
          <w:p w:rsidR="0018137A" w:rsidRPr="00AF6BA8" w:rsidRDefault="0018137A" w:rsidP="00AD1F67">
            <w:pPr>
              <w:pStyle w:val="Default"/>
              <w:rPr>
                <w:rFonts w:asciiTheme="minorHAnsi" w:hAnsiTheme="minorHAnsi"/>
                <w:sz w:val="20"/>
                <w:szCs w:val="20"/>
              </w:rPr>
            </w:pPr>
          </w:p>
        </w:tc>
        <w:tc>
          <w:tcPr>
            <w:tcW w:w="6632" w:type="dxa"/>
          </w:tcPr>
          <w:p w:rsidR="0018137A" w:rsidRPr="00F9328F" w:rsidRDefault="0018137A" w:rsidP="006F2C4C">
            <w:pPr>
              <w:pStyle w:val="Default"/>
              <w:rPr>
                <w:rFonts w:asciiTheme="minorHAnsi" w:hAnsiTheme="minorHAnsi"/>
                <w:b/>
                <w:sz w:val="20"/>
                <w:szCs w:val="20"/>
              </w:rPr>
            </w:pPr>
            <w:r w:rsidRPr="00F9328F">
              <w:rPr>
                <w:rFonts w:asciiTheme="minorHAnsi" w:hAnsiTheme="minorHAnsi"/>
                <w:b/>
                <w:sz w:val="20"/>
                <w:szCs w:val="20"/>
              </w:rPr>
              <w:t>Promotion/Increment</w:t>
            </w:r>
            <w:r w:rsidR="00F9328F" w:rsidRPr="00F9328F">
              <w:rPr>
                <w:rFonts w:asciiTheme="minorHAnsi" w:hAnsiTheme="minorHAnsi"/>
                <w:b/>
                <w:sz w:val="20"/>
                <w:szCs w:val="20"/>
              </w:rPr>
              <w:t>:</w:t>
            </w:r>
          </w:p>
          <w:p w:rsidR="0018137A" w:rsidRDefault="0018137A" w:rsidP="00DE2A23">
            <w:pPr>
              <w:pStyle w:val="Default"/>
              <w:ind w:left="0" w:firstLine="0"/>
              <w:rPr>
                <w:ins w:id="1747" w:author="sufianrumi@yahoo.com" w:date="2016-10-18T11:55:00Z"/>
                <w:rFonts w:asciiTheme="minorHAnsi" w:hAnsiTheme="minorHAnsi"/>
                <w:sz w:val="20"/>
                <w:szCs w:val="20"/>
              </w:rPr>
            </w:pPr>
            <w:r>
              <w:rPr>
                <w:rFonts w:asciiTheme="minorHAnsi" w:hAnsiTheme="minorHAnsi"/>
                <w:sz w:val="20"/>
                <w:szCs w:val="20"/>
              </w:rPr>
              <w:t>There will be an facility to post promotion and increment data.</w:t>
            </w:r>
          </w:p>
          <w:p w:rsidR="00D0447F" w:rsidRDefault="00525BD8" w:rsidP="00D0447F">
            <w:pPr>
              <w:pStyle w:val="Default"/>
              <w:numPr>
                <w:ilvl w:val="0"/>
                <w:numId w:val="95"/>
              </w:numPr>
              <w:rPr>
                <w:rFonts w:asciiTheme="minorHAnsi" w:hAnsiTheme="minorHAnsi"/>
                <w:sz w:val="20"/>
                <w:szCs w:val="20"/>
              </w:rPr>
              <w:pPrChange w:id="1748" w:author="sufianrumi@yahoo.com" w:date="2016-10-18T12:06:00Z">
                <w:pPr>
                  <w:pStyle w:val="Default"/>
                  <w:ind w:left="0" w:firstLine="0"/>
                </w:pPr>
              </w:pPrChange>
            </w:pPr>
            <w:ins w:id="1749" w:author="sufianrumi@yahoo.com" w:date="2016-10-18T11:55:00Z">
              <w:r w:rsidRPr="001F57D9">
                <w:rPr>
                  <w:rFonts w:asciiTheme="minorHAnsi" w:hAnsiTheme="minorHAnsi"/>
                  <w:sz w:val="20"/>
                  <w:szCs w:val="20"/>
                </w:rPr>
                <w:t xml:space="preserve">Auto </w:t>
              </w:r>
            </w:ins>
            <w:ins w:id="1750" w:author="sufianrumi@yahoo.com" w:date="2016-10-18T11:56:00Z">
              <w:r w:rsidRPr="001F57D9">
                <w:rPr>
                  <w:rFonts w:asciiTheme="minorHAnsi" w:hAnsiTheme="minorHAnsi"/>
                  <w:sz w:val="20"/>
                  <w:szCs w:val="20"/>
                </w:rPr>
                <w:t xml:space="preserve">generated </w:t>
              </w:r>
            </w:ins>
            <w:ins w:id="1751" w:author="sufianrumi@yahoo.com" w:date="2016-10-18T11:55:00Z">
              <w:r w:rsidRPr="001F57D9">
                <w:rPr>
                  <w:rFonts w:asciiTheme="minorHAnsi" w:hAnsiTheme="minorHAnsi"/>
                  <w:sz w:val="20"/>
                  <w:szCs w:val="20"/>
                </w:rPr>
                <w:t xml:space="preserve">Promotion &amp; Increment letter </w:t>
              </w:r>
            </w:ins>
            <w:ins w:id="1752" w:author="sufianrumi@yahoo.com" w:date="2016-10-18T11:56:00Z">
              <w:r w:rsidRPr="001F57D9">
                <w:rPr>
                  <w:rFonts w:asciiTheme="minorHAnsi" w:hAnsiTheme="minorHAnsi"/>
                  <w:sz w:val="20"/>
                  <w:szCs w:val="20"/>
                </w:rPr>
                <w:t xml:space="preserve">facilities shall be </w:t>
              </w:r>
            </w:ins>
            <w:ins w:id="1753" w:author="sufianrumi@yahoo.com" w:date="2016-10-18T12:03:00Z">
              <w:r w:rsidR="004D4BBC">
                <w:rPr>
                  <w:rFonts w:asciiTheme="minorHAnsi" w:hAnsiTheme="minorHAnsi"/>
                  <w:sz w:val="20"/>
                  <w:szCs w:val="20"/>
                </w:rPr>
                <w:t>available.</w:t>
              </w:r>
              <w:r w:rsidR="00BB3E9A">
                <w:rPr>
                  <w:rFonts w:asciiTheme="minorHAnsi" w:hAnsiTheme="minorHAnsi"/>
                  <w:sz w:val="20"/>
                  <w:szCs w:val="20"/>
                </w:rPr>
                <w:t xml:space="preserve"> </w:t>
              </w:r>
            </w:ins>
          </w:p>
        </w:tc>
      </w:tr>
      <w:tr w:rsidR="00D16A97" w:rsidRPr="00AF6BA8" w:rsidTr="00AB0C05">
        <w:trPr>
          <w:ins w:id="1754" w:author="sufianrumi@yahoo.com" w:date="2016-10-19T13:12:00Z"/>
        </w:trPr>
        <w:tc>
          <w:tcPr>
            <w:tcW w:w="915" w:type="dxa"/>
          </w:tcPr>
          <w:p w:rsidR="00D16A97" w:rsidRPr="00F9328F" w:rsidRDefault="00D16A97" w:rsidP="00AD1F67">
            <w:pPr>
              <w:jc w:val="both"/>
              <w:rPr>
                <w:ins w:id="1755" w:author="sufianrumi@yahoo.com" w:date="2016-10-19T13:12:00Z"/>
                <w:rFonts w:asciiTheme="minorHAnsi" w:hAnsiTheme="minorHAnsi"/>
                <w:b/>
              </w:rPr>
            </w:pPr>
          </w:p>
        </w:tc>
        <w:tc>
          <w:tcPr>
            <w:tcW w:w="2029" w:type="dxa"/>
            <w:vMerge/>
          </w:tcPr>
          <w:p w:rsidR="00D16A97" w:rsidRPr="00F9328F" w:rsidRDefault="00D16A97" w:rsidP="00AD1F67">
            <w:pPr>
              <w:pStyle w:val="Default"/>
              <w:rPr>
                <w:ins w:id="1756" w:author="sufianrumi@yahoo.com" w:date="2016-10-19T13:12:00Z"/>
                <w:rFonts w:asciiTheme="minorHAnsi" w:hAnsiTheme="minorHAnsi"/>
                <w:b/>
                <w:sz w:val="20"/>
                <w:szCs w:val="20"/>
              </w:rPr>
            </w:pPr>
          </w:p>
        </w:tc>
        <w:tc>
          <w:tcPr>
            <w:tcW w:w="6632" w:type="dxa"/>
          </w:tcPr>
          <w:p w:rsidR="00D16A97" w:rsidRDefault="00D16A97" w:rsidP="006F2C4C">
            <w:pPr>
              <w:pStyle w:val="Default"/>
              <w:rPr>
                <w:ins w:id="1757" w:author="sufianrumi@yahoo.com" w:date="2016-10-19T13:12:00Z"/>
                <w:rFonts w:asciiTheme="minorHAnsi" w:hAnsiTheme="minorHAnsi"/>
                <w:b/>
                <w:sz w:val="20"/>
                <w:szCs w:val="20"/>
              </w:rPr>
            </w:pPr>
            <w:ins w:id="1758" w:author="sufianrumi@yahoo.com" w:date="2016-10-19T13:12:00Z">
              <w:r>
                <w:rPr>
                  <w:rFonts w:asciiTheme="minorHAnsi" w:hAnsiTheme="minorHAnsi"/>
                  <w:b/>
                  <w:sz w:val="20"/>
                  <w:szCs w:val="20"/>
                </w:rPr>
                <w:t>Confirmation:</w:t>
              </w:r>
            </w:ins>
          </w:p>
          <w:p w:rsidR="00D0447F" w:rsidRPr="00D0447F" w:rsidRDefault="00D0447F" w:rsidP="00D0447F">
            <w:pPr>
              <w:pStyle w:val="Default"/>
              <w:numPr>
                <w:ilvl w:val="0"/>
                <w:numId w:val="95"/>
              </w:numPr>
              <w:rPr>
                <w:ins w:id="1759" w:author="sufianrumi@yahoo.com" w:date="2016-10-19T13:13:00Z"/>
                <w:rFonts w:asciiTheme="minorHAnsi" w:hAnsiTheme="minorHAnsi"/>
                <w:sz w:val="20"/>
                <w:szCs w:val="20"/>
                <w:highlight w:val="yellow"/>
                <w:rPrChange w:id="1760" w:author="DELL" w:date="2016-10-23T11:30:00Z">
                  <w:rPr>
                    <w:ins w:id="1761" w:author="sufianrumi@yahoo.com" w:date="2016-10-19T13:13:00Z"/>
                    <w:rFonts w:asciiTheme="minorHAnsi" w:hAnsiTheme="minorHAnsi"/>
                    <w:sz w:val="20"/>
                    <w:szCs w:val="20"/>
                  </w:rPr>
                </w:rPrChange>
              </w:rPr>
              <w:pPrChange w:id="1762" w:author="sufianrumi@yahoo.com" w:date="2016-10-19T13:13:00Z">
                <w:pPr>
                  <w:pStyle w:val="Default"/>
                </w:pPr>
              </w:pPrChange>
            </w:pPr>
            <w:ins w:id="1763" w:author="sufianrumi@yahoo.com" w:date="2016-10-19T13:12:00Z">
              <w:r w:rsidRPr="00D0447F">
                <w:rPr>
                  <w:rFonts w:asciiTheme="minorHAnsi" w:hAnsiTheme="minorHAnsi"/>
                  <w:sz w:val="20"/>
                  <w:szCs w:val="20"/>
                  <w:highlight w:val="yellow"/>
                  <w:rPrChange w:id="1764" w:author="DELL" w:date="2016-10-23T11:30:00Z">
                    <w:rPr>
                      <w:rFonts w:asciiTheme="minorHAnsi" w:hAnsiTheme="minorHAnsi"/>
                      <w:sz w:val="20"/>
                      <w:szCs w:val="20"/>
                    </w:rPr>
                  </w:rPrChange>
                </w:rPr>
                <w:t>Regular staff will be appraised before completing the probation period</w:t>
              </w:r>
            </w:ins>
            <w:ins w:id="1765" w:author="sufianrumi@yahoo.com" w:date="2016-10-19T13:13:00Z">
              <w:r w:rsidRPr="00D0447F">
                <w:rPr>
                  <w:rFonts w:asciiTheme="minorHAnsi" w:hAnsiTheme="minorHAnsi"/>
                  <w:sz w:val="20"/>
                  <w:szCs w:val="20"/>
                  <w:highlight w:val="yellow"/>
                  <w:rPrChange w:id="1766" w:author="DELL" w:date="2016-10-23T11:30:00Z">
                    <w:rPr>
                      <w:rFonts w:asciiTheme="minorHAnsi" w:hAnsiTheme="minorHAnsi"/>
                      <w:sz w:val="20"/>
                      <w:szCs w:val="20"/>
                    </w:rPr>
                  </w:rPrChange>
                </w:rPr>
                <w:t>.</w:t>
              </w:r>
            </w:ins>
          </w:p>
          <w:p w:rsidR="00D0447F" w:rsidRPr="00D0447F" w:rsidRDefault="00D0447F" w:rsidP="00D0447F">
            <w:pPr>
              <w:pStyle w:val="Default"/>
              <w:numPr>
                <w:ilvl w:val="0"/>
                <w:numId w:val="95"/>
              </w:numPr>
              <w:rPr>
                <w:ins w:id="1767" w:author="sufianrumi@yahoo.com" w:date="2016-10-19T13:16:00Z"/>
                <w:rFonts w:asciiTheme="minorHAnsi" w:hAnsiTheme="minorHAnsi"/>
                <w:sz w:val="20"/>
                <w:szCs w:val="20"/>
                <w:highlight w:val="yellow"/>
                <w:rPrChange w:id="1768" w:author="DELL" w:date="2016-10-23T11:30:00Z">
                  <w:rPr>
                    <w:ins w:id="1769" w:author="sufianrumi@yahoo.com" w:date="2016-10-19T13:16:00Z"/>
                    <w:rFonts w:asciiTheme="minorHAnsi" w:hAnsiTheme="minorHAnsi"/>
                    <w:sz w:val="20"/>
                    <w:szCs w:val="20"/>
                  </w:rPr>
                </w:rPrChange>
              </w:rPr>
              <w:pPrChange w:id="1770" w:author="sufianrumi@yahoo.com" w:date="2016-10-19T13:13:00Z">
                <w:pPr>
                  <w:pStyle w:val="Default"/>
                </w:pPr>
              </w:pPrChange>
            </w:pPr>
            <w:ins w:id="1771" w:author="sufianrumi@yahoo.com" w:date="2016-10-19T13:16:00Z">
              <w:r w:rsidRPr="00D0447F">
                <w:rPr>
                  <w:rFonts w:asciiTheme="minorHAnsi" w:hAnsiTheme="minorHAnsi"/>
                  <w:sz w:val="20"/>
                  <w:szCs w:val="20"/>
                  <w:highlight w:val="yellow"/>
                  <w:rPrChange w:id="1772" w:author="DELL" w:date="2016-10-23T11:30:00Z">
                    <w:rPr>
                      <w:rFonts w:asciiTheme="minorHAnsi" w:hAnsiTheme="minorHAnsi"/>
                      <w:sz w:val="20"/>
                      <w:szCs w:val="20"/>
                    </w:rPr>
                  </w:rPrChange>
                </w:rPr>
                <w:t>Information stated in ESS shall be considered as well as</w:t>
              </w:r>
            </w:ins>
          </w:p>
          <w:p w:rsidR="00D0447F" w:rsidRPr="00D0447F" w:rsidRDefault="00D0447F" w:rsidP="00D0447F">
            <w:pPr>
              <w:pStyle w:val="Default"/>
              <w:numPr>
                <w:ilvl w:val="0"/>
                <w:numId w:val="95"/>
              </w:numPr>
              <w:rPr>
                <w:ins w:id="1773" w:author="sufianrumi@yahoo.com" w:date="2016-10-19T13:12:00Z"/>
                <w:rFonts w:asciiTheme="minorHAnsi" w:hAnsiTheme="minorHAnsi"/>
                <w:sz w:val="20"/>
                <w:szCs w:val="20"/>
                <w:rPrChange w:id="1774" w:author="sufianrumi@yahoo.com" w:date="2016-10-19T13:12:00Z">
                  <w:rPr>
                    <w:ins w:id="1775" w:author="sufianrumi@yahoo.com" w:date="2016-10-19T13:12:00Z"/>
                    <w:rFonts w:asciiTheme="minorHAnsi" w:hAnsiTheme="minorHAnsi"/>
                    <w:b/>
                    <w:sz w:val="20"/>
                    <w:szCs w:val="20"/>
                  </w:rPr>
                </w:rPrChange>
              </w:rPr>
              <w:pPrChange w:id="1776" w:author="sufianrumi@yahoo.com" w:date="2016-10-19T13:13:00Z">
                <w:pPr>
                  <w:pStyle w:val="Default"/>
                </w:pPr>
              </w:pPrChange>
            </w:pPr>
            <w:ins w:id="1777" w:author="sufianrumi@yahoo.com" w:date="2016-10-19T13:17:00Z">
              <w:r w:rsidRPr="00D0447F">
                <w:rPr>
                  <w:rFonts w:asciiTheme="minorHAnsi" w:hAnsiTheme="minorHAnsi"/>
                  <w:sz w:val="20"/>
                  <w:szCs w:val="20"/>
                  <w:highlight w:val="yellow"/>
                  <w:rPrChange w:id="1778" w:author="DELL" w:date="2016-10-23T11:30:00Z">
                    <w:rPr>
                      <w:rFonts w:asciiTheme="minorHAnsi" w:hAnsiTheme="minorHAnsi"/>
                      <w:sz w:val="20"/>
                      <w:szCs w:val="20"/>
                    </w:rPr>
                  </w:rPrChange>
                </w:rPr>
                <w:t>Confirmation analysis report can be used for HR.</w:t>
              </w:r>
            </w:ins>
            <w:ins w:id="1779" w:author="DELL" w:date="2016-10-24T16:47:00Z">
              <w:r w:rsidR="001F57D9">
                <w:rPr>
                  <w:rFonts w:asciiTheme="minorHAnsi" w:hAnsiTheme="minorHAnsi"/>
                  <w:sz w:val="20"/>
                  <w:szCs w:val="20"/>
                </w:rPr>
                <w:t>(New)</w:t>
              </w:r>
            </w:ins>
          </w:p>
        </w:tc>
      </w:tr>
      <w:tr w:rsidR="0018137A" w:rsidRPr="00AF6BA8" w:rsidTr="00AB0C05">
        <w:tc>
          <w:tcPr>
            <w:tcW w:w="915" w:type="dxa"/>
          </w:tcPr>
          <w:p w:rsidR="0018137A" w:rsidRPr="00F9328F" w:rsidRDefault="00F9328F" w:rsidP="00AD1F67">
            <w:pPr>
              <w:jc w:val="both"/>
              <w:rPr>
                <w:rFonts w:asciiTheme="minorHAnsi" w:hAnsiTheme="minorHAnsi"/>
                <w:b/>
              </w:rPr>
            </w:pPr>
            <w:r w:rsidRPr="00F9328F">
              <w:rPr>
                <w:rFonts w:asciiTheme="minorHAnsi" w:hAnsiTheme="minorHAnsi"/>
                <w:b/>
              </w:rPr>
              <w:t>7.15</w:t>
            </w:r>
          </w:p>
        </w:tc>
        <w:tc>
          <w:tcPr>
            <w:tcW w:w="2029" w:type="dxa"/>
            <w:vMerge/>
          </w:tcPr>
          <w:p w:rsidR="0018137A" w:rsidRPr="00AF6BA8" w:rsidRDefault="0018137A" w:rsidP="00AD1F67">
            <w:pPr>
              <w:pStyle w:val="Default"/>
              <w:rPr>
                <w:rFonts w:asciiTheme="minorHAnsi" w:hAnsiTheme="minorHAnsi"/>
                <w:sz w:val="20"/>
                <w:szCs w:val="20"/>
              </w:rPr>
            </w:pPr>
          </w:p>
        </w:tc>
        <w:tc>
          <w:tcPr>
            <w:tcW w:w="6632" w:type="dxa"/>
          </w:tcPr>
          <w:p w:rsidR="0018137A" w:rsidRPr="00F9328F" w:rsidRDefault="0018137A" w:rsidP="006F2C4C">
            <w:pPr>
              <w:pStyle w:val="Default"/>
              <w:rPr>
                <w:rFonts w:asciiTheme="minorHAnsi" w:hAnsiTheme="minorHAnsi"/>
                <w:b/>
                <w:sz w:val="20"/>
                <w:szCs w:val="20"/>
              </w:rPr>
            </w:pPr>
            <w:r w:rsidRPr="00F9328F">
              <w:rPr>
                <w:rFonts w:asciiTheme="minorHAnsi" w:hAnsiTheme="minorHAnsi"/>
                <w:b/>
                <w:sz w:val="20"/>
                <w:szCs w:val="20"/>
              </w:rPr>
              <w:t>Disciplinary Actions</w:t>
            </w:r>
            <w:r w:rsidR="00F9328F" w:rsidRPr="00F9328F">
              <w:rPr>
                <w:rFonts w:asciiTheme="minorHAnsi" w:hAnsiTheme="minorHAnsi"/>
                <w:b/>
                <w:sz w:val="20"/>
                <w:szCs w:val="20"/>
              </w:rPr>
              <w:t>:</w:t>
            </w:r>
          </w:p>
          <w:p w:rsidR="0018137A" w:rsidRDefault="0018137A" w:rsidP="00DE2A23">
            <w:pPr>
              <w:pStyle w:val="Default"/>
              <w:rPr>
                <w:ins w:id="1780" w:author="sufianrumi@yahoo.com" w:date="2016-10-18T11:42:00Z"/>
                <w:rFonts w:asciiTheme="minorHAnsi" w:hAnsiTheme="minorHAnsi"/>
                <w:sz w:val="20"/>
                <w:szCs w:val="20"/>
              </w:rPr>
            </w:pPr>
            <w:r>
              <w:rPr>
                <w:rFonts w:asciiTheme="minorHAnsi" w:hAnsiTheme="minorHAnsi"/>
                <w:sz w:val="20"/>
                <w:szCs w:val="20"/>
              </w:rPr>
              <w:t xml:space="preserve">There will be an facility to post </w:t>
            </w:r>
            <w:r w:rsidRPr="00AF6BA8">
              <w:rPr>
                <w:rFonts w:asciiTheme="minorHAnsi" w:hAnsiTheme="minorHAnsi"/>
                <w:sz w:val="20"/>
                <w:szCs w:val="20"/>
              </w:rPr>
              <w:t>Disciplinary Actions</w:t>
            </w:r>
            <w:r>
              <w:rPr>
                <w:rFonts w:asciiTheme="minorHAnsi" w:hAnsiTheme="minorHAnsi"/>
                <w:sz w:val="20"/>
                <w:szCs w:val="20"/>
              </w:rPr>
              <w:t xml:space="preserve"> data.</w:t>
            </w:r>
          </w:p>
          <w:p w:rsidR="00D0447F" w:rsidRPr="00D0447F" w:rsidRDefault="00D0447F" w:rsidP="00D0447F">
            <w:pPr>
              <w:pStyle w:val="Default"/>
              <w:numPr>
                <w:ilvl w:val="0"/>
                <w:numId w:val="94"/>
              </w:numPr>
              <w:rPr>
                <w:ins w:id="1781" w:author="sufianrumi@yahoo.com" w:date="2016-10-18T12:05:00Z"/>
                <w:rFonts w:asciiTheme="minorHAnsi" w:hAnsiTheme="minorHAnsi"/>
                <w:sz w:val="20"/>
                <w:szCs w:val="20"/>
                <w:highlight w:val="yellow"/>
                <w:rPrChange w:id="1782" w:author="DELL" w:date="2016-10-23T11:31:00Z">
                  <w:rPr>
                    <w:ins w:id="1783" w:author="sufianrumi@yahoo.com" w:date="2016-10-18T12:05:00Z"/>
                    <w:rFonts w:asciiTheme="minorHAnsi" w:hAnsiTheme="minorHAnsi"/>
                    <w:sz w:val="20"/>
                    <w:szCs w:val="20"/>
                  </w:rPr>
                </w:rPrChange>
              </w:rPr>
              <w:pPrChange w:id="1784" w:author="sufianrumi@yahoo.com" w:date="2016-10-18T12:05:00Z">
                <w:pPr>
                  <w:pStyle w:val="Default"/>
                  <w:ind w:left="0" w:firstLine="0"/>
                </w:pPr>
              </w:pPrChange>
            </w:pPr>
            <w:ins w:id="1785" w:author="sufianrumi@yahoo.com" w:date="2016-10-18T11:42:00Z">
              <w:r w:rsidRPr="00D0447F">
                <w:rPr>
                  <w:rFonts w:asciiTheme="minorHAnsi" w:hAnsiTheme="minorHAnsi"/>
                  <w:sz w:val="20"/>
                  <w:szCs w:val="20"/>
                  <w:highlight w:val="yellow"/>
                  <w:rPrChange w:id="1786" w:author="DELL" w:date="2016-10-23T11:31:00Z">
                    <w:rPr>
                      <w:rFonts w:asciiTheme="minorHAnsi" w:hAnsiTheme="minorHAnsi"/>
                      <w:sz w:val="20"/>
                      <w:szCs w:val="20"/>
                    </w:rPr>
                  </w:rPrChange>
                </w:rPr>
                <w:t>Relevant documents</w:t>
              </w:r>
            </w:ins>
            <w:ins w:id="1787" w:author="sufianrumi@yahoo.com" w:date="2016-10-18T11:46:00Z">
              <w:r w:rsidRPr="00D0447F">
                <w:rPr>
                  <w:rFonts w:asciiTheme="minorHAnsi" w:hAnsiTheme="minorHAnsi"/>
                  <w:sz w:val="20"/>
                  <w:szCs w:val="20"/>
                  <w:highlight w:val="yellow"/>
                  <w:rPrChange w:id="1788" w:author="DELL" w:date="2016-10-23T11:31:00Z">
                    <w:rPr>
                      <w:rFonts w:asciiTheme="minorHAnsi" w:hAnsiTheme="minorHAnsi"/>
                      <w:sz w:val="20"/>
                      <w:szCs w:val="20"/>
                    </w:rPr>
                  </w:rPrChange>
                </w:rPr>
                <w:t xml:space="preserve"> i.e. ToR, </w:t>
              </w:r>
            </w:ins>
            <w:ins w:id="1789" w:author="sufianrumi@yahoo.com" w:date="2016-10-18T12:40:00Z">
              <w:r w:rsidRPr="00D0447F">
                <w:rPr>
                  <w:rFonts w:asciiTheme="minorHAnsi" w:hAnsiTheme="minorHAnsi"/>
                  <w:sz w:val="20"/>
                  <w:szCs w:val="20"/>
                  <w:highlight w:val="yellow"/>
                  <w:rPrChange w:id="1790" w:author="DELL" w:date="2016-10-23T11:31:00Z">
                    <w:rPr>
                      <w:rFonts w:asciiTheme="minorHAnsi" w:hAnsiTheme="minorHAnsi"/>
                      <w:sz w:val="20"/>
                      <w:szCs w:val="20"/>
                    </w:rPr>
                  </w:rPrChange>
                </w:rPr>
                <w:t xml:space="preserve">different </w:t>
              </w:r>
            </w:ins>
            <w:ins w:id="1791" w:author="sufianrumi@yahoo.com" w:date="2016-10-18T11:46:00Z">
              <w:r w:rsidRPr="00D0447F">
                <w:rPr>
                  <w:rFonts w:asciiTheme="minorHAnsi" w:hAnsiTheme="minorHAnsi"/>
                  <w:sz w:val="20"/>
                  <w:szCs w:val="20"/>
                  <w:highlight w:val="yellow"/>
                  <w:rPrChange w:id="1792" w:author="DELL" w:date="2016-10-23T11:31:00Z">
                    <w:rPr>
                      <w:rFonts w:asciiTheme="minorHAnsi" w:hAnsiTheme="minorHAnsi"/>
                      <w:sz w:val="20"/>
                      <w:szCs w:val="20"/>
                    </w:rPr>
                  </w:rPrChange>
                </w:rPr>
                <w:t>letters, report</w:t>
              </w:r>
            </w:ins>
            <w:ins w:id="1793" w:author="sufianrumi@yahoo.com" w:date="2016-10-18T11:42:00Z">
              <w:r w:rsidRPr="00D0447F">
                <w:rPr>
                  <w:rFonts w:asciiTheme="minorHAnsi" w:hAnsiTheme="minorHAnsi"/>
                  <w:sz w:val="20"/>
                  <w:szCs w:val="20"/>
                  <w:highlight w:val="yellow"/>
                  <w:rPrChange w:id="1794" w:author="DELL" w:date="2016-10-23T11:31:00Z">
                    <w:rPr>
                      <w:rFonts w:asciiTheme="minorHAnsi" w:hAnsiTheme="minorHAnsi"/>
                      <w:sz w:val="20"/>
                      <w:szCs w:val="20"/>
                    </w:rPr>
                  </w:rPrChange>
                </w:rPr>
                <w:t xml:space="preserve"> shall be </w:t>
              </w:r>
            </w:ins>
            <w:ins w:id="1795" w:author="sufianrumi@yahoo.com" w:date="2016-10-18T12:04:00Z">
              <w:r w:rsidRPr="00D0447F">
                <w:rPr>
                  <w:rFonts w:asciiTheme="minorHAnsi" w:hAnsiTheme="minorHAnsi"/>
                  <w:sz w:val="20"/>
                  <w:szCs w:val="20"/>
                  <w:highlight w:val="yellow"/>
                  <w:rPrChange w:id="1796" w:author="DELL" w:date="2016-10-23T11:31:00Z">
                    <w:rPr>
                      <w:rFonts w:asciiTheme="minorHAnsi" w:hAnsiTheme="minorHAnsi"/>
                      <w:sz w:val="20"/>
                      <w:szCs w:val="20"/>
                    </w:rPr>
                  </w:rPrChange>
                </w:rPr>
                <w:t>generated &amp;</w:t>
              </w:r>
            </w:ins>
            <w:ins w:id="1797" w:author="sufianrumi@yahoo.com" w:date="2016-10-18T11:42:00Z">
              <w:r w:rsidRPr="00D0447F">
                <w:rPr>
                  <w:rFonts w:asciiTheme="minorHAnsi" w:hAnsiTheme="minorHAnsi"/>
                  <w:sz w:val="20"/>
                  <w:szCs w:val="20"/>
                  <w:highlight w:val="yellow"/>
                  <w:rPrChange w:id="1798" w:author="DELL" w:date="2016-10-23T11:31:00Z">
                    <w:rPr>
                      <w:rFonts w:asciiTheme="minorHAnsi" w:hAnsiTheme="minorHAnsi"/>
                      <w:sz w:val="20"/>
                      <w:szCs w:val="20"/>
                    </w:rPr>
                  </w:rPrChange>
                </w:rPr>
                <w:t>stored for record.</w:t>
              </w:r>
            </w:ins>
          </w:p>
          <w:p w:rsidR="00D0447F" w:rsidRPr="00D0447F" w:rsidRDefault="00D0447F" w:rsidP="00D0447F">
            <w:pPr>
              <w:pStyle w:val="Default"/>
              <w:numPr>
                <w:ilvl w:val="0"/>
                <w:numId w:val="94"/>
              </w:numPr>
              <w:rPr>
                <w:ins w:id="1799" w:author="sufianrumi@yahoo.com" w:date="2016-10-18T12:05:00Z"/>
                <w:rFonts w:asciiTheme="minorHAnsi" w:hAnsiTheme="minorHAnsi"/>
                <w:sz w:val="20"/>
                <w:szCs w:val="20"/>
                <w:highlight w:val="yellow"/>
                <w:rPrChange w:id="1800" w:author="DELL" w:date="2016-10-23T11:31:00Z">
                  <w:rPr>
                    <w:ins w:id="1801" w:author="sufianrumi@yahoo.com" w:date="2016-10-18T12:05:00Z"/>
                    <w:rFonts w:asciiTheme="minorHAnsi" w:hAnsiTheme="minorHAnsi"/>
                    <w:sz w:val="20"/>
                    <w:szCs w:val="20"/>
                  </w:rPr>
                </w:rPrChange>
              </w:rPr>
              <w:pPrChange w:id="1802" w:author="sufianrumi@yahoo.com" w:date="2016-10-18T12:05:00Z">
                <w:pPr>
                  <w:pStyle w:val="Default"/>
                </w:pPr>
              </w:pPrChange>
            </w:pPr>
            <w:ins w:id="1803" w:author="sufianrumi@yahoo.com" w:date="2016-10-18T12:04:00Z">
              <w:r w:rsidRPr="00D0447F">
                <w:rPr>
                  <w:rFonts w:asciiTheme="minorHAnsi" w:hAnsiTheme="minorHAnsi"/>
                  <w:sz w:val="20"/>
                  <w:szCs w:val="20"/>
                  <w:highlight w:val="yellow"/>
                  <w:rPrChange w:id="1804" w:author="DELL" w:date="2016-10-23T11:31:00Z">
                    <w:rPr>
                      <w:rFonts w:asciiTheme="minorHAnsi" w:hAnsiTheme="minorHAnsi"/>
                      <w:sz w:val="20"/>
                      <w:szCs w:val="20"/>
                    </w:rPr>
                  </w:rPrChange>
                </w:rPr>
                <w:t>Summary of the investigation shall be noted in a special remarks box.</w:t>
              </w:r>
            </w:ins>
          </w:p>
          <w:p w:rsidR="00D0447F" w:rsidRDefault="00D0447F" w:rsidP="00D0447F">
            <w:pPr>
              <w:pStyle w:val="Default"/>
              <w:numPr>
                <w:ilvl w:val="0"/>
                <w:numId w:val="94"/>
              </w:numPr>
              <w:rPr>
                <w:rFonts w:asciiTheme="minorHAnsi" w:hAnsiTheme="minorHAnsi"/>
                <w:sz w:val="20"/>
                <w:szCs w:val="20"/>
              </w:rPr>
              <w:pPrChange w:id="1805" w:author="sufianrumi@yahoo.com" w:date="2016-10-18T12:05:00Z">
                <w:pPr>
                  <w:pStyle w:val="Default"/>
                </w:pPr>
              </w:pPrChange>
            </w:pPr>
            <w:ins w:id="1806" w:author="sufianrumi@yahoo.com" w:date="2016-10-18T12:05:00Z">
              <w:r w:rsidRPr="00D0447F">
                <w:rPr>
                  <w:rFonts w:asciiTheme="minorHAnsi" w:hAnsiTheme="minorHAnsi"/>
                  <w:sz w:val="20"/>
                  <w:szCs w:val="20"/>
                  <w:highlight w:val="yellow"/>
                  <w:rPrChange w:id="1807" w:author="DELL" w:date="2016-10-23T11:31:00Z">
                    <w:rPr>
                      <w:rFonts w:asciiTheme="minorHAnsi" w:hAnsiTheme="minorHAnsi"/>
                      <w:sz w:val="20"/>
                      <w:szCs w:val="20"/>
                    </w:rPr>
                  </w:rPrChange>
                </w:rPr>
                <w:t xml:space="preserve">Analysis of disciplinary actions shall be </w:t>
              </w:r>
            </w:ins>
            <w:ins w:id="1808" w:author="sufianrumi@yahoo.com" w:date="2016-10-18T12:06:00Z">
              <w:r w:rsidRPr="00D0447F">
                <w:rPr>
                  <w:rFonts w:asciiTheme="minorHAnsi" w:hAnsiTheme="minorHAnsi"/>
                  <w:sz w:val="20"/>
                  <w:szCs w:val="20"/>
                  <w:highlight w:val="yellow"/>
                  <w:rPrChange w:id="1809" w:author="DELL" w:date="2016-10-23T11:31:00Z">
                    <w:rPr>
                      <w:rFonts w:asciiTheme="minorHAnsi" w:hAnsiTheme="minorHAnsi"/>
                      <w:sz w:val="20"/>
                      <w:szCs w:val="20"/>
                    </w:rPr>
                  </w:rPrChange>
                </w:rPr>
                <w:t>available.</w:t>
              </w:r>
              <w:r w:rsidR="00BB3E9A">
                <w:rPr>
                  <w:rFonts w:asciiTheme="minorHAnsi" w:hAnsiTheme="minorHAnsi"/>
                  <w:sz w:val="20"/>
                  <w:szCs w:val="20"/>
                </w:rPr>
                <w:t xml:space="preserve"> </w:t>
              </w:r>
            </w:ins>
            <w:ins w:id="1810" w:author="DELL" w:date="2016-10-23T11:31:00Z">
              <w:r w:rsidR="007330C8">
                <w:rPr>
                  <w:rFonts w:asciiTheme="minorHAnsi" w:hAnsiTheme="minorHAnsi"/>
                  <w:sz w:val="20"/>
                  <w:szCs w:val="20"/>
                </w:rPr>
                <w:t>(New)</w:t>
              </w:r>
            </w:ins>
          </w:p>
        </w:tc>
      </w:tr>
      <w:tr w:rsidR="0018137A" w:rsidRPr="00AF6BA8" w:rsidTr="00AB0C05">
        <w:tc>
          <w:tcPr>
            <w:tcW w:w="915" w:type="dxa"/>
          </w:tcPr>
          <w:p w:rsidR="0018137A" w:rsidRPr="00F9328F" w:rsidRDefault="00F9328F" w:rsidP="00AD1F67">
            <w:pPr>
              <w:jc w:val="both"/>
              <w:rPr>
                <w:rFonts w:asciiTheme="minorHAnsi" w:hAnsiTheme="minorHAnsi"/>
                <w:b/>
              </w:rPr>
            </w:pPr>
            <w:r w:rsidRPr="00F9328F">
              <w:rPr>
                <w:rFonts w:asciiTheme="minorHAnsi" w:hAnsiTheme="minorHAnsi"/>
                <w:b/>
              </w:rPr>
              <w:t>7.16</w:t>
            </w:r>
          </w:p>
        </w:tc>
        <w:tc>
          <w:tcPr>
            <w:tcW w:w="2029" w:type="dxa"/>
            <w:vMerge/>
          </w:tcPr>
          <w:p w:rsidR="0018137A" w:rsidRPr="00AF6BA8" w:rsidRDefault="0018137A" w:rsidP="00AD1F67">
            <w:pPr>
              <w:pStyle w:val="Default"/>
              <w:rPr>
                <w:rFonts w:asciiTheme="minorHAnsi" w:hAnsiTheme="minorHAnsi"/>
                <w:sz w:val="20"/>
                <w:szCs w:val="20"/>
              </w:rPr>
            </w:pPr>
          </w:p>
        </w:tc>
        <w:tc>
          <w:tcPr>
            <w:tcW w:w="6632" w:type="dxa"/>
          </w:tcPr>
          <w:p w:rsidR="0018137A" w:rsidRPr="006F70DD" w:rsidRDefault="0018137A" w:rsidP="006F2C4C">
            <w:pPr>
              <w:pStyle w:val="Default"/>
              <w:rPr>
                <w:rFonts w:asciiTheme="minorHAnsi" w:hAnsiTheme="minorHAnsi"/>
                <w:b/>
                <w:sz w:val="20"/>
                <w:szCs w:val="20"/>
              </w:rPr>
            </w:pPr>
            <w:r w:rsidRPr="006F70DD">
              <w:rPr>
                <w:rFonts w:asciiTheme="minorHAnsi" w:hAnsiTheme="minorHAnsi"/>
                <w:b/>
                <w:sz w:val="20"/>
                <w:szCs w:val="20"/>
              </w:rPr>
              <w:t xml:space="preserve">Transfer </w:t>
            </w:r>
          </w:p>
          <w:p w:rsidR="0018137A" w:rsidRDefault="0018137A" w:rsidP="00DE2A23">
            <w:pPr>
              <w:pStyle w:val="Default"/>
              <w:rPr>
                <w:rFonts w:asciiTheme="minorHAnsi" w:hAnsiTheme="minorHAnsi"/>
                <w:sz w:val="20"/>
                <w:szCs w:val="20"/>
              </w:rPr>
            </w:pPr>
            <w:r>
              <w:rPr>
                <w:rFonts w:asciiTheme="minorHAnsi" w:hAnsiTheme="minorHAnsi"/>
                <w:sz w:val="20"/>
                <w:szCs w:val="20"/>
              </w:rPr>
              <w:t xml:space="preserve">There will be a facility to post </w:t>
            </w:r>
            <w:r w:rsidRPr="00AF6BA8">
              <w:rPr>
                <w:rFonts w:asciiTheme="minorHAnsi" w:hAnsiTheme="minorHAnsi"/>
                <w:sz w:val="20"/>
                <w:szCs w:val="20"/>
              </w:rPr>
              <w:t xml:space="preserve">Transfer </w:t>
            </w:r>
            <w:r>
              <w:rPr>
                <w:rFonts w:asciiTheme="minorHAnsi" w:hAnsiTheme="minorHAnsi"/>
                <w:sz w:val="20"/>
                <w:szCs w:val="20"/>
              </w:rPr>
              <w:t>data.</w:t>
            </w:r>
          </w:p>
          <w:p w:rsidR="001C4615" w:rsidRPr="00190CF4" w:rsidRDefault="00D0447F" w:rsidP="006E1627">
            <w:pPr>
              <w:pStyle w:val="Default"/>
              <w:numPr>
                <w:ilvl w:val="1"/>
                <w:numId w:val="29"/>
              </w:numPr>
              <w:ind w:left="360"/>
              <w:rPr>
                <w:ins w:id="1811" w:author="sufianrumi@yahoo.com" w:date="2016-10-18T12:57:00Z"/>
                <w:rFonts w:asciiTheme="minorHAnsi" w:hAnsiTheme="minorHAnsi"/>
                <w:sz w:val="20"/>
                <w:szCs w:val="20"/>
                <w:highlight w:val="yellow"/>
                <w:rPrChange w:id="1812" w:author="DELL" w:date="2016-10-23T11:40:00Z">
                  <w:rPr>
                    <w:ins w:id="1813" w:author="sufianrumi@yahoo.com" w:date="2016-10-18T12:57:00Z"/>
                    <w:rFonts w:asciiTheme="minorHAnsi" w:hAnsiTheme="minorHAnsi"/>
                    <w:sz w:val="20"/>
                    <w:szCs w:val="20"/>
                  </w:rPr>
                </w:rPrChange>
              </w:rPr>
            </w:pPr>
            <w:ins w:id="1814" w:author="sufianrumi@yahoo.com" w:date="2016-10-18T12:57:00Z">
              <w:r w:rsidRPr="00D0447F">
                <w:rPr>
                  <w:rFonts w:asciiTheme="minorHAnsi" w:hAnsiTheme="minorHAnsi"/>
                  <w:sz w:val="20"/>
                  <w:szCs w:val="20"/>
                  <w:highlight w:val="yellow"/>
                  <w:rPrChange w:id="1815" w:author="DELL" w:date="2016-10-23T11:40:00Z">
                    <w:rPr>
                      <w:rFonts w:asciiTheme="minorHAnsi" w:hAnsiTheme="minorHAnsi"/>
                      <w:sz w:val="20"/>
                      <w:szCs w:val="20"/>
                    </w:rPr>
                  </w:rPrChange>
                </w:rPr>
                <w:t xml:space="preserve">Only HO staff can generate Transfer from their ESS. </w:t>
              </w:r>
              <w:r w:rsidRPr="00D0447F">
                <w:rPr>
                  <w:rFonts w:asciiTheme="minorHAnsi" w:hAnsiTheme="minorHAnsi"/>
                  <w:b/>
                  <w:sz w:val="20"/>
                  <w:szCs w:val="20"/>
                  <w:highlight w:val="yellow"/>
                  <w:rPrChange w:id="1816" w:author="DELL" w:date="2016-10-23T11:40:00Z">
                    <w:rPr>
                      <w:rFonts w:asciiTheme="minorHAnsi" w:hAnsiTheme="minorHAnsi"/>
                      <w:sz w:val="20"/>
                      <w:szCs w:val="20"/>
                    </w:rPr>
                  </w:rPrChange>
                </w:rPr>
                <w:t xml:space="preserve">A </w:t>
              </w:r>
            </w:ins>
            <w:ins w:id="1817" w:author="sufianrumi@yahoo.com" w:date="2016-10-18T12:59:00Z">
              <w:r w:rsidRPr="00D0447F">
                <w:rPr>
                  <w:rFonts w:asciiTheme="minorHAnsi" w:hAnsiTheme="minorHAnsi"/>
                  <w:b/>
                  <w:sz w:val="20"/>
                  <w:szCs w:val="20"/>
                  <w:highlight w:val="yellow"/>
                  <w:rPrChange w:id="1818" w:author="DELL" w:date="2016-10-23T11:40:00Z">
                    <w:rPr>
                      <w:rFonts w:asciiTheme="minorHAnsi" w:hAnsiTheme="minorHAnsi"/>
                      <w:sz w:val="20"/>
                      <w:szCs w:val="20"/>
                    </w:rPr>
                  </w:rPrChange>
                </w:rPr>
                <w:t xml:space="preserve">MSB </w:t>
              </w:r>
            </w:ins>
            <w:ins w:id="1819" w:author="sufianrumi@yahoo.com" w:date="2016-10-18T12:58:00Z">
              <w:r w:rsidRPr="00D0447F">
                <w:rPr>
                  <w:rFonts w:asciiTheme="minorHAnsi" w:hAnsiTheme="minorHAnsi"/>
                  <w:b/>
                  <w:sz w:val="20"/>
                  <w:szCs w:val="20"/>
                  <w:highlight w:val="yellow"/>
                  <w:rPrChange w:id="1820" w:author="DELL" w:date="2016-10-23T11:40:00Z">
                    <w:rPr>
                      <w:rFonts w:asciiTheme="minorHAnsi" w:hAnsiTheme="minorHAnsi"/>
                      <w:sz w:val="20"/>
                      <w:szCs w:val="20"/>
                    </w:rPr>
                  </w:rPrChange>
                </w:rPr>
                <w:t>formatted message</w:t>
              </w:r>
              <w:r w:rsidRPr="00D0447F">
                <w:rPr>
                  <w:rFonts w:asciiTheme="minorHAnsi" w:hAnsiTheme="minorHAnsi"/>
                  <w:sz w:val="20"/>
                  <w:szCs w:val="20"/>
                  <w:highlight w:val="yellow"/>
                  <w:rPrChange w:id="1821" w:author="DELL" w:date="2016-10-23T11:40:00Z">
                    <w:rPr>
                      <w:rFonts w:asciiTheme="minorHAnsi" w:hAnsiTheme="minorHAnsi"/>
                      <w:sz w:val="20"/>
                      <w:szCs w:val="20"/>
                    </w:rPr>
                  </w:rPrChange>
                </w:rPr>
                <w:t xml:space="preserve"> with required information i.e. name, employee no, position, </w:t>
              </w:r>
            </w:ins>
            <w:ins w:id="1822" w:author="sufianrumi@yahoo.com" w:date="2016-10-18T12:59:00Z">
              <w:r w:rsidRPr="00D0447F">
                <w:rPr>
                  <w:rFonts w:asciiTheme="minorHAnsi" w:hAnsiTheme="minorHAnsi"/>
                  <w:sz w:val="20"/>
                  <w:szCs w:val="20"/>
                  <w:highlight w:val="yellow"/>
                  <w:rPrChange w:id="1823" w:author="DELL" w:date="2016-10-23T11:40:00Z">
                    <w:rPr>
                      <w:rFonts w:asciiTheme="minorHAnsi" w:hAnsiTheme="minorHAnsi"/>
                      <w:sz w:val="20"/>
                      <w:szCs w:val="20"/>
                    </w:rPr>
                  </w:rPrChange>
                </w:rPr>
                <w:t xml:space="preserve">present </w:t>
              </w:r>
            </w:ins>
            <w:ins w:id="1824" w:author="sufianrumi@yahoo.com" w:date="2016-10-18T12:58:00Z">
              <w:r w:rsidRPr="00D0447F">
                <w:rPr>
                  <w:rFonts w:asciiTheme="minorHAnsi" w:hAnsiTheme="minorHAnsi"/>
                  <w:sz w:val="20"/>
                  <w:szCs w:val="20"/>
                  <w:highlight w:val="yellow"/>
                  <w:rPrChange w:id="1825" w:author="DELL" w:date="2016-10-23T11:40:00Z">
                    <w:rPr>
                      <w:rFonts w:asciiTheme="minorHAnsi" w:hAnsiTheme="minorHAnsi"/>
                      <w:sz w:val="20"/>
                      <w:szCs w:val="20"/>
                    </w:rPr>
                  </w:rPrChange>
                </w:rPr>
                <w:t>location, new location</w:t>
              </w:r>
            </w:ins>
            <w:ins w:id="1826" w:author="sufianrumi@yahoo.com" w:date="2016-10-18T12:59:00Z">
              <w:r w:rsidRPr="00D0447F">
                <w:rPr>
                  <w:rFonts w:asciiTheme="minorHAnsi" w:hAnsiTheme="minorHAnsi"/>
                  <w:sz w:val="20"/>
                  <w:szCs w:val="20"/>
                  <w:highlight w:val="yellow"/>
                  <w:rPrChange w:id="1827" w:author="DELL" w:date="2016-10-23T11:40:00Z">
                    <w:rPr>
                      <w:rFonts w:asciiTheme="minorHAnsi" w:hAnsiTheme="minorHAnsi"/>
                      <w:sz w:val="20"/>
                      <w:szCs w:val="20"/>
                    </w:rPr>
                  </w:rPrChange>
                </w:rPr>
                <w:t>, WEF,</w:t>
              </w:r>
            </w:ins>
            <w:ins w:id="1828" w:author="sufianrumi@yahoo.com" w:date="2016-10-18T13:03:00Z">
              <w:r w:rsidRPr="00D0447F">
                <w:rPr>
                  <w:rFonts w:asciiTheme="minorHAnsi" w:hAnsiTheme="minorHAnsi"/>
                  <w:sz w:val="20"/>
                  <w:szCs w:val="20"/>
                  <w:highlight w:val="yellow"/>
                  <w:rPrChange w:id="1829" w:author="DELL" w:date="2016-10-23T11:40:00Z">
                    <w:rPr>
                      <w:rFonts w:asciiTheme="minorHAnsi" w:hAnsiTheme="minorHAnsi"/>
                      <w:sz w:val="20"/>
                      <w:szCs w:val="20"/>
                    </w:rPr>
                  </w:rPrChange>
                </w:rPr>
                <w:t xml:space="preserve"> Transfer allowance,</w:t>
              </w:r>
            </w:ins>
            <w:ins w:id="1830" w:author="sufianrumi@yahoo.com" w:date="2016-10-18T12:59:00Z">
              <w:r w:rsidRPr="00D0447F">
                <w:rPr>
                  <w:rFonts w:asciiTheme="minorHAnsi" w:hAnsiTheme="minorHAnsi"/>
                  <w:sz w:val="20"/>
                  <w:szCs w:val="20"/>
                  <w:highlight w:val="yellow"/>
                  <w:rPrChange w:id="1831" w:author="DELL" w:date="2016-10-23T11:40:00Z">
                    <w:rPr>
                      <w:rFonts w:asciiTheme="minorHAnsi" w:hAnsiTheme="minorHAnsi"/>
                      <w:sz w:val="20"/>
                      <w:szCs w:val="20"/>
                    </w:rPr>
                  </w:rPrChange>
                </w:rPr>
                <w:t xml:space="preserve"> remarks</w:t>
              </w:r>
            </w:ins>
            <w:ins w:id="1832" w:author="sufianrumi@yahoo.com" w:date="2016-10-18T13:03:00Z">
              <w:r w:rsidRPr="00D0447F">
                <w:rPr>
                  <w:rFonts w:asciiTheme="minorHAnsi" w:hAnsiTheme="minorHAnsi"/>
                  <w:sz w:val="20"/>
                  <w:szCs w:val="20"/>
                  <w:highlight w:val="yellow"/>
                  <w:rPrChange w:id="1833" w:author="DELL" w:date="2016-10-23T11:40:00Z">
                    <w:rPr>
                      <w:rFonts w:asciiTheme="minorHAnsi" w:hAnsiTheme="minorHAnsi"/>
                      <w:sz w:val="20"/>
                      <w:szCs w:val="20"/>
                    </w:rPr>
                  </w:rPrChange>
                </w:rPr>
                <w:t>.</w:t>
              </w:r>
            </w:ins>
          </w:p>
          <w:p w:rsidR="00607080" w:rsidRPr="00190CF4" w:rsidRDefault="00D0447F" w:rsidP="00B908AC">
            <w:pPr>
              <w:pStyle w:val="Default"/>
              <w:numPr>
                <w:ilvl w:val="1"/>
                <w:numId w:val="29"/>
              </w:numPr>
              <w:ind w:left="360"/>
              <w:rPr>
                <w:ins w:id="1834" w:author="sufianrumi@yahoo.com" w:date="2016-10-18T14:08:00Z"/>
                <w:rFonts w:asciiTheme="minorHAnsi" w:hAnsiTheme="minorHAnsi"/>
                <w:sz w:val="20"/>
                <w:szCs w:val="20"/>
                <w:highlight w:val="yellow"/>
                <w:rPrChange w:id="1835" w:author="DELL" w:date="2016-10-23T11:40:00Z">
                  <w:rPr>
                    <w:ins w:id="1836" w:author="sufianrumi@yahoo.com" w:date="2016-10-18T14:08:00Z"/>
                    <w:rFonts w:asciiTheme="minorHAnsi" w:hAnsiTheme="minorHAnsi"/>
                    <w:sz w:val="20"/>
                    <w:szCs w:val="20"/>
                  </w:rPr>
                </w:rPrChange>
              </w:rPr>
            </w:pPr>
            <w:ins w:id="1837" w:author="sufianrumi@yahoo.com" w:date="2016-10-18T13:04:00Z">
              <w:r w:rsidRPr="00D0447F">
                <w:rPr>
                  <w:rFonts w:asciiTheme="minorHAnsi" w:hAnsiTheme="minorHAnsi"/>
                  <w:sz w:val="20"/>
                  <w:szCs w:val="20"/>
                  <w:highlight w:val="yellow"/>
                  <w:rPrChange w:id="1838" w:author="DELL" w:date="2016-10-23T11:40:00Z">
                    <w:rPr>
                      <w:rFonts w:asciiTheme="minorHAnsi" w:hAnsiTheme="minorHAnsi"/>
                      <w:sz w:val="20"/>
                      <w:szCs w:val="20"/>
                    </w:rPr>
                  </w:rPrChange>
                </w:rPr>
                <w:t xml:space="preserve">Transfer allowance (TA) applicable or not will be decided during data posting. (Y/N). No TA will be applicable if transfer happens within the same district. </w:t>
              </w:r>
            </w:ins>
          </w:p>
          <w:p w:rsidR="00B908AC" w:rsidRPr="00190CF4" w:rsidRDefault="00D0447F" w:rsidP="00B908AC">
            <w:pPr>
              <w:pStyle w:val="Default"/>
              <w:numPr>
                <w:ilvl w:val="1"/>
                <w:numId w:val="29"/>
              </w:numPr>
              <w:ind w:left="360"/>
              <w:rPr>
                <w:ins w:id="1839" w:author="sufianrumi@yahoo.com" w:date="2016-10-18T13:04:00Z"/>
                <w:rFonts w:asciiTheme="minorHAnsi" w:hAnsiTheme="minorHAnsi"/>
                <w:sz w:val="20"/>
                <w:szCs w:val="20"/>
                <w:highlight w:val="yellow"/>
                <w:rPrChange w:id="1840" w:author="DELL" w:date="2016-10-23T11:40:00Z">
                  <w:rPr>
                    <w:ins w:id="1841" w:author="sufianrumi@yahoo.com" w:date="2016-10-18T13:04:00Z"/>
                    <w:rFonts w:asciiTheme="minorHAnsi" w:hAnsiTheme="minorHAnsi"/>
                    <w:sz w:val="20"/>
                    <w:szCs w:val="20"/>
                  </w:rPr>
                </w:rPrChange>
              </w:rPr>
            </w:pPr>
            <w:ins w:id="1842" w:author="sufianrumi@yahoo.com" w:date="2016-10-18T14:07:00Z">
              <w:r w:rsidRPr="00D0447F">
                <w:rPr>
                  <w:rFonts w:asciiTheme="minorHAnsi" w:hAnsiTheme="minorHAnsi"/>
                  <w:sz w:val="20"/>
                  <w:szCs w:val="20"/>
                  <w:highlight w:val="yellow"/>
                  <w:rPrChange w:id="1843" w:author="DELL" w:date="2016-10-23T11:40:00Z">
                    <w:rPr>
                      <w:rFonts w:asciiTheme="minorHAnsi" w:hAnsiTheme="minorHAnsi"/>
                      <w:sz w:val="20"/>
                      <w:szCs w:val="20"/>
                    </w:rPr>
                  </w:rPrChange>
                </w:rPr>
                <w:t xml:space="preserve">TA </w:t>
              </w:r>
            </w:ins>
            <w:ins w:id="1844" w:author="sufianrumi@yahoo.com" w:date="2016-10-18T14:08:00Z">
              <w:r w:rsidRPr="00D0447F">
                <w:rPr>
                  <w:rFonts w:asciiTheme="minorHAnsi" w:hAnsiTheme="minorHAnsi"/>
                  <w:sz w:val="20"/>
                  <w:szCs w:val="20"/>
                  <w:highlight w:val="yellow"/>
                  <w:rPrChange w:id="1845" w:author="DELL" w:date="2016-10-23T11:40:00Z">
                    <w:rPr>
                      <w:rFonts w:asciiTheme="minorHAnsi" w:hAnsiTheme="minorHAnsi"/>
                      <w:sz w:val="20"/>
                      <w:szCs w:val="20"/>
                    </w:rPr>
                  </w:rPrChange>
                </w:rPr>
                <w:t>can</w:t>
              </w:r>
            </w:ins>
            <w:ins w:id="1846" w:author="sufianrumi@yahoo.com" w:date="2016-10-18T14:07:00Z">
              <w:r w:rsidRPr="00D0447F">
                <w:rPr>
                  <w:rFonts w:asciiTheme="minorHAnsi" w:hAnsiTheme="minorHAnsi"/>
                  <w:sz w:val="20"/>
                  <w:szCs w:val="20"/>
                  <w:highlight w:val="yellow"/>
                  <w:rPrChange w:id="1847" w:author="DELL" w:date="2016-10-23T11:40:00Z">
                    <w:rPr>
                      <w:rFonts w:asciiTheme="minorHAnsi" w:hAnsiTheme="minorHAnsi"/>
                      <w:sz w:val="20"/>
                      <w:szCs w:val="20"/>
                    </w:rPr>
                  </w:rPrChange>
                </w:rPr>
                <w:t xml:space="preserve"> be avail</w:t>
              </w:r>
            </w:ins>
            <w:ins w:id="1848" w:author="sufianrumi@yahoo.com" w:date="2016-10-18T14:08:00Z">
              <w:r w:rsidRPr="00D0447F">
                <w:rPr>
                  <w:rFonts w:asciiTheme="minorHAnsi" w:hAnsiTheme="minorHAnsi"/>
                  <w:sz w:val="20"/>
                  <w:szCs w:val="20"/>
                  <w:highlight w:val="yellow"/>
                  <w:rPrChange w:id="1849" w:author="DELL" w:date="2016-10-23T11:40:00Z">
                    <w:rPr>
                      <w:rFonts w:asciiTheme="minorHAnsi" w:hAnsiTheme="minorHAnsi"/>
                      <w:sz w:val="20"/>
                      <w:szCs w:val="20"/>
                    </w:rPr>
                  </w:rPrChange>
                </w:rPr>
                <w:t xml:space="preserve">ed </w:t>
              </w:r>
            </w:ins>
            <w:ins w:id="1850" w:author="sufianrumi@yahoo.com" w:date="2016-10-18T14:07:00Z">
              <w:r w:rsidRPr="00D0447F">
                <w:rPr>
                  <w:rFonts w:asciiTheme="minorHAnsi" w:hAnsiTheme="minorHAnsi"/>
                  <w:sz w:val="20"/>
                  <w:szCs w:val="20"/>
                  <w:highlight w:val="yellow"/>
                  <w:rPrChange w:id="1851" w:author="DELL" w:date="2016-10-23T11:40:00Z">
                    <w:rPr>
                      <w:rFonts w:asciiTheme="minorHAnsi" w:hAnsiTheme="minorHAnsi"/>
                      <w:sz w:val="20"/>
                      <w:szCs w:val="20"/>
                    </w:rPr>
                  </w:rPrChange>
                </w:rPr>
                <w:t xml:space="preserve">after joining to </w:t>
              </w:r>
            </w:ins>
            <w:ins w:id="1852" w:author="sufianrumi@yahoo.com" w:date="2016-10-18T14:08:00Z">
              <w:r w:rsidRPr="00D0447F">
                <w:rPr>
                  <w:rFonts w:asciiTheme="minorHAnsi" w:hAnsiTheme="minorHAnsi"/>
                  <w:sz w:val="20"/>
                  <w:szCs w:val="20"/>
                  <w:highlight w:val="yellow"/>
                  <w:rPrChange w:id="1853" w:author="DELL" w:date="2016-10-23T11:40:00Z">
                    <w:rPr>
                      <w:rFonts w:asciiTheme="minorHAnsi" w:hAnsiTheme="minorHAnsi"/>
                      <w:sz w:val="20"/>
                      <w:szCs w:val="20"/>
                    </w:rPr>
                  </w:rPrChange>
                </w:rPr>
                <w:t xml:space="preserve">thenew locations upon submission of application along with required valid documents. </w:t>
              </w:r>
            </w:ins>
          </w:p>
          <w:p w:rsidR="001C4615" w:rsidRPr="00190CF4" w:rsidRDefault="009D74E4" w:rsidP="006E1627">
            <w:pPr>
              <w:pStyle w:val="Default"/>
              <w:numPr>
                <w:ilvl w:val="1"/>
                <w:numId w:val="29"/>
              </w:numPr>
              <w:ind w:left="360"/>
              <w:rPr>
                <w:ins w:id="1854" w:author="sufianrumi@yahoo.com" w:date="2016-10-18T12:55:00Z"/>
                <w:rFonts w:asciiTheme="minorHAnsi" w:hAnsiTheme="minorHAnsi"/>
                <w:sz w:val="20"/>
                <w:szCs w:val="20"/>
              </w:rPr>
            </w:pPr>
            <w:r>
              <w:rPr>
                <w:rFonts w:asciiTheme="minorHAnsi" w:hAnsiTheme="minorHAnsi"/>
                <w:sz w:val="20"/>
                <w:szCs w:val="20"/>
              </w:rPr>
              <w:t xml:space="preserve">Staff can be </w:t>
            </w:r>
            <w:del w:id="1855" w:author="sufianrumi@yahoo.com" w:date="2016-10-18T12:42:00Z">
              <w:r>
                <w:rPr>
                  <w:rFonts w:asciiTheme="minorHAnsi" w:hAnsiTheme="minorHAnsi"/>
                  <w:sz w:val="20"/>
                  <w:szCs w:val="20"/>
                </w:rPr>
                <w:delText>transfer</w:delText>
              </w:r>
            </w:del>
            <w:ins w:id="1856" w:author="sufianrumi@yahoo.com" w:date="2016-10-18T12:42:00Z">
              <w:r>
                <w:rPr>
                  <w:rFonts w:asciiTheme="minorHAnsi" w:hAnsiTheme="minorHAnsi"/>
                  <w:sz w:val="20"/>
                  <w:szCs w:val="20"/>
                </w:rPr>
                <w:t>transferred</w:t>
              </w:r>
            </w:ins>
            <w:r>
              <w:rPr>
                <w:rFonts w:asciiTheme="minorHAnsi" w:hAnsiTheme="minorHAnsi"/>
                <w:sz w:val="20"/>
                <w:szCs w:val="20"/>
              </w:rPr>
              <w:t xml:space="preserve"> from one project to another</w:t>
            </w:r>
            <w:ins w:id="1857" w:author="sufianrumi@yahoo.com" w:date="2016-10-18T12:54:00Z">
              <w:r>
                <w:rPr>
                  <w:rFonts w:asciiTheme="minorHAnsi" w:hAnsiTheme="minorHAnsi"/>
                  <w:sz w:val="20"/>
                  <w:szCs w:val="20"/>
                </w:rPr>
                <w:t xml:space="preserve"> project or transfer from within the same project but other location</w:t>
              </w:r>
            </w:ins>
            <w:ins w:id="1858" w:author="sufianrumi@yahoo.com" w:date="2016-10-18T12:56:00Z">
              <w:r>
                <w:rPr>
                  <w:rFonts w:asciiTheme="minorHAnsi" w:hAnsiTheme="minorHAnsi"/>
                  <w:sz w:val="20"/>
                  <w:szCs w:val="20"/>
                </w:rPr>
                <w:t xml:space="preserve"> or core to other </w:t>
              </w:r>
              <w:r>
                <w:rPr>
                  <w:rFonts w:asciiTheme="minorHAnsi" w:hAnsiTheme="minorHAnsi"/>
                  <w:sz w:val="20"/>
                  <w:szCs w:val="20"/>
                </w:rPr>
                <w:lastRenderedPageBreak/>
                <w:t>project &amp; location</w:t>
              </w:r>
            </w:ins>
            <w:r>
              <w:rPr>
                <w:rFonts w:asciiTheme="minorHAnsi" w:hAnsiTheme="minorHAnsi"/>
                <w:sz w:val="20"/>
                <w:szCs w:val="20"/>
              </w:rPr>
              <w:t xml:space="preserve">. </w:t>
            </w:r>
          </w:p>
          <w:p w:rsidR="0018137A" w:rsidRPr="00190CF4" w:rsidRDefault="009D74E4" w:rsidP="006E1627">
            <w:pPr>
              <w:pStyle w:val="Default"/>
              <w:numPr>
                <w:ilvl w:val="1"/>
                <w:numId w:val="29"/>
              </w:numPr>
              <w:ind w:left="360"/>
              <w:rPr>
                <w:rFonts w:asciiTheme="minorHAnsi" w:hAnsiTheme="minorHAnsi"/>
                <w:sz w:val="20"/>
                <w:szCs w:val="20"/>
                <w:highlight w:val="yellow"/>
                <w:rPrChange w:id="1859" w:author="DELL" w:date="2016-10-23T11:41:00Z">
                  <w:rPr>
                    <w:rFonts w:asciiTheme="minorHAnsi" w:hAnsiTheme="minorHAnsi"/>
                    <w:sz w:val="20"/>
                    <w:szCs w:val="20"/>
                  </w:rPr>
                </w:rPrChange>
              </w:rPr>
            </w:pPr>
            <w:r>
              <w:rPr>
                <w:rFonts w:asciiTheme="minorHAnsi" w:hAnsiTheme="minorHAnsi"/>
                <w:sz w:val="20"/>
                <w:szCs w:val="20"/>
              </w:rPr>
              <w:t xml:space="preserve">All </w:t>
            </w:r>
            <w:del w:id="1860" w:author="sufianrumi@yahoo.com" w:date="2016-10-18T12:50:00Z">
              <w:r>
                <w:rPr>
                  <w:rFonts w:asciiTheme="minorHAnsi" w:hAnsiTheme="minorHAnsi"/>
                  <w:sz w:val="20"/>
                  <w:szCs w:val="20"/>
                </w:rPr>
                <w:delText xml:space="preserve">the </w:delText>
              </w:r>
            </w:del>
            <w:r>
              <w:rPr>
                <w:rFonts w:asciiTheme="minorHAnsi" w:hAnsiTheme="minorHAnsi"/>
                <w:sz w:val="20"/>
                <w:szCs w:val="20"/>
              </w:rPr>
              <w:t>financial balance related data will be transfer</w:t>
            </w:r>
            <w:ins w:id="1861" w:author="sufianrumi@yahoo.com" w:date="2016-10-18T12:50:00Z">
              <w:r>
                <w:rPr>
                  <w:rFonts w:asciiTheme="minorHAnsi" w:hAnsiTheme="minorHAnsi"/>
                  <w:sz w:val="20"/>
                  <w:szCs w:val="20"/>
                </w:rPr>
                <w:t>red</w:t>
              </w:r>
            </w:ins>
            <w:r>
              <w:rPr>
                <w:rFonts w:asciiTheme="minorHAnsi" w:hAnsiTheme="minorHAnsi"/>
                <w:sz w:val="20"/>
                <w:szCs w:val="20"/>
              </w:rPr>
              <w:t xml:space="preserve"> to </w:t>
            </w:r>
            <w:ins w:id="1862" w:author="sufianrumi@yahoo.com" w:date="2016-10-18T12:50:00Z">
              <w:r>
                <w:rPr>
                  <w:rFonts w:asciiTheme="minorHAnsi" w:hAnsiTheme="minorHAnsi"/>
                  <w:sz w:val="20"/>
                  <w:szCs w:val="20"/>
                </w:rPr>
                <w:t xml:space="preserve">the </w:t>
              </w:r>
            </w:ins>
            <w:r>
              <w:rPr>
                <w:rFonts w:asciiTheme="minorHAnsi" w:hAnsiTheme="minorHAnsi"/>
                <w:sz w:val="20"/>
                <w:szCs w:val="20"/>
              </w:rPr>
              <w:t>new project. This project will be any of two as MSB or MSCS</w:t>
            </w:r>
            <w:r w:rsidR="00D0447F" w:rsidRPr="00D0447F">
              <w:rPr>
                <w:rFonts w:asciiTheme="minorHAnsi" w:hAnsiTheme="minorHAnsi"/>
                <w:sz w:val="20"/>
                <w:szCs w:val="20"/>
                <w:highlight w:val="yellow"/>
                <w:rPrChange w:id="1863" w:author="DELL" w:date="2016-10-23T11:41:00Z">
                  <w:rPr>
                    <w:rFonts w:asciiTheme="minorHAnsi" w:hAnsiTheme="minorHAnsi"/>
                    <w:sz w:val="20"/>
                    <w:szCs w:val="20"/>
                  </w:rPr>
                </w:rPrChange>
              </w:rPr>
              <w:t>.</w:t>
            </w:r>
            <w:ins w:id="1864" w:author="sufianrumi@yahoo.com" w:date="2016-10-18T12:50:00Z">
              <w:r w:rsidR="00D0447F" w:rsidRPr="00D0447F">
                <w:rPr>
                  <w:rFonts w:asciiTheme="minorHAnsi" w:hAnsiTheme="minorHAnsi"/>
                  <w:sz w:val="20"/>
                  <w:szCs w:val="20"/>
                  <w:highlight w:val="yellow"/>
                  <w:rPrChange w:id="1865" w:author="DELL" w:date="2016-10-23T11:41:00Z">
                    <w:rPr>
                      <w:rFonts w:asciiTheme="minorHAnsi" w:hAnsiTheme="minorHAnsi"/>
                      <w:sz w:val="20"/>
                      <w:szCs w:val="20"/>
                    </w:rPr>
                  </w:rPrChange>
                </w:rPr>
                <w:t xml:space="preserve"> Necessary changes can be done accordingly</w:t>
              </w:r>
            </w:ins>
            <w:ins w:id="1866" w:author="sufianrumi@yahoo.com" w:date="2016-10-18T14:06:00Z">
              <w:r w:rsidR="00D0447F" w:rsidRPr="00D0447F">
                <w:rPr>
                  <w:rFonts w:asciiTheme="minorHAnsi" w:hAnsiTheme="minorHAnsi"/>
                  <w:sz w:val="20"/>
                  <w:szCs w:val="20"/>
                  <w:highlight w:val="yellow"/>
                  <w:rPrChange w:id="1867" w:author="DELL" w:date="2016-10-23T11:41:00Z">
                    <w:rPr>
                      <w:rFonts w:asciiTheme="minorHAnsi" w:hAnsiTheme="minorHAnsi"/>
                      <w:sz w:val="20"/>
                      <w:szCs w:val="20"/>
                    </w:rPr>
                  </w:rPrChange>
                </w:rPr>
                <w:t xml:space="preserve"> at HR point into the system</w:t>
              </w:r>
            </w:ins>
            <w:ins w:id="1868" w:author="sufianrumi@yahoo.com" w:date="2016-10-18T12:50:00Z">
              <w:r w:rsidR="00D0447F" w:rsidRPr="00D0447F">
                <w:rPr>
                  <w:rFonts w:asciiTheme="minorHAnsi" w:hAnsiTheme="minorHAnsi"/>
                  <w:sz w:val="20"/>
                  <w:szCs w:val="20"/>
                  <w:highlight w:val="yellow"/>
                  <w:rPrChange w:id="1869" w:author="DELL" w:date="2016-10-23T11:41:00Z">
                    <w:rPr>
                      <w:rFonts w:asciiTheme="minorHAnsi" w:hAnsiTheme="minorHAnsi"/>
                      <w:sz w:val="20"/>
                      <w:szCs w:val="20"/>
                    </w:rPr>
                  </w:rPrChange>
                </w:rPr>
                <w:t xml:space="preserve">. </w:t>
              </w:r>
            </w:ins>
          </w:p>
          <w:p w:rsidR="0018137A" w:rsidRPr="00190CF4" w:rsidRDefault="00D0447F" w:rsidP="006E1627">
            <w:pPr>
              <w:pStyle w:val="Default"/>
              <w:numPr>
                <w:ilvl w:val="1"/>
                <w:numId w:val="29"/>
              </w:numPr>
              <w:ind w:left="360"/>
              <w:rPr>
                <w:rFonts w:asciiTheme="minorHAnsi" w:hAnsiTheme="minorHAnsi"/>
                <w:color w:val="FF0000"/>
                <w:sz w:val="20"/>
                <w:szCs w:val="20"/>
                <w:rPrChange w:id="1870" w:author="DELL" w:date="2016-10-23T11:40:00Z">
                  <w:rPr>
                    <w:rFonts w:asciiTheme="minorHAnsi" w:hAnsiTheme="minorHAnsi"/>
                    <w:sz w:val="20"/>
                    <w:szCs w:val="20"/>
                  </w:rPr>
                </w:rPrChange>
              </w:rPr>
            </w:pPr>
            <w:r w:rsidRPr="00D0447F">
              <w:rPr>
                <w:rFonts w:asciiTheme="minorHAnsi" w:hAnsiTheme="minorHAnsi"/>
                <w:color w:val="FF0000"/>
                <w:sz w:val="20"/>
                <w:szCs w:val="20"/>
                <w:rPrChange w:id="1871" w:author="DELL" w:date="2016-10-23T11:40:00Z">
                  <w:rPr>
                    <w:rFonts w:asciiTheme="minorHAnsi" w:hAnsiTheme="minorHAnsi"/>
                    <w:sz w:val="20"/>
                    <w:szCs w:val="20"/>
                  </w:rPr>
                </w:rPrChange>
              </w:rPr>
              <w:t>GM level will post transfer Data. After transfer a PDF letter will be notified to HR with present and pervious location and effective date.</w:t>
            </w:r>
          </w:p>
          <w:p w:rsidR="0018137A" w:rsidRPr="007C1252" w:rsidDel="00B908AC" w:rsidRDefault="0018137A" w:rsidP="006E1627">
            <w:pPr>
              <w:pStyle w:val="Default"/>
              <w:numPr>
                <w:ilvl w:val="1"/>
                <w:numId w:val="29"/>
              </w:numPr>
              <w:ind w:left="360"/>
              <w:rPr>
                <w:del w:id="1872" w:author="sufianrumi@yahoo.com" w:date="2016-10-18T13:04:00Z"/>
                <w:rFonts w:asciiTheme="minorHAnsi" w:hAnsiTheme="minorHAnsi"/>
                <w:sz w:val="20"/>
                <w:szCs w:val="20"/>
              </w:rPr>
            </w:pPr>
            <w:del w:id="1873" w:author="sufianrumi@yahoo.com" w:date="2016-10-18T13:04:00Z">
              <w:r w:rsidRPr="007C1252" w:rsidDel="00B908AC">
                <w:rPr>
                  <w:rFonts w:asciiTheme="minorHAnsi" w:hAnsiTheme="minorHAnsi"/>
                  <w:sz w:val="20"/>
                  <w:szCs w:val="20"/>
                </w:rPr>
                <w:delText>Transfer allowance applicable or not</w:delText>
              </w:r>
              <w:r w:rsidDel="00B908AC">
                <w:rPr>
                  <w:rFonts w:asciiTheme="minorHAnsi" w:hAnsiTheme="minorHAnsi"/>
                  <w:sz w:val="20"/>
                  <w:szCs w:val="20"/>
                </w:rPr>
                <w:delText xml:space="preserve"> will be decided during data posting</w:delText>
              </w:r>
              <w:r w:rsidRPr="007C1252" w:rsidDel="00B908AC">
                <w:rPr>
                  <w:rFonts w:asciiTheme="minorHAnsi" w:hAnsiTheme="minorHAnsi"/>
                  <w:sz w:val="20"/>
                  <w:szCs w:val="20"/>
                </w:rPr>
                <w:delText>. (Y/N)</w:delText>
              </w:r>
            </w:del>
          </w:p>
          <w:p w:rsidR="0018137A" w:rsidRDefault="0018137A" w:rsidP="006E1627">
            <w:pPr>
              <w:pStyle w:val="Default"/>
              <w:numPr>
                <w:ilvl w:val="1"/>
                <w:numId w:val="29"/>
              </w:numPr>
              <w:ind w:left="360"/>
              <w:rPr>
                <w:rFonts w:asciiTheme="minorHAnsi" w:hAnsiTheme="minorHAnsi"/>
                <w:sz w:val="20"/>
                <w:szCs w:val="20"/>
              </w:rPr>
            </w:pPr>
            <w:r>
              <w:rPr>
                <w:rFonts w:asciiTheme="minorHAnsi" w:hAnsiTheme="minorHAnsi"/>
                <w:sz w:val="20"/>
                <w:szCs w:val="20"/>
              </w:rPr>
              <w:t>Provision to incorporate</w:t>
            </w:r>
            <w:r w:rsidRPr="007C1252">
              <w:rPr>
                <w:rFonts w:asciiTheme="minorHAnsi" w:hAnsiTheme="minorHAnsi"/>
                <w:sz w:val="20"/>
                <w:szCs w:val="20"/>
              </w:rPr>
              <w:t xml:space="preserve"> some sort of instruction like CHT, new joining place, reporting person, notify finance, and transfer allowance</w:t>
            </w:r>
            <w:r>
              <w:rPr>
                <w:rFonts w:asciiTheme="minorHAnsi" w:hAnsiTheme="minorHAnsi"/>
                <w:sz w:val="20"/>
                <w:szCs w:val="20"/>
              </w:rPr>
              <w:t xml:space="preserve"> during transfer data posting</w:t>
            </w:r>
            <w:r w:rsidRPr="007C1252">
              <w:rPr>
                <w:rFonts w:asciiTheme="minorHAnsi" w:hAnsiTheme="minorHAnsi"/>
                <w:sz w:val="20"/>
                <w:szCs w:val="20"/>
              </w:rPr>
              <w:t xml:space="preserve">. </w:t>
            </w:r>
          </w:p>
          <w:p w:rsidR="00B908AC" w:rsidRDefault="00D0447F" w:rsidP="006E1627">
            <w:pPr>
              <w:pStyle w:val="Default"/>
              <w:numPr>
                <w:ilvl w:val="1"/>
                <w:numId w:val="29"/>
              </w:numPr>
              <w:ind w:left="0" w:firstLine="0"/>
              <w:rPr>
                <w:ins w:id="1874" w:author="sufianrumi@yahoo.com" w:date="2016-10-18T13:07:00Z"/>
                <w:rFonts w:asciiTheme="minorHAnsi" w:hAnsiTheme="minorHAnsi"/>
                <w:sz w:val="20"/>
                <w:szCs w:val="20"/>
              </w:rPr>
            </w:pPr>
            <w:ins w:id="1875" w:author="sufianrumi@yahoo.com" w:date="2016-10-18T13:05:00Z">
              <w:r w:rsidRPr="00D0447F">
                <w:rPr>
                  <w:rFonts w:asciiTheme="minorHAnsi" w:hAnsiTheme="minorHAnsi"/>
                  <w:b/>
                  <w:sz w:val="20"/>
                  <w:szCs w:val="20"/>
                  <w:highlight w:val="yellow"/>
                  <w:rPrChange w:id="1876" w:author="DELL" w:date="2016-10-23T11:31:00Z">
                    <w:rPr>
                      <w:rFonts w:asciiTheme="minorHAnsi" w:hAnsiTheme="minorHAnsi"/>
                      <w:sz w:val="20"/>
                      <w:szCs w:val="20"/>
                    </w:rPr>
                  </w:rPrChange>
                </w:rPr>
                <w:t>Approval:</w:t>
              </w:r>
              <w:r w:rsidRPr="00D0447F">
                <w:rPr>
                  <w:rFonts w:asciiTheme="minorHAnsi" w:hAnsiTheme="minorHAnsi"/>
                  <w:sz w:val="20"/>
                  <w:szCs w:val="20"/>
                  <w:highlight w:val="yellow"/>
                  <w:rPrChange w:id="1877" w:author="DELL" w:date="2016-10-23T11:31:00Z">
                    <w:rPr>
                      <w:rFonts w:asciiTheme="minorHAnsi" w:hAnsiTheme="minorHAnsi"/>
                      <w:sz w:val="20"/>
                      <w:szCs w:val="20"/>
                    </w:rPr>
                  </w:rPrChange>
                </w:rPr>
                <w:t xml:space="preserve"> Officer/Manager &gt; GM/HoD&gt;</w:t>
              </w:r>
            </w:ins>
            <w:ins w:id="1878" w:author="sufianrumi@yahoo.com" w:date="2016-10-18T13:06:00Z">
              <w:r w:rsidRPr="00D0447F">
                <w:rPr>
                  <w:rFonts w:asciiTheme="minorHAnsi" w:hAnsiTheme="minorHAnsi"/>
                  <w:sz w:val="20"/>
                  <w:szCs w:val="20"/>
                  <w:highlight w:val="yellow"/>
                  <w:rPrChange w:id="1879" w:author="DELL" w:date="2016-10-23T11:31:00Z">
                    <w:rPr>
                      <w:rFonts w:asciiTheme="minorHAnsi" w:hAnsiTheme="minorHAnsi"/>
                      <w:sz w:val="20"/>
                      <w:szCs w:val="20"/>
                    </w:rPr>
                  </w:rPrChange>
                </w:rPr>
                <w:t xml:space="preserve">Manager/GM HR &gt; DCS/CD </w:t>
              </w:r>
            </w:ins>
            <w:del w:id="1880" w:author="sufianrumi@yahoo.com" w:date="2016-10-18T13:07:00Z">
              <w:r w:rsidRPr="00D0447F">
                <w:rPr>
                  <w:rFonts w:asciiTheme="minorHAnsi" w:hAnsiTheme="minorHAnsi"/>
                  <w:sz w:val="20"/>
                  <w:szCs w:val="20"/>
                  <w:highlight w:val="yellow"/>
                  <w:rPrChange w:id="1881" w:author="DELL" w:date="2016-10-23T11:31:00Z">
                    <w:rPr>
                      <w:rFonts w:asciiTheme="minorHAnsi" w:hAnsiTheme="minorHAnsi"/>
                      <w:sz w:val="20"/>
                      <w:szCs w:val="20"/>
                    </w:rPr>
                  </w:rPrChange>
                </w:rPr>
                <w:delText>After</w:delText>
              </w:r>
              <w:r w:rsidR="0018137A" w:rsidRPr="00606437" w:rsidDel="00B908AC">
                <w:rPr>
                  <w:rFonts w:asciiTheme="minorHAnsi" w:hAnsiTheme="minorHAnsi"/>
                  <w:sz w:val="20"/>
                  <w:szCs w:val="20"/>
                </w:rPr>
                <w:delText xml:space="preserve"> posting transfer data Country Director will approve it and concern </w:delText>
              </w:r>
              <w:r w:rsidR="0018137A" w:rsidDel="00B908AC">
                <w:rPr>
                  <w:rFonts w:asciiTheme="minorHAnsi" w:hAnsiTheme="minorHAnsi"/>
                  <w:sz w:val="20"/>
                  <w:szCs w:val="20"/>
                </w:rPr>
                <w:tab/>
              </w:r>
              <w:r w:rsidR="0018137A" w:rsidRPr="00606437" w:rsidDel="00B908AC">
                <w:rPr>
                  <w:rFonts w:asciiTheme="minorHAnsi" w:hAnsiTheme="minorHAnsi"/>
                  <w:sz w:val="20"/>
                  <w:szCs w:val="20"/>
                </w:rPr>
                <w:delText xml:space="preserve">department will be notifying by </w:delText>
              </w:r>
            </w:del>
          </w:p>
          <w:p w:rsidR="0018137A" w:rsidRPr="00190CF4" w:rsidRDefault="00D0447F" w:rsidP="00B908AC">
            <w:pPr>
              <w:pStyle w:val="Default"/>
              <w:numPr>
                <w:ilvl w:val="1"/>
                <w:numId w:val="29"/>
              </w:numPr>
              <w:ind w:left="336" w:hanging="336"/>
              <w:rPr>
                <w:rFonts w:asciiTheme="minorHAnsi" w:hAnsiTheme="minorHAnsi"/>
                <w:sz w:val="20"/>
                <w:szCs w:val="20"/>
                <w:highlight w:val="yellow"/>
                <w:rPrChange w:id="1882" w:author="DELL" w:date="2016-10-23T11:42:00Z">
                  <w:rPr>
                    <w:rFonts w:asciiTheme="minorHAnsi" w:hAnsiTheme="minorHAnsi"/>
                    <w:sz w:val="20"/>
                    <w:szCs w:val="20"/>
                  </w:rPr>
                </w:rPrChange>
              </w:rPr>
            </w:pPr>
            <w:ins w:id="1883" w:author="sufianrumi@yahoo.com" w:date="2016-10-18T13:07:00Z">
              <w:r w:rsidRPr="00D0447F">
                <w:rPr>
                  <w:rFonts w:asciiTheme="minorHAnsi" w:hAnsiTheme="minorHAnsi"/>
                  <w:sz w:val="20"/>
                  <w:szCs w:val="20"/>
                  <w:highlight w:val="yellow"/>
                  <w:rPrChange w:id="1884" w:author="DELL" w:date="2016-10-23T11:42:00Z">
                    <w:rPr>
                      <w:rFonts w:asciiTheme="minorHAnsi" w:hAnsiTheme="minorHAnsi"/>
                      <w:sz w:val="20"/>
                      <w:szCs w:val="20"/>
                    </w:rPr>
                  </w:rPrChange>
                </w:rPr>
                <w:t xml:space="preserve">After </w:t>
              </w:r>
            </w:ins>
            <w:ins w:id="1885" w:author="sufianrumi@yahoo.com" w:date="2016-10-18T13:08:00Z">
              <w:r w:rsidRPr="00D0447F">
                <w:rPr>
                  <w:rFonts w:asciiTheme="minorHAnsi" w:hAnsiTheme="minorHAnsi"/>
                  <w:sz w:val="20"/>
                  <w:szCs w:val="20"/>
                  <w:highlight w:val="yellow"/>
                  <w:rPrChange w:id="1886" w:author="DELL" w:date="2016-10-23T11:42:00Z">
                    <w:rPr>
                      <w:rFonts w:asciiTheme="minorHAnsi" w:hAnsiTheme="minorHAnsi"/>
                      <w:sz w:val="20"/>
                      <w:szCs w:val="20"/>
                    </w:rPr>
                  </w:rPrChange>
                </w:rPr>
                <w:t xml:space="preserve">final </w:t>
              </w:r>
            </w:ins>
            <w:ins w:id="1887" w:author="sufianrumi@yahoo.com" w:date="2016-10-18T13:07:00Z">
              <w:r w:rsidRPr="00D0447F">
                <w:rPr>
                  <w:rFonts w:asciiTheme="minorHAnsi" w:hAnsiTheme="minorHAnsi"/>
                  <w:sz w:val="20"/>
                  <w:szCs w:val="20"/>
                  <w:highlight w:val="yellow"/>
                  <w:rPrChange w:id="1888" w:author="DELL" w:date="2016-10-23T11:42:00Z">
                    <w:rPr>
                      <w:rFonts w:asciiTheme="minorHAnsi" w:hAnsiTheme="minorHAnsi"/>
                      <w:sz w:val="20"/>
                      <w:szCs w:val="20"/>
                    </w:rPr>
                  </w:rPrChange>
                </w:rPr>
                <w:t xml:space="preserve">approval </w:t>
              </w:r>
            </w:ins>
            <w:r w:rsidRPr="00D0447F">
              <w:rPr>
                <w:rFonts w:asciiTheme="minorHAnsi" w:hAnsiTheme="minorHAnsi"/>
                <w:sz w:val="20"/>
                <w:szCs w:val="20"/>
                <w:highlight w:val="yellow"/>
                <w:rPrChange w:id="1889" w:author="DELL" w:date="2016-10-23T11:42:00Z">
                  <w:rPr>
                    <w:rFonts w:asciiTheme="minorHAnsi" w:hAnsiTheme="minorHAnsi"/>
                    <w:sz w:val="20"/>
                    <w:szCs w:val="20"/>
                  </w:rPr>
                </w:rPrChange>
              </w:rPr>
              <w:t>e-mail</w:t>
            </w:r>
            <w:ins w:id="1890" w:author="sufianrumi@yahoo.com" w:date="2016-10-18T13:08:00Z">
              <w:r w:rsidRPr="00D0447F">
                <w:rPr>
                  <w:rFonts w:asciiTheme="minorHAnsi" w:hAnsiTheme="minorHAnsi"/>
                  <w:sz w:val="20"/>
                  <w:szCs w:val="20"/>
                  <w:highlight w:val="yellow"/>
                  <w:rPrChange w:id="1891" w:author="DELL" w:date="2016-10-23T11:42:00Z">
                    <w:rPr>
                      <w:rFonts w:asciiTheme="minorHAnsi" w:hAnsiTheme="minorHAnsi"/>
                      <w:sz w:val="20"/>
                      <w:szCs w:val="20"/>
                    </w:rPr>
                  </w:rPrChange>
                </w:rPr>
                <w:t xml:space="preserve"> notifications to be sent to the respective personnel &gt; CM/PM </w:t>
              </w:r>
            </w:ins>
            <w:ins w:id="1892" w:author="sufianrumi@yahoo.com" w:date="2016-10-18T13:09:00Z">
              <w:r w:rsidRPr="00D0447F">
                <w:rPr>
                  <w:rFonts w:asciiTheme="minorHAnsi" w:hAnsiTheme="minorHAnsi"/>
                  <w:sz w:val="20"/>
                  <w:szCs w:val="20"/>
                  <w:highlight w:val="yellow"/>
                  <w:rPrChange w:id="1893" w:author="DELL" w:date="2016-10-23T11:42:00Z">
                    <w:rPr>
                      <w:rFonts w:asciiTheme="minorHAnsi" w:hAnsiTheme="minorHAnsi"/>
                      <w:sz w:val="20"/>
                      <w:szCs w:val="20"/>
                    </w:rPr>
                  </w:rPrChange>
                </w:rPr>
                <w:t xml:space="preserve">both locations </w:t>
              </w:r>
            </w:ins>
            <w:ins w:id="1894" w:author="sufianrumi@yahoo.com" w:date="2016-10-18T13:08:00Z">
              <w:r w:rsidRPr="00D0447F">
                <w:rPr>
                  <w:rFonts w:asciiTheme="minorHAnsi" w:hAnsiTheme="minorHAnsi"/>
                  <w:sz w:val="20"/>
                  <w:szCs w:val="20"/>
                  <w:highlight w:val="yellow"/>
                  <w:rPrChange w:id="1895" w:author="DELL" w:date="2016-10-23T11:42:00Z">
                    <w:rPr>
                      <w:rFonts w:asciiTheme="minorHAnsi" w:hAnsiTheme="minorHAnsi"/>
                      <w:sz w:val="20"/>
                      <w:szCs w:val="20"/>
                    </w:rPr>
                  </w:rPrChange>
                </w:rPr>
                <w:t>&gt; GM/HoD&gt;</w:t>
              </w:r>
            </w:ins>
            <w:ins w:id="1896" w:author="sufianrumi@yahoo.com" w:date="2016-10-18T13:09:00Z">
              <w:r w:rsidRPr="00D0447F">
                <w:rPr>
                  <w:rFonts w:asciiTheme="minorHAnsi" w:hAnsiTheme="minorHAnsi"/>
                  <w:sz w:val="20"/>
                  <w:szCs w:val="20"/>
                  <w:highlight w:val="yellow"/>
                  <w:rPrChange w:id="1897" w:author="DELL" w:date="2016-10-23T11:42:00Z">
                    <w:rPr>
                      <w:rFonts w:asciiTheme="minorHAnsi" w:hAnsiTheme="minorHAnsi"/>
                      <w:sz w:val="20"/>
                      <w:szCs w:val="20"/>
                    </w:rPr>
                  </w:rPrChange>
                </w:rPr>
                <w:t xml:space="preserve"> personal folder</w:t>
              </w:r>
            </w:ins>
            <w:r w:rsidRPr="00D0447F">
              <w:rPr>
                <w:rFonts w:asciiTheme="minorHAnsi" w:hAnsiTheme="minorHAnsi"/>
                <w:sz w:val="20"/>
                <w:szCs w:val="20"/>
                <w:highlight w:val="yellow"/>
                <w:rPrChange w:id="1898" w:author="DELL" w:date="2016-10-23T11:42:00Z">
                  <w:rPr>
                    <w:rFonts w:asciiTheme="minorHAnsi" w:hAnsiTheme="minorHAnsi"/>
                    <w:sz w:val="20"/>
                    <w:szCs w:val="20"/>
                  </w:rPr>
                </w:rPrChange>
              </w:rPr>
              <w:t xml:space="preserve">. </w:t>
            </w:r>
          </w:p>
          <w:p w:rsidR="0018137A" w:rsidRDefault="0018137A" w:rsidP="006E1627">
            <w:pPr>
              <w:pStyle w:val="Default"/>
              <w:numPr>
                <w:ilvl w:val="1"/>
                <w:numId w:val="29"/>
              </w:numPr>
              <w:ind w:left="0" w:firstLine="0"/>
              <w:rPr>
                <w:ins w:id="1899" w:author="sufianrumi@yahoo.com" w:date="2016-10-18T13:10:00Z"/>
                <w:rFonts w:asciiTheme="minorHAnsi" w:hAnsiTheme="minorHAnsi"/>
                <w:sz w:val="20"/>
                <w:szCs w:val="20"/>
              </w:rPr>
            </w:pPr>
            <w:r>
              <w:rPr>
                <w:rFonts w:asciiTheme="minorHAnsi" w:hAnsiTheme="minorHAnsi"/>
                <w:sz w:val="20"/>
                <w:szCs w:val="20"/>
              </w:rPr>
              <w:t xml:space="preserve">Only after the approval the transfer data will be effective and necessary </w:t>
            </w:r>
            <w:r>
              <w:rPr>
                <w:rFonts w:asciiTheme="minorHAnsi" w:hAnsiTheme="minorHAnsi"/>
                <w:sz w:val="20"/>
                <w:szCs w:val="20"/>
              </w:rPr>
              <w:tab/>
              <w:t xml:space="preserve">changes will be done </w:t>
            </w:r>
            <w:ins w:id="1900" w:author="sufianrumi@yahoo.com" w:date="2016-10-18T13:12:00Z">
              <w:r w:rsidR="00087C2E">
                <w:rPr>
                  <w:rFonts w:asciiTheme="minorHAnsi" w:hAnsiTheme="minorHAnsi"/>
                  <w:sz w:val="20"/>
                  <w:szCs w:val="20"/>
                </w:rPr>
                <w:t xml:space="preserve">at HR point </w:t>
              </w:r>
            </w:ins>
            <w:del w:id="1901" w:author="sufianrumi@yahoo.com" w:date="2016-10-18T13:12:00Z">
              <w:r w:rsidDel="00087C2E">
                <w:rPr>
                  <w:rFonts w:asciiTheme="minorHAnsi" w:hAnsiTheme="minorHAnsi"/>
                  <w:sz w:val="20"/>
                  <w:szCs w:val="20"/>
                </w:rPr>
                <w:delText xml:space="preserve">by </w:delText>
              </w:r>
            </w:del>
            <w:ins w:id="1902" w:author="sufianrumi@yahoo.com" w:date="2016-10-18T13:12:00Z">
              <w:r w:rsidR="00087C2E">
                <w:rPr>
                  <w:rFonts w:asciiTheme="minorHAnsi" w:hAnsiTheme="minorHAnsi"/>
                  <w:sz w:val="20"/>
                  <w:szCs w:val="20"/>
                </w:rPr>
                <w:t xml:space="preserve">in </w:t>
              </w:r>
            </w:ins>
            <w:r>
              <w:rPr>
                <w:rFonts w:asciiTheme="minorHAnsi" w:hAnsiTheme="minorHAnsi"/>
                <w:sz w:val="20"/>
                <w:szCs w:val="20"/>
              </w:rPr>
              <w:t>the system.</w:t>
            </w:r>
          </w:p>
          <w:p w:rsidR="00D0447F" w:rsidRPr="00D0447F" w:rsidRDefault="00D0447F" w:rsidP="00D0447F">
            <w:pPr>
              <w:pStyle w:val="Default"/>
              <w:numPr>
                <w:ilvl w:val="1"/>
                <w:numId w:val="29"/>
              </w:numPr>
              <w:ind w:left="336" w:hanging="336"/>
              <w:rPr>
                <w:ins w:id="1903" w:author="sufianrumi@yahoo.com" w:date="2016-10-18T14:09:00Z"/>
                <w:rFonts w:asciiTheme="minorHAnsi" w:hAnsiTheme="minorHAnsi"/>
                <w:sz w:val="20"/>
                <w:szCs w:val="20"/>
                <w:highlight w:val="yellow"/>
                <w:rPrChange w:id="1904" w:author="DELL" w:date="2016-10-23T11:42:00Z">
                  <w:rPr>
                    <w:ins w:id="1905" w:author="sufianrumi@yahoo.com" w:date="2016-10-18T14:09:00Z"/>
                    <w:rFonts w:asciiTheme="minorHAnsi" w:hAnsiTheme="minorHAnsi"/>
                    <w:sz w:val="20"/>
                    <w:szCs w:val="20"/>
                  </w:rPr>
                </w:rPrChange>
              </w:rPr>
              <w:pPrChange w:id="1906" w:author="sufianrumi@yahoo.com" w:date="2016-10-18T14:02:00Z">
                <w:pPr>
                  <w:pStyle w:val="Default"/>
                  <w:numPr>
                    <w:ilvl w:val="1"/>
                    <w:numId w:val="29"/>
                  </w:numPr>
                  <w:ind w:left="0" w:firstLine="0"/>
                </w:pPr>
              </w:pPrChange>
            </w:pPr>
            <w:ins w:id="1907" w:author="sufianrumi@yahoo.com" w:date="2016-10-18T13:10:00Z">
              <w:r w:rsidRPr="00D0447F">
                <w:rPr>
                  <w:rFonts w:asciiTheme="minorHAnsi" w:hAnsiTheme="minorHAnsi"/>
                  <w:sz w:val="20"/>
                  <w:szCs w:val="20"/>
                  <w:highlight w:val="yellow"/>
                  <w:rPrChange w:id="1908" w:author="DELL" w:date="2016-10-23T11:42:00Z">
                    <w:rPr>
                      <w:rFonts w:asciiTheme="minorHAnsi" w:hAnsiTheme="minorHAnsi"/>
                      <w:sz w:val="20"/>
                      <w:szCs w:val="20"/>
                    </w:rPr>
                  </w:rPrChange>
                </w:rPr>
                <w:t>Upon application from employee transfer order can be held up</w:t>
              </w:r>
            </w:ins>
            <w:ins w:id="1909" w:author="sufianrumi@yahoo.com" w:date="2016-10-18T13:11:00Z">
              <w:r w:rsidRPr="00D0447F">
                <w:rPr>
                  <w:rFonts w:asciiTheme="minorHAnsi" w:hAnsiTheme="minorHAnsi"/>
                  <w:sz w:val="20"/>
                  <w:szCs w:val="20"/>
                  <w:highlight w:val="yellow"/>
                  <w:rPrChange w:id="1910" w:author="DELL" w:date="2016-10-23T11:42:00Z">
                    <w:rPr>
                      <w:rFonts w:asciiTheme="minorHAnsi" w:hAnsiTheme="minorHAnsi"/>
                      <w:sz w:val="20"/>
                      <w:szCs w:val="20"/>
                    </w:rPr>
                  </w:rPrChange>
                </w:rPr>
                <w:t xml:space="preserve">/delayed/cancelled. To </w:t>
              </w:r>
            </w:ins>
            <w:ins w:id="1911" w:author="sufianrumi@yahoo.com" w:date="2016-10-18T14:02:00Z">
              <w:r w:rsidRPr="00D0447F">
                <w:rPr>
                  <w:rFonts w:asciiTheme="minorHAnsi" w:hAnsiTheme="minorHAnsi"/>
                  <w:sz w:val="20"/>
                  <w:szCs w:val="20"/>
                  <w:highlight w:val="yellow"/>
                  <w:rPrChange w:id="1912" w:author="DELL" w:date="2016-10-23T11:42:00Z">
                    <w:rPr>
                      <w:rFonts w:asciiTheme="minorHAnsi" w:hAnsiTheme="minorHAnsi"/>
                      <w:sz w:val="20"/>
                      <w:szCs w:val="20"/>
                    </w:rPr>
                  </w:rPrChange>
                </w:rPr>
                <w:t>complete the task required options shall be available at HR point in the system.</w:t>
              </w:r>
            </w:ins>
            <w:ins w:id="1913" w:author="DELL" w:date="2016-10-23T11:43:00Z">
              <w:r w:rsidR="00190CF4">
                <w:rPr>
                  <w:rFonts w:asciiTheme="minorHAnsi" w:hAnsiTheme="minorHAnsi"/>
                  <w:sz w:val="20"/>
                  <w:szCs w:val="20"/>
                  <w:highlight w:val="yellow"/>
                </w:rPr>
                <w:t>(New)</w:t>
              </w:r>
            </w:ins>
          </w:p>
          <w:p w:rsidR="00D0447F" w:rsidRDefault="00D0447F" w:rsidP="00D0447F">
            <w:pPr>
              <w:pStyle w:val="Default"/>
              <w:numPr>
                <w:ilvl w:val="1"/>
                <w:numId w:val="29"/>
              </w:numPr>
              <w:ind w:left="336" w:hanging="336"/>
              <w:rPr>
                <w:rFonts w:asciiTheme="minorHAnsi" w:hAnsiTheme="minorHAnsi"/>
                <w:sz w:val="20"/>
                <w:szCs w:val="20"/>
              </w:rPr>
              <w:pPrChange w:id="1914" w:author="DELL" w:date="2016-10-23T11:43:00Z">
                <w:pPr>
                  <w:pStyle w:val="Default"/>
                  <w:numPr>
                    <w:ilvl w:val="1"/>
                    <w:numId w:val="29"/>
                  </w:numPr>
                  <w:ind w:left="0" w:firstLine="0"/>
                </w:pPr>
              </w:pPrChange>
            </w:pPr>
            <w:ins w:id="1915" w:author="sufianrumi@yahoo.com" w:date="2016-10-18T14:09:00Z">
              <w:r w:rsidRPr="00D0447F">
                <w:rPr>
                  <w:rFonts w:asciiTheme="minorHAnsi" w:hAnsiTheme="minorHAnsi"/>
                  <w:sz w:val="20"/>
                  <w:szCs w:val="20"/>
                  <w:highlight w:val="yellow"/>
                  <w:rPrChange w:id="1916" w:author="DELL" w:date="2016-10-23T11:42:00Z">
                    <w:rPr>
                      <w:rFonts w:asciiTheme="minorHAnsi" w:hAnsiTheme="minorHAnsi"/>
                      <w:sz w:val="20"/>
                      <w:szCs w:val="20"/>
                    </w:rPr>
                  </w:rPrChange>
                </w:rPr>
                <w:t>An analysis of transfer can be helpful for HR reporting/dashboard purpose</w:t>
              </w:r>
            </w:ins>
            <w:ins w:id="1917" w:author="DELL" w:date="2016-10-23T11:43:00Z">
              <w:r w:rsidR="00190CF4" w:rsidRPr="00190CF4">
                <w:rPr>
                  <w:rFonts w:asciiTheme="minorHAnsi" w:hAnsiTheme="minorHAnsi"/>
                  <w:sz w:val="20"/>
                  <w:szCs w:val="20"/>
                  <w:highlight w:val="yellow"/>
                </w:rPr>
                <w:t>.</w:t>
              </w:r>
              <w:r w:rsidR="00190CF4">
                <w:rPr>
                  <w:rFonts w:asciiTheme="minorHAnsi" w:hAnsiTheme="minorHAnsi"/>
                  <w:sz w:val="20"/>
                  <w:szCs w:val="20"/>
                  <w:highlight w:val="yellow"/>
                </w:rPr>
                <w:t>(New)</w:t>
              </w:r>
            </w:ins>
            <w:ins w:id="1918" w:author="sufianrumi@yahoo.com" w:date="2016-10-18T14:09:00Z">
              <w:del w:id="1919" w:author="DELL" w:date="2016-10-23T11:43:00Z">
                <w:r w:rsidRPr="00D0447F">
                  <w:rPr>
                    <w:rFonts w:asciiTheme="minorHAnsi" w:hAnsiTheme="minorHAnsi"/>
                    <w:sz w:val="20"/>
                    <w:szCs w:val="20"/>
                    <w:highlight w:val="yellow"/>
                    <w:rPrChange w:id="1920" w:author="DELL" w:date="2016-10-23T11:42:00Z">
                      <w:rPr>
                        <w:rFonts w:asciiTheme="minorHAnsi" w:hAnsiTheme="minorHAnsi"/>
                        <w:sz w:val="20"/>
                        <w:szCs w:val="20"/>
                      </w:rPr>
                    </w:rPrChange>
                  </w:rPr>
                  <w:delText>.</w:delText>
                </w:r>
              </w:del>
            </w:ins>
          </w:p>
        </w:tc>
      </w:tr>
      <w:tr w:rsidR="0018137A" w:rsidRPr="00AF6BA8" w:rsidTr="00AB0C05">
        <w:tc>
          <w:tcPr>
            <w:tcW w:w="915" w:type="dxa"/>
          </w:tcPr>
          <w:p w:rsidR="0018137A" w:rsidRPr="00F9328F" w:rsidRDefault="00F9328F" w:rsidP="00AD1F67">
            <w:pPr>
              <w:jc w:val="both"/>
              <w:rPr>
                <w:rFonts w:asciiTheme="minorHAnsi" w:hAnsiTheme="minorHAnsi"/>
                <w:b/>
              </w:rPr>
            </w:pPr>
            <w:r w:rsidRPr="00F9328F">
              <w:rPr>
                <w:rFonts w:asciiTheme="minorHAnsi" w:hAnsiTheme="minorHAnsi"/>
                <w:b/>
              </w:rPr>
              <w:lastRenderedPageBreak/>
              <w:t>7.17</w:t>
            </w:r>
          </w:p>
        </w:tc>
        <w:tc>
          <w:tcPr>
            <w:tcW w:w="2029" w:type="dxa"/>
            <w:vMerge/>
          </w:tcPr>
          <w:p w:rsidR="0018137A" w:rsidRPr="00AF6BA8" w:rsidRDefault="0018137A" w:rsidP="00AD1F67">
            <w:pPr>
              <w:pStyle w:val="Default"/>
              <w:rPr>
                <w:rFonts w:asciiTheme="minorHAnsi" w:hAnsiTheme="minorHAnsi"/>
                <w:sz w:val="20"/>
                <w:szCs w:val="20"/>
              </w:rPr>
            </w:pPr>
          </w:p>
        </w:tc>
        <w:tc>
          <w:tcPr>
            <w:tcW w:w="6632" w:type="dxa"/>
          </w:tcPr>
          <w:p w:rsidR="0018137A" w:rsidRPr="006F70DD" w:rsidRDefault="0018137A" w:rsidP="006F2C4C">
            <w:pPr>
              <w:pStyle w:val="Default"/>
              <w:rPr>
                <w:rFonts w:asciiTheme="minorHAnsi" w:hAnsiTheme="minorHAnsi"/>
                <w:b/>
                <w:sz w:val="20"/>
                <w:szCs w:val="20"/>
              </w:rPr>
            </w:pPr>
            <w:r w:rsidRPr="006F70DD">
              <w:rPr>
                <w:rFonts w:asciiTheme="minorHAnsi" w:hAnsiTheme="minorHAnsi"/>
                <w:b/>
                <w:sz w:val="20"/>
                <w:szCs w:val="20"/>
              </w:rPr>
              <w:t>Separation</w:t>
            </w:r>
          </w:p>
          <w:p w:rsidR="0018137A" w:rsidRDefault="0018137A" w:rsidP="00934312">
            <w:pPr>
              <w:pStyle w:val="Default"/>
              <w:rPr>
                <w:ins w:id="1921" w:author="sufianrumi@yahoo.com" w:date="2016-10-18T15:17:00Z"/>
                <w:rFonts w:asciiTheme="minorHAnsi" w:hAnsiTheme="minorHAnsi"/>
                <w:sz w:val="20"/>
                <w:szCs w:val="20"/>
              </w:rPr>
            </w:pPr>
            <w:r>
              <w:rPr>
                <w:rFonts w:asciiTheme="minorHAnsi" w:hAnsiTheme="minorHAnsi"/>
                <w:sz w:val="20"/>
                <w:szCs w:val="20"/>
              </w:rPr>
              <w:t>There will be a facility to post Separationdata.</w:t>
            </w:r>
          </w:p>
          <w:p w:rsidR="00115263" w:rsidRDefault="00115263" w:rsidP="00934312">
            <w:pPr>
              <w:pStyle w:val="Default"/>
              <w:rPr>
                <w:ins w:id="1922" w:author="sufianrumi@yahoo.com" w:date="2016-10-18T15:18:00Z"/>
                <w:rFonts w:asciiTheme="minorHAnsi" w:hAnsiTheme="minorHAnsi"/>
                <w:sz w:val="20"/>
                <w:szCs w:val="20"/>
              </w:rPr>
            </w:pPr>
          </w:p>
          <w:p w:rsidR="00115263" w:rsidRPr="00115263" w:rsidRDefault="00D0447F" w:rsidP="00115263">
            <w:pPr>
              <w:pStyle w:val="Default"/>
              <w:ind w:left="0" w:firstLine="0"/>
              <w:rPr>
                <w:rFonts w:asciiTheme="minorHAnsi" w:hAnsiTheme="minorHAnsi"/>
                <w:b/>
                <w:sz w:val="20"/>
                <w:szCs w:val="20"/>
                <w:rPrChange w:id="1923" w:author="sufianrumi@yahoo.com" w:date="2016-10-18T15:18:00Z">
                  <w:rPr>
                    <w:rFonts w:asciiTheme="minorHAnsi" w:hAnsiTheme="minorHAnsi"/>
                    <w:sz w:val="20"/>
                    <w:szCs w:val="20"/>
                  </w:rPr>
                </w:rPrChange>
              </w:rPr>
            </w:pPr>
            <w:ins w:id="1924" w:author="sufianrumi@yahoo.com" w:date="2016-10-18T15:17:00Z">
              <w:r w:rsidRPr="00D0447F">
                <w:rPr>
                  <w:rFonts w:asciiTheme="minorHAnsi" w:hAnsiTheme="minorHAnsi"/>
                  <w:b/>
                  <w:sz w:val="20"/>
                  <w:szCs w:val="20"/>
                  <w:highlight w:val="yellow"/>
                  <w:rPrChange w:id="1925" w:author="DELL" w:date="2016-10-23T11:43:00Z">
                    <w:rPr>
                      <w:rFonts w:asciiTheme="minorHAnsi" w:hAnsiTheme="minorHAnsi"/>
                      <w:sz w:val="20"/>
                      <w:szCs w:val="20"/>
                    </w:rPr>
                  </w:rPrChange>
                </w:rPr>
                <w:t xml:space="preserve">Except Resignation all separation’s </w:t>
              </w:r>
            </w:ins>
            <w:ins w:id="1926" w:author="sufianrumi@yahoo.com" w:date="2016-10-18T15:18:00Z">
              <w:r w:rsidRPr="00D0447F">
                <w:rPr>
                  <w:rFonts w:asciiTheme="minorHAnsi" w:hAnsiTheme="minorHAnsi"/>
                  <w:b/>
                  <w:sz w:val="20"/>
                  <w:szCs w:val="20"/>
                  <w:highlight w:val="yellow"/>
                  <w:rPrChange w:id="1927" w:author="DELL" w:date="2016-10-23T11:43:00Z">
                    <w:rPr>
                      <w:rFonts w:asciiTheme="minorHAnsi" w:hAnsiTheme="minorHAnsi"/>
                      <w:sz w:val="20"/>
                      <w:szCs w:val="20"/>
                    </w:rPr>
                  </w:rPrChange>
                </w:rPr>
                <w:t xml:space="preserve">template </w:t>
              </w:r>
            </w:ins>
            <w:ins w:id="1928" w:author="sufianrumi@yahoo.com" w:date="2016-10-18T17:34:00Z">
              <w:r w:rsidRPr="00D0447F">
                <w:rPr>
                  <w:rFonts w:asciiTheme="minorHAnsi" w:hAnsiTheme="minorHAnsi"/>
                  <w:b/>
                  <w:sz w:val="20"/>
                  <w:szCs w:val="20"/>
                  <w:highlight w:val="yellow"/>
                  <w:rPrChange w:id="1929" w:author="DELL" w:date="2016-10-23T11:43:00Z">
                    <w:rPr>
                      <w:rFonts w:asciiTheme="minorHAnsi" w:hAnsiTheme="minorHAnsi"/>
                      <w:b/>
                      <w:sz w:val="20"/>
                      <w:szCs w:val="20"/>
                    </w:rPr>
                  </w:rPrChange>
                </w:rPr>
                <w:t xml:space="preserve">letters </w:t>
              </w:r>
            </w:ins>
            <w:ins w:id="1930" w:author="sufianrumi@yahoo.com" w:date="2016-10-18T15:19:00Z">
              <w:r w:rsidRPr="00D0447F">
                <w:rPr>
                  <w:rFonts w:asciiTheme="minorHAnsi" w:hAnsiTheme="minorHAnsi"/>
                  <w:b/>
                  <w:sz w:val="20"/>
                  <w:szCs w:val="20"/>
                  <w:highlight w:val="yellow"/>
                  <w:rPrChange w:id="1931" w:author="DELL" w:date="2016-10-23T11:43:00Z">
                    <w:rPr>
                      <w:rFonts w:asciiTheme="minorHAnsi" w:hAnsiTheme="minorHAnsi"/>
                      <w:b/>
                      <w:sz w:val="20"/>
                      <w:szCs w:val="20"/>
                    </w:rPr>
                  </w:rPrChange>
                </w:rPr>
                <w:t>shall be</w:t>
              </w:r>
            </w:ins>
            <w:ins w:id="1932" w:author="sufianrumi@yahoo.com" w:date="2016-10-18T17:34:00Z">
              <w:r w:rsidRPr="00D0447F">
                <w:rPr>
                  <w:rFonts w:asciiTheme="minorHAnsi" w:hAnsiTheme="minorHAnsi"/>
                  <w:b/>
                  <w:sz w:val="20"/>
                  <w:szCs w:val="20"/>
                  <w:highlight w:val="yellow"/>
                  <w:rPrChange w:id="1933" w:author="DELL" w:date="2016-10-23T11:43:00Z">
                    <w:rPr>
                      <w:rFonts w:asciiTheme="minorHAnsi" w:hAnsiTheme="minorHAnsi"/>
                      <w:b/>
                      <w:sz w:val="20"/>
                      <w:szCs w:val="20"/>
                    </w:rPr>
                  </w:rPrChange>
                </w:rPr>
                <w:t xml:space="preserve"> uploaded </w:t>
              </w:r>
            </w:ins>
            <w:ins w:id="1934" w:author="sufianrumi@yahoo.com" w:date="2016-10-18T15:18:00Z">
              <w:r w:rsidRPr="00D0447F">
                <w:rPr>
                  <w:rFonts w:asciiTheme="minorHAnsi" w:hAnsiTheme="minorHAnsi"/>
                  <w:b/>
                  <w:sz w:val="20"/>
                  <w:szCs w:val="20"/>
                  <w:highlight w:val="yellow"/>
                  <w:rPrChange w:id="1935" w:author="DELL" w:date="2016-10-23T11:43:00Z">
                    <w:rPr>
                      <w:rFonts w:asciiTheme="minorHAnsi" w:hAnsiTheme="minorHAnsi"/>
                      <w:sz w:val="20"/>
                      <w:szCs w:val="20"/>
                    </w:rPr>
                  </w:rPrChange>
                </w:rPr>
                <w:t>into the system</w:t>
              </w:r>
            </w:ins>
            <w:ins w:id="1936" w:author="DELL" w:date="2016-10-23T11:43:00Z">
              <w:r w:rsidRPr="00D0447F">
                <w:rPr>
                  <w:rFonts w:asciiTheme="minorHAnsi" w:hAnsiTheme="minorHAnsi"/>
                  <w:b/>
                  <w:sz w:val="20"/>
                  <w:szCs w:val="20"/>
                  <w:highlight w:val="yellow"/>
                  <w:rPrChange w:id="1937" w:author="DELL" w:date="2016-10-23T11:43:00Z">
                    <w:rPr>
                      <w:rFonts w:asciiTheme="minorHAnsi" w:hAnsiTheme="minorHAnsi"/>
                      <w:b/>
                      <w:sz w:val="20"/>
                      <w:szCs w:val="20"/>
                    </w:rPr>
                  </w:rPrChange>
                </w:rPr>
                <w:t>(New)</w:t>
              </w:r>
            </w:ins>
          </w:p>
          <w:p w:rsidR="00115263" w:rsidRDefault="00115263" w:rsidP="005460B3">
            <w:pPr>
              <w:pStyle w:val="Default"/>
              <w:rPr>
                <w:ins w:id="1938" w:author="sufianrumi@yahoo.com" w:date="2016-10-18T15:18:00Z"/>
                <w:rFonts w:asciiTheme="minorHAnsi" w:hAnsiTheme="minorHAnsi"/>
                <w:sz w:val="20"/>
                <w:szCs w:val="20"/>
              </w:rPr>
            </w:pPr>
          </w:p>
          <w:p w:rsidR="0018137A" w:rsidRPr="005460B3" w:rsidRDefault="0018137A" w:rsidP="005460B3">
            <w:pPr>
              <w:pStyle w:val="Default"/>
              <w:rPr>
                <w:rFonts w:asciiTheme="minorHAnsi" w:hAnsiTheme="minorHAnsi"/>
                <w:sz w:val="20"/>
                <w:szCs w:val="20"/>
              </w:rPr>
            </w:pPr>
            <w:r w:rsidRPr="005460B3">
              <w:rPr>
                <w:rFonts w:asciiTheme="minorHAnsi" w:hAnsiTheme="minorHAnsi"/>
                <w:sz w:val="20"/>
                <w:szCs w:val="20"/>
              </w:rPr>
              <w:t>Separation Type:</w:t>
            </w:r>
          </w:p>
          <w:p w:rsidR="0018137A" w:rsidRPr="005460B3" w:rsidRDefault="0018137A" w:rsidP="005460B3">
            <w:pPr>
              <w:pStyle w:val="Default"/>
              <w:rPr>
                <w:rFonts w:asciiTheme="minorHAnsi" w:hAnsiTheme="minorHAnsi"/>
                <w:sz w:val="20"/>
                <w:szCs w:val="20"/>
              </w:rPr>
            </w:pPr>
            <w:r w:rsidRPr="005460B3">
              <w:rPr>
                <w:rFonts w:asciiTheme="minorHAnsi" w:hAnsiTheme="minorHAnsi"/>
                <w:sz w:val="20"/>
                <w:szCs w:val="20"/>
              </w:rPr>
              <w:t>•</w:t>
            </w:r>
            <w:r w:rsidRPr="005460B3">
              <w:rPr>
                <w:rFonts w:asciiTheme="minorHAnsi" w:hAnsiTheme="minorHAnsi"/>
                <w:sz w:val="20"/>
                <w:szCs w:val="20"/>
              </w:rPr>
              <w:tab/>
            </w:r>
            <w:r w:rsidR="00D0447F" w:rsidRPr="00D0447F">
              <w:rPr>
                <w:rFonts w:asciiTheme="minorHAnsi" w:hAnsiTheme="minorHAnsi"/>
                <w:b/>
                <w:sz w:val="20"/>
                <w:szCs w:val="20"/>
                <w:rPrChange w:id="1939" w:author="sufianrumi@yahoo.com" w:date="2016-10-18T14:57:00Z">
                  <w:rPr>
                    <w:rFonts w:asciiTheme="minorHAnsi" w:hAnsiTheme="minorHAnsi"/>
                    <w:sz w:val="20"/>
                    <w:szCs w:val="20"/>
                  </w:rPr>
                </w:rPrChange>
              </w:rPr>
              <w:t>Resignation</w:t>
            </w:r>
            <w:ins w:id="1940" w:author="sufianrumi@yahoo.com" w:date="2016-10-18T14:56:00Z">
              <w:r w:rsidR="00D0447F" w:rsidRPr="00D0447F">
                <w:rPr>
                  <w:rFonts w:asciiTheme="minorHAnsi" w:hAnsiTheme="minorHAnsi"/>
                  <w:b/>
                  <w:sz w:val="20"/>
                  <w:szCs w:val="20"/>
                  <w:rPrChange w:id="1941" w:author="sufianrumi@yahoo.com" w:date="2016-10-18T14:57:00Z">
                    <w:rPr>
                      <w:rFonts w:asciiTheme="minorHAnsi" w:hAnsiTheme="minorHAnsi"/>
                      <w:sz w:val="20"/>
                      <w:szCs w:val="20"/>
                    </w:rPr>
                  </w:rPrChange>
                </w:rPr>
                <w:t>:</w:t>
              </w:r>
              <w:r w:rsidR="0083503D">
                <w:rPr>
                  <w:rFonts w:asciiTheme="minorHAnsi" w:hAnsiTheme="minorHAnsi"/>
                  <w:sz w:val="20"/>
                  <w:szCs w:val="20"/>
                </w:rPr>
                <w:t xml:space="preserve"> </w:t>
              </w:r>
              <w:r w:rsidR="00D0447F" w:rsidRPr="00D0447F">
                <w:rPr>
                  <w:rFonts w:asciiTheme="minorHAnsi" w:hAnsiTheme="minorHAnsi"/>
                  <w:sz w:val="20"/>
                  <w:szCs w:val="20"/>
                  <w:highlight w:val="yellow"/>
                  <w:rPrChange w:id="1942" w:author="DELL" w:date="2016-10-23T11:43:00Z">
                    <w:rPr>
                      <w:rFonts w:asciiTheme="minorHAnsi" w:hAnsiTheme="minorHAnsi"/>
                      <w:sz w:val="20"/>
                      <w:szCs w:val="20"/>
                    </w:rPr>
                  </w:rPrChange>
                </w:rPr>
                <w:t xml:space="preserve">if employee resigns through ESS subsequent actions shall be taken to complete the process at HR point. </w:t>
              </w:r>
            </w:ins>
            <w:ins w:id="1943" w:author="sufianrumi@yahoo.com" w:date="2016-10-18T14:57:00Z">
              <w:r w:rsidR="00D0447F" w:rsidRPr="00D0447F">
                <w:rPr>
                  <w:rFonts w:asciiTheme="minorHAnsi" w:hAnsiTheme="minorHAnsi"/>
                  <w:sz w:val="20"/>
                  <w:szCs w:val="20"/>
                  <w:highlight w:val="yellow"/>
                  <w:rPrChange w:id="1944" w:author="DELL" w:date="2016-10-23T11:43:00Z">
                    <w:rPr>
                      <w:rFonts w:asciiTheme="minorHAnsi" w:hAnsiTheme="minorHAnsi"/>
                      <w:sz w:val="20"/>
                      <w:szCs w:val="20"/>
                    </w:rPr>
                  </w:rPrChange>
                </w:rPr>
                <w:t xml:space="preserve">Resignation withdraw application </w:t>
              </w:r>
            </w:ins>
            <w:ins w:id="1945" w:author="sufianrumi@yahoo.com" w:date="2016-10-18T14:58:00Z">
              <w:r w:rsidR="00D0447F" w:rsidRPr="00D0447F">
                <w:rPr>
                  <w:rFonts w:asciiTheme="minorHAnsi" w:hAnsiTheme="minorHAnsi"/>
                  <w:sz w:val="20"/>
                  <w:szCs w:val="20"/>
                  <w:highlight w:val="yellow"/>
                  <w:rPrChange w:id="1946" w:author="DELL" w:date="2016-10-23T11:43:00Z">
                    <w:rPr>
                      <w:rFonts w:asciiTheme="minorHAnsi" w:hAnsiTheme="minorHAnsi"/>
                      <w:sz w:val="20"/>
                      <w:szCs w:val="20"/>
                    </w:rPr>
                  </w:rPrChange>
                </w:rPr>
                <w:t xml:space="preserve">option </w:t>
              </w:r>
            </w:ins>
            <w:ins w:id="1947" w:author="sufianrumi@yahoo.com" w:date="2016-10-18T14:57:00Z">
              <w:r w:rsidR="00D0447F" w:rsidRPr="00D0447F">
                <w:rPr>
                  <w:rFonts w:asciiTheme="minorHAnsi" w:hAnsiTheme="minorHAnsi"/>
                  <w:sz w:val="20"/>
                  <w:szCs w:val="20"/>
                  <w:highlight w:val="yellow"/>
                  <w:rPrChange w:id="1948" w:author="DELL" w:date="2016-10-23T11:43:00Z">
                    <w:rPr>
                      <w:rFonts w:asciiTheme="minorHAnsi" w:hAnsiTheme="minorHAnsi"/>
                      <w:sz w:val="20"/>
                      <w:szCs w:val="20"/>
                    </w:rPr>
                  </w:rPrChange>
                </w:rPr>
                <w:t xml:space="preserve">shall be available </w:t>
              </w:r>
            </w:ins>
            <w:ins w:id="1949" w:author="sufianrumi@yahoo.com" w:date="2016-10-18T14:59:00Z">
              <w:r w:rsidR="00D0447F" w:rsidRPr="00D0447F">
                <w:rPr>
                  <w:rFonts w:asciiTheme="minorHAnsi" w:hAnsiTheme="minorHAnsi"/>
                  <w:sz w:val="20"/>
                  <w:szCs w:val="20"/>
                  <w:highlight w:val="yellow"/>
                  <w:rPrChange w:id="1950" w:author="DELL" w:date="2016-10-23T11:43:00Z">
                    <w:rPr>
                      <w:rFonts w:asciiTheme="minorHAnsi" w:hAnsiTheme="minorHAnsi"/>
                      <w:sz w:val="20"/>
                      <w:szCs w:val="20"/>
                    </w:rPr>
                  </w:rPrChange>
                </w:rPr>
                <w:t>at</w:t>
              </w:r>
            </w:ins>
            <w:ins w:id="1951" w:author="sufianrumi@yahoo.com" w:date="2016-10-18T14:57:00Z">
              <w:r w:rsidR="00D0447F" w:rsidRPr="00D0447F">
                <w:rPr>
                  <w:rFonts w:asciiTheme="minorHAnsi" w:hAnsiTheme="minorHAnsi"/>
                  <w:sz w:val="20"/>
                  <w:szCs w:val="20"/>
                  <w:highlight w:val="yellow"/>
                  <w:rPrChange w:id="1952" w:author="DELL" w:date="2016-10-23T11:43:00Z">
                    <w:rPr>
                      <w:rFonts w:asciiTheme="minorHAnsi" w:hAnsiTheme="minorHAnsi"/>
                      <w:sz w:val="20"/>
                      <w:szCs w:val="20"/>
                    </w:rPr>
                  </w:rPrChange>
                </w:rPr>
                <w:t xml:space="preserve"> applicant</w:t>
              </w:r>
            </w:ins>
            <w:ins w:id="1953" w:author="sufianrumi@yahoo.com" w:date="2016-10-18T14:58:00Z">
              <w:r w:rsidR="00D0447F" w:rsidRPr="00D0447F">
                <w:rPr>
                  <w:rFonts w:asciiTheme="minorHAnsi" w:hAnsiTheme="minorHAnsi"/>
                  <w:sz w:val="20"/>
                  <w:szCs w:val="20"/>
                  <w:highlight w:val="yellow"/>
                  <w:rPrChange w:id="1954" w:author="DELL" w:date="2016-10-23T11:43:00Z">
                    <w:rPr>
                      <w:rFonts w:asciiTheme="minorHAnsi" w:hAnsiTheme="minorHAnsi"/>
                      <w:sz w:val="20"/>
                      <w:szCs w:val="20"/>
                    </w:rPr>
                  </w:rPrChange>
                </w:rPr>
                <w:t>’s end</w:t>
              </w:r>
            </w:ins>
            <w:ins w:id="1955" w:author="sufianrumi@yahoo.com" w:date="2016-10-18T15:20:00Z">
              <w:r w:rsidR="00D0447F" w:rsidRPr="00D0447F">
                <w:rPr>
                  <w:rFonts w:asciiTheme="minorHAnsi" w:hAnsiTheme="minorHAnsi"/>
                  <w:sz w:val="20"/>
                  <w:szCs w:val="20"/>
                  <w:highlight w:val="yellow"/>
                  <w:rPrChange w:id="1956" w:author="DELL" w:date="2016-10-23T11:43:00Z">
                    <w:rPr>
                      <w:rFonts w:asciiTheme="minorHAnsi" w:hAnsiTheme="minorHAnsi"/>
                      <w:sz w:val="20"/>
                      <w:szCs w:val="20"/>
                    </w:rPr>
                  </w:rPrChange>
                </w:rPr>
                <w:t xml:space="preserve"> too</w:t>
              </w:r>
            </w:ins>
            <w:ins w:id="1957" w:author="sufianrumi@yahoo.com" w:date="2016-10-18T14:59:00Z">
              <w:r w:rsidR="00D0447F" w:rsidRPr="00D0447F">
                <w:rPr>
                  <w:rFonts w:asciiTheme="minorHAnsi" w:hAnsiTheme="minorHAnsi"/>
                  <w:sz w:val="20"/>
                  <w:szCs w:val="20"/>
                  <w:highlight w:val="yellow"/>
                  <w:rPrChange w:id="1958" w:author="DELL" w:date="2016-10-23T11:43:00Z">
                    <w:rPr>
                      <w:rFonts w:asciiTheme="minorHAnsi" w:hAnsiTheme="minorHAnsi"/>
                      <w:sz w:val="20"/>
                      <w:szCs w:val="20"/>
                    </w:rPr>
                  </w:rPrChange>
                </w:rPr>
                <w:t>, if it happens subsequent actions shall be taken to complete the process at HR point i.e. applicant &gt; CM/</w:t>
              </w:r>
            </w:ins>
            <w:ins w:id="1959" w:author="sufianrumi@yahoo.com" w:date="2016-10-18T15:10:00Z">
              <w:r w:rsidR="00D0447F" w:rsidRPr="00D0447F">
                <w:rPr>
                  <w:rFonts w:asciiTheme="minorHAnsi" w:hAnsiTheme="minorHAnsi"/>
                  <w:sz w:val="20"/>
                  <w:szCs w:val="20"/>
                  <w:highlight w:val="yellow"/>
                  <w:rPrChange w:id="1960" w:author="DELL" w:date="2016-10-23T11:43:00Z">
                    <w:rPr>
                      <w:rFonts w:asciiTheme="minorHAnsi" w:hAnsiTheme="minorHAnsi"/>
                      <w:sz w:val="20"/>
                      <w:szCs w:val="20"/>
                    </w:rPr>
                  </w:rPrChange>
                </w:rPr>
                <w:t>supervisor</w:t>
              </w:r>
            </w:ins>
            <w:ins w:id="1961" w:author="sufianrumi@yahoo.com" w:date="2016-10-18T14:59:00Z">
              <w:r w:rsidR="00D0447F" w:rsidRPr="00D0447F">
                <w:rPr>
                  <w:rFonts w:asciiTheme="minorHAnsi" w:hAnsiTheme="minorHAnsi"/>
                  <w:sz w:val="20"/>
                  <w:szCs w:val="20"/>
                  <w:highlight w:val="yellow"/>
                  <w:rPrChange w:id="1962" w:author="DELL" w:date="2016-10-23T11:43:00Z">
                    <w:rPr>
                      <w:rFonts w:asciiTheme="minorHAnsi" w:hAnsiTheme="minorHAnsi"/>
                      <w:sz w:val="20"/>
                      <w:szCs w:val="20"/>
                    </w:rPr>
                  </w:rPrChange>
                </w:rPr>
                <w:t>&gt;</w:t>
              </w:r>
            </w:ins>
            <w:ins w:id="1963" w:author="sufianrumi@yahoo.com" w:date="2016-10-18T15:10:00Z">
              <w:r w:rsidR="00D0447F" w:rsidRPr="00D0447F">
                <w:rPr>
                  <w:rFonts w:asciiTheme="minorHAnsi" w:hAnsiTheme="minorHAnsi"/>
                  <w:sz w:val="20"/>
                  <w:szCs w:val="20"/>
                  <w:highlight w:val="yellow"/>
                  <w:rPrChange w:id="1964" w:author="DELL" w:date="2016-10-23T11:43:00Z">
                    <w:rPr>
                      <w:rFonts w:asciiTheme="minorHAnsi" w:hAnsiTheme="minorHAnsi"/>
                      <w:sz w:val="20"/>
                      <w:szCs w:val="20"/>
                    </w:rPr>
                  </w:rPrChange>
                </w:rPr>
                <w:t>HO line supervisor/</w:t>
              </w:r>
            </w:ins>
            <w:ins w:id="1965" w:author="sufianrumi@yahoo.com" w:date="2016-10-18T15:00:00Z">
              <w:r w:rsidR="00D0447F" w:rsidRPr="00D0447F">
                <w:rPr>
                  <w:rFonts w:asciiTheme="minorHAnsi" w:hAnsiTheme="minorHAnsi"/>
                  <w:sz w:val="20"/>
                  <w:szCs w:val="20"/>
                  <w:highlight w:val="yellow"/>
                  <w:rPrChange w:id="1966" w:author="DELL" w:date="2016-10-23T11:43:00Z">
                    <w:rPr>
                      <w:rFonts w:asciiTheme="minorHAnsi" w:hAnsiTheme="minorHAnsi"/>
                      <w:sz w:val="20"/>
                      <w:szCs w:val="20"/>
                    </w:rPr>
                  </w:rPrChange>
                </w:rPr>
                <w:t xml:space="preserve">GM/HoD&gt; Manager HR/GM HR &gt; DCS/CD. After approval from CD an acceptance letter shall be issued to the applicant with cc to </w:t>
              </w:r>
            </w:ins>
            <w:ins w:id="1967" w:author="sufianrumi@yahoo.com" w:date="2016-10-18T15:01:00Z">
              <w:r w:rsidR="00D0447F" w:rsidRPr="00D0447F">
                <w:rPr>
                  <w:rFonts w:asciiTheme="minorHAnsi" w:hAnsiTheme="minorHAnsi"/>
                  <w:sz w:val="20"/>
                  <w:szCs w:val="20"/>
                  <w:highlight w:val="yellow"/>
                  <w:rPrChange w:id="1968" w:author="DELL" w:date="2016-10-23T11:43:00Z">
                    <w:rPr>
                      <w:rFonts w:asciiTheme="minorHAnsi" w:hAnsiTheme="minorHAnsi"/>
                      <w:sz w:val="20"/>
                      <w:szCs w:val="20"/>
                    </w:rPr>
                  </w:rPrChange>
                </w:rPr>
                <w:t>CM/PM &gt; GM/HoD.</w:t>
              </w:r>
              <w:r w:rsidR="0083503D">
                <w:rPr>
                  <w:rFonts w:asciiTheme="minorHAnsi" w:hAnsiTheme="minorHAnsi"/>
                  <w:sz w:val="20"/>
                  <w:szCs w:val="20"/>
                </w:rPr>
                <w:t xml:space="preserve"> </w:t>
              </w:r>
            </w:ins>
          </w:p>
          <w:p w:rsidR="0018137A" w:rsidRPr="00F01300" w:rsidRDefault="0018137A" w:rsidP="005460B3">
            <w:pPr>
              <w:pStyle w:val="Default"/>
              <w:rPr>
                <w:rFonts w:asciiTheme="minorHAnsi" w:hAnsiTheme="minorHAnsi"/>
                <w:sz w:val="20"/>
                <w:szCs w:val="20"/>
                <w:highlight w:val="yellow"/>
                <w:rPrChange w:id="1969" w:author="DELL" w:date="2016-10-23T11:44:00Z">
                  <w:rPr>
                    <w:rFonts w:asciiTheme="minorHAnsi" w:hAnsiTheme="minorHAnsi"/>
                    <w:sz w:val="20"/>
                    <w:szCs w:val="20"/>
                  </w:rPr>
                </w:rPrChange>
              </w:rPr>
            </w:pPr>
            <w:r w:rsidRPr="005460B3">
              <w:rPr>
                <w:rFonts w:asciiTheme="minorHAnsi" w:hAnsiTheme="minorHAnsi"/>
                <w:sz w:val="20"/>
                <w:szCs w:val="20"/>
              </w:rPr>
              <w:t>•</w:t>
            </w:r>
            <w:r w:rsidRPr="005460B3">
              <w:rPr>
                <w:rFonts w:asciiTheme="minorHAnsi" w:hAnsiTheme="minorHAnsi"/>
                <w:sz w:val="20"/>
                <w:szCs w:val="20"/>
              </w:rPr>
              <w:tab/>
            </w:r>
            <w:r w:rsidR="00D0447F" w:rsidRPr="00D0447F">
              <w:rPr>
                <w:rFonts w:asciiTheme="minorHAnsi" w:hAnsiTheme="minorHAnsi"/>
                <w:b/>
                <w:sz w:val="20"/>
                <w:szCs w:val="20"/>
                <w:highlight w:val="yellow"/>
                <w:rPrChange w:id="1970" w:author="DELL" w:date="2016-10-23T11:44:00Z">
                  <w:rPr>
                    <w:rFonts w:asciiTheme="minorHAnsi" w:hAnsiTheme="minorHAnsi"/>
                    <w:sz w:val="20"/>
                    <w:szCs w:val="20"/>
                  </w:rPr>
                </w:rPrChange>
              </w:rPr>
              <w:t>Retrenchment</w:t>
            </w:r>
            <w:ins w:id="1971" w:author="sufianrumi@yahoo.com" w:date="2016-10-18T15:22:00Z">
              <w:r w:rsidR="00D0447F" w:rsidRPr="00D0447F">
                <w:rPr>
                  <w:rFonts w:asciiTheme="minorHAnsi" w:hAnsiTheme="minorHAnsi"/>
                  <w:b/>
                  <w:sz w:val="20"/>
                  <w:szCs w:val="20"/>
                  <w:highlight w:val="yellow"/>
                  <w:rPrChange w:id="1972" w:author="DELL" w:date="2016-10-23T11:44:00Z">
                    <w:rPr>
                      <w:rFonts w:asciiTheme="minorHAnsi" w:hAnsiTheme="minorHAnsi"/>
                      <w:b/>
                      <w:sz w:val="20"/>
                      <w:szCs w:val="20"/>
                    </w:rPr>
                  </w:rPrChange>
                </w:rPr>
                <w:t xml:space="preserve">: </w:t>
              </w:r>
              <w:r w:rsidR="00D0447F" w:rsidRPr="00D0447F">
                <w:rPr>
                  <w:rFonts w:asciiTheme="minorHAnsi" w:hAnsiTheme="minorHAnsi"/>
                  <w:sz w:val="20"/>
                  <w:szCs w:val="20"/>
                  <w:highlight w:val="yellow"/>
                  <w:rPrChange w:id="1973" w:author="DELL" w:date="2016-10-23T11:44:00Z">
                    <w:rPr>
                      <w:rFonts w:asciiTheme="minorHAnsi" w:hAnsiTheme="minorHAnsi"/>
                      <w:sz w:val="20"/>
                      <w:szCs w:val="20"/>
                    </w:rPr>
                  </w:rPrChange>
                </w:rPr>
                <w:t>Project close before completed the project period</w:t>
              </w:r>
            </w:ins>
            <w:ins w:id="1974" w:author="sufianrumi@yahoo.com" w:date="2016-10-18T15:23:00Z">
              <w:r w:rsidR="00D0447F" w:rsidRPr="00D0447F">
                <w:rPr>
                  <w:rFonts w:asciiTheme="minorHAnsi" w:hAnsiTheme="minorHAnsi"/>
                  <w:sz w:val="20"/>
                  <w:szCs w:val="20"/>
                  <w:highlight w:val="yellow"/>
                  <w:rPrChange w:id="1975" w:author="DELL" w:date="2016-10-23T11:44:00Z">
                    <w:rPr>
                      <w:rFonts w:asciiTheme="minorHAnsi" w:hAnsiTheme="minorHAnsi"/>
                      <w:sz w:val="20"/>
                      <w:szCs w:val="20"/>
                    </w:rPr>
                  </w:rPrChange>
                </w:rPr>
                <w:t xml:space="preserve">, a letter to be sent to the employee(s) as per MSB policy. </w:t>
              </w:r>
            </w:ins>
          </w:p>
          <w:p w:rsidR="003203C2" w:rsidRPr="00F01300" w:rsidRDefault="00D0447F" w:rsidP="005460B3">
            <w:pPr>
              <w:pStyle w:val="Default"/>
              <w:rPr>
                <w:rFonts w:asciiTheme="minorHAnsi" w:hAnsiTheme="minorHAnsi"/>
                <w:sz w:val="20"/>
                <w:szCs w:val="20"/>
                <w:highlight w:val="yellow"/>
                <w:rPrChange w:id="1976" w:author="DELL" w:date="2016-10-23T11:44:00Z">
                  <w:rPr>
                    <w:rFonts w:asciiTheme="minorHAnsi" w:hAnsiTheme="minorHAnsi"/>
                    <w:sz w:val="20"/>
                    <w:szCs w:val="20"/>
                  </w:rPr>
                </w:rPrChange>
              </w:rPr>
            </w:pPr>
            <w:r w:rsidRPr="00D0447F">
              <w:rPr>
                <w:rFonts w:asciiTheme="minorHAnsi" w:hAnsiTheme="minorHAnsi"/>
                <w:sz w:val="20"/>
                <w:szCs w:val="20"/>
                <w:highlight w:val="yellow"/>
                <w:rPrChange w:id="1977" w:author="DELL" w:date="2016-10-23T11:44:00Z">
                  <w:rPr>
                    <w:rFonts w:asciiTheme="minorHAnsi" w:hAnsiTheme="minorHAnsi"/>
                    <w:sz w:val="20"/>
                    <w:szCs w:val="20"/>
                  </w:rPr>
                </w:rPrChange>
              </w:rPr>
              <w:t>•</w:t>
            </w:r>
            <w:r w:rsidRPr="00D0447F">
              <w:rPr>
                <w:rFonts w:asciiTheme="minorHAnsi" w:hAnsiTheme="minorHAnsi"/>
                <w:sz w:val="20"/>
                <w:szCs w:val="20"/>
                <w:highlight w:val="yellow"/>
                <w:rPrChange w:id="1978" w:author="DELL" w:date="2016-10-23T11:44:00Z">
                  <w:rPr>
                    <w:rFonts w:asciiTheme="minorHAnsi" w:hAnsiTheme="minorHAnsi"/>
                    <w:sz w:val="20"/>
                    <w:szCs w:val="20"/>
                  </w:rPr>
                </w:rPrChange>
              </w:rPr>
              <w:tab/>
            </w:r>
            <w:r w:rsidRPr="00D0447F">
              <w:rPr>
                <w:rFonts w:asciiTheme="minorHAnsi" w:hAnsiTheme="minorHAnsi"/>
                <w:b/>
                <w:sz w:val="20"/>
                <w:szCs w:val="20"/>
                <w:highlight w:val="yellow"/>
                <w:rPrChange w:id="1979" w:author="DELL" w:date="2016-10-23T11:44:00Z">
                  <w:rPr>
                    <w:rFonts w:asciiTheme="minorHAnsi" w:hAnsiTheme="minorHAnsi"/>
                    <w:sz w:val="20"/>
                    <w:szCs w:val="20"/>
                  </w:rPr>
                </w:rPrChange>
              </w:rPr>
              <w:t>Discharge</w:t>
            </w:r>
            <w:ins w:id="1980" w:author="sufianrumi@yahoo.com" w:date="2016-10-18T15:24:00Z">
              <w:r w:rsidRPr="00D0447F">
                <w:rPr>
                  <w:rFonts w:asciiTheme="minorHAnsi" w:hAnsiTheme="minorHAnsi"/>
                  <w:b/>
                  <w:sz w:val="20"/>
                  <w:szCs w:val="20"/>
                  <w:highlight w:val="yellow"/>
                  <w:rPrChange w:id="1981" w:author="DELL" w:date="2016-10-23T11:44:00Z">
                    <w:rPr>
                      <w:rFonts w:asciiTheme="minorHAnsi" w:hAnsiTheme="minorHAnsi"/>
                      <w:b/>
                      <w:sz w:val="20"/>
                      <w:szCs w:val="20"/>
                    </w:rPr>
                  </w:rPrChange>
                </w:rPr>
                <w:t xml:space="preserve">: </w:t>
              </w:r>
              <w:r w:rsidRPr="00D0447F">
                <w:rPr>
                  <w:rFonts w:asciiTheme="minorHAnsi" w:hAnsiTheme="minorHAnsi"/>
                  <w:sz w:val="20"/>
                  <w:szCs w:val="20"/>
                  <w:highlight w:val="yellow"/>
                  <w:rPrChange w:id="1982" w:author="DELL" w:date="2016-10-23T11:44:00Z">
                    <w:rPr>
                      <w:rFonts w:asciiTheme="minorHAnsi" w:hAnsiTheme="minorHAnsi"/>
                      <w:sz w:val="20"/>
                      <w:szCs w:val="20"/>
                    </w:rPr>
                  </w:rPrChange>
                </w:rPr>
                <w:t xml:space="preserve">A letter to be sent to the employee on this ground. </w:t>
              </w:r>
            </w:ins>
          </w:p>
          <w:p w:rsidR="0018137A" w:rsidRPr="005460B3" w:rsidRDefault="00D0447F" w:rsidP="005460B3">
            <w:pPr>
              <w:pStyle w:val="Default"/>
              <w:rPr>
                <w:rFonts w:asciiTheme="minorHAnsi" w:hAnsiTheme="minorHAnsi"/>
                <w:sz w:val="20"/>
                <w:szCs w:val="20"/>
              </w:rPr>
            </w:pPr>
            <w:r w:rsidRPr="00D0447F">
              <w:rPr>
                <w:rFonts w:asciiTheme="minorHAnsi" w:hAnsiTheme="minorHAnsi"/>
                <w:sz w:val="20"/>
                <w:szCs w:val="20"/>
                <w:highlight w:val="yellow"/>
                <w:rPrChange w:id="1983" w:author="DELL" w:date="2016-10-23T11:44:00Z">
                  <w:rPr>
                    <w:rFonts w:asciiTheme="minorHAnsi" w:hAnsiTheme="minorHAnsi"/>
                    <w:sz w:val="20"/>
                    <w:szCs w:val="20"/>
                  </w:rPr>
                </w:rPrChange>
              </w:rPr>
              <w:t>•</w:t>
            </w:r>
            <w:r w:rsidRPr="00D0447F">
              <w:rPr>
                <w:rFonts w:asciiTheme="minorHAnsi" w:hAnsiTheme="minorHAnsi"/>
                <w:sz w:val="20"/>
                <w:szCs w:val="20"/>
                <w:highlight w:val="yellow"/>
                <w:rPrChange w:id="1984" w:author="DELL" w:date="2016-10-23T11:44:00Z">
                  <w:rPr>
                    <w:rFonts w:asciiTheme="minorHAnsi" w:hAnsiTheme="minorHAnsi"/>
                    <w:sz w:val="20"/>
                    <w:szCs w:val="20"/>
                  </w:rPr>
                </w:rPrChange>
              </w:rPr>
              <w:tab/>
            </w:r>
            <w:r w:rsidRPr="00D0447F">
              <w:rPr>
                <w:rFonts w:asciiTheme="minorHAnsi" w:hAnsiTheme="minorHAnsi"/>
                <w:b/>
                <w:sz w:val="20"/>
                <w:szCs w:val="20"/>
                <w:highlight w:val="yellow"/>
                <w:rPrChange w:id="1985" w:author="DELL" w:date="2016-10-23T11:44:00Z">
                  <w:rPr>
                    <w:rFonts w:asciiTheme="minorHAnsi" w:hAnsiTheme="minorHAnsi"/>
                    <w:sz w:val="20"/>
                    <w:szCs w:val="20"/>
                  </w:rPr>
                </w:rPrChange>
              </w:rPr>
              <w:t>Retirement</w:t>
            </w:r>
            <w:ins w:id="1986" w:author="sufianrumi@yahoo.com" w:date="2016-10-18T15:13:00Z">
              <w:r w:rsidRPr="00D0447F">
                <w:rPr>
                  <w:rFonts w:asciiTheme="minorHAnsi" w:hAnsiTheme="minorHAnsi"/>
                  <w:b/>
                  <w:sz w:val="20"/>
                  <w:szCs w:val="20"/>
                  <w:highlight w:val="yellow"/>
                  <w:rPrChange w:id="1987" w:author="DELL" w:date="2016-10-23T11:44:00Z">
                    <w:rPr>
                      <w:rFonts w:asciiTheme="minorHAnsi" w:hAnsiTheme="minorHAnsi"/>
                      <w:sz w:val="20"/>
                      <w:szCs w:val="20"/>
                    </w:rPr>
                  </w:rPrChange>
                </w:rPr>
                <w:t>:</w:t>
              </w:r>
            </w:ins>
            <w:ins w:id="1988" w:author="sufianrumi@yahoo.com" w:date="2016-10-18T15:16:00Z">
              <w:r w:rsidRPr="00D0447F">
                <w:rPr>
                  <w:rFonts w:asciiTheme="minorHAnsi" w:hAnsiTheme="minorHAnsi"/>
                  <w:sz w:val="20"/>
                  <w:szCs w:val="20"/>
                  <w:highlight w:val="yellow"/>
                  <w:rPrChange w:id="1989" w:author="DELL" w:date="2016-10-23T11:44:00Z">
                    <w:rPr>
                      <w:rFonts w:asciiTheme="minorHAnsi" w:hAnsiTheme="minorHAnsi"/>
                      <w:sz w:val="20"/>
                      <w:szCs w:val="20"/>
                    </w:rPr>
                  </w:rPrChange>
                </w:rPr>
                <w:t xml:space="preserve">before </w:t>
              </w:r>
            </w:ins>
            <w:ins w:id="1990" w:author="sufianrumi@yahoo.com" w:date="2016-10-18T15:13:00Z">
              <w:r w:rsidRPr="00D0447F">
                <w:rPr>
                  <w:rFonts w:asciiTheme="minorHAnsi" w:hAnsiTheme="minorHAnsi"/>
                  <w:sz w:val="20"/>
                  <w:szCs w:val="20"/>
                  <w:highlight w:val="yellow"/>
                  <w:rPrChange w:id="1991" w:author="DELL" w:date="2016-10-23T11:44:00Z">
                    <w:rPr>
                      <w:rFonts w:asciiTheme="minorHAnsi" w:hAnsiTheme="minorHAnsi"/>
                      <w:sz w:val="20"/>
                      <w:szCs w:val="20"/>
                    </w:rPr>
                  </w:rPrChange>
                </w:rPr>
                <w:t xml:space="preserve">reaching </w:t>
              </w:r>
            </w:ins>
            <w:ins w:id="1992" w:author="sufianrumi@yahoo.com" w:date="2016-10-18T15:16:00Z">
              <w:r w:rsidRPr="00D0447F">
                <w:rPr>
                  <w:rFonts w:asciiTheme="minorHAnsi" w:hAnsiTheme="minorHAnsi"/>
                  <w:sz w:val="20"/>
                  <w:szCs w:val="20"/>
                  <w:highlight w:val="yellow"/>
                  <w:rPrChange w:id="1993" w:author="DELL" w:date="2016-10-23T11:44:00Z">
                    <w:rPr>
                      <w:rFonts w:asciiTheme="minorHAnsi" w:hAnsiTheme="minorHAnsi"/>
                      <w:sz w:val="20"/>
                      <w:szCs w:val="20"/>
                    </w:rPr>
                  </w:rPrChange>
                </w:rPr>
                <w:t xml:space="preserve">at </w:t>
              </w:r>
            </w:ins>
            <w:ins w:id="1994" w:author="sufianrumi@yahoo.com" w:date="2016-10-18T15:13:00Z">
              <w:r w:rsidRPr="00D0447F">
                <w:rPr>
                  <w:rFonts w:asciiTheme="minorHAnsi" w:hAnsiTheme="minorHAnsi"/>
                  <w:sz w:val="20"/>
                  <w:szCs w:val="20"/>
                  <w:highlight w:val="yellow"/>
                  <w:rPrChange w:id="1995" w:author="DELL" w:date="2016-10-23T11:44:00Z">
                    <w:rPr>
                      <w:rFonts w:asciiTheme="minorHAnsi" w:hAnsiTheme="minorHAnsi"/>
                      <w:sz w:val="20"/>
                      <w:szCs w:val="20"/>
                    </w:rPr>
                  </w:rPrChange>
                </w:rPr>
                <w:t xml:space="preserve">60 years, a letter shall be sent to the employee </w:t>
              </w:r>
            </w:ins>
            <w:ins w:id="1996" w:author="sufianrumi@yahoo.com" w:date="2016-10-18T15:16:00Z">
              <w:r w:rsidRPr="00D0447F">
                <w:rPr>
                  <w:rFonts w:asciiTheme="minorHAnsi" w:hAnsiTheme="minorHAnsi"/>
                  <w:sz w:val="20"/>
                  <w:szCs w:val="20"/>
                  <w:highlight w:val="yellow"/>
                  <w:rPrChange w:id="1997" w:author="DELL" w:date="2016-10-23T11:44:00Z">
                    <w:rPr>
                      <w:rFonts w:asciiTheme="minorHAnsi" w:hAnsiTheme="minorHAnsi"/>
                      <w:sz w:val="20"/>
                      <w:szCs w:val="20"/>
                    </w:rPr>
                  </w:rPrChange>
                </w:rPr>
                <w:t>two months prior the retirement age</w:t>
              </w:r>
            </w:ins>
            <w:ins w:id="1998" w:author="sufianrumi@yahoo.com" w:date="2016-10-18T15:24:00Z">
              <w:r w:rsidRPr="00D0447F">
                <w:rPr>
                  <w:rFonts w:asciiTheme="minorHAnsi" w:hAnsiTheme="minorHAnsi"/>
                  <w:sz w:val="20"/>
                  <w:szCs w:val="20"/>
                  <w:highlight w:val="yellow"/>
                  <w:rPrChange w:id="1999" w:author="DELL" w:date="2016-10-23T11:44:00Z">
                    <w:rPr>
                      <w:rFonts w:asciiTheme="minorHAnsi" w:hAnsiTheme="minorHAnsi"/>
                      <w:sz w:val="20"/>
                      <w:szCs w:val="20"/>
                    </w:rPr>
                  </w:rPrChange>
                </w:rPr>
                <w:t xml:space="preserve"> notifying the incident</w:t>
              </w:r>
            </w:ins>
            <w:ins w:id="2000" w:author="sufianrumi@yahoo.com" w:date="2016-10-18T15:16:00Z">
              <w:r w:rsidRPr="00D0447F">
                <w:rPr>
                  <w:rFonts w:asciiTheme="minorHAnsi" w:hAnsiTheme="minorHAnsi"/>
                  <w:sz w:val="20"/>
                  <w:szCs w:val="20"/>
                  <w:highlight w:val="yellow"/>
                  <w:rPrChange w:id="2001" w:author="DELL" w:date="2016-10-23T11:44:00Z">
                    <w:rPr>
                      <w:rFonts w:asciiTheme="minorHAnsi" w:hAnsiTheme="minorHAnsi"/>
                      <w:sz w:val="20"/>
                      <w:szCs w:val="20"/>
                    </w:rPr>
                  </w:rPrChange>
                </w:rPr>
                <w:t xml:space="preserve">. </w:t>
              </w:r>
            </w:ins>
            <w:ins w:id="2002" w:author="sufianrumi@yahoo.com" w:date="2016-10-18T15:25:00Z">
              <w:r w:rsidRPr="00D0447F">
                <w:rPr>
                  <w:rFonts w:asciiTheme="minorHAnsi" w:hAnsiTheme="minorHAnsi"/>
                  <w:sz w:val="20"/>
                  <w:szCs w:val="20"/>
                  <w:highlight w:val="yellow"/>
                  <w:rPrChange w:id="2003" w:author="DELL" w:date="2016-10-23T11:44:00Z">
                    <w:rPr>
                      <w:rFonts w:asciiTheme="minorHAnsi" w:hAnsiTheme="minorHAnsi"/>
                      <w:sz w:val="20"/>
                      <w:szCs w:val="20"/>
                    </w:rPr>
                  </w:rPrChange>
                </w:rPr>
                <w:t>At the retirement time final letter shall be sent as per MSB policy.</w:t>
              </w:r>
            </w:ins>
            <w:ins w:id="2004" w:author="DELL" w:date="2016-10-23T11:45:00Z">
              <w:r w:rsidR="00F01300">
                <w:rPr>
                  <w:rFonts w:asciiTheme="minorHAnsi" w:hAnsiTheme="minorHAnsi"/>
                  <w:sz w:val="20"/>
                  <w:szCs w:val="20"/>
                </w:rPr>
                <w:t>(New)</w:t>
              </w:r>
            </w:ins>
          </w:p>
          <w:p w:rsidR="0018137A" w:rsidRPr="005460B3" w:rsidRDefault="0018137A" w:rsidP="005460B3">
            <w:pPr>
              <w:pStyle w:val="Default"/>
              <w:rPr>
                <w:rFonts w:asciiTheme="minorHAnsi" w:hAnsiTheme="minorHAnsi"/>
                <w:sz w:val="20"/>
                <w:szCs w:val="20"/>
              </w:rPr>
            </w:pPr>
            <w:r w:rsidRPr="005460B3">
              <w:rPr>
                <w:rFonts w:asciiTheme="minorHAnsi" w:hAnsiTheme="minorHAnsi"/>
                <w:sz w:val="20"/>
                <w:szCs w:val="20"/>
              </w:rPr>
              <w:t>•</w:t>
            </w:r>
            <w:r w:rsidRPr="005460B3">
              <w:rPr>
                <w:rFonts w:asciiTheme="minorHAnsi" w:hAnsiTheme="minorHAnsi"/>
                <w:sz w:val="20"/>
                <w:szCs w:val="20"/>
              </w:rPr>
              <w:tab/>
            </w:r>
            <w:r w:rsidR="00D0447F" w:rsidRPr="00D0447F">
              <w:rPr>
                <w:rFonts w:asciiTheme="minorHAnsi" w:hAnsiTheme="minorHAnsi"/>
                <w:b/>
                <w:sz w:val="20"/>
                <w:szCs w:val="20"/>
                <w:highlight w:val="yellow"/>
                <w:rPrChange w:id="2005" w:author="DELL" w:date="2016-10-23T11:45:00Z">
                  <w:rPr>
                    <w:rFonts w:asciiTheme="minorHAnsi" w:hAnsiTheme="minorHAnsi"/>
                    <w:sz w:val="20"/>
                    <w:szCs w:val="20"/>
                  </w:rPr>
                </w:rPrChange>
              </w:rPr>
              <w:t>Termination:</w:t>
            </w:r>
            <w:ins w:id="2006" w:author="sufianrumi@yahoo.com" w:date="2016-10-18T17:33:00Z">
              <w:r w:rsidR="00D0447F" w:rsidRPr="00D0447F">
                <w:rPr>
                  <w:rFonts w:asciiTheme="minorHAnsi" w:hAnsiTheme="minorHAnsi"/>
                  <w:sz w:val="20"/>
                  <w:szCs w:val="20"/>
                  <w:highlight w:val="yellow"/>
                  <w:rPrChange w:id="2007" w:author="DELL" w:date="2016-10-23T11:45:00Z">
                    <w:rPr>
                      <w:rFonts w:asciiTheme="minorHAnsi" w:hAnsiTheme="minorHAnsi"/>
                      <w:sz w:val="20"/>
                      <w:szCs w:val="20"/>
                    </w:rPr>
                  </w:rPrChange>
                </w:rPr>
                <w:t>A letter to be sent to the employee on this ground.</w:t>
              </w:r>
              <w:r w:rsidR="00D962D1">
                <w:rPr>
                  <w:rFonts w:asciiTheme="minorHAnsi" w:hAnsiTheme="minorHAnsi"/>
                  <w:sz w:val="20"/>
                  <w:szCs w:val="20"/>
                </w:rPr>
                <w:t xml:space="preserve"> </w:t>
              </w:r>
            </w:ins>
            <w:r w:rsidRPr="005460B3">
              <w:rPr>
                <w:rFonts w:asciiTheme="minorHAnsi" w:hAnsiTheme="minorHAnsi"/>
                <w:sz w:val="20"/>
                <w:szCs w:val="20"/>
              </w:rPr>
              <w:t>At the time of termination staff will get advance salary from termination date to next 30 days.</w:t>
            </w:r>
            <w:r>
              <w:rPr>
                <w:rFonts w:asciiTheme="minorHAnsi" w:hAnsiTheme="minorHAnsi"/>
                <w:sz w:val="20"/>
                <w:szCs w:val="20"/>
              </w:rPr>
              <w:t xml:space="preserve"> This advance salary will be posted through Final Settlement Screen.</w:t>
            </w:r>
          </w:p>
          <w:p w:rsidR="0018137A" w:rsidRDefault="0018137A" w:rsidP="005460B3">
            <w:pPr>
              <w:pStyle w:val="Default"/>
              <w:rPr>
                <w:rFonts w:asciiTheme="minorHAnsi" w:hAnsiTheme="minorHAnsi"/>
                <w:sz w:val="20"/>
                <w:szCs w:val="20"/>
              </w:rPr>
            </w:pPr>
            <w:r w:rsidRPr="005460B3">
              <w:rPr>
                <w:rFonts w:asciiTheme="minorHAnsi" w:hAnsiTheme="minorHAnsi"/>
                <w:sz w:val="20"/>
                <w:szCs w:val="20"/>
              </w:rPr>
              <w:t>•</w:t>
            </w:r>
            <w:r w:rsidRPr="005460B3">
              <w:rPr>
                <w:rFonts w:asciiTheme="minorHAnsi" w:hAnsiTheme="minorHAnsi"/>
                <w:sz w:val="20"/>
                <w:szCs w:val="20"/>
              </w:rPr>
              <w:tab/>
            </w:r>
            <w:r w:rsidR="00D0447F" w:rsidRPr="00D0447F">
              <w:rPr>
                <w:rFonts w:asciiTheme="minorHAnsi" w:hAnsiTheme="minorHAnsi"/>
                <w:b/>
                <w:sz w:val="20"/>
                <w:szCs w:val="20"/>
                <w:rPrChange w:id="2008" w:author="sufianrumi@yahoo.com" w:date="2016-10-18T14:11:00Z">
                  <w:rPr>
                    <w:rFonts w:asciiTheme="minorHAnsi" w:hAnsiTheme="minorHAnsi"/>
                    <w:sz w:val="20"/>
                    <w:szCs w:val="20"/>
                  </w:rPr>
                </w:rPrChange>
              </w:rPr>
              <w:t xml:space="preserve">Dismiss: </w:t>
            </w:r>
            <w:ins w:id="2009" w:author="sufianrumi@yahoo.com" w:date="2016-10-18T17:34:00Z">
              <w:r w:rsidR="00D962D1">
                <w:rPr>
                  <w:rFonts w:asciiTheme="minorHAnsi" w:hAnsiTheme="minorHAnsi"/>
                  <w:sz w:val="20"/>
                  <w:szCs w:val="20"/>
                </w:rPr>
                <w:t xml:space="preserve">A </w:t>
              </w:r>
              <w:r w:rsidR="00D0447F" w:rsidRPr="00D0447F">
                <w:rPr>
                  <w:rFonts w:asciiTheme="minorHAnsi" w:hAnsiTheme="minorHAnsi"/>
                  <w:sz w:val="20"/>
                  <w:szCs w:val="20"/>
                  <w:highlight w:val="yellow"/>
                  <w:rPrChange w:id="2010" w:author="DELL" w:date="2016-10-23T11:45:00Z">
                    <w:rPr>
                      <w:rFonts w:asciiTheme="minorHAnsi" w:hAnsiTheme="minorHAnsi"/>
                      <w:sz w:val="20"/>
                      <w:szCs w:val="20"/>
                    </w:rPr>
                  </w:rPrChange>
                </w:rPr>
                <w:t>letter to be sent to the employee on this ground.</w:t>
              </w:r>
              <w:r w:rsidR="00D962D1">
                <w:rPr>
                  <w:rFonts w:asciiTheme="minorHAnsi" w:hAnsiTheme="minorHAnsi"/>
                  <w:sz w:val="20"/>
                  <w:szCs w:val="20"/>
                </w:rPr>
                <w:t xml:space="preserve"> </w:t>
              </w:r>
            </w:ins>
            <w:r w:rsidRPr="005460B3">
              <w:rPr>
                <w:rFonts w:asciiTheme="minorHAnsi" w:hAnsiTheme="minorHAnsi"/>
                <w:sz w:val="20"/>
                <w:szCs w:val="20"/>
              </w:rPr>
              <w:t xml:space="preserve">Staff will </w:t>
            </w:r>
            <w:del w:id="2011" w:author="sufianrumi@yahoo.com" w:date="2016-10-18T17:35:00Z">
              <w:r w:rsidRPr="005460B3" w:rsidDel="00D962D1">
                <w:rPr>
                  <w:rFonts w:asciiTheme="minorHAnsi" w:hAnsiTheme="minorHAnsi"/>
                  <w:sz w:val="20"/>
                  <w:szCs w:val="20"/>
                </w:rPr>
                <w:delText>not get</w:delText>
              </w:r>
            </w:del>
            <w:ins w:id="2012" w:author="sufianrumi@yahoo.com" w:date="2016-10-18T17:35:00Z">
              <w:r w:rsidR="00D962D1">
                <w:rPr>
                  <w:rFonts w:asciiTheme="minorHAnsi" w:hAnsiTheme="minorHAnsi"/>
                  <w:sz w:val="20"/>
                  <w:szCs w:val="20"/>
                </w:rPr>
                <w:t xml:space="preserve">get </w:t>
              </w:r>
            </w:ins>
            <w:del w:id="2013" w:author="sufianrumi@yahoo.com" w:date="2016-10-18T17:35:00Z">
              <w:r w:rsidRPr="005460B3" w:rsidDel="00D962D1">
                <w:rPr>
                  <w:rFonts w:asciiTheme="minorHAnsi" w:hAnsiTheme="minorHAnsi"/>
                  <w:sz w:val="20"/>
                  <w:szCs w:val="20"/>
                </w:rPr>
                <w:delText xml:space="preserve"> Organization’s </w:delText>
              </w:r>
            </w:del>
            <w:r w:rsidRPr="005460B3">
              <w:rPr>
                <w:rFonts w:asciiTheme="minorHAnsi" w:hAnsiTheme="minorHAnsi"/>
                <w:sz w:val="20"/>
                <w:szCs w:val="20"/>
              </w:rPr>
              <w:t xml:space="preserve">PF contribution </w:t>
            </w:r>
            <w:ins w:id="2014" w:author="sufianrumi@yahoo.com" w:date="2016-10-18T17:35:00Z">
              <w:r w:rsidR="00D962D1">
                <w:rPr>
                  <w:rFonts w:asciiTheme="minorHAnsi" w:hAnsiTheme="minorHAnsi"/>
                  <w:sz w:val="20"/>
                  <w:szCs w:val="20"/>
                </w:rPr>
                <w:t xml:space="preserve">from </w:t>
              </w:r>
              <w:r w:rsidR="00D0447F" w:rsidRPr="00D0447F">
                <w:rPr>
                  <w:rFonts w:asciiTheme="minorHAnsi" w:hAnsiTheme="minorHAnsi"/>
                  <w:b/>
                  <w:sz w:val="20"/>
                  <w:szCs w:val="20"/>
                  <w:rPrChange w:id="2015" w:author="sufianrumi@yahoo.com" w:date="2016-10-18T17:35:00Z">
                    <w:rPr>
                      <w:rFonts w:asciiTheme="minorHAnsi" w:hAnsiTheme="minorHAnsi"/>
                      <w:sz w:val="20"/>
                      <w:szCs w:val="20"/>
                    </w:rPr>
                  </w:rPrChange>
                </w:rPr>
                <w:t>both part</w:t>
              </w:r>
              <w:r w:rsidR="00D962D1">
                <w:rPr>
                  <w:rFonts w:asciiTheme="minorHAnsi" w:hAnsiTheme="minorHAnsi"/>
                  <w:sz w:val="20"/>
                  <w:szCs w:val="20"/>
                </w:rPr>
                <w:t xml:space="preserve"> along with other benefits as entitled. </w:t>
              </w:r>
            </w:ins>
            <w:del w:id="2016" w:author="sufianrumi@yahoo.com" w:date="2016-10-18T17:36:00Z">
              <w:r w:rsidRPr="005460B3" w:rsidDel="00D962D1">
                <w:rPr>
                  <w:rFonts w:asciiTheme="minorHAnsi" w:hAnsiTheme="minorHAnsi"/>
                  <w:sz w:val="20"/>
                  <w:szCs w:val="20"/>
                </w:rPr>
                <w:delText>but will get only his personnel contribution.</w:delText>
              </w:r>
            </w:del>
            <w:r>
              <w:rPr>
                <w:rFonts w:asciiTheme="minorHAnsi" w:hAnsiTheme="minorHAnsi"/>
                <w:sz w:val="20"/>
                <w:szCs w:val="20"/>
              </w:rPr>
              <w:t xml:space="preserve">This </w:t>
            </w:r>
            <w:r w:rsidRPr="005460B3">
              <w:rPr>
                <w:rFonts w:asciiTheme="minorHAnsi" w:hAnsiTheme="minorHAnsi"/>
                <w:sz w:val="20"/>
                <w:szCs w:val="20"/>
              </w:rPr>
              <w:t xml:space="preserve">PF </w:t>
            </w:r>
            <w:del w:id="2017" w:author="sufianrumi@yahoo.com" w:date="2016-10-18T17:36:00Z">
              <w:r w:rsidDel="00D962D1">
                <w:rPr>
                  <w:rFonts w:asciiTheme="minorHAnsi" w:hAnsiTheme="minorHAnsi"/>
                  <w:sz w:val="20"/>
                  <w:szCs w:val="20"/>
                </w:rPr>
                <w:delText xml:space="preserve">Own </w:delText>
              </w:r>
              <w:r w:rsidRPr="005460B3" w:rsidDel="00D962D1">
                <w:rPr>
                  <w:rFonts w:asciiTheme="minorHAnsi" w:hAnsiTheme="minorHAnsi"/>
                  <w:sz w:val="20"/>
                  <w:szCs w:val="20"/>
                </w:rPr>
                <w:delText>c</w:delText>
              </w:r>
            </w:del>
            <w:ins w:id="2018" w:author="sufianrumi@yahoo.com" w:date="2016-10-18T17:36:00Z">
              <w:r w:rsidR="00D962D1">
                <w:rPr>
                  <w:rFonts w:asciiTheme="minorHAnsi" w:hAnsiTheme="minorHAnsi"/>
                  <w:sz w:val="20"/>
                  <w:szCs w:val="20"/>
                </w:rPr>
                <w:t>c</w:t>
              </w:r>
            </w:ins>
            <w:r w:rsidRPr="005460B3">
              <w:rPr>
                <w:rFonts w:asciiTheme="minorHAnsi" w:hAnsiTheme="minorHAnsi"/>
                <w:sz w:val="20"/>
                <w:szCs w:val="20"/>
              </w:rPr>
              <w:t>ontribution</w:t>
            </w:r>
            <w:r>
              <w:rPr>
                <w:rFonts w:asciiTheme="minorHAnsi" w:hAnsiTheme="minorHAnsi"/>
                <w:sz w:val="20"/>
                <w:szCs w:val="20"/>
              </w:rPr>
              <w:t xml:space="preserve"> amount will be posted from Final Settlement Screen.</w:t>
            </w:r>
          </w:p>
          <w:p w:rsidR="0056088F" w:rsidRPr="0056088F" w:rsidDel="00D962D1" w:rsidRDefault="0056088F">
            <w:pPr>
              <w:pStyle w:val="Default"/>
              <w:numPr>
                <w:ilvl w:val="0"/>
                <w:numId w:val="41"/>
              </w:numPr>
              <w:rPr>
                <w:del w:id="2019" w:author="sufianrumi@yahoo.com" w:date="2016-10-18T17:37:00Z"/>
                <w:rFonts w:asciiTheme="minorHAnsi" w:hAnsiTheme="minorHAnsi" w:cstheme="minorHAnsi"/>
                <w:sz w:val="20"/>
              </w:rPr>
            </w:pPr>
            <w:r w:rsidRPr="0056088F">
              <w:rPr>
                <w:rFonts w:asciiTheme="minorHAnsi" w:hAnsiTheme="minorHAnsi" w:cstheme="minorHAnsi"/>
                <w:sz w:val="20"/>
              </w:rPr>
              <w:t xml:space="preserve">EL Balance= (Total Entitlement/Total Month)*Current Month + Existing EL </w:t>
            </w:r>
            <w:r w:rsidRPr="0056088F">
              <w:rPr>
                <w:rFonts w:asciiTheme="minorHAnsi" w:hAnsiTheme="minorHAnsi" w:cstheme="minorHAnsi"/>
                <w:sz w:val="20"/>
              </w:rPr>
              <w:lastRenderedPageBreak/>
              <w:t xml:space="preserve">balance. </w:t>
            </w:r>
            <w:ins w:id="2020" w:author="sufianrumi@yahoo.com" w:date="2016-10-18T17:38:00Z">
              <w:r w:rsidR="000660BD">
                <w:rPr>
                  <w:rFonts w:asciiTheme="minorHAnsi" w:hAnsiTheme="minorHAnsi" w:cstheme="minorHAnsi"/>
                  <w:sz w:val="20"/>
                </w:rPr>
                <w:t xml:space="preserve">EL </w:t>
              </w:r>
            </w:ins>
            <w:r w:rsidRPr="0056088F">
              <w:rPr>
                <w:rFonts w:asciiTheme="minorHAnsi" w:hAnsiTheme="minorHAnsi" w:cstheme="minorHAnsi"/>
                <w:sz w:val="20"/>
              </w:rPr>
              <w:t>Encash</w:t>
            </w:r>
            <w:ins w:id="2021" w:author="sufianrumi@yahoo.com" w:date="2016-10-18T18:06:00Z">
              <w:r w:rsidR="00F300BC">
                <w:rPr>
                  <w:rFonts w:asciiTheme="minorHAnsi" w:hAnsiTheme="minorHAnsi" w:cstheme="minorHAnsi"/>
                  <w:sz w:val="20"/>
                </w:rPr>
                <w:t>ment</w:t>
              </w:r>
            </w:ins>
            <w:ins w:id="2022" w:author="sufianrumi@yahoo.com" w:date="2016-10-18T17:37:00Z">
              <w:r w:rsidR="00D962D1">
                <w:rPr>
                  <w:rFonts w:asciiTheme="minorHAnsi" w:hAnsiTheme="minorHAnsi" w:cstheme="minorHAnsi"/>
                  <w:sz w:val="20"/>
                </w:rPr>
                <w:t xml:space="preserve"> up to 28 days</w:t>
              </w:r>
            </w:ins>
            <w:del w:id="2023" w:author="sufianrumi@yahoo.com" w:date="2016-10-18T17:37:00Z">
              <w:r w:rsidRPr="0056088F" w:rsidDel="00D962D1">
                <w:rPr>
                  <w:rFonts w:asciiTheme="minorHAnsi" w:hAnsiTheme="minorHAnsi" w:cstheme="minorHAnsi"/>
                  <w:sz w:val="20"/>
                </w:rPr>
                <w:delText xml:space="preserve"> this</w:delText>
              </w:r>
            </w:del>
            <w:del w:id="2024" w:author="sufianrumi@yahoo.com" w:date="2016-10-18T17:38:00Z">
              <w:r w:rsidRPr="0056088F" w:rsidDel="000660BD">
                <w:rPr>
                  <w:rFonts w:asciiTheme="minorHAnsi" w:hAnsiTheme="minorHAnsi" w:cstheme="minorHAnsi"/>
                  <w:sz w:val="20"/>
                </w:rPr>
                <w:delText xml:space="preserve">EL </w:delText>
              </w:r>
            </w:del>
            <w:r w:rsidRPr="0056088F">
              <w:rPr>
                <w:rFonts w:asciiTheme="minorHAnsi" w:hAnsiTheme="minorHAnsi" w:cstheme="minorHAnsi"/>
                <w:sz w:val="20"/>
              </w:rPr>
              <w:t xml:space="preserve">balances to </w:t>
            </w:r>
            <w:ins w:id="2025" w:author="sufianrumi@yahoo.com" w:date="2016-10-18T17:37:00Z">
              <w:r w:rsidR="00D962D1">
                <w:rPr>
                  <w:rFonts w:asciiTheme="minorHAnsi" w:hAnsiTheme="minorHAnsi" w:cstheme="minorHAnsi"/>
                  <w:sz w:val="20"/>
                </w:rPr>
                <w:t xml:space="preserve">the </w:t>
              </w:r>
            </w:ins>
            <w:r w:rsidRPr="0056088F">
              <w:rPr>
                <w:rFonts w:asciiTheme="minorHAnsi" w:hAnsiTheme="minorHAnsi" w:cstheme="minorHAnsi"/>
                <w:sz w:val="20"/>
              </w:rPr>
              <w:t>staff during final settlement</w:t>
            </w:r>
            <w:ins w:id="2026" w:author="sufianrumi@yahoo.com" w:date="2016-10-18T17:38:00Z">
              <w:r w:rsidR="000660BD">
                <w:rPr>
                  <w:rFonts w:asciiTheme="minorHAnsi" w:hAnsiTheme="minorHAnsi" w:cstheme="minorHAnsi"/>
                  <w:sz w:val="20"/>
                </w:rPr>
                <w:t xml:space="preserve"> as per MSB policy</w:t>
              </w:r>
            </w:ins>
            <w:r w:rsidRPr="0056088F">
              <w:rPr>
                <w:rFonts w:asciiTheme="minorHAnsi" w:hAnsiTheme="minorHAnsi" w:cstheme="minorHAnsi"/>
                <w:sz w:val="20"/>
              </w:rPr>
              <w:t>.</w:t>
            </w:r>
          </w:p>
          <w:p w:rsidR="00D0447F" w:rsidRDefault="00D0447F" w:rsidP="00D0447F">
            <w:pPr>
              <w:pStyle w:val="Default"/>
              <w:numPr>
                <w:ilvl w:val="0"/>
                <w:numId w:val="41"/>
              </w:numPr>
              <w:rPr>
                <w:rFonts w:asciiTheme="minorHAnsi" w:hAnsiTheme="minorHAnsi"/>
                <w:sz w:val="20"/>
                <w:szCs w:val="20"/>
              </w:rPr>
              <w:pPrChange w:id="2027" w:author="sufianrumi@yahoo.com" w:date="2016-10-18T17:37:00Z">
                <w:pPr>
                  <w:pStyle w:val="Default"/>
                </w:pPr>
              </w:pPrChange>
            </w:pPr>
          </w:p>
        </w:tc>
      </w:tr>
      <w:tr w:rsidR="0018137A" w:rsidRPr="00AF6BA8" w:rsidTr="00AB0C05">
        <w:tc>
          <w:tcPr>
            <w:tcW w:w="915" w:type="dxa"/>
          </w:tcPr>
          <w:p w:rsidR="0018137A" w:rsidRPr="00F9328F" w:rsidRDefault="00F9328F" w:rsidP="00AD1F67">
            <w:pPr>
              <w:jc w:val="both"/>
              <w:rPr>
                <w:rFonts w:asciiTheme="minorHAnsi" w:hAnsiTheme="minorHAnsi"/>
                <w:b/>
              </w:rPr>
            </w:pPr>
            <w:r w:rsidRPr="00F9328F">
              <w:rPr>
                <w:rFonts w:asciiTheme="minorHAnsi" w:hAnsiTheme="minorHAnsi"/>
                <w:b/>
              </w:rPr>
              <w:lastRenderedPageBreak/>
              <w:t>7.18</w:t>
            </w:r>
          </w:p>
        </w:tc>
        <w:tc>
          <w:tcPr>
            <w:tcW w:w="2029" w:type="dxa"/>
            <w:vMerge/>
          </w:tcPr>
          <w:p w:rsidR="0018137A" w:rsidRPr="00AF6BA8" w:rsidRDefault="0018137A" w:rsidP="00AD1F67">
            <w:pPr>
              <w:pStyle w:val="Default"/>
              <w:rPr>
                <w:rFonts w:asciiTheme="minorHAnsi" w:hAnsiTheme="minorHAnsi"/>
                <w:sz w:val="20"/>
                <w:szCs w:val="20"/>
              </w:rPr>
            </w:pPr>
          </w:p>
        </w:tc>
        <w:tc>
          <w:tcPr>
            <w:tcW w:w="6632" w:type="dxa"/>
          </w:tcPr>
          <w:p w:rsidR="0018137A" w:rsidRPr="006F70DD" w:rsidRDefault="0018137A" w:rsidP="006F2C4C">
            <w:pPr>
              <w:pStyle w:val="Default"/>
              <w:rPr>
                <w:rFonts w:asciiTheme="minorHAnsi" w:hAnsiTheme="minorHAnsi"/>
                <w:b/>
                <w:sz w:val="20"/>
                <w:szCs w:val="20"/>
              </w:rPr>
            </w:pPr>
            <w:r w:rsidRPr="006F70DD">
              <w:rPr>
                <w:rFonts w:asciiTheme="minorHAnsi" w:hAnsiTheme="minorHAnsi"/>
                <w:b/>
                <w:sz w:val="20"/>
                <w:szCs w:val="20"/>
              </w:rPr>
              <w:t>Additional Responsibility:</w:t>
            </w:r>
          </w:p>
          <w:p w:rsidR="0018137A" w:rsidRPr="00AF6BA8" w:rsidRDefault="0018137A" w:rsidP="00486DE5">
            <w:pPr>
              <w:pStyle w:val="Default"/>
              <w:ind w:left="0" w:firstLine="0"/>
              <w:rPr>
                <w:rFonts w:asciiTheme="minorHAnsi" w:hAnsiTheme="minorHAnsi"/>
                <w:sz w:val="20"/>
                <w:szCs w:val="20"/>
              </w:rPr>
            </w:pPr>
            <w:r>
              <w:rPr>
                <w:rFonts w:asciiTheme="minorHAnsi" w:hAnsiTheme="minorHAnsi"/>
                <w:sz w:val="20"/>
                <w:szCs w:val="20"/>
              </w:rPr>
              <w:t xml:space="preserve">There will be a facility to post additional responsibility data within a </w:t>
            </w:r>
            <w:r w:rsidR="00486DE5">
              <w:rPr>
                <w:rFonts w:asciiTheme="minorHAnsi" w:hAnsiTheme="minorHAnsi"/>
                <w:sz w:val="20"/>
                <w:szCs w:val="20"/>
              </w:rPr>
              <w:t>date</w:t>
            </w:r>
            <w:r>
              <w:rPr>
                <w:rFonts w:asciiTheme="minorHAnsi" w:hAnsiTheme="minorHAnsi"/>
                <w:sz w:val="20"/>
                <w:szCs w:val="20"/>
              </w:rPr>
              <w:t xml:space="preserve"> range. </w:t>
            </w:r>
          </w:p>
        </w:tc>
      </w:tr>
      <w:tr w:rsidR="0018137A" w:rsidRPr="00AF6BA8" w:rsidTr="00AB0C05">
        <w:tc>
          <w:tcPr>
            <w:tcW w:w="915" w:type="dxa"/>
          </w:tcPr>
          <w:p w:rsidR="0018137A" w:rsidRPr="00F9328F" w:rsidRDefault="00F9328F" w:rsidP="00AD1F67">
            <w:pPr>
              <w:jc w:val="both"/>
              <w:rPr>
                <w:rFonts w:asciiTheme="minorHAnsi" w:hAnsiTheme="minorHAnsi"/>
                <w:b/>
              </w:rPr>
            </w:pPr>
            <w:r w:rsidRPr="00F9328F">
              <w:rPr>
                <w:rFonts w:asciiTheme="minorHAnsi" w:hAnsiTheme="minorHAnsi"/>
                <w:b/>
              </w:rPr>
              <w:t>7.19</w:t>
            </w:r>
          </w:p>
        </w:tc>
        <w:tc>
          <w:tcPr>
            <w:tcW w:w="2029" w:type="dxa"/>
            <w:vMerge/>
          </w:tcPr>
          <w:p w:rsidR="0018137A" w:rsidRPr="00AF6BA8" w:rsidRDefault="0018137A" w:rsidP="00AD1F67">
            <w:pPr>
              <w:pStyle w:val="Default"/>
              <w:rPr>
                <w:rFonts w:asciiTheme="minorHAnsi" w:hAnsiTheme="minorHAnsi"/>
                <w:sz w:val="20"/>
                <w:szCs w:val="20"/>
              </w:rPr>
            </w:pPr>
          </w:p>
        </w:tc>
        <w:tc>
          <w:tcPr>
            <w:tcW w:w="6632" w:type="dxa"/>
          </w:tcPr>
          <w:p w:rsidR="0018137A" w:rsidRPr="006F70DD" w:rsidRDefault="0018137A" w:rsidP="006F2C4C">
            <w:pPr>
              <w:pStyle w:val="Default"/>
              <w:rPr>
                <w:rFonts w:asciiTheme="minorHAnsi" w:hAnsiTheme="minorHAnsi"/>
                <w:b/>
                <w:sz w:val="20"/>
                <w:szCs w:val="20"/>
              </w:rPr>
            </w:pPr>
            <w:r w:rsidRPr="006F70DD">
              <w:rPr>
                <w:rFonts w:asciiTheme="minorHAnsi" w:hAnsiTheme="minorHAnsi"/>
                <w:b/>
                <w:sz w:val="20"/>
                <w:szCs w:val="20"/>
              </w:rPr>
              <w:t>Confirmation:</w:t>
            </w:r>
          </w:p>
          <w:p w:rsidR="0018137A" w:rsidRDefault="0018137A" w:rsidP="0018137A">
            <w:pPr>
              <w:pStyle w:val="Default"/>
              <w:ind w:left="0" w:firstLine="0"/>
              <w:rPr>
                <w:rFonts w:asciiTheme="minorHAnsi" w:hAnsiTheme="minorHAnsi"/>
                <w:sz w:val="20"/>
                <w:szCs w:val="20"/>
              </w:rPr>
            </w:pPr>
            <w:r>
              <w:rPr>
                <w:rFonts w:asciiTheme="minorHAnsi" w:hAnsiTheme="minorHAnsi"/>
                <w:sz w:val="20"/>
                <w:szCs w:val="20"/>
              </w:rPr>
              <w:t xml:space="preserve">After completion probation period staff will be considered as permanent while his confirmation data is posted through this from. </w:t>
            </w:r>
          </w:p>
          <w:p w:rsidR="00292C45" w:rsidRDefault="00292C45" w:rsidP="0018137A">
            <w:pPr>
              <w:pStyle w:val="Default"/>
              <w:ind w:left="0" w:firstLine="0"/>
              <w:rPr>
                <w:rFonts w:asciiTheme="minorHAnsi" w:hAnsiTheme="minorHAnsi"/>
                <w:sz w:val="20"/>
                <w:szCs w:val="20"/>
              </w:rPr>
            </w:pPr>
            <w:r>
              <w:rPr>
                <w:rFonts w:asciiTheme="minorHAnsi" w:hAnsiTheme="minorHAnsi"/>
                <w:sz w:val="20"/>
                <w:szCs w:val="20"/>
              </w:rPr>
              <w:t>Staff leave will be updated as follows:</w:t>
            </w:r>
          </w:p>
          <w:p w:rsidR="00292C45" w:rsidRPr="00292C45" w:rsidRDefault="00292C45" w:rsidP="00292C45">
            <w:pPr>
              <w:rPr>
                <w:rFonts w:cstheme="minorHAnsi"/>
              </w:rPr>
            </w:pPr>
            <w:r w:rsidRPr="00292C45">
              <w:rPr>
                <w:rFonts w:cstheme="minorHAnsi"/>
              </w:rPr>
              <w:t>CL=Pro rata calculation for remaining month till December + Probation times CL balance</w:t>
            </w:r>
          </w:p>
          <w:p w:rsidR="00292C45" w:rsidRPr="00292C45" w:rsidRDefault="00292C45" w:rsidP="00292C45">
            <w:pPr>
              <w:rPr>
                <w:rFonts w:cstheme="minorHAnsi"/>
              </w:rPr>
            </w:pPr>
            <w:r w:rsidRPr="00292C45">
              <w:rPr>
                <w:rFonts w:cstheme="minorHAnsi"/>
              </w:rPr>
              <w:t>SL=Pro rata calculation for remaining month till December + Probation times SL balance</w:t>
            </w:r>
          </w:p>
          <w:p w:rsidR="00292C45" w:rsidRPr="00292C45" w:rsidRDefault="00292C45" w:rsidP="00292C45">
            <w:pPr>
              <w:spacing w:after="200" w:line="276" w:lineRule="auto"/>
              <w:rPr>
                <w:rFonts w:cstheme="minorHAnsi"/>
              </w:rPr>
            </w:pPr>
            <w:r w:rsidRPr="00292C45">
              <w:rPr>
                <w:rFonts w:cstheme="minorHAnsi"/>
              </w:rPr>
              <w:t>EL= (Total Entitlement/Total Month) *2 [Note: If entitlement is fractional value than ceiling up to .5 and round above .5]</w:t>
            </w:r>
          </w:p>
          <w:p w:rsidR="00292C45" w:rsidRPr="009D070D" w:rsidRDefault="00292C45" w:rsidP="0018137A">
            <w:pPr>
              <w:pStyle w:val="Default"/>
              <w:ind w:left="0" w:firstLine="0"/>
              <w:rPr>
                <w:rFonts w:asciiTheme="minorHAnsi" w:hAnsiTheme="minorHAnsi"/>
                <w:sz w:val="20"/>
                <w:szCs w:val="20"/>
              </w:rPr>
            </w:pPr>
          </w:p>
        </w:tc>
      </w:tr>
      <w:tr w:rsidR="0018137A" w:rsidRPr="00AF6BA8" w:rsidTr="00AB0C05">
        <w:tc>
          <w:tcPr>
            <w:tcW w:w="915" w:type="dxa"/>
          </w:tcPr>
          <w:p w:rsidR="0018137A" w:rsidRPr="00F9328F" w:rsidRDefault="00F9328F" w:rsidP="00AD1F67">
            <w:pPr>
              <w:jc w:val="both"/>
              <w:rPr>
                <w:rFonts w:asciiTheme="minorHAnsi" w:hAnsiTheme="minorHAnsi"/>
                <w:b/>
              </w:rPr>
            </w:pPr>
            <w:r w:rsidRPr="00F9328F">
              <w:rPr>
                <w:rFonts w:asciiTheme="minorHAnsi" w:hAnsiTheme="minorHAnsi"/>
                <w:b/>
              </w:rPr>
              <w:t>7.20</w:t>
            </w:r>
          </w:p>
        </w:tc>
        <w:tc>
          <w:tcPr>
            <w:tcW w:w="2029" w:type="dxa"/>
            <w:vMerge/>
          </w:tcPr>
          <w:p w:rsidR="0018137A" w:rsidRPr="00AF6BA8" w:rsidRDefault="0018137A" w:rsidP="00AD1F67">
            <w:pPr>
              <w:pStyle w:val="Default"/>
              <w:rPr>
                <w:rFonts w:asciiTheme="minorHAnsi" w:hAnsiTheme="minorHAnsi"/>
                <w:sz w:val="20"/>
                <w:szCs w:val="20"/>
              </w:rPr>
            </w:pPr>
          </w:p>
        </w:tc>
        <w:tc>
          <w:tcPr>
            <w:tcW w:w="6632" w:type="dxa"/>
          </w:tcPr>
          <w:p w:rsidR="0018137A" w:rsidRPr="006F70DD" w:rsidRDefault="0018137A" w:rsidP="006F2C4C">
            <w:pPr>
              <w:pStyle w:val="Default"/>
              <w:rPr>
                <w:rFonts w:asciiTheme="minorHAnsi" w:hAnsiTheme="minorHAnsi"/>
                <w:b/>
                <w:sz w:val="20"/>
                <w:szCs w:val="20"/>
              </w:rPr>
            </w:pPr>
            <w:r w:rsidRPr="006F70DD">
              <w:rPr>
                <w:rFonts w:asciiTheme="minorHAnsi" w:hAnsiTheme="minorHAnsi"/>
                <w:b/>
                <w:sz w:val="20"/>
                <w:szCs w:val="20"/>
              </w:rPr>
              <w:t>Temporary Duty Assign:</w:t>
            </w:r>
          </w:p>
          <w:p w:rsidR="0018137A" w:rsidRPr="009D070D" w:rsidRDefault="0018137A" w:rsidP="0018137A">
            <w:pPr>
              <w:pStyle w:val="Default"/>
              <w:ind w:left="0" w:firstLine="0"/>
              <w:rPr>
                <w:rFonts w:asciiTheme="minorHAnsi" w:hAnsiTheme="minorHAnsi"/>
                <w:sz w:val="20"/>
                <w:szCs w:val="20"/>
              </w:rPr>
            </w:pPr>
            <w:r>
              <w:rPr>
                <w:rFonts w:asciiTheme="minorHAnsi" w:hAnsiTheme="minorHAnsi"/>
                <w:sz w:val="20"/>
                <w:szCs w:val="20"/>
              </w:rPr>
              <w:t xml:space="preserve">There will be a facility to post temporary duty assign data within a </w:t>
            </w:r>
            <w:r w:rsidR="00486DE5">
              <w:rPr>
                <w:rFonts w:asciiTheme="minorHAnsi" w:hAnsiTheme="minorHAnsi"/>
                <w:sz w:val="20"/>
                <w:szCs w:val="20"/>
              </w:rPr>
              <w:t xml:space="preserve">date </w:t>
            </w:r>
            <w:r>
              <w:rPr>
                <w:rFonts w:asciiTheme="minorHAnsi" w:hAnsiTheme="minorHAnsi"/>
                <w:sz w:val="20"/>
                <w:szCs w:val="20"/>
              </w:rPr>
              <w:t>range.</w:t>
            </w:r>
          </w:p>
        </w:tc>
      </w:tr>
      <w:tr w:rsidR="0018137A" w:rsidRPr="00AF6BA8" w:rsidTr="00AB0C05">
        <w:tc>
          <w:tcPr>
            <w:tcW w:w="915" w:type="dxa"/>
          </w:tcPr>
          <w:p w:rsidR="0018137A" w:rsidRPr="00F9328F" w:rsidRDefault="00F9328F" w:rsidP="00AD1F67">
            <w:pPr>
              <w:jc w:val="both"/>
              <w:rPr>
                <w:rFonts w:asciiTheme="minorHAnsi" w:hAnsiTheme="minorHAnsi"/>
                <w:b/>
              </w:rPr>
            </w:pPr>
            <w:r w:rsidRPr="00F9328F">
              <w:rPr>
                <w:rFonts w:asciiTheme="minorHAnsi" w:hAnsiTheme="minorHAnsi"/>
                <w:b/>
              </w:rPr>
              <w:t>7.21</w:t>
            </w:r>
          </w:p>
        </w:tc>
        <w:tc>
          <w:tcPr>
            <w:tcW w:w="2029" w:type="dxa"/>
            <w:vMerge/>
          </w:tcPr>
          <w:p w:rsidR="0018137A" w:rsidRPr="00AF6BA8" w:rsidRDefault="0018137A" w:rsidP="00AD1F67">
            <w:pPr>
              <w:pStyle w:val="Default"/>
              <w:rPr>
                <w:rFonts w:asciiTheme="minorHAnsi" w:hAnsiTheme="minorHAnsi"/>
                <w:sz w:val="20"/>
                <w:szCs w:val="20"/>
              </w:rPr>
            </w:pPr>
          </w:p>
        </w:tc>
        <w:tc>
          <w:tcPr>
            <w:tcW w:w="6632" w:type="dxa"/>
          </w:tcPr>
          <w:p w:rsidR="0018137A" w:rsidRPr="006F70DD" w:rsidRDefault="0018137A" w:rsidP="006F2C4C">
            <w:pPr>
              <w:pStyle w:val="Default"/>
              <w:rPr>
                <w:rFonts w:asciiTheme="minorHAnsi" w:hAnsiTheme="minorHAnsi"/>
                <w:b/>
                <w:sz w:val="20"/>
                <w:szCs w:val="20"/>
              </w:rPr>
            </w:pPr>
            <w:r w:rsidRPr="006F70DD">
              <w:rPr>
                <w:rFonts w:asciiTheme="minorHAnsi" w:hAnsiTheme="minorHAnsi"/>
                <w:b/>
                <w:sz w:val="20"/>
                <w:szCs w:val="20"/>
              </w:rPr>
              <w:t>Contract Extension</w:t>
            </w:r>
            <w:r w:rsidR="00F6391C" w:rsidRPr="006F70DD">
              <w:rPr>
                <w:rFonts w:asciiTheme="minorHAnsi" w:hAnsiTheme="minorHAnsi"/>
                <w:b/>
                <w:sz w:val="20"/>
                <w:szCs w:val="20"/>
              </w:rPr>
              <w:t>:</w:t>
            </w:r>
          </w:p>
          <w:p w:rsidR="00F6391C" w:rsidRPr="009D070D" w:rsidRDefault="00F6391C" w:rsidP="00DA07D5">
            <w:pPr>
              <w:pStyle w:val="Default"/>
              <w:ind w:left="0" w:firstLine="0"/>
              <w:rPr>
                <w:rFonts w:asciiTheme="minorHAnsi" w:hAnsiTheme="minorHAnsi"/>
                <w:sz w:val="20"/>
                <w:szCs w:val="20"/>
              </w:rPr>
            </w:pPr>
            <w:r>
              <w:rPr>
                <w:rFonts w:asciiTheme="minorHAnsi" w:hAnsiTheme="minorHAnsi"/>
                <w:sz w:val="20"/>
                <w:szCs w:val="20"/>
              </w:rPr>
              <w:t>If staff is contractual then his extension of contract will be posted through this form.</w:t>
            </w:r>
          </w:p>
        </w:tc>
      </w:tr>
      <w:tr w:rsidR="0018137A" w:rsidRPr="00AF6BA8" w:rsidTr="00AB0C05">
        <w:tc>
          <w:tcPr>
            <w:tcW w:w="915" w:type="dxa"/>
          </w:tcPr>
          <w:p w:rsidR="0018137A" w:rsidRPr="00F9328F" w:rsidRDefault="00F9328F" w:rsidP="00AD1F67">
            <w:pPr>
              <w:jc w:val="both"/>
              <w:rPr>
                <w:rFonts w:asciiTheme="minorHAnsi" w:hAnsiTheme="minorHAnsi"/>
                <w:b/>
              </w:rPr>
            </w:pPr>
            <w:r w:rsidRPr="00F9328F">
              <w:rPr>
                <w:rFonts w:asciiTheme="minorHAnsi" w:hAnsiTheme="minorHAnsi"/>
                <w:b/>
              </w:rPr>
              <w:t>7.22</w:t>
            </w:r>
          </w:p>
        </w:tc>
        <w:tc>
          <w:tcPr>
            <w:tcW w:w="2029" w:type="dxa"/>
            <w:vMerge/>
          </w:tcPr>
          <w:p w:rsidR="0018137A" w:rsidRPr="00AF6BA8" w:rsidRDefault="0018137A" w:rsidP="00AD1F67">
            <w:pPr>
              <w:pStyle w:val="Default"/>
              <w:rPr>
                <w:rFonts w:asciiTheme="minorHAnsi" w:hAnsiTheme="minorHAnsi"/>
                <w:sz w:val="20"/>
                <w:szCs w:val="20"/>
              </w:rPr>
            </w:pPr>
          </w:p>
        </w:tc>
        <w:tc>
          <w:tcPr>
            <w:tcW w:w="6632" w:type="dxa"/>
          </w:tcPr>
          <w:p w:rsidR="0018137A" w:rsidRPr="006F70DD" w:rsidRDefault="0018137A" w:rsidP="006F2C4C">
            <w:pPr>
              <w:pStyle w:val="Default"/>
              <w:rPr>
                <w:rFonts w:asciiTheme="minorHAnsi" w:hAnsiTheme="minorHAnsi"/>
                <w:b/>
                <w:sz w:val="20"/>
                <w:szCs w:val="20"/>
              </w:rPr>
            </w:pPr>
            <w:r w:rsidRPr="006F70DD">
              <w:rPr>
                <w:rFonts w:asciiTheme="minorHAnsi" w:hAnsiTheme="minorHAnsi"/>
                <w:b/>
                <w:sz w:val="20"/>
                <w:szCs w:val="20"/>
              </w:rPr>
              <w:t>Salary Amendment</w:t>
            </w:r>
            <w:r w:rsidR="00F6391C" w:rsidRPr="006F70DD">
              <w:rPr>
                <w:rFonts w:asciiTheme="minorHAnsi" w:hAnsiTheme="minorHAnsi"/>
                <w:b/>
                <w:sz w:val="20"/>
                <w:szCs w:val="20"/>
              </w:rPr>
              <w:t>:</w:t>
            </w:r>
          </w:p>
          <w:p w:rsidR="00F6391C" w:rsidRPr="009D070D" w:rsidRDefault="00F6391C" w:rsidP="00F6391C">
            <w:pPr>
              <w:pStyle w:val="Default"/>
              <w:ind w:left="0" w:firstLine="0"/>
              <w:rPr>
                <w:rFonts w:asciiTheme="minorHAnsi" w:hAnsiTheme="minorHAnsi"/>
                <w:sz w:val="20"/>
                <w:szCs w:val="20"/>
              </w:rPr>
            </w:pPr>
            <w:r>
              <w:rPr>
                <w:rFonts w:asciiTheme="minorHAnsi" w:hAnsiTheme="minorHAnsi"/>
                <w:sz w:val="20"/>
                <w:szCs w:val="20"/>
              </w:rPr>
              <w:t>For any kind of scenario if staff gross salary need to be amend this screen will be used which data will be effective from next payroll.</w:t>
            </w:r>
          </w:p>
        </w:tc>
      </w:tr>
      <w:tr w:rsidR="0070429E" w:rsidRPr="00AF6BA8" w:rsidTr="00AB0C05">
        <w:tc>
          <w:tcPr>
            <w:tcW w:w="915" w:type="dxa"/>
          </w:tcPr>
          <w:p w:rsidR="0070429E" w:rsidRPr="00F9328F" w:rsidRDefault="00F9328F" w:rsidP="00AD1F67">
            <w:pPr>
              <w:jc w:val="both"/>
              <w:rPr>
                <w:rFonts w:asciiTheme="minorHAnsi" w:hAnsiTheme="minorHAnsi"/>
                <w:b/>
              </w:rPr>
            </w:pPr>
            <w:r w:rsidRPr="00F9328F">
              <w:rPr>
                <w:rFonts w:asciiTheme="minorHAnsi" w:hAnsiTheme="minorHAnsi"/>
                <w:b/>
              </w:rPr>
              <w:t>7.23</w:t>
            </w:r>
          </w:p>
        </w:tc>
        <w:tc>
          <w:tcPr>
            <w:tcW w:w="2029" w:type="dxa"/>
          </w:tcPr>
          <w:p w:rsidR="0070429E" w:rsidRPr="00F9328F" w:rsidRDefault="0070429E" w:rsidP="0070429E">
            <w:pPr>
              <w:pStyle w:val="Default"/>
              <w:ind w:left="0" w:firstLine="0"/>
              <w:rPr>
                <w:rFonts w:asciiTheme="minorHAnsi" w:hAnsiTheme="minorHAnsi"/>
                <w:b/>
                <w:sz w:val="20"/>
                <w:szCs w:val="20"/>
              </w:rPr>
            </w:pPr>
            <w:r w:rsidRPr="00F9328F">
              <w:rPr>
                <w:rFonts w:asciiTheme="minorHAnsi" w:hAnsiTheme="minorHAnsi"/>
                <w:b/>
                <w:sz w:val="20"/>
                <w:szCs w:val="20"/>
              </w:rPr>
              <w:t>Performance Appraisal</w:t>
            </w:r>
          </w:p>
        </w:tc>
        <w:tc>
          <w:tcPr>
            <w:tcW w:w="6632" w:type="dxa"/>
          </w:tcPr>
          <w:p w:rsidR="006F70DD" w:rsidRDefault="0070429E" w:rsidP="0070429E">
            <w:pPr>
              <w:pStyle w:val="Default"/>
              <w:ind w:left="0" w:firstLine="0"/>
              <w:rPr>
                <w:rFonts w:asciiTheme="minorHAnsi" w:hAnsiTheme="minorHAnsi"/>
                <w:sz w:val="20"/>
                <w:szCs w:val="20"/>
              </w:rPr>
            </w:pPr>
            <w:r w:rsidRPr="006F70DD">
              <w:rPr>
                <w:rFonts w:asciiTheme="minorHAnsi" w:hAnsiTheme="minorHAnsi"/>
                <w:b/>
                <w:sz w:val="20"/>
                <w:szCs w:val="20"/>
              </w:rPr>
              <w:t>Performance Appraisal Entry</w:t>
            </w:r>
            <w:r w:rsidR="006F70DD">
              <w:rPr>
                <w:rFonts w:asciiTheme="minorHAnsi" w:hAnsiTheme="minorHAnsi"/>
                <w:b/>
                <w:sz w:val="20"/>
                <w:szCs w:val="20"/>
              </w:rPr>
              <w:t>:</w:t>
            </w:r>
          </w:p>
          <w:p w:rsidR="0070429E" w:rsidRPr="006F70DD" w:rsidRDefault="00BD607C" w:rsidP="0070429E">
            <w:pPr>
              <w:pStyle w:val="Default"/>
              <w:ind w:left="0" w:firstLine="0"/>
              <w:rPr>
                <w:rFonts w:asciiTheme="minorHAnsi" w:hAnsiTheme="minorHAnsi"/>
                <w:b/>
                <w:sz w:val="20"/>
                <w:szCs w:val="20"/>
              </w:rPr>
            </w:pPr>
            <w:r>
              <w:rPr>
                <w:rFonts w:asciiTheme="minorHAnsi" w:hAnsiTheme="minorHAnsi"/>
                <w:sz w:val="20"/>
                <w:szCs w:val="20"/>
              </w:rPr>
              <w:t>Two type of Appraisal will be there.</w:t>
            </w:r>
          </w:p>
          <w:p w:rsidR="00BD607C" w:rsidRDefault="00BD607C" w:rsidP="006E1627">
            <w:pPr>
              <w:pStyle w:val="Default"/>
              <w:numPr>
                <w:ilvl w:val="0"/>
                <w:numId w:val="50"/>
              </w:numPr>
              <w:rPr>
                <w:rFonts w:asciiTheme="minorHAnsi" w:hAnsiTheme="minorHAnsi"/>
                <w:sz w:val="20"/>
                <w:szCs w:val="20"/>
              </w:rPr>
            </w:pPr>
            <w:r>
              <w:rPr>
                <w:rFonts w:asciiTheme="minorHAnsi" w:hAnsiTheme="minorHAnsi"/>
                <w:sz w:val="20"/>
                <w:szCs w:val="20"/>
              </w:rPr>
              <w:t>Yearly Appraisal</w:t>
            </w:r>
          </w:p>
          <w:p w:rsidR="00BD607C" w:rsidRDefault="00D0447F" w:rsidP="006E1627">
            <w:pPr>
              <w:pStyle w:val="Default"/>
              <w:numPr>
                <w:ilvl w:val="0"/>
                <w:numId w:val="50"/>
              </w:numPr>
              <w:rPr>
                <w:ins w:id="2028" w:author="sufianrumi@yahoo.com" w:date="2016-10-19T11:36:00Z"/>
                <w:rFonts w:asciiTheme="minorHAnsi" w:hAnsiTheme="minorHAnsi"/>
                <w:color w:val="FF0000"/>
                <w:sz w:val="20"/>
                <w:szCs w:val="20"/>
              </w:rPr>
            </w:pPr>
            <w:r w:rsidRPr="00D0447F">
              <w:rPr>
                <w:rFonts w:asciiTheme="minorHAnsi" w:hAnsiTheme="minorHAnsi"/>
                <w:color w:val="FF0000"/>
                <w:sz w:val="20"/>
                <w:szCs w:val="20"/>
                <w:rPrChange w:id="2029" w:author="sufianrumi@yahoo.com" w:date="2016-10-19T11:36:00Z">
                  <w:rPr>
                    <w:rFonts w:asciiTheme="minorHAnsi" w:hAnsiTheme="minorHAnsi"/>
                    <w:sz w:val="20"/>
                    <w:szCs w:val="20"/>
                  </w:rPr>
                </w:rPrChange>
              </w:rPr>
              <w:t>Confirmation Appraisal</w:t>
            </w:r>
            <w:ins w:id="2030" w:author="sufianrumi@yahoo.com" w:date="2016-10-19T11:52:00Z">
              <w:r w:rsidR="00CC6FC1">
                <w:rPr>
                  <w:rFonts w:asciiTheme="minorHAnsi" w:hAnsiTheme="minorHAnsi"/>
                  <w:color w:val="FF0000"/>
                  <w:sz w:val="20"/>
                  <w:szCs w:val="20"/>
                </w:rPr>
                <w:t xml:space="preserve"> (technical &amp; non-technical)</w:t>
              </w:r>
            </w:ins>
          </w:p>
          <w:p w:rsidR="001D6507" w:rsidRPr="005F23AC" w:rsidRDefault="00D0447F" w:rsidP="006E1627">
            <w:pPr>
              <w:pStyle w:val="Default"/>
              <w:numPr>
                <w:ilvl w:val="0"/>
                <w:numId w:val="50"/>
              </w:numPr>
              <w:rPr>
                <w:ins w:id="2031" w:author="sufianrumi@yahoo.com" w:date="2016-10-19T11:36:00Z"/>
                <w:rFonts w:asciiTheme="minorHAnsi" w:hAnsiTheme="minorHAnsi"/>
                <w:color w:val="FF0000"/>
                <w:sz w:val="20"/>
                <w:szCs w:val="20"/>
                <w:highlight w:val="yellow"/>
                <w:rPrChange w:id="2032" w:author="DELL" w:date="2016-10-23T11:45:00Z">
                  <w:rPr>
                    <w:ins w:id="2033" w:author="sufianrumi@yahoo.com" w:date="2016-10-19T11:36:00Z"/>
                    <w:rFonts w:asciiTheme="minorHAnsi" w:hAnsiTheme="minorHAnsi"/>
                    <w:sz w:val="20"/>
                    <w:szCs w:val="20"/>
                  </w:rPr>
                </w:rPrChange>
              </w:rPr>
            </w:pPr>
            <w:ins w:id="2034" w:author="sufianrumi@yahoo.com" w:date="2016-10-19T11:36:00Z">
              <w:r w:rsidRPr="00D0447F">
                <w:rPr>
                  <w:rFonts w:asciiTheme="minorHAnsi" w:hAnsiTheme="minorHAnsi"/>
                  <w:color w:val="FF0000"/>
                  <w:sz w:val="20"/>
                  <w:szCs w:val="20"/>
                  <w:highlight w:val="yellow"/>
                  <w:rPrChange w:id="2035" w:author="DELL" w:date="2016-10-23T11:45:00Z">
                    <w:rPr>
                      <w:rFonts w:asciiTheme="minorHAnsi" w:hAnsiTheme="minorHAnsi"/>
                      <w:color w:val="FF0000"/>
                      <w:sz w:val="20"/>
                      <w:szCs w:val="20"/>
                    </w:rPr>
                  </w:rPrChange>
                </w:rPr>
                <w:t>KPI</w:t>
              </w:r>
            </w:ins>
            <w:ins w:id="2036" w:author="DELL" w:date="2016-10-23T11:46:00Z">
              <w:r w:rsidR="00880932">
                <w:rPr>
                  <w:rFonts w:asciiTheme="minorHAnsi" w:hAnsiTheme="minorHAnsi"/>
                  <w:color w:val="FF0000"/>
                  <w:sz w:val="20"/>
                  <w:szCs w:val="20"/>
                  <w:highlight w:val="yellow"/>
                </w:rPr>
                <w:t>(Out of Scope S7:b)</w:t>
              </w:r>
            </w:ins>
          </w:p>
          <w:p w:rsidR="00D0447F" w:rsidRDefault="001D6507" w:rsidP="00D0447F">
            <w:pPr>
              <w:pStyle w:val="Default"/>
              <w:numPr>
                <w:ilvl w:val="0"/>
                <w:numId w:val="96"/>
              </w:numPr>
              <w:rPr>
                <w:ins w:id="2037" w:author="sufianrumi@yahoo.com" w:date="2016-10-19T11:49:00Z"/>
                <w:rFonts w:asciiTheme="minorHAnsi" w:hAnsiTheme="minorHAnsi"/>
                <w:sz w:val="20"/>
                <w:szCs w:val="20"/>
              </w:rPr>
              <w:pPrChange w:id="2038" w:author="sufianrumi@yahoo.com" w:date="2016-10-19T11:50:00Z">
                <w:pPr>
                  <w:pStyle w:val="Default"/>
                  <w:numPr>
                    <w:numId w:val="50"/>
                  </w:numPr>
                  <w:ind w:left="720"/>
                </w:pPr>
              </w:pPrChange>
            </w:pPr>
            <w:ins w:id="2039" w:author="sufianrumi@yahoo.com" w:date="2016-10-19T11:36:00Z">
              <w:r>
                <w:rPr>
                  <w:rFonts w:asciiTheme="minorHAnsi" w:hAnsiTheme="minorHAnsi"/>
                  <w:sz w:val="20"/>
                  <w:szCs w:val="20"/>
                </w:rPr>
                <w:t xml:space="preserve">There are two types of Appraisals </w:t>
              </w:r>
            </w:ins>
            <w:ins w:id="2040" w:author="sufianrumi@yahoo.com" w:date="2016-10-19T11:49:00Z">
              <w:r w:rsidR="00CC6FC1">
                <w:rPr>
                  <w:rFonts w:asciiTheme="minorHAnsi" w:hAnsiTheme="minorHAnsi"/>
                  <w:sz w:val="20"/>
                  <w:szCs w:val="20"/>
                </w:rPr>
                <w:t>i.e.</w:t>
              </w:r>
            </w:ins>
            <w:ins w:id="2041" w:author="sufianrumi@yahoo.com" w:date="2016-10-19T11:36:00Z">
              <w:r>
                <w:rPr>
                  <w:rFonts w:asciiTheme="minorHAnsi" w:hAnsiTheme="minorHAnsi"/>
                  <w:sz w:val="20"/>
                  <w:szCs w:val="20"/>
                </w:rPr>
                <w:t xml:space="preserve"> Ap</w:t>
              </w:r>
            </w:ins>
            <w:ins w:id="2042" w:author="sufianrumi@yahoo.com" w:date="2016-10-19T11:37:00Z">
              <w:r>
                <w:rPr>
                  <w:rFonts w:asciiTheme="minorHAnsi" w:hAnsiTheme="minorHAnsi"/>
                  <w:sz w:val="20"/>
                  <w:szCs w:val="20"/>
                </w:rPr>
                <w:t>p</w:t>
              </w:r>
            </w:ins>
            <w:ins w:id="2043" w:author="sufianrumi@yahoo.com" w:date="2016-10-19T11:36:00Z">
              <w:r>
                <w:rPr>
                  <w:rFonts w:asciiTheme="minorHAnsi" w:hAnsiTheme="minorHAnsi"/>
                  <w:sz w:val="20"/>
                  <w:szCs w:val="20"/>
                </w:rPr>
                <w:t>raisal</w:t>
              </w:r>
            </w:ins>
            <w:ins w:id="2044" w:author="sufianrumi@yahoo.com" w:date="2016-10-19T11:37:00Z">
              <w:r w:rsidR="00CC6FC1">
                <w:rPr>
                  <w:rFonts w:asciiTheme="minorHAnsi" w:hAnsiTheme="minorHAnsi"/>
                  <w:sz w:val="20"/>
                  <w:szCs w:val="20"/>
                </w:rPr>
                <w:t xml:space="preserve"> from A </w:t>
              </w:r>
              <w:r>
                <w:rPr>
                  <w:rFonts w:asciiTheme="minorHAnsi" w:hAnsiTheme="minorHAnsi"/>
                  <w:sz w:val="20"/>
                  <w:szCs w:val="20"/>
                </w:rPr>
                <w:t>is used</w:t>
              </w:r>
            </w:ins>
            <w:ins w:id="2045" w:author="sufianrumi@yahoo.com" w:date="2016-10-19T11:49:00Z">
              <w:r w:rsidR="00CC6FC1">
                <w:rPr>
                  <w:rFonts w:asciiTheme="minorHAnsi" w:hAnsiTheme="minorHAnsi"/>
                  <w:sz w:val="20"/>
                  <w:szCs w:val="20"/>
                </w:rPr>
                <w:t xml:space="preserve"> for those staff are not under KPI and rest of the Appraisal shall be done by KPI format. </w:t>
              </w:r>
            </w:ins>
          </w:p>
          <w:p w:rsidR="00D0447F" w:rsidRPr="00D0447F" w:rsidRDefault="00D0447F" w:rsidP="00D0447F">
            <w:pPr>
              <w:pStyle w:val="Default"/>
              <w:numPr>
                <w:ilvl w:val="0"/>
                <w:numId w:val="96"/>
              </w:numPr>
              <w:rPr>
                <w:ins w:id="2046" w:author="sufianrumi@yahoo.com" w:date="2016-10-19T11:54:00Z"/>
                <w:rFonts w:asciiTheme="minorHAnsi" w:hAnsiTheme="minorHAnsi"/>
                <w:sz w:val="20"/>
                <w:szCs w:val="20"/>
                <w:highlight w:val="yellow"/>
                <w:rPrChange w:id="2047" w:author="DELL" w:date="2016-10-23T11:46:00Z">
                  <w:rPr>
                    <w:ins w:id="2048" w:author="sufianrumi@yahoo.com" w:date="2016-10-19T11:54:00Z"/>
                    <w:rFonts w:asciiTheme="minorHAnsi" w:hAnsiTheme="minorHAnsi"/>
                    <w:sz w:val="20"/>
                    <w:szCs w:val="20"/>
                  </w:rPr>
                </w:rPrChange>
              </w:rPr>
              <w:pPrChange w:id="2049" w:author="sufianrumi@yahoo.com" w:date="2016-10-19T11:50:00Z">
                <w:pPr>
                  <w:pStyle w:val="Default"/>
                  <w:numPr>
                    <w:numId w:val="50"/>
                  </w:numPr>
                  <w:ind w:left="720"/>
                </w:pPr>
              </w:pPrChange>
            </w:pPr>
            <w:ins w:id="2050" w:author="sufianrumi@yahoo.com" w:date="2016-10-19T11:50:00Z">
              <w:r w:rsidRPr="00D0447F">
                <w:rPr>
                  <w:rFonts w:asciiTheme="minorHAnsi" w:hAnsiTheme="minorHAnsi"/>
                  <w:sz w:val="20"/>
                  <w:szCs w:val="20"/>
                  <w:highlight w:val="yellow"/>
                  <w:rPrChange w:id="2051" w:author="DELL" w:date="2016-10-23T11:46:00Z">
                    <w:rPr>
                      <w:rFonts w:asciiTheme="minorHAnsi" w:hAnsiTheme="minorHAnsi"/>
                      <w:sz w:val="20"/>
                      <w:szCs w:val="20"/>
                    </w:rPr>
                  </w:rPrChange>
                </w:rPr>
                <w:t>All appraisal forms</w:t>
              </w:r>
            </w:ins>
            <w:ins w:id="2052" w:author="sufianrumi@yahoo.com" w:date="2016-10-19T12:54:00Z">
              <w:r w:rsidRPr="00D0447F">
                <w:rPr>
                  <w:rFonts w:asciiTheme="minorHAnsi" w:hAnsiTheme="minorHAnsi"/>
                  <w:sz w:val="20"/>
                  <w:szCs w:val="20"/>
                  <w:highlight w:val="yellow"/>
                  <w:rPrChange w:id="2053" w:author="DELL" w:date="2016-10-23T11:46:00Z">
                    <w:rPr>
                      <w:rFonts w:asciiTheme="minorHAnsi" w:hAnsiTheme="minorHAnsi"/>
                      <w:sz w:val="20"/>
                      <w:szCs w:val="20"/>
                    </w:rPr>
                  </w:rPrChange>
                </w:rPr>
                <w:t xml:space="preserve"> (From A&amp; KPI)</w:t>
              </w:r>
            </w:ins>
            <w:ins w:id="2054" w:author="sufianrumi@yahoo.com" w:date="2016-10-19T11:50:00Z">
              <w:r w:rsidRPr="00D0447F">
                <w:rPr>
                  <w:rFonts w:asciiTheme="minorHAnsi" w:hAnsiTheme="minorHAnsi"/>
                  <w:sz w:val="20"/>
                  <w:szCs w:val="20"/>
                  <w:highlight w:val="yellow"/>
                  <w:rPrChange w:id="2055" w:author="DELL" w:date="2016-10-23T11:46:00Z">
                    <w:rPr>
                      <w:rFonts w:asciiTheme="minorHAnsi" w:hAnsiTheme="minorHAnsi"/>
                      <w:sz w:val="20"/>
                      <w:szCs w:val="20"/>
                    </w:rPr>
                  </w:rPrChange>
                </w:rPr>
                <w:t xml:space="preserve"> shall be done through ESS </w:t>
              </w:r>
            </w:ins>
            <w:ins w:id="2056" w:author="sufianrumi@yahoo.com" w:date="2016-10-19T11:51:00Z">
              <w:r w:rsidRPr="00D0447F">
                <w:rPr>
                  <w:rFonts w:asciiTheme="minorHAnsi" w:hAnsiTheme="minorHAnsi"/>
                  <w:sz w:val="20"/>
                  <w:szCs w:val="20"/>
                  <w:highlight w:val="yellow"/>
                  <w:rPrChange w:id="2057" w:author="DELL" w:date="2016-10-23T11:46:00Z">
                    <w:rPr>
                      <w:rFonts w:asciiTheme="minorHAnsi" w:hAnsiTheme="minorHAnsi"/>
                      <w:sz w:val="20"/>
                      <w:szCs w:val="20"/>
                    </w:rPr>
                  </w:rPrChange>
                </w:rPr>
                <w:t xml:space="preserve">betweenAppraise &amp; Appraiser </w:t>
              </w:r>
            </w:ins>
            <w:ins w:id="2058" w:author="sufianrumi@yahoo.com" w:date="2016-10-19T11:54:00Z">
              <w:r w:rsidRPr="00D0447F">
                <w:rPr>
                  <w:rFonts w:asciiTheme="minorHAnsi" w:hAnsiTheme="minorHAnsi"/>
                  <w:sz w:val="20"/>
                  <w:szCs w:val="20"/>
                  <w:highlight w:val="yellow"/>
                  <w:rPrChange w:id="2059" w:author="DELL" w:date="2016-10-23T11:46:00Z">
                    <w:rPr>
                      <w:rFonts w:asciiTheme="minorHAnsi" w:hAnsiTheme="minorHAnsi"/>
                      <w:sz w:val="20"/>
                      <w:szCs w:val="20"/>
                    </w:rPr>
                  </w:rPrChange>
                </w:rPr>
                <w:t>and sign off accordingly followed by department’s approval.</w:t>
              </w:r>
            </w:ins>
          </w:p>
          <w:p w:rsidR="00D0447F" w:rsidRPr="00D0447F" w:rsidRDefault="00D0447F" w:rsidP="00D0447F">
            <w:pPr>
              <w:pStyle w:val="Default"/>
              <w:numPr>
                <w:ilvl w:val="0"/>
                <w:numId w:val="96"/>
              </w:numPr>
              <w:rPr>
                <w:ins w:id="2060" w:author="sufianrumi@yahoo.com" w:date="2016-10-19T11:57:00Z"/>
                <w:rFonts w:asciiTheme="minorHAnsi" w:hAnsiTheme="minorHAnsi"/>
                <w:sz w:val="20"/>
                <w:szCs w:val="20"/>
                <w:highlight w:val="yellow"/>
                <w:rPrChange w:id="2061" w:author="DELL" w:date="2016-10-23T11:46:00Z">
                  <w:rPr>
                    <w:ins w:id="2062" w:author="sufianrumi@yahoo.com" w:date="2016-10-19T11:57:00Z"/>
                    <w:rFonts w:asciiTheme="minorHAnsi" w:hAnsiTheme="minorHAnsi"/>
                    <w:sz w:val="20"/>
                    <w:szCs w:val="20"/>
                  </w:rPr>
                </w:rPrChange>
              </w:rPr>
              <w:pPrChange w:id="2063" w:author="sufianrumi@yahoo.com" w:date="2016-10-19T11:50:00Z">
                <w:pPr>
                  <w:pStyle w:val="Default"/>
                  <w:numPr>
                    <w:numId w:val="50"/>
                  </w:numPr>
                  <w:ind w:left="720"/>
                </w:pPr>
              </w:pPrChange>
            </w:pPr>
            <w:ins w:id="2064" w:author="sufianrumi@yahoo.com" w:date="2016-10-19T11:57:00Z">
              <w:r w:rsidRPr="00D0447F">
                <w:rPr>
                  <w:rFonts w:asciiTheme="minorHAnsi" w:hAnsiTheme="minorHAnsi"/>
                  <w:sz w:val="20"/>
                  <w:szCs w:val="20"/>
                  <w:highlight w:val="yellow"/>
                  <w:rPrChange w:id="2065" w:author="DELL" w:date="2016-10-23T11:46:00Z">
                    <w:rPr>
                      <w:rFonts w:asciiTheme="minorHAnsi" w:hAnsiTheme="minorHAnsi"/>
                      <w:sz w:val="20"/>
                      <w:szCs w:val="20"/>
                    </w:rPr>
                  </w:rPrChange>
                </w:rPr>
                <w:t>HR department will have the access all appraisals.</w:t>
              </w:r>
            </w:ins>
          </w:p>
          <w:p w:rsidR="00D0447F" w:rsidRPr="00D0447F" w:rsidRDefault="00D0447F" w:rsidP="00D0447F">
            <w:pPr>
              <w:pStyle w:val="Default"/>
              <w:numPr>
                <w:ilvl w:val="0"/>
                <w:numId w:val="96"/>
              </w:numPr>
              <w:rPr>
                <w:ins w:id="2066" w:author="sufianrumi@yahoo.com" w:date="2016-10-19T11:57:00Z"/>
                <w:rFonts w:asciiTheme="minorHAnsi" w:hAnsiTheme="minorHAnsi"/>
                <w:sz w:val="20"/>
                <w:szCs w:val="20"/>
                <w:highlight w:val="yellow"/>
                <w:rPrChange w:id="2067" w:author="DELL" w:date="2016-10-23T11:46:00Z">
                  <w:rPr>
                    <w:ins w:id="2068" w:author="sufianrumi@yahoo.com" w:date="2016-10-19T11:57:00Z"/>
                    <w:rFonts w:asciiTheme="minorHAnsi" w:hAnsiTheme="minorHAnsi"/>
                    <w:sz w:val="20"/>
                    <w:szCs w:val="20"/>
                  </w:rPr>
                </w:rPrChange>
              </w:rPr>
              <w:pPrChange w:id="2069" w:author="sufianrumi@yahoo.com" w:date="2016-10-19T11:50:00Z">
                <w:pPr>
                  <w:pStyle w:val="Default"/>
                  <w:numPr>
                    <w:numId w:val="50"/>
                  </w:numPr>
                  <w:ind w:left="720"/>
                </w:pPr>
              </w:pPrChange>
            </w:pPr>
            <w:ins w:id="2070" w:author="sufianrumi@yahoo.com" w:date="2016-10-19T11:57:00Z">
              <w:r w:rsidRPr="00D0447F">
                <w:rPr>
                  <w:rFonts w:asciiTheme="minorHAnsi" w:hAnsiTheme="minorHAnsi"/>
                  <w:sz w:val="20"/>
                  <w:szCs w:val="20"/>
                  <w:highlight w:val="yellow"/>
                  <w:rPrChange w:id="2071" w:author="DELL" w:date="2016-10-23T11:46:00Z">
                    <w:rPr>
                      <w:rFonts w:asciiTheme="minorHAnsi" w:hAnsiTheme="minorHAnsi"/>
                      <w:sz w:val="20"/>
                      <w:szCs w:val="20"/>
                    </w:rPr>
                  </w:rPrChange>
                </w:rPr>
                <w:t xml:space="preserve">KPI </w:t>
              </w:r>
            </w:ins>
            <w:ins w:id="2072" w:author="sufianrumi@yahoo.com" w:date="2016-10-19T12:02:00Z">
              <w:r w:rsidRPr="00D0447F">
                <w:rPr>
                  <w:rFonts w:asciiTheme="minorHAnsi" w:hAnsiTheme="minorHAnsi"/>
                  <w:sz w:val="20"/>
                  <w:szCs w:val="20"/>
                  <w:highlight w:val="yellow"/>
                  <w:rPrChange w:id="2073" w:author="DELL" w:date="2016-10-23T11:46:00Z">
                    <w:rPr>
                      <w:rFonts w:asciiTheme="minorHAnsi" w:hAnsiTheme="minorHAnsi"/>
                      <w:sz w:val="20"/>
                      <w:szCs w:val="20"/>
                    </w:rPr>
                  </w:rPrChange>
                </w:rPr>
                <w:t>set &amp;</w:t>
              </w:r>
            </w:ins>
            <w:ins w:id="2074" w:author="sufianrumi@yahoo.com" w:date="2016-10-19T11:57:00Z">
              <w:r w:rsidRPr="00D0447F">
                <w:rPr>
                  <w:rFonts w:asciiTheme="minorHAnsi" w:hAnsiTheme="minorHAnsi"/>
                  <w:sz w:val="20"/>
                  <w:szCs w:val="20"/>
                  <w:highlight w:val="yellow"/>
                  <w:rPrChange w:id="2075" w:author="DELL" w:date="2016-10-23T11:46:00Z">
                    <w:rPr>
                      <w:rFonts w:asciiTheme="minorHAnsi" w:hAnsiTheme="minorHAnsi"/>
                      <w:sz w:val="20"/>
                      <w:szCs w:val="20"/>
                    </w:rPr>
                  </w:rPrChange>
                </w:rPr>
                <w:t xml:space="preserve">appraisal </w:t>
              </w:r>
            </w:ins>
            <w:ins w:id="2076" w:author="sufianrumi@yahoo.com" w:date="2016-10-19T12:05:00Z">
              <w:r w:rsidRPr="00D0447F">
                <w:rPr>
                  <w:rFonts w:asciiTheme="minorHAnsi" w:hAnsiTheme="minorHAnsi"/>
                  <w:sz w:val="20"/>
                  <w:szCs w:val="20"/>
                  <w:highlight w:val="yellow"/>
                  <w:rPrChange w:id="2077" w:author="DELL" w:date="2016-10-23T11:46:00Z">
                    <w:rPr>
                      <w:rFonts w:asciiTheme="minorHAnsi" w:hAnsiTheme="minorHAnsi"/>
                      <w:sz w:val="20"/>
                      <w:szCs w:val="20"/>
                    </w:rPr>
                  </w:rPrChange>
                </w:rPr>
                <w:t xml:space="preserve">(only </w:t>
              </w:r>
            </w:ins>
            <w:ins w:id="2078" w:author="sufianrumi@yahoo.com" w:date="2016-10-19T12:07:00Z">
              <w:r w:rsidRPr="00D0447F">
                <w:rPr>
                  <w:rFonts w:asciiTheme="minorHAnsi" w:hAnsiTheme="minorHAnsi"/>
                  <w:sz w:val="20"/>
                  <w:szCs w:val="20"/>
                  <w:highlight w:val="yellow"/>
                  <w:rPrChange w:id="2079" w:author="DELL" w:date="2016-10-23T11:46:00Z">
                    <w:rPr>
                      <w:rFonts w:asciiTheme="minorHAnsi" w:hAnsiTheme="minorHAnsi"/>
                      <w:sz w:val="20"/>
                      <w:szCs w:val="20"/>
                    </w:rPr>
                  </w:rPrChange>
                </w:rPr>
                <w:t xml:space="preserve">performance) </w:t>
              </w:r>
            </w:ins>
            <w:ins w:id="2080" w:author="sufianrumi@yahoo.com" w:date="2016-10-19T11:57:00Z">
              <w:r w:rsidRPr="00D0447F">
                <w:rPr>
                  <w:rFonts w:asciiTheme="minorHAnsi" w:hAnsiTheme="minorHAnsi"/>
                  <w:sz w:val="20"/>
                  <w:szCs w:val="20"/>
                  <w:highlight w:val="yellow"/>
                  <w:rPrChange w:id="2081" w:author="DELL" w:date="2016-10-23T11:46:00Z">
                    <w:rPr>
                      <w:rFonts w:asciiTheme="minorHAnsi" w:hAnsiTheme="minorHAnsi"/>
                      <w:sz w:val="20"/>
                      <w:szCs w:val="20"/>
                    </w:rPr>
                  </w:rPrChange>
                </w:rPr>
                <w:t>shall be reviewed quarterly and final appraisal</w:t>
              </w:r>
            </w:ins>
            <w:ins w:id="2082" w:author="sufianrumi@yahoo.com" w:date="2016-10-19T12:05:00Z">
              <w:r w:rsidRPr="00D0447F">
                <w:rPr>
                  <w:rFonts w:asciiTheme="minorHAnsi" w:hAnsiTheme="minorHAnsi"/>
                  <w:sz w:val="20"/>
                  <w:szCs w:val="20"/>
                  <w:highlight w:val="yellow"/>
                  <w:rPrChange w:id="2083" w:author="DELL" w:date="2016-10-23T11:46:00Z">
                    <w:rPr>
                      <w:rFonts w:asciiTheme="minorHAnsi" w:hAnsiTheme="minorHAnsi"/>
                      <w:sz w:val="20"/>
                      <w:szCs w:val="20"/>
                    </w:rPr>
                  </w:rPrChange>
                </w:rPr>
                <w:t xml:space="preserve"> (both performance &amp; behavior part)</w:t>
              </w:r>
            </w:ins>
            <w:ins w:id="2084" w:author="sufianrumi@yahoo.com" w:date="2016-10-19T11:57:00Z">
              <w:r w:rsidRPr="00D0447F">
                <w:rPr>
                  <w:rFonts w:asciiTheme="minorHAnsi" w:hAnsiTheme="minorHAnsi"/>
                  <w:sz w:val="20"/>
                  <w:szCs w:val="20"/>
                  <w:highlight w:val="yellow"/>
                  <w:rPrChange w:id="2085" w:author="DELL" w:date="2016-10-23T11:46:00Z">
                    <w:rPr>
                      <w:rFonts w:asciiTheme="minorHAnsi" w:hAnsiTheme="minorHAnsi"/>
                      <w:sz w:val="20"/>
                      <w:szCs w:val="20"/>
                    </w:rPr>
                  </w:rPrChange>
                </w:rPr>
                <w:t xml:space="preserve"> in December each year.</w:t>
              </w:r>
            </w:ins>
          </w:p>
          <w:p w:rsidR="00EC1C23" w:rsidRPr="00501D51" w:rsidRDefault="00D0447F" w:rsidP="00EC1C23">
            <w:pPr>
              <w:pStyle w:val="Default"/>
              <w:numPr>
                <w:ilvl w:val="0"/>
                <w:numId w:val="96"/>
              </w:numPr>
              <w:rPr>
                <w:ins w:id="2086" w:author="sufianrumi@yahoo.com" w:date="2016-10-19T12:40:00Z"/>
                <w:rFonts w:asciiTheme="minorHAnsi" w:hAnsiTheme="minorHAnsi"/>
                <w:sz w:val="20"/>
                <w:szCs w:val="20"/>
                <w:highlight w:val="yellow"/>
                <w:rPrChange w:id="2087" w:author="DELL" w:date="2016-10-23T11:46:00Z">
                  <w:rPr>
                    <w:ins w:id="2088" w:author="sufianrumi@yahoo.com" w:date="2016-10-19T12:40:00Z"/>
                    <w:rFonts w:asciiTheme="minorHAnsi" w:hAnsiTheme="minorHAnsi"/>
                    <w:sz w:val="20"/>
                    <w:szCs w:val="20"/>
                  </w:rPr>
                </w:rPrChange>
              </w:rPr>
            </w:pPr>
            <w:ins w:id="2089" w:author="sufianrumi@yahoo.com" w:date="2016-10-19T12:40:00Z">
              <w:r w:rsidRPr="00D0447F">
                <w:rPr>
                  <w:rFonts w:asciiTheme="minorHAnsi" w:hAnsiTheme="minorHAnsi"/>
                  <w:sz w:val="20"/>
                  <w:szCs w:val="20"/>
                  <w:highlight w:val="yellow"/>
                  <w:rPrChange w:id="2090" w:author="DELL" w:date="2016-10-23T11:46:00Z">
                    <w:rPr>
                      <w:rFonts w:asciiTheme="minorHAnsi" w:hAnsiTheme="minorHAnsi"/>
                      <w:sz w:val="20"/>
                      <w:szCs w:val="20"/>
                    </w:rPr>
                  </w:rPrChange>
                </w:rPr>
                <w:t>KPI dashboard will generate key information’s of the analysis.</w:t>
              </w:r>
            </w:ins>
          </w:p>
          <w:p w:rsidR="00D0447F" w:rsidRPr="00D0447F" w:rsidRDefault="00D0447F" w:rsidP="00D0447F">
            <w:pPr>
              <w:pStyle w:val="Default"/>
              <w:numPr>
                <w:ilvl w:val="0"/>
                <w:numId w:val="96"/>
              </w:numPr>
              <w:rPr>
                <w:ins w:id="2091" w:author="sufianrumi@yahoo.com" w:date="2016-10-19T12:04:00Z"/>
                <w:rFonts w:asciiTheme="minorHAnsi" w:hAnsiTheme="minorHAnsi"/>
                <w:sz w:val="20"/>
                <w:szCs w:val="20"/>
                <w:highlight w:val="yellow"/>
                <w:rPrChange w:id="2092" w:author="DELL" w:date="2016-10-23T11:46:00Z">
                  <w:rPr>
                    <w:ins w:id="2093" w:author="sufianrumi@yahoo.com" w:date="2016-10-19T12:04:00Z"/>
                    <w:rFonts w:asciiTheme="minorHAnsi" w:hAnsiTheme="minorHAnsi"/>
                    <w:sz w:val="20"/>
                    <w:szCs w:val="20"/>
                  </w:rPr>
                </w:rPrChange>
              </w:rPr>
              <w:pPrChange w:id="2094" w:author="sufianrumi@yahoo.com" w:date="2016-10-19T11:50:00Z">
                <w:pPr>
                  <w:pStyle w:val="Default"/>
                  <w:numPr>
                    <w:numId w:val="50"/>
                  </w:numPr>
                  <w:ind w:left="720"/>
                </w:pPr>
              </w:pPrChange>
            </w:pPr>
            <w:ins w:id="2095" w:author="sufianrumi@yahoo.com" w:date="2016-10-19T11:58:00Z">
              <w:r w:rsidRPr="00D0447F">
                <w:rPr>
                  <w:rFonts w:asciiTheme="minorHAnsi" w:hAnsiTheme="minorHAnsi"/>
                  <w:sz w:val="20"/>
                  <w:szCs w:val="20"/>
                  <w:highlight w:val="yellow"/>
                  <w:rPrChange w:id="2096" w:author="DELL" w:date="2016-10-23T11:46:00Z">
                    <w:rPr>
                      <w:rFonts w:asciiTheme="minorHAnsi" w:hAnsiTheme="minorHAnsi"/>
                      <w:sz w:val="20"/>
                      <w:szCs w:val="20"/>
                    </w:rPr>
                  </w:rPrChange>
                </w:rPr>
                <w:t xml:space="preserve">All reviews &amp; final appraisals analysis report shall be generated </w:t>
              </w:r>
            </w:ins>
            <w:ins w:id="2097" w:author="sufianrumi@yahoo.com" w:date="2016-10-19T11:59:00Z">
              <w:r w:rsidRPr="00D0447F">
                <w:rPr>
                  <w:rFonts w:asciiTheme="minorHAnsi" w:hAnsiTheme="minorHAnsi"/>
                  <w:sz w:val="20"/>
                  <w:szCs w:val="20"/>
                  <w:highlight w:val="yellow"/>
                  <w:rPrChange w:id="2098" w:author="DELL" w:date="2016-10-23T11:46:00Z">
                    <w:rPr>
                      <w:rFonts w:asciiTheme="minorHAnsi" w:hAnsiTheme="minorHAnsi"/>
                      <w:sz w:val="20"/>
                      <w:szCs w:val="20"/>
                    </w:rPr>
                  </w:rPrChange>
                </w:rPr>
                <w:t>by the system.</w:t>
              </w:r>
            </w:ins>
          </w:p>
          <w:p w:rsidR="00D0447F" w:rsidRPr="00D0447F" w:rsidRDefault="00D0447F" w:rsidP="00D0447F">
            <w:pPr>
              <w:pStyle w:val="Default"/>
              <w:numPr>
                <w:ilvl w:val="0"/>
                <w:numId w:val="96"/>
              </w:numPr>
              <w:rPr>
                <w:ins w:id="2099" w:author="sufianrumi@yahoo.com" w:date="2016-10-19T12:00:00Z"/>
                <w:rFonts w:asciiTheme="minorHAnsi" w:hAnsiTheme="minorHAnsi"/>
                <w:sz w:val="20"/>
                <w:szCs w:val="20"/>
                <w:highlight w:val="yellow"/>
                <w:rPrChange w:id="2100" w:author="DELL" w:date="2016-10-23T11:46:00Z">
                  <w:rPr>
                    <w:ins w:id="2101" w:author="sufianrumi@yahoo.com" w:date="2016-10-19T12:00:00Z"/>
                    <w:rFonts w:asciiTheme="minorHAnsi" w:hAnsiTheme="minorHAnsi"/>
                    <w:sz w:val="20"/>
                    <w:szCs w:val="20"/>
                  </w:rPr>
                </w:rPrChange>
              </w:rPr>
              <w:pPrChange w:id="2102" w:author="sufianrumi@yahoo.com" w:date="2016-10-19T11:50:00Z">
                <w:pPr>
                  <w:pStyle w:val="Default"/>
                  <w:numPr>
                    <w:numId w:val="50"/>
                  </w:numPr>
                  <w:ind w:left="720"/>
                </w:pPr>
              </w:pPrChange>
            </w:pPr>
            <w:ins w:id="2103" w:author="sufianrumi@yahoo.com" w:date="2016-10-19T12:00:00Z">
              <w:r w:rsidRPr="00D0447F">
                <w:rPr>
                  <w:rFonts w:asciiTheme="minorHAnsi" w:hAnsiTheme="minorHAnsi"/>
                  <w:sz w:val="20"/>
                  <w:szCs w:val="20"/>
                  <w:highlight w:val="yellow"/>
                  <w:rPrChange w:id="2104" w:author="DELL" w:date="2016-10-23T11:46:00Z">
                    <w:rPr>
                      <w:rFonts w:asciiTheme="minorHAnsi" w:hAnsiTheme="minorHAnsi"/>
                      <w:sz w:val="20"/>
                      <w:szCs w:val="20"/>
                    </w:rPr>
                  </w:rPrChange>
                </w:rPr>
                <w:t xml:space="preserve">System will able to generate </w:t>
              </w:r>
            </w:ins>
            <w:ins w:id="2105" w:author="sufianrumi@yahoo.com" w:date="2016-10-19T11:59:00Z">
              <w:r w:rsidRPr="00D0447F">
                <w:rPr>
                  <w:rFonts w:asciiTheme="minorHAnsi" w:hAnsiTheme="minorHAnsi"/>
                  <w:sz w:val="20"/>
                  <w:szCs w:val="20"/>
                  <w:highlight w:val="yellow"/>
                  <w:rPrChange w:id="2106" w:author="DELL" w:date="2016-10-23T11:46:00Z">
                    <w:rPr>
                      <w:rFonts w:asciiTheme="minorHAnsi" w:hAnsiTheme="minorHAnsi"/>
                      <w:sz w:val="20"/>
                      <w:szCs w:val="20"/>
                    </w:rPr>
                  </w:rPrChange>
                </w:rPr>
                <w:t>Top 10/20</w:t>
              </w:r>
            </w:ins>
            <w:ins w:id="2107" w:author="sufianrumi@yahoo.com" w:date="2016-10-19T12:09:00Z">
              <w:r w:rsidRPr="00D0447F">
                <w:rPr>
                  <w:rFonts w:asciiTheme="minorHAnsi" w:hAnsiTheme="minorHAnsi"/>
                  <w:sz w:val="20"/>
                  <w:szCs w:val="20"/>
                  <w:highlight w:val="yellow"/>
                  <w:rPrChange w:id="2108" w:author="DELL" w:date="2016-10-23T11:46:00Z">
                    <w:rPr>
                      <w:rFonts w:asciiTheme="minorHAnsi" w:hAnsiTheme="minorHAnsi"/>
                      <w:sz w:val="20"/>
                      <w:szCs w:val="20"/>
                    </w:rPr>
                  </w:rPrChange>
                </w:rPr>
                <w:t>/30</w:t>
              </w:r>
            </w:ins>
            <w:ins w:id="2109" w:author="sufianrumi@yahoo.com" w:date="2016-10-19T11:59:00Z">
              <w:r w:rsidRPr="00D0447F">
                <w:rPr>
                  <w:rFonts w:asciiTheme="minorHAnsi" w:hAnsiTheme="minorHAnsi"/>
                  <w:sz w:val="20"/>
                  <w:szCs w:val="20"/>
                  <w:highlight w:val="yellow"/>
                  <w:rPrChange w:id="2110" w:author="DELL" w:date="2016-10-23T11:46:00Z">
                    <w:rPr>
                      <w:rFonts w:asciiTheme="minorHAnsi" w:hAnsiTheme="minorHAnsi"/>
                      <w:sz w:val="20"/>
                      <w:szCs w:val="20"/>
                    </w:rPr>
                  </w:rPrChange>
                </w:rPr>
                <w:t xml:space="preserve"> performers list</w:t>
              </w:r>
            </w:ins>
            <w:ins w:id="2111" w:author="sufianrumi@yahoo.com" w:date="2016-10-19T12:00:00Z">
              <w:r w:rsidRPr="00D0447F">
                <w:rPr>
                  <w:rFonts w:asciiTheme="minorHAnsi" w:hAnsiTheme="minorHAnsi"/>
                  <w:sz w:val="20"/>
                  <w:szCs w:val="20"/>
                  <w:highlight w:val="yellow"/>
                  <w:rPrChange w:id="2112" w:author="DELL" w:date="2016-10-23T11:46:00Z">
                    <w:rPr>
                      <w:rFonts w:asciiTheme="minorHAnsi" w:hAnsiTheme="minorHAnsi"/>
                      <w:sz w:val="20"/>
                      <w:szCs w:val="20"/>
                    </w:rPr>
                  </w:rPrChange>
                </w:rPr>
                <w:t>.</w:t>
              </w:r>
            </w:ins>
          </w:p>
          <w:p w:rsidR="00525F5C" w:rsidRPr="00501D51" w:rsidRDefault="00D0447F" w:rsidP="00525F5C">
            <w:pPr>
              <w:pStyle w:val="Default"/>
              <w:numPr>
                <w:ilvl w:val="0"/>
                <w:numId w:val="96"/>
              </w:numPr>
              <w:rPr>
                <w:ins w:id="2113" w:author="sufianrumi@yahoo.com" w:date="2016-10-19T12:00:00Z"/>
                <w:rFonts w:asciiTheme="minorHAnsi" w:hAnsiTheme="minorHAnsi"/>
                <w:sz w:val="20"/>
                <w:szCs w:val="20"/>
                <w:highlight w:val="yellow"/>
                <w:rPrChange w:id="2114" w:author="DELL" w:date="2016-10-23T11:46:00Z">
                  <w:rPr>
                    <w:ins w:id="2115" w:author="sufianrumi@yahoo.com" w:date="2016-10-19T12:00:00Z"/>
                    <w:rFonts w:asciiTheme="minorHAnsi" w:hAnsiTheme="minorHAnsi"/>
                    <w:sz w:val="20"/>
                    <w:szCs w:val="20"/>
                  </w:rPr>
                </w:rPrChange>
              </w:rPr>
            </w:pPr>
            <w:ins w:id="2116" w:author="sufianrumi@yahoo.com" w:date="2016-10-19T12:00:00Z">
              <w:r w:rsidRPr="00D0447F">
                <w:rPr>
                  <w:rFonts w:asciiTheme="minorHAnsi" w:hAnsiTheme="minorHAnsi"/>
                  <w:sz w:val="20"/>
                  <w:szCs w:val="20"/>
                  <w:highlight w:val="yellow"/>
                  <w:rPrChange w:id="2117" w:author="DELL" w:date="2016-10-23T11:46:00Z">
                    <w:rPr>
                      <w:rFonts w:asciiTheme="minorHAnsi" w:hAnsiTheme="minorHAnsi"/>
                      <w:sz w:val="20"/>
                      <w:szCs w:val="20"/>
                    </w:rPr>
                  </w:rPrChange>
                </w:rPr>
                <w:t>System will able to generate Bottom 10/20</w:t>
              </w:r>
            </w:ins>
            <w:ins w:id="2118" w:author="sufianrumi@yahoo.com" w:date="2016-10-19T12:09:00Z">
              <w:r w:rsidRPr="00D0447F">
                <w:rPr>
                  <w:rFonts w:asciiTheme="minorHAnsi" w:hAnsiTheme="minorHAnsi"/>
                  <w:sz w:val="20"/>
                  <w:szCs w:val="20"/>
                  <w:highlight w:val="yellow"/>
                  <w:rPrChange w:id="2119" w:author="DELL" w:date="2016-10-23T11:46:00Z">
                    <w:rPr>
                      <w:rFonts w:asciiTheme="minorHAnsi" w:hAnsiTheme="minorHAnsi"/>
                      <w:sz w:val="20"/>
                      <w:szCs w:val="20"/>
                    </w:rPr>
                  </w:rPrChange>
                </w:rPr>
                <w:t>/30</w:t>
              </w:r>
            </w:ins>
            <w:ins w:id="2120" w:author="sufianrumi@yahoo.com" w:date="2016-10-19T12:00:00Z">
              <w:r w:rsidRPr="00D0447F">
                <w:rPr>
                  <w:rFonts w:asciiTheme="minorHAnsi" w:hAnsiTheme="minorHAnsi"/>
                  <w:sz w:val="20"/>
                  <w:szCs w:val="20"/>
                  <w:highlight w:val="yellow"/>
                  <w:rPrChange w:id="2121" w:author="DELL" w:date="2016-10-23T11:46:00Z">
                    <w:rPr>
                      <w:rFonts w:asciiTheme="minorHAnsi" w:hAnsiTheme="minorHAnsi"/>
                      <w:sz w:val="20"/>
                      <w:szCs w:val="20"/>
                    </w:rPr>
                  </w:rPrChange>
                </w:rPr>
                <w:t xml:space="preserve"> performers list.</w:t>
              </w:r>
            </w:ins>
          </w:p>
          <w:p w:rsidR="00525F5C" w:rsidRPr="00501D51" w:rsidRDefault="00D0447F" w:rsidP="00525F5C">
            <w:pPr>
              <w:pStyle w:val="Default"/>
              <w:numPr>
                <w:ilvl w:val="0"/>
                <w:numId w:val="96"/>
              </w:numPr>
              <w:rPr>
                <w:ins w:id="2122" w:author="sufianrumi@yahoo.com" w:date="2016-10-19T12:01:00Z"/>
                <w:rFonts w:asciiTheme="minorHAnsi" w:hAnsiTheme="minorHAnsi"/>
                <w:sz w:val="20"/>
                <w:szCs w:val="20"/>
                <w:highlight w:val="yellow"/>
                <w:rPrChange w:id="2123" w:author="DELL" w:date="2016-10-23T11:46:00Z">
                  <w:rPr>
                    <w:ins w:id="2124" w:author="sufianrumi@yahoo.com" w:date="2016-10-19T12:01:00Z"/>
                    <w:rFonts w:asciiTheme="minorHAnsi" w:hAnsiTheme="minorHAnsi"/>
                    <w:sz w:val="20"/>
                    <w:szCs w:val="20"/>
                  </w:rPr>
                </w:rPrChange>
              </w:rPr>
            </w:pPr>
            <w:ins w:id="2125" w:author="sufianrumi@yahoo.com" w:date="2016-10-19T12:01:00Z">
              <w:r w:rsidRPr="00D0447F">
                <w:rPr>
                  <w:rFonts w:asciiTheme="minorHAnsi" w:hAnsiTheme="minorHAnsi"/>
                  <w:sz w:val="20"/>
                  <w:szCs w:val="20"/>
                  <w:highlight w:val="yellow"/>
                  <w:rPrChange w:id="2126" w:author="DELL" w:date="2016-10-23T11:46:00Z">
                    <w:rPr>
                      <w:rFonts w:asciiTheme="minorHAnsi" w:hAnsiTheme="minorHAnsi"/>
                      <w:sz w:val="20"/>
                      <w:szCs w:val="20"/>
                    </w:rPr>
                  </w:rPrChange>
                </w:rPr>
                <w:t>System will able to generate Top 10/20</w:t>
              </w:r>
            </w:ins>
            <w:ins w:id="2127" w:author="sufianrumi@yahoo.com" w:date="2016-10-19T12:09:00Z">
              <w:r w:rsidRPr="00D0447F">
                <w:rPr>
                  <w:rFonts w:asciiTheme="minorHAnsi" w:hAnsiTheme="minorHAnsi"/>
                  <w:sz w:val="20"/>
                  <w:szCs w:val="20"/>
                  <w:highlight w:val="yellow"/>
                  <w:rPrChange w:id="2128" w:author="DELL" w:date="2016-10-23T11:46:00Z">
                    <w:rPr>
                      <w:rFonts w:asciiTheme="minorHAnsi" w:hAnsiTheme="minorHAnsi"/>
                      <w:sz w:val="20"/>
                      <w:szCs w:val="20"/>
                    </w:rPr>
                  </w:rPrChange>
                </w:rPr>
                <w:t>/30</w:t>
              </w:r>
            </w:ins>
            <w:ins w:id="2129" w:author="sufianrumi@yahoo.com" w:date="2016-10-19T12:01:00Z">
              <w:r w:rsidRPr="00D0447F">
                <w:rPr>
                  <w:rFonts w:asciiTheme="minorHAnsi" w:hAnsiTheme="minorHAnsi"/>
                  <w:sz w:val="20"/>
                  <w:szCs w:val="20"/>
                  <w:highlight w:val="yellow"/>
                  <w:rPrChange w:id="2130" w:author="DELL" w:date="2016-10-23T11:46:00Z">
                    <w:rPr>
                      <w:rFonts w:asciiTheme="minorHAnsi" w:hAnsiTheme="minorHAnsi"/>
                      <w:sz w:val="20"/>
                      <w:szCs w:val="20"/>
                    </w:rPr>
                  </w:rPrChange>
                </w:rPr>
                <w:t xml:space="preserve"> clinics list.</w:t>
              </w:r>
            </w:ins>
          </w:p>
          <w:p w:rsidR="00525F5C" w:rsidRPr="00501D51" w:rsidRDefault="00D0447F" w:rsidP="00525F5C">
            <w:pPr>
              <w:pStyle w:val="Default"/>
              <w:numPr>
                <w:ilvl w:val="0"/>
                <w:numId w:val="96"/>
              </w:numPr>
              <w:rPr>
                <w:ins w:id="2131" w:author="sufianrumi@yahoo.com" w:date="2016-10-19T12:01:00Z"/>
                <w:rFonts w:asciiTheme="minorHAnsi" w:hAnsiTheme="minorHAnsi"/>
                <w:sz w:val="20"/>
                <w:szCs w:val="20"/>
                <w:highlight w:val="yellow"/>
                <w:rPrChange w:id="2132" w:author="DELL" w:date="2016-10-23T11:46:00Z">
                  <w:rPr>
                    <w:ins w:id="2133" w:author="sufianrumi@yahoo.com" w:date="2016-10-19T12:01:00Z"/>
                    <w:rFonts w:asciiTheme="minorHAnsi" w:hAnsiTheme="minorHAnsi"/>
                    <w:sz w:val="20"/>
                    <w:szCs w:val="20"/>
                  </w:rPr>
                </w:rPrChange>
              </w:rPr>
            </w:pPr>
            <w:ins w:id="2134" w:author="sufianrumi@yahoo.com" w:date="2016-10-19T12:01:00Z">
              <w:r w:rsidRPr="00D0447F">
                <w:rPr>
                  <w:rFonts w:asciiTheme="minorHAnsi" w:hAnsiTheme="minorHAnsi"/>
                  <w:sz w:val="20"/>
                  <w:szCs w:val="20"/>
                  <w:highlight w:val="yellow"/>
                  <w:rPrChange w:id="2135" w:author="DELL" w:date="2016-10-23T11:46:00Z">
                    <w:rPr>
                      <w:rFonts w:asciiTheme="minorHAnsi" w:hAnsiTheme="minorHAnsi"/>
                      <w:sz w:val="20"/>
                      <w:szCs w:val="20"/>
                    </w:rPr>
                  </w:rPrChange>
                </w:rPr>
                <w:t>System will able to generate Bottom 10/20/30 clinics list.</w:t>
              </w:r>
            </w:ins>
          </w:p>
          <w:p w:rsidR="00D0447F" w:rsidRPr="00D0447F" w:rsidRDefault="00D0447F" w:rsidP="00D0447F">
            <w:pPr>
              <w:pStyle w:val="Default"/>
              <w:numPr>
                <w:ilvl w:val="0"/>
                <w:numId w:val="96"/>
              </w:numPr>
              <w:rPr>
                <w:ins w:id="2136" w:author="sufianrumi@yahoo.com" w:date="2016-10-19T12:03:00Z"/>
                <w:rFonts w:asciiTheme="minorHAnsi" w:hAnsiTheme="minorHAnsi"/>
                <w:sz w:val="20"/>
                <w:szCs w:val="20"/>
                <w:highlight w:val="yellow"/>
                <w:rPrChange w:id="2137" w:author="DELL" w:date="2016-10-23T11:46:00Z">
                  <w:rPr>
                    <w:ins w:id="2138" w:author="sufianrumi@yahoo.com" w:date="2016-10-19T12:03:00Z"/>
                    <w:rFonts w:asciiTheme="minorHAnsi" w:hAnsiTheme="minorHAnsi"/>
                    <w:sz w:val="20"/>
                    <w:szCs w:val="20"/>
                  </w:rPr>
                </w:rPrChange>
              </w:rPr>
              <w:pPrChange w:id="2139" w:author="sufianrumi@yahoo.com" w:date="2016-10-19T11:50:00Z">
                <w:pPr>
                  <w:pStyle w:val="Default"/>
                  <w:numPr>
                    <w:numId w:val="50"/>
                  </w:numPr>
                  <w:ind w:left="720"/>
                </w:pPr>
              </w:pPrChange>
            </w:pPr>
            <w:ins w:id="2140" w:author="sufianrumi@yahoo.com" w:date="2016-10-19T12:01:00Z">
              <w:r w:rsidRPr="00D0447F">
                <w:rPr>
                  <w:rFonts w:asciiTheme="minorHAnsi" w:hAnsiTheme="minorHAnsi"/>
                  <w:sz w:val="20"/>
                  <w:szCs w:val="20"/>
                  <w:highlight w:val="yellow"/>
                  <w:rPrChange w:id="2141" w:author="DELL" w:date="2016-10-23T11:46:00Z">
                    <w:rPr>
                      <w:rFonts w:asciiTheme="minorHAnsi" w:hAnsiTheme="minorHAnsi"/>
                      <w:sz w:val="20"/>
                      <w:szCs w:val="20"/>
                    </w:rPr>
                  </w:rPrChange>
                </w:rPr>
                <w:t xml:space="preserve">Clinic performance </w:t>
              </w:r>
            </w:ins>
            <w:ins w:id="2142" w:author="sufianrumi@yahoo.com" w:date="2016-10-19T12:02:00Z">
              <w:r w:rsidRPr="00D0447F">
                <w:rPr>
                  <w:rFonts w:asciiTheme="minorHAnsi" w:hAnsiTheme="minorHAnsi"/>
                  <w:sz w:val="20"/>
                  <w:szCs w:val="20"/>
                  <w:highlight w:val="yellow"/>
                  <w:rPrChange w:id="2143" w:author="DELL" w:date="2016-10-23T11:46:00Z">
                    <w:rPr>
                      <w:rFonts w:asciiTheme="minorHAnsi" w:hAnsiTheme="minorHAnsi"/>
                      <w:sz w:val="20"/>
                      <w:szCs w:val="20"/>
                    </w:rPr>
                  </w:rPrChange>
                </w:rPr>
                <w:t xml:space="preserve">data </w:t>
              </w:r>
            </w:ins>
            <w:ins w:id="2144" w:author="sufianrumi@yahoo.com" w:date="2016-10-19T12:01:00Z">
              <w:r w:rsidRPr="00D0447F">
                <w:rPr>
                  <w:rFonts w:asciiTheme="minorHAnsi" w:hAnsiTheme="minorHAnsi"/>
                  <w:sz w:val="20"/>
                  <w:szCs w:val="20"/>
                  <w:highlight w:val="yellow"/>
                  <w:rPrChange w:id="2145" w:author="DELL" w:date="2016-10-23T11:46:00Z">
                    <w:rPr>
                      <w:rFonts w:asciiTheme="minorHAnsi" w:hAnsiTheme="minorHAnsi"/>
                      <w:sz w:val="20"/>
                      <w:szCs w:val="20"/>
                    </w:rPr>
                  </w:rPrChange>
                </w:rPr>
                <w:t>shall be linked with KPI</w:t>
              </w:r>
            </w:ins>
            <w:ins w:id="2146" w:author="sufianrumi@yahoo.com" w:date="2016-10-19T12:03:00Z">
              <w:r w:rsidRPr="00D0447F">
                <w:rPr>
                  <w:rFonts w:asciiTheme="minorHAnsi" w:hAnsiTheme="minorHAnsi"/>
                  <w:sz w:val="20"/>
                  <w:szCs w:val="20"/>
                  <w:highlight w:val="yellow"/>
                  <w:rPrChange w:id="2147" w:author="DELL" w:date="2016-10-23T11:46:00Z">
                    <w:rPr>
                      <w:rFonts w:asciiTheme="minorHAnsi" w:hAnsiTheme="minorHAnsi"/>
                      <w:sz w:val="20"/>
                      <w:szCs w:val="20"/>
                    </w:rPr>
                  </w:rPrChange>
                </w:rPr>
                <w:t xml:space="preserve"> so that required measures can be done </w:t>
              </w:r>
            </w:ins>
            <w:ins w:id="2148" w:author="sufianrumi@yahoo.com" w:date="2016-10-19T12:04:00Z">
              <w:r w:rsidRPr="00D0447F">
                <w:rPr>
                  <w:rFonts w:asciiTheme="minorHAnsi" w:hAnsiTheme="minorHAnsi"/>
                  <w:sz w:val="20"/>
                  <w:szCs w:val="20"/>
                  <w:highlight w:val="yellow"/>
                  <w:rPrChange w:id="2149" w:author="DELL" w:date="2016-10-23T11:46:00Z">
                    <w:rPr>
                      <w:rFonts w:asciiTheme="minorHAnsi" w:hAnsiTheme="minorHAnsi"/>
                      <w:sz w:val="20"/>
                      <w:szCs w:val="20"/>
                    </w:rPr>
                  </w:rPrChange>
                </w:rPr>
                <w:t>through</w:t>
              </w:r>
            </w:ins>
            <w:ins w:id="2150" w:author="sufianrumi@yahoo.com" w:date="2016-10-19T12:03:00Z">
              <w:r w:rsidRPr="00D0447F">
                <w:rPr>
                  <w:rFonts w:asciiTheme="minorHAnsi" w:hAnsiTheme="minorHAnsi"/>
                  <w:sz w:val="20"/>
                  <w:szCs w:val="20"/>
                  <w:highlight w:val="yellow"/>
                  <w:rPrChange w:id="2151" w:author="DELL" w:date="2016-10-23T11:46:00Z">
                    <w:rPr>
                      <w:rFonts w:asciiTheme="minorHAnsi" w:hAnsiTheme="minorHAnsi"/>
                      <w:sz w:val="20"/>
                      <w:szCs w:val="20"/>
                    </w:rPr>
                  </w:rPrChange>
                </w:rPr>
                <w:t xml:space="preserve"> system</w:t>
              </w:r>
            </w:ins>
            <w:ins w:id="2152" w:author="sufianrumi@yahoo.com" w:date="2016-10-19T12:09:00Z">
              <w:r w:rsidRPr="00D0447F">
                <w:rPr>
                  <w:rFonts w:asciiTheme="minorHAnsi" w:hAnsiTheme="minorHAnsi"/>
                  <w:sz w:val="20"/>
                  <w:szCs w:val="20"/>
                  <w:highlight w:val="yellow"/>
                  <w:rPrChange w:id="2153" w:author="DELL" w:date="2016-10-23T11:46:00Z">
                    <w:rPr>
                      <w:rFonts w:asciiTheme="minorHAnsi" w:hAnsiTheme="minorHAnsi"/>
                      <w:sz w:val="20"/>
                      <w:szCs w:val="20"/>
                    </w:rPr>
                  </w:rPrChange>
                </w:rPr>
                <w:t xml:space="preserve"> during appraisal</w:t>
              </w:r>
            </w:ins>
            <w:ins w:id="2154" w:author="sufianrumi@yahoo.com" w:date="2016-10-19T12:03:00Z">
              <w:r w:rsidRPr="00D0447F">
                <w:rPr>
                  <w:rFonts w:asciiTheme="minorHAnsi" w:hAnsiTheme="minorHAnsi"/>
                  <w:sz w:val="20"/>
                  <w:szCs w:val="20"/>
                  <w:highlight w:val="yellow"/>
                  <w:rPrChange w:id="2155" w:author="DELL" w:date="2016-10-23T11:46:00Z">
                    <w:rPr>
                      <w:rFonts w:asciiTheme="minorHAnsi" w:hAnsiTheme="minorHAnsi"/>
                      <w:sz w:val="20"/>
                      <w:szCs w:val="20"/>
                    </w:rPr>
                  </w:rPrChange>
                </w:rPr>
                <w:t>.</w:t>
              </w:r>
            </w:ins>
          </w:p>
          <w:p w:rsidR="00D0447F" w:rsidRPr="00D0447F" w:rsidRDefault="00D0447F" w:rsidP="00D0447F">
            <w:pPr>
              <w:pStyle w:val="Default"/>
              <w:numPr>
                <w:ilvl w:val="0"/>
                <w:numId w:val="96"/>
              </w:numPr>
              <w:rPr>
                <w:ins w:id="2156" w:author="sufianrumi@yahoo.com" w:date="2016-10-19T12:54:00Z"/>
                <w:rFonts w:asciiTheme="minorHAnsi" w:hAnsiTheme="minorHAnsi"/>
                <w:sz w:val="20"/>
                <w:szCs w:val="20"/>
                <w:highlight w:val="yellow"/>
                <w:rPrChange w:id="2157" w:author="DELL" w:date="2016-10-23T11:46:00Z">
                  <w:rPr>
                    <w:ins w:id="2158" w:author="sufianrumi@yahoo.com" w:date="2016-10-19T12:54:00Z"/>
                    <w:rFonts w:asciiTheme="minorHAnsi" w:hAnsiTheme="minorHAnsi"/>
                    <w:sz w:val="20"/>
                    <w:szCs w:val="20"/>
                  </w:rPr>
                </w:rPrChange>
              </w:rPr>
              <w:pPrChange w:id="2159" w:author="sufianrumi@yahoo.com" w:date="2016-10-19T12:41:00Z">
                <w:pPr>
                  <w:pStyle w:val="Default"/>
                  <w:numPr>
                    <w:numId w:val="50"/>
                  </w:numPr>
                  <w:ind w:left="720"/>
                </w:pPr>
              </w:pPrChange>
            </w:pPr>
            <w:ins w:id="2160" w:author="sufianrumi@yahoo.com" w:date="2016-10-19T13:00:00Z">
              <w:r w:rsidRPr="00D0447F">
                <w:rPr>
                  <w:rFonts w:asciiTheme="minorHAnsi" w:hAnsiTheme="minorHAnsi"/>
                  <w:sz w:val="20"/>
                  <w:szCs w:val="20"/>
                  <w:highlight w:val="yellow"/>
                  <w:rPrChange w:id="2161" w:author="DELL" w:date="2016-10-23T11:46:00Z">
                    <w:rPr>
                      <w:rFonts w:asciiTheme="minorHAnsi" w:hAnsiTheme="minorHAnsi"/>
                      <w:sz w:val="20"/>
                      <w:szCs w:val="20"/>
                    </w:rPr>
                  </w:rPrChange>
                </w:rPr>
                <w:t xml:space="preserve">HO </w:t>
              </w:r>
            </w:ins>
            <w:ins w:id="2162" w:author="sufianrumi@yahoo.com" w:date="2016-10-19T12:59:00Z">
              <w:r w:rsidRPr="00D0447F">
                <w:rPr>
                  <w:rFonts w:asciiTheme="minorHAnsi" w:hAnsiTheme="minorHAnsi"/>
                  <w:sz w:val="20"/>
                  <w:szCs w:val="20"/>
                  <w:highlight w:val="yellow"/>
                  <w:rPrChange w:id="2163" w:author="DELL" w:date="2016-10-23T11:46:00Z">
                    <w:rPr>
                      <w:rFonts w:asciiTheme="minorHAnsi" w:hAnsiTheme="minorHAnsi"/>
                      <w:sz w:val="20"/>
                      <w:szCs w:val="20"/>
                    </w:rPr>
                  </w:rPrChange>
                </w:rPr>
                <w:t>line</w:t>
              </w:r>
            </w:ins>
            <w:ins w:id="2164" w:author="sufianrumi@yahoo.com" w:date="2016-10-19T13:00:00Z">
              <w:r w:rsidRPr="00D0447F">
                <w:rPr>
                  <w:rFonts w:asciiTheme="minorHAnsi" w:hAnsiTheme="minorHAnsi"/>
                  <w:sz w:val="20"/>
                  <w:szCs w:val="20"/>
                  <w:highlight w:val="yellow"/>
                  <w:rPrChange w:id="2165" w:author="DELL" w:date="2016-10-23T11:46:00Z">
                    <w:rPr>
                      <w:rFonts w:asciiTheme="minorHAnsi" w:hAnsiTheme="minorHAnsi"/>
                      <w:sz w:val="20"/>
                      <w:szCs w:val="20"/>
                    </w:rPr>
                  </w:rPrChange>
                </w:rPr>
                <w:t xml:space="preserve"> manager can send </w:t>
              </w:r>
            </w:ins>
            <w:ins w:id="2166" w:author="sufianrumi@yahoo.com" w:date="2016-10-19T12:40:00Z">
              <w:r w:rsidRPr="00D0447F">
                <w:rPr>
                  <w:rFonts w:asciiTheme="minorHAnsi" w:hAnsiTheme="minorHAnsi"/>
                  <w:sz w:val="20"/>
                  <w:szCs w:val="20"/>
                  <w:highlight w:val="yellow"/>
                  <w:rPrChange w:id="2167" w:author="DELL" w:date="2016-10-23T11:46:00Z">
                    <w:rPr>
                      <w:rFonts w:asciiTheme="minorHAnsi" w:hAnsiTheme="minorHAnsi"/>
                      <w:sz w:val="20"/>
                      <w:szCs w:val="20"/>
                    </w:rPr>
                  </w:rPrChange>
                </w:rPr>
                <w:t xml:space="preserve">Performance </w:t>
              </w:r>
            </w:ins>
            <w:ins w:id="2168" w:author="sufianrumi@yahoo.com" w:date="2016-10-19T13:01:00Z">
              <w:r w:rsidRPr="00D0447F">
                <w:rPr>
                  <w:rFonts w:asciiTheme="minorHAnsi" w:hAnsiTheme="minorHAnsi"/>
                  <w:sz w:val="20"/>
                  <w:szCs w:val="20"/>
                  <w:highlight w:val="yellow"/>
                  <w:rPrChange w:id="2169" w:author="DELL" w:date="2016-10-23T11:46:00Z">
                    <w:rPr>
                      <w:rFonts w:asciiTheme="minorHAnsi" w:hAnsiTheme="minorHAnsi"/>
                      <w:sz w:val="20"/>
                      <w:szCs w:val="20"/>
                    </w:rPr>
                  </w:rPrChange>
                </w:rPr>
                <w:t>I</w:t>
              </w:r>
            </w:ins>
            <w:ins w:id="2170" w:author="sufianrumi@yahoo.com" w:date="2016-10-19T12:40:00Z">
              <w:r w:rsidRPr="00D0447F">
                <w:rPr>
                  <w:rFonts w:asciiTheme="minorHAnsi" w:hAnsiTheme="minorHAnsi"/>
                  <w:sz w:val="20"/>
                  <w:szCs w:val="20"/>
                  <w:highlight w:val="yellow"/>
                  <w:rPrChange w:id="2171" w:author="DELL" w:date="2016-10-23T11:46:00Z">
                    <w:rPr>
                      <w:rFonts w:asciiTheme="minorHAnsi" w:hAnsiTheme="minorHAnsi"/>
                      <w:sz w:val="20"/>
                      <w:szCs w:val="20"/>
                    </w:rPr>
                  </w:rPrChange>
                </w:rPr>
                <w:t xml:space="preserve">mprovement or </w:t>
              </w:r>
            </w:ins>
            <w:ins w:id="2172" w:author="sufianrumi@yahoo.com" w:date="2016-10-19T13:01:00Z">
              <w:r w:rsidRPr="00D0447F">
                <w:rPr>
                  <w:rFonts w:asciiTheme="minorHAnsi" w:hAnsiTheme="minorHAnsi"/>
                  <w:sz w:val="20"/>
                  <w:szCs w:val="20"/>
                  <w:highlight w:val="yellow"/>
                  <w:rPrChange w:id="2173" w:author="DELL" w:date="2016-10-23T11:46:00Z">
                    <w:rPr>
                      <w:rFonts w:asciiTheme="minorHAnsi" w:hAnsiTheme="minorHAnsi"/>
                      <w:sz w:val="20"/>
                      <w:szCs w:val="20"/>
                    </w:rPr>
                  </w:rPrChange>
                </w:rPr>
                <w:t>A</w:t>
              </w:r>
            </w:ins>
            <w:ins w:id="2174" w:author="sufianrumi@yahoo.com" w:date="2016-10-19T12:40:00Z">
              <w:r w:rsidRPr="00D0447F">
                <w:rPr>
                  <w:rFonts w:asciiTheme="minorHAnsi" w:hAnsiTheme="minorHAnsi"/>
                  <w:sz w:val="20"/>
                  <w:szCs w:val="20"/>
                  <w:highlight w:val="yellow"/>
                  <w:rPrChange w:id="2175" w:author="DELL" w:date="2016-10-23T11:46:00Z">
                    <w:rPr>
                      <w:rFonts w:asciiTheme="minorHAnsi" w:hAnsiTheme="minorHAnsi"/>
                      <w:sz w:val="20"/>
                      <w:szCs w:val="20"/>
                    </w:rPr>
                  </w:rPrChange>
                </w:rPr>
                <w:t xml:space="preserve">ppreciation letter </w:t>
              </w:r>
            </w:ins>
            <w:ins w:id="2176" w:author="sufianrumi@yahoo.com" w:date="2016-10-19T13:00:00Z">
              <w:r w:rsidRPr="00D0447F">
                <w:rPr>
                  <w:rFonts w:asciiTheme="minorHAnsi" w:hAnsiTheme="minorHAnsi"/>
                  <w:sz w:val="20"/>
                  <w:szCs w:val="20"/>
                  <w:highlight w:val="yellow"/>
                  <w:rPrChange w:id="2177" w:author="DELL" w:date="2016-10-23T11:46:00Z">
                    <w:rPr>
                      <w:rFonts w:asciiTheme="minorHAnsi" w:hAnsiTheme="minorHAnsi"/>
                      <w:sz w:val="20"/>
                      <w:szCs w:val="20"/>
                    </w:rPr>
                  </w:rPrChange>
                </w:rPr>
                <w:t xml:space="preserve">from the template with necessary changes </w:t>
              </w:r>
            </w:ins>
            <w:ins w:id="2178" w:author="sufianrumi@yahoo.com" w:date="2016-10-19T13:01:00Z">
              <w:r w:rsidRPr="00D0447F">
                <w:rPr>
                  <w:rFonts w:asciiTheme="minorHAnsi" w:hAnsiTheme="minorHAnsi"/>
                  <w:sz w:val="20"/>
                  <w:szCs w:val="20"/>
                  <w:highlight w:val="yellow"/>
                  <w:rPrChange w:id="2179" w:author="DELL" w:date="2016-10-23T11:46:00Z">
                    <w:rPr>
                      <w:rFonts w:asciiTheme="minorHAnsi" w:hAnsiTheme="minorHAnsi"/>
                      <w:sz w:val="20"/>
                      <w:szCs w:val="20"/>
                    </w:rPr>
                  </w:rPrChange>
                </w:rPr>
                <w:t xml:space="preserve">through </w:t>
              </w:r>
            </w:ins>
            <w:ins w:id="2180" w:author="sufianrumi@yahoo.com" w:date="2016-10-19T12:40:00Z">
              <w:r w:rsidRPr="00D0447F">
                <w:rPr>
                  <w:rFonts w:asciiTheme="minorHAnsi" w:hAnsiTheme="minorHAnsi"/>
                  <w:sz w:val="20"/>
                  <w:szCs w:val="20"/>
                  <w:highlight w:val="yellow"/>
                  <w:rPrChange w:id="2181" w:author="DELL" w:date="2016-10-23T11:46:00Z">
                    <w:rPr>
                      <w:rFonts w:asciiTheme="minorHAnsi" w:hAnsiTheme="minorHAnsi"/>
                      <w:sz w:val="20"/>
                      <w:szCs w:val="20"/>
                    </w:rPr>
                  </w:rPrChange>
                </w:rPr>
                <w:t>the system</w:t>
              </w:r>
            </w:ins>
            <w:ins w:id="2182" w:author="sufianrumi@yahoo.com" w:date="2016-10-19T12:54:00Z">
              <w:r w:rsidRPr="00D0447F">
                <w:rPr>
                  <w:rFonts w:asciiTheme="minorHAnsi" w:hAnsiTheme="minorHAnsi"/>
                  <w:sz w:val="20"/>
                  <w:szCs w:val="20"/>
                  <w:highlight w:val="yellow"/>
                  <w:rPrChange w:id="2183" w:author="DELL" w:date="2016-10-23T11:46:00Z">
                    <w:rPr>
                      <w:rFonts w:asciiTheme="minorHAnsi" w:hAnsiTheme="minorHAnsi"/>
                      <w:sz w:val="20"/>
                      <w:szCs w:val="20"/>
                    </w:rPr>
                  </w:rPrChange>
                </w:rPr>
                <w:t>.</w:t>
              </w:r>
            </w:ins>
          </w:p>
          <w:p w:rsidR="00D0447F" w:rsidRPr="00D0447F" w:rsidRDefault="00D0447F" w:rsidP="00D0447F">
            <w:pPr>
              <w:pStyle w:val="Default"/>
              <w:numPr>
                <w:ilvl w:val="0"/>
                <w:numId w:val="96"/>
              </w:numPr>
              <w:rPr>
                <w:ins w:id="2184" w:author="sufianrumi@yahoo.com" w:date="2016-10-19T12:58:00Z"/>
                <w:rFonts w:asciiTheme="minorHAnsi" w:hAnsiTheme="minorHAnsi"/>
                <w:sz w:val="20"/>
                <w:szCs w:val="20"/>
                <w:highlight w:val="yellow"/>
                <w:rPrChange w:id="2185" w:author="DELL" w:date="2016-10-23T11:46:00Z">
                  <w:rPr>
                    <w:ins w:id="2186" w:author="sufianrumi@yahoo.com" w:date="2016-10-19T12:58:00Z"/>
                    <w:rFonts w:asciiTheme="minorHAnsi" w:hAnsiTheme="minorHAnsi"/>
                    <w:sz w:val="20"/>
                    <w:szCs w:val="20"/>
                  </w:rPr>
                </w:rPrChange>
              </w:rPr>
              <w:pPrChange w:id="2187" w:author="sufianrumi@yahoo.com" w:date="2016-10-19T12:41:00Z">
                <w:pPr>
                  <w:pStyle w:val="Default"/>
                  <w:numPr>
                    <w:numId w:val="50"/>
                  </w:numPr>
                  <w:ind w:left="720"/>
                </w:pPr>
              </w:pPrChange>
            </w:pPr>
            <w:ins w:id="2188" w:author="sufianrumi@yahoo.com" w:date="2016-10-19T12:55:00Z">
              <w:r w:rsidRPr="00D0447F">
                <w:rPr>
                  <w:rFonts w:asciiTheme="minorHAnsi" w:hAnsiTheme="minorHAnsi"/>
                  <w:sz w:val="20"/>
                  <w:szCs w:val="20"/>
                  <w:highlight w:val="yellow"/>
                  <w:rPrChange w:id="2189" w:author="DELL" w:date="2016-10-23T11:46:00Z">
                    <w:rPr>
                      <w:rFonts w:asciiTheme="minorHAnsi" w:hAnsiTheme="minorHAnsi"/>
                      <w:sz w:val="20"/>
                      <w:szCs w:val="20"/>
                    </w:rPr>
                  </w:rPrChange>
                </w:rPr>
                <w:lastRenderedPageBreak/>
                <w:t>S</w:t>
              </w:r>
            </w:ins>
            <w:ins w:id="2190" w:author="sufianrumi@yahoo.com" w:date="2016-10-19T12:54:00Z">
              <w:r w:rsidRPr="00D0447F">
                <w:rPr>
                  <w:rFonts w:asciiTheme="minorHAnsi" w:hAnsiTheme="minorHAnsi"/>
                  <w:sz w:val="20"/>
                  <w:szCs w:val="20"/>
                  <w:highlight w:val="yellow"/>
                  <w:rPrChange w:id="2191" w:author="DELL" w:date="2016-10-23T11:46:00Z">
                    <w:rPr>
                      <w:rFonts w:asciiTheme="minorHAnsi" w:hAnsiTheme="minorHAnsi"/>
                      <w:sz w:val="20"/>
                      <w:szCs w:val="20"/>
                    </w:rPr>
                  </w:rPrChange>
                </w:rPr>
                <w:t xml:space="preserve">pecial appraisal using KPI can be done at </w:t>
              </w:r>
            </w:ins>
            <w:ins w:id="2192" w:author="sufianrumi@yahoo.com" w:date="2016-10-19T11:36:00Z">
              <w:r w:rsidRPr="00D0447F">
                <w:rPr>
                  <w:rFonts w:asciiTheme="minorHAnsi" w:hAnsiTheme="minorHAnsi"/>
                  <w:sz w:val="20"/>
                  <w:szCs w:val="20"/>
                  <w:highlight w:val="yellow"/>
                  <w:rPrChange w:id="2193" w:author="DELL" w:date="2016-10-23T11:46:00Z">
                    <w:rPr>
                      <w:rFonts w:asciiTheme="minorHAnsi" w:hAnsiTheme="minorHAnsi"/>
                      <w:sz w:val="20"/>
                      <w:szCs w:val="20"/>
                    </w:rPr>
                  </w:rPrChange>
                </w:rPr>
                <w:t xml:space="preserve">any time for promotion or </w:t>
              </w:r>
            </w:ins>
            <w:ins w:id="2194" w:author="sufianrumi@yahoo.com" w:date="2016-10-19T12:55:00Z">
              <w:r w:rsidRPr="00D0447F">
                <w:rPr>
                  <w:rFonts w:asciiTheme="minorHAnsi" w:hAnsiTheme="minorHAnsi"/>
                  <w:sz w:val="20"/>
                  <w:szCs w:val="20"/>
                  <w:highlight w:val="yellow"/>
                  <w:rPrChange w:id="2195" w:author="DELL" w:date="2016-10-23T11:46:00Z">
                    <w:rPr>
                      <w:rFonts w:asciiTheme="minorHAnsi" w:hAnsiTheme="minorHAnsi"/>
                      <w:sz w:val="20"/>
                      <w:szCs w:val="20"/>
                    </w:rPr>
                  </w:rPrChange>
                </w:rPr>
                <w:t xml:space="preserve">incrementor as required. </w:t>
              </w:r>
            </w:ins>
          </w:p>
          <w:p w:rsidR="00D0447F" w:rsidRDefault="00D0447F" w:rsidP="00D0447F">
            <w:pPr>
              <w:pStyle w:val="Default"/>
              <w:numPr>
                <w:ilvl w:val="0"/>
                <w:numId w:val="96"/>
              </w:numPr>
              <w:rPr>
                <w:ins w:id="2196" w:author="DELL" w:date="2016-10-25T11:52:00Z"/>
                <w:rFonts w:asciiTheme="minorHAnsi" w:hAnsiTheme="minorHAnsi"/>
                <w:sz w:val="20"/>
                <w:szCs w:val="20"/>
              </w:rPr>
              <w:pPrChange w:id="2197" w:author="sufianrumi@yahoo.com" w:date="2016-10-19T12:59:00Z">
                <w:pPr>
                  <w:pStyle w:val="Default"/>
                  <w:numPr>
                    <w:numId w:val="50"/>
                  </w:numPr>
                  <w:ind w:left="720"/>
                </w:pPr>
              </w:pPrChange>
            </w:pPr>
            <w:ins w:id="2198" w:author="sufianrumi@yahoo.com" w:date="2016-10-19T12:58:00Z">
              <w:r w:rsidRPr="00D0447F">
                <w:rPr>
                  <w:rFonts w:asciiTheme="minorHAnsi" w:hAnsiTheme="minorHAnsi"/>
                  <w:sz w:val="20"/>
                  <w:szCs w:val="20"/>
                  <w:highlight w:val="yellow"/>
                  <w:rPrChange w:id="2199" w:author="DELL" w:date="2016-10-23T11:46:00Z">
                    <w:rPr>
                      <w:rFonts w:asciiTheme="minorHAnsi" w:hAnsiTheme="minorHAnsi"/>
                      <w:sz w:val="20"/>
                      <w:szCs w:val="20"/>
                    </w:rPr>
                  </w:rPrChange>
                </w:rPr>
                <w:t xml:space="preserve">All appraisals shall be recorded </w:t>
              </w:r>
            </w:ins>
            <w:ins w:id="2200" w:author="sufianrumi@yahoo.com" w:date="2016-10-19T12:59:00Z">
              <w:r w:rsidRPr="00D0447F">
                <w:rPr>
                  <w:rFonts w:asciiTheme="minorHAnsi" w:hAnsiTheme="minorHAnsi"/>
                  <w:sz w:val="20"/>
                  <w:szCs w:val="20"/>
                  <w:highlight w:val="yellow"/>
                  <w:rPrChange w:id="2201" w:author="DELL" w:date="2016-10-23T11:46:00Z">
                    <w:rPr>
                      <w:rFonts w:asciiTheme="minorHAnsi" w:hAnsiTheme="minorHAnsi"/>
                      <w:sz w:val="20"/>
                      <w:szCs w:val="20"/>
                    </w:rPr>
                  </w:rPrChange>
                </w:rPr>
                <w:t xml:space="preserve">year wise </w:t>
              </w:r>
            </w:ins>
            <w:ins w:id="2202" w:author="sufianrumi@yahoo.com" w:date="2016-10-19T12:58:00Z">
              <w:r w:rsidRPr="00D0447F">
                <w:rPr>
                  <w:rFonts w:asciiTheme="minorHAnsi" w:hAnsiTheme="minorHAnsi"/>
                  <w:sz w:val="20"/>
                  <w:szCs w:val="20"/>
                  <w:highlight w:val="yellow"/>
                  <w:rPrChange w:id="2203" w:author="DELL" w:date="2016-10-23T11:46:00Z">
                    <w:rPr>
                      <w:rFonts w:asciiTheme="minorHAnsi" w:hAnsiTheme="minorHAnsi"/>
                      <w:sz w:val="20"/>
                      <w:szCs w:val="20"/>
                    </w:rPr>
                  </w:rPrChange>
                </w:rPr>
                <w:t xml:space="preserve">in each </w:t>
              </w:r>
            </w:ins>
            <w:ins w:id="2204" w:author="sufianrumi@yahoo.com" w:date="2016-10-19T12:59:00Z">
              <w:r w:rsidRPr="00D0447F">
                <w:rPr>
                  <w:rFonts w:asciiTheme="minorHAnsi" w:hAnsiTheme="minorHAnsi"/>
                  <w:sz w:val="20"/>
                  <w:szCs w:val="20"/>
                  <w:highlight w:val="yellow"/>
                  <w:rPrChange w:id="2205" w:author="DELL" w:date="2016-10-23T11:46:00Z">
                    <w:rPr>
                      <w:rFonts w:asciiTheme="minorHAnsi" w:hAnsiTheme="minorHAnsi"/>
                      <w:sz w:val="20"/>
                      <w:szCs w:val="20"/>
                    </w:rPr>
                  </w:rPrChange>
                </w:rPr>
                <w:t>employee’s</w:t>
              </w:r>
            </w:ins>
            <w:ins w:id="2206" w:author="sufianrumi@yahoo.com" w:date="2016-10-19T12:58:00Z">
              <w:r w:rsidRPr="00D0447F">
                <w:rPr>
                  <w:rFonts w:asciiTheme="minorHAnsi" w:hAnsiTheme="minorHAnsi"/>
                  <w:sz w:val="20"/>
                  <w:szCs w:val="20"/>
                  <w:highlight w:val="yellow"/>
                  <w:rPrChange w:id="2207" w:author="DELL" w:date="2016-10-23T11:46:00Z">
                    <w:rPr>
                      <w:rFonts w:asciiTheme="minorHAnsi" w:hAnsiTheme="minorHAnsi"/>
                      <w:sz w:val="20"/>
                      <w:szCs w:val="20"/>
                    </w:rPr>
                  </w:rPrChange>
                </w:rPr>
                <w:t xml:space="preserve"> folder</w:t>
              </w:r>
            </w:ins>
            <w:ins w:id="2208" w:author="sufianrumi@yahoo.com" w:date="2016-10-19T12:59:00Z">
              <w:r w:rsidRPr="00D0447F">
                <w:rPr>
                  <w:rFonts w:asciiTheme="minorHAnsi" w:hAnsiTheme="minorHAnsi"/>
                  <w:sz w:val="20"/>
                  <w:szCs w:val="20"/>
                  <w:highlight w:val="yellow"/>
                  <w:rPrChange w:id="2209" w:author="DELL" w:date="2016-10-23T11:46:00Z">
                    <w:rPr>
                      <w:rFonts w:asciiTheme="minorHAnsi" w:hAnsiTheme="minorHAnsi"/>
                      <w:sz w:val="20"/>
                      <w:szCs w:val="20"/>
                    </w:rPr>
                  </w:rPrChange>
                </w:rPr>
                <w:t>.</w:t>
              </w:r>
            </w:ins>
            <w:ins w:id="2210" w:author="DELL" w:date="2016-10-23T11:46:00Z">
              <w:r w:rsidR="00501D51">
                <w:rPr>
                  <w:rFonts w:asciiTheme="minorHAnsi" w:hAnsiTheme="minorHAnsi"/>
                  <w:sz w:val="20"/>
                  <w:szCs w:val="20"/>
                </w:rPr>
                <w:t>(New)</w:t>
              </w:r>
            </w:ins>
          </w:p>
          <w:p w:rsidR="007A2A97" w:rsidRDefault="00D0447F">
            <w:pPr>
              <w:pStyle w:val="Default"/>
              <w:numPr>
                <w:ilvl w:val="0"/>
                <w:numId w:val="96"/>
              </w:numPr>
              <w:rPr>
                <w:rFonts w:asciiTheme="minorHAnsi" w:hAnsiTheme="minorHAnsi"/>
                <w:sz w:val="20"/>
                <w:szCs w:val="20"/>
              </w:rPr>
              <w:pPrChange w:id="2211" w:author="sufianrumi@yahoo.com" w:date="2016-10-19T12:59:00Z">
                <w:pPr>
                  <w:pStyle w:val="Default"/>
                  <w:numPr>
                    <w:numId w:val="50"/>
                  </w:numPr>
                  <w:ind w:left="720"/>
                </w:pPr>
              </w:pPrChange>
            </w:pPr>
            <w:ins w:id="2212" w:author="DELL" w:date="2016-10-25T11:52:00Z">
              <w:r w:rsidRPr="00D0447F">
                <w:rPr>
                  <w:rFonts w:ascii="Calibri" w:hAnsi="Calibri"/>
                  <w:highlight w:val="yellow"/>
                  <w:rPrChange w:id="2213" w:author="DELL" w:date="2016-10-25T11:52:00Z">
                    <w:rPr>
                      <w:rFonts w:ascii="Calibri" w:hAnsi="Calibri"/>
                    </w:rPr>
                  </w:rPrChange>
                </w:rPr>
                <w:t>From Appraisal from A &amp; KPI, Training need information shall be incorporated as part of TNA.(New)</w:t>
              </w:r>
            </w:ins>
          </w:p>
        </w:tc>
      </w:tr>
      <w:tr w:rsidR="00AB0C05" w:rsidRPr="00AF6BA8" w:rsidTr="00AB0C05">
        <w:tc>
          <w:tcPr>
            <w:tcW w:w="915" w:type="dxa"/>
          </w:tcPr>
          <w:p w:rsidR="00AB0C05" w:rsidRPr="00F9328F" w:rsidRDefault="00F9328F" w:rsidP="00AD1F67">
            <w:pPr>
              <w:jc w:val="both"/>
              <w:rPr>
                <w:rFonts w:asciiTheme="minorHAnsi" w:hAnsiTheme="minorHAnsi"/>
                <w:b/>
              </w:rPr>
            </w:pPr>
            <w:r w:rsidRPr="00F9328F">
              <w:rPr>
                <w:rFonts w:asciiTheme="minorHAnsi" w:hAnsiTheme="minorHAnsi"/>
                <w:b/>
              </w:rPr>
              <w:lastRenderedPageBreak/>
              <w:t>7.24</w:t>
            </w:r>
          </w:p>
        </w:tc>
        <w:tc>
          <w:tcPr>
            <w:tcW w:w="2029" w:type="dxa"/>
            <w:vMerge w:val="restart"/>
          </w:tcPr>
          <w:p w:rsidR="00AB0C05" w:rsidRPr="00F9328F" w:rsidRDefault="00AB0C05" w:rsidP="00CD18E4">
            <w:pPr>
              <w:pStyle w:val="Default"/>
              <w:rPr>
                <w:rFonts w:asciiTheme="minorHAnsi" w:hAnsiTheme="minorHAnsi"/>
                <w:b/>
                <w:sz w:val="20"/>
                <w:szCs w:val="20"/>
              </w:rPr>
            </w:pPr>
            <w:r w:rsidRPr="00F9328F">
              <w:rPr>
                <w:rFonts w:asciiTheme="minorHAnsi" w:hAnsiTheme="minorHAnsi"/>
                <w:b/>
                <w:sz w:val="20"/>
                <w:szCs w:val="20"/>
              </w:rPr>
              <w:t>HR Reporting</w:t>
            </w:r>
          </w:p>
        </w:tc>
        <w:tc>
          <w:tcPr>
            <w:tcW w:w="6632" w:type="dxa"/>
          </w:tcPr>
          <w:p w:rsidR="00AB0C05" w:rsidRPr="00AF6BA8" w:rsidRDefault="00AB0C05" w:rsidP="00CD18E4">
            <w:pPr>
              <w:pStyle w:val="Default"/>
              <w:rPr>
                <w:rFonts w:asciiTheme="minorHAnsi" w:hAnsiTheme="minorHAnsi"/>
                <w:sz w:val="20"/>
                <w:szCs w:val="20"/>
              </w:rPr>
            </w:pPr>
            <w:r w:rsidRPr="00AF6BA8">
              <w:rPr>
                <w:rFonts w:asciiTheme="minorHAnsi" w:hAnsiTheme="minorHAnsi"/>
                <w:sz w:val="20"/>
                <w:szCs w:val="20"/>
              </w:rPr>
              <w:t>Customized detail Staff list</w:t>
            </w:r>
          </w:p>
        </w:tc>
      </w:tr>
      <w:tr w:rsidR="00AB0C05" w:rsidRPr="00AF6BA8" w:rsidTr="00AB0C05">
        <w:tc>
          <w:tcPr>
            <w:tcW w:w="915" w:type="dxa"/>
          </w:tcPr>
          <w:p w:rsidR="00AB0C05" w:rsidRPr="00F9328F" w:rsidRDefault="00F9328F" w:rsidP="00AD1F67">
            <w:pPr>
              <w:jc w:val="both"/>
              <w:rPr>
                <w:rFonts w:asciiTheme="minorHAnsi" w:hAnsiTheme="minorHAnsi"/>
                <w:b/>
              </w:rPr>
            </w:pPr>
            <w:r w:rsidRPr="00F9328F">
              <w:rPr>
                <w:rFonts w:asciiTheme="minorHAnsi" w:hAnsiTheme="minorHAnsi"/>
                <w:b/>
              </w:rPr>
              <w:t>7.25</w:t>
            </w:r>
          </w:p>
        </w:tc>
        <w:tc>
          <w:tcPr>
            <w:tcW w:w="2029" w:type="dxa"/>
            <w:vMerge/>
          </w:tcPr>
          <w:p w:rsidR="00AB0C05" w:rsidRPr="00AF6BA8" w:rsidRDefault="00AB0C05" w:rsidP="00AD1F67">
            <w:pPr>
              <w:pStyle w:val="Default"/>
              <w:rPr>
                <w:rFonts w:asciiTheme="minorHAnsi" w:hAnsiTheme="minorHAnsi"/>
                <w:sz w:val="20"/>
                <w:szCs w:val="20"/>
              </w:rPr>
            </w:pPr>
          </w:p>
        </w:tc>
        <w:tc>
          <w:tcPr>
            <w:tcW w:w="6632" w:type="dxa"/>
          </w:tcPr>
          <w:p w:rsidR="00AB0C05" w:rsidRPr="00AF6BA8" w:rsidRDefault="00AB0C05" w:rsidP="00CD18E4">
            <w:pPr>
              <w:pStyle w:val="Default"/>
              <w:rPr>
                <w:rFonts w:asciiTheme="minorHAnsi" w:hAnsiTheme="minorHAnsi"/>
                <w:sz w:val="20"/>
                <w:szCs w:val="20"/>
              </w:rPr>
            </w:pPr>
            <w:r w:rsidRPr="00AF6BA8">
              <w:rPr>
                <w:rFonts w:asciiTheme="minorHAnsi" w:hAnsiTheme="minorHAnsi"/>
                <w:sz w:val="20"/>
                <w:szCs w:val="20"/>
              </w:rPr>
              <w:t>Contract/Probationary list with expiration</w:t>
            </w:r>
          </w:p>
        </w:tc>
      </w:tr>
      <w:tr w:rsidR="00AB0C05" w:rsidRPr="00AF6BA8" w:rsidTr="00AB0C05">
        <w:tc>
          <w:tcPr>
            <w:tcW w:w="915" w:type="dxa"/>
          </w:tcPr>
          <w:p w:rsidR="00AB0C05" w:rsidRPr="00F9328F" w:rsidRDefault="00F9328F" w:rsidP="00AD1F67">
            <w:pPr>
              <w:jc w:val="both"/>
              <w:rPr>
                <w:rFonts w:asciiTheme="minorHAnsi" w:hAnsiTheme="minorHAnsi"/>
                <w:b/>
              </w:rPr>
            </w:pPr>
            <w:r w:rsidRPr="00F9328F">
              <w:rPr>
                <w:rFonts w:asciiTheme="minorHAnsi" w:hAnsiTheme="minorHAnsi"/>
                <w:b/>
              </w:rPr>
              <w:t>7.26</w:t>
            </w:r>
          </w:p>
        </w:tc>
        <w:tc>
          <w:tcPr>
            <w:tcW w:w="2029" w:type="dxa"/>
            <w:vMerge/>
          </w:tcPr>
          <w:p w:rsidR="00AB0C05" w:rsidRPr="00AF6BA8" w:rsidRDefault="00AB0C05" w:rsidP="00AD1F67">
            <w:pPr>
              <w:pStyle w:val="Default"/>
              <w:rPr>
                <w:rFonts w:asciiTheme="minorHAnsi" w:hAnsiTheme="minorHAnsi"/>
                <w:sz w:val="20"/>
                <w:szCs w:val="20"/>
              </w:rPr>
            </w:pPr>
          </w:p>
        </w:tc>
        <w:tc>
          <w:tcPr>
            <w:tcW w:w="6632" w:type="dxa"/>
          </w:tcPr>
          <w:p w:rsidR="00AB0C05" w:rsidRPr="00AF6BA8" w:rsidRDefault="00AB0C05" w:rsidP="00CD18E4">
            <w:pPr>
              <w:pStyle w:val="Default"/>
              <w:rPr>
                <w:rFonts w:asciiTheme="minorHAnsi" w:hAnsiTheme="minorHAnsi"/>
                <w:sz w:val="20"/>
                <w:szCs w:val="20"/>
              </w:rPr>
            </w:pPr>
            <w:r w:rsidRPr="00AF6BA8">
              <w:rPr>
                <w:rFonts w:asciiTheme="minorHAnsi" w:hAnsiTheme="minorHAnsi"/>
                <w:sz w:val="20"/>
                <w:szCs w:val="20"/>
              </w:rPr>
              <w:t>Demographic analysis &amp; reporting</w:t>
            </w:r>
          </w:p>
        </w:tc>
      </w:tr>
      <w:tr w:rsidR="00AB0C05" w:rsidRPr="00AF6BA8" w:rsidTr="00AB0C05">
        <w:tc>
          <w:tcPr>
            <w:tcW w:w="915" w:type="dxa"/>
          </w:tcPr>
          <w:p w:rsidR="00AB0C05" w:rsidRPr="00F9328F" w:rsidRDefault="00F9328F" w:rsidP="00AD1F67">
            <w:pPr>
              <w:jc w:val="both"/>
              <w:rPr>
                <w:rFonts w:asciiTheme="minorHAnsi" w:hAnsiTheme="minorHAnsi"/>
                <w:b/>
              </w:rPr>
            </w:pPr>
            <w:r w:rsidRPr="00F9328F">
              <w:rPr>
                <w:rFonts w:asciiTheme="minorHAnsi" w:hAnsiTheme="minorHAnsi"/>
                <w:b/>
              </w:rPr>
              <w:t>7.27</w:t>
            </w:r>
          </w:p>
        </w:tc>
        <w:tc>
          <w:tcPr>
            <w:tcW w:w="2029" w:type="dxa"/>
            <w:vMerge/>
          </w:tcPr>
          <w:p w:rsidR="00AB0C05" w:rsidRPr="00AF6BA8" w:rsidRDefault="00AB0C05" w:rsidP="00AD1F67">
            <w:pPr>
              <w:pStyle w:val="Default"/>
              <w:rPr>
                <w:rFonts w:asciiTheme="minorHAnsi" w:hAnsiTheme="minorHAnsi"/>
                <w:sz w:val="20"/>
                <w:szCs w:val="20"/>
              </w:rPr>
            </w:pPr>
          </w:p>
        </w:tc>
        <w:tc>
          <w:tcPr>
            <w:tcW w:w="6632" w:type="dxa"/>
          </w:tcPr>
          <w:p w:rsidR="00AB0C05" w:rsidRPr="00AF6BA8" w:rsidRDefault="00AB0C05" w:rsidP="00CD18E4">
            <w:pPr>
              <w:pStyle w:val="Default"/>
              <w:rPr>
                <w:rFonts w:asciiTheme="minorHAnsi" w:hAnsiTheme="minorHAnsi"/>
                <w:sz w:val="20"/>
                <w:szCs w:val="20"/>
              </w:rPr>
            </w:pPr>
            <w:r w:rsidRPr="00AF6BA8">
              <w:rPr>
                <w:rFonts w:asciiTheme="minorHAnsi" w:hAnsiTheme="minorHAnsi"/>
                <w:sz w:val="20"/>
                <w:szCs w:val="20"/>
              </w:rPr>
              <w:t>Turnover analysis &amp; reporting</w:t>
            </w:r>
          </w:p>
        </w:tc>
      </w:tr>
      <w:tr w:rsidR="00AB0C05" w:rsidRPr="00AF6BA8" w:rsidTr="00AB0C05">
        <w:tc>
          <w:tcPr>
            <w:tcW w:w="915" w:type="dxa"/>
          </w:tcPr>
          <w:p w:rsidR="00AB0C05" w:rsidRPr="00F9328F" w:rsidRDefault="00F9328F" w:rsidP="00AD1F67">
            <w:pPr>
              <w:jc w:val="both"/>
              <w:rPr>
                <w:rFonts w:asciiTheme="minorHAnsi" w:hAnsiTheme="minorHAnsi"/>
                <w:b/>
              </w:rPr>
            </w:pPr>
            <w:r w:rsidRPr="00F9328F">
              <w:rPr>
                <w:rFonts w:asciiTheme="minorHAnsi" w:hAnsiTheme="minorHAnsi"/>
                <w:b/>
              </w:rPr>
              <w:t>7.28</w:t>
            </w:r>
          </w:p>
        </w:tc>
        <w:tc>
          <w:tcPr>
            <w:tcW w:w="2029" w:type="dxa"/>
            <w:vMerge/>
          </w:tcPr>
          <w:p w:rsidR="00AB0C05" w:rsidRPr="00AF6BA8" w:rsidRDefault="00AB0C05" w:rsidP="00AD1F67">
            <w:pPr>
              <w:pStyle w:val="Default"/>
              <w:rPr>
                <w:rFonts w:asciiTheme="minorHAnsi" w:hAnsiTheme="minorHAnsi"/>
                <w:sz w:val="20"/>
                <w:szCs w:val="20"/>
              </w:rPr>
            </w:pPr>
          </w:p>
        </w:tc>
        <w:tc>
          <w:tcPr>
            <w:tcW w:w="6632" w:type="dxa"/>
          </w:tcPr>
          <w:p w:rsidR="00AB0C05" w:rsidRPr="00AF6BA8" w:rsidRDefault="00AB0C05" w:rsidP="00CD18E4">
            <w:pPr>
              <w:pStyle w:val="Default"/>
              <w:rPr>
                <w:rFonts w:asciiTheme="minorHAnsi" w:hAnsiTheme="minorHAnsi"/>
                <w:sz w:val="20"/>
                <w:szCs w:val="20"/>
              </w:rPr>
            </w:pPr>
            <w:r w:rsidRPr="00AF6BA8">
              <w:rPr>
                <w:rFonts w:asciiTheme="minorHAnsi" w:hAnsiTheme="minorHAnsi"/>
                <w:sz w:val="20"/>
                <w:szCs w:val="20"/>
              </w:rPr>
              <w:t>Periodic report generation options</w:t>
            </w:r>
            <w:bookmarkStart w:id="2214" w:name="_GoBack"/>
            <w:bookmarkEnd w:id="2214"/>
          </w:p>
        </w:tc>
      </w:tr>
      <w:tr w:rsidR="00AB0C05" w:rsidRPr="00AF6BA8" w:rsidTr="00AB0C05">
        <w:tc>
          <w:tcPr>
            <w:tcW w:w="915" w:type="dxa"/>
          </w:tcPr>
          <w:p w:rsidR="00AB0C05" w:rsidRPr="00F9328F" w:rsidRDefault="00F9328F" w:rsidP="00AF788A">
            <w:pPr>
              <w:jc w:val="both"/>
              <w:rPr>
                <w:rFonts w:asciiTheme="minorHAnsi" w:hAnsiTheme="minorHAnsi"/>
                <w:b/>
              </w:rPr>
            </w:pPr>
            <w:r w:rsidRPr="00F9328F">
              <w:rPr>
                <w:rFonts w:asciiTheme="minorHAnsi" w:hAnsiTheme="minorHAnsi"/>
                <w:b/>
              </w:rPr>
              <w:t>7.29</w:t>
            </w:r>
          </w:p>
        </w:tc>
        <w:tc>
          <w:tcPr>
            <w:tcW w:w="2029" w:type="dxa"/>
            <w:vMerge/>
          </w:tcPr>
          <w:p w:rsidR="00AB0C05" w:rsidRPr="00AF6BA8" w:rsidRDefault="00AB0C05" w:rsidP="00AD1F67">
            <w:pPr>
              <w:pStyle w:val="Default"/>
              <w:rPr>
                <w:rFonts w:asciiTheme="minorHAnsi" w:hAnsiTheme="minorHAnsi"/>
                <w:sz w:val="20"/>
                <w:szCs w:val="20"/>
              </w:rPr>
            </w:pPr>
          </w:p>
        </w:tc>
        <w:tc>
          <w:tcPr>
            <w:tcW w:w="6632" w:type="dxa"/>
          </w:tcPr>
          <w:p w:rsidR="00AB0C05" w:rsidRPr="00AF6BA8" w:rsidRDefault="00AB0C05" w:rsidP="00CD18E4">
            <w:pPr>
              <w:pStyle w:val="Default"/>
              <w:rPr>
                <w:rFonts w:asciiTheme="minorHAnsi" w:hAnsiTheme="minorHAnsi"/>
                <w:sz w:val="20"/>
                <w:szCs w:val="20"/>
              </w:rPr>
            </w:pPr>
            <w:r w:rsidRPr="00AF6BA8">
              <w:rPr>
                <w:rFonts w:asciiTheme="minorHAnsi" w:hAnsiTheme="minorHAnsi"/>
                <w:sz w:val="20"/>
                <w:szCs w:val="20"/>
              </w:rPr>
              <w:t>USAID compliance related reports</w:t>
            </w:r>
          </w:p>
        </w:tc>
      </w:tr>
      <w:tr w:rsidR="00AB0C05" w:rsidRPr="00AF6BA8" w:rsidTr="00AB0C05">
        <w:tc>
          <w:tcPr>
            <w:tcW w:w="915" w:type="dxa"/>
          </w:tcPr>
          <w:p w:rsidR="00AB0C05" w:rsidRPr="00F9328F" w:rsidRDefault="00F9328F" w:rsidP="00AD1F67">
            <w:pPr>
              <w:jc w:val="both"/>
              <w:rPr>
                <w:rFonts w:asciiTheme="minorHAnsi" w:hAnsiTheme="minorHAnsi"/>
                <w:b/>
              </w:rPr>
            </w:pPr>
            <w:r w:rsidRPr="00F9328F">
              <w:rPr>
                <w:rFonts w:asciiTheme="minorHAnsi" w:hAnsiTheme="minorHAnsi"/>
                <w:b/>
              </w:rPr>
              <w:t>7.30</w:t>
            </w:r>
          </w:p>
        </w:tc>
        <w:tc>
          <w:tcPr>
            <w:tcW w:w="2029" w:type="dxa"/>
            <w:vMerge/>
          </w:tcPr>
          <w:p w:rsidR="00AB0C05" w:rsidRPr="00AF6BA8" w:rsidRDefault="00AB0C05" w:rsidP="00AD1F67">
            <w:pPr>
              <w:pStyle w:val="Default"/>
              <w:rPr>
                <w:rFonts w:asciiTheme="minorHAnsi" w:hAnsiTheme="minorHAnsi"/>
                <w:sz w:val="20"/>
                <w:szCs w:val="20"/>
              </w:rPr>
            </w:pPr>
          </w:p>
        </w:tc>
        <w:tc>
          <w:tcPr>
            <w:tcW w:w="6632" w:type="dxa"/>
          </w:tcPr>
          <w:p w:rsidR="00AB0C05" w:rsidRPr="00AF6BA8" w:rsidRDefault="00AB0C05" w:rsidP="00CD18E4">
            <w:pPr>
              <w:pStyle w:val="Default"/>
              <w:rPr>
                <w:rFonts w:asciiTheme="minorHAnsi" w:hAnsiTheme="minorHAnsi"/>
                <w:sz w:val="20"/>
                <w:szCs w:val="20"/>
              </w:rPr>
            </w:pPr>
            <w:r w:rsidRPr="00AF6BA8">
              <w:rPr>
                <w:rFonts w:asciiTheme="minorHAnsi" w:hAnsiTheme="minorHAnsi"/>
                <w:sz w:val="20"/>
                <w:szCs w:val="20"/>
              </w:rPr>
              <w:t>Time sheet calculation &amp; uploading from MS Excel</w:t>
            </w:r>
          </w:p>
        </w:tc>
      </w:tr>
      <w:tr w:rsidR="00AB0C05" w:rsidRPr="00AF6BA8" w:rsidTr="00AB0C05">
        <w:tc>
          <w:tcPr>
            <w:tcW w:w="915" w:type="dxa"/>
          </w:tcPr>
          <w:p w:rsidR="00AB0C05" w:rsidRPr="00F9328F" w:rsidRDefault="00F9328F" w:rsidP="00AD1F67">
            <w:pPr>
              <w:jc w:val="both"/>
              <w:rPr>
                <w:rFonts w:asciiTheme="minorHAnsi" w:hAnsiTheme="minorHAnsi"/>
                <w:b/>
              </w:rPr>
            </w:pPr>
            <w:r w:rsidRPr="00F9328F">
              <w:rPr>
                <w:rFonts w:asciiTheme="minorHAnsi" w:hAnsiTheme="minorHAnsi"/>
                <w:b/>
              </w:rPr>
              <w:t>7.31</w:t>
            </w:r>
          </w:p>
        </w:tc>
        <w:tc>
          <w:tcPr>
            <w:tcW w:w="2029" w:type="dxa"/>
            <w:vMerge/>
          </w:tcPr>
          <w:p w:rsidR="00AB0C05" w:rsidRPr="00AF6BA8" w:rsidRDefault="00AB0C05" w:rsidP="00AD1F67">
            <w:pPr>
              <w:pStyle w:val="Default"/>
              <w:rPr>
                <w:rFonts w:asciiTheme="minorHAnsi" w:hAnsiTheme="minorHAnsi"/>
                <w:sz w:val="20"/>
                <w:szCs w:val="20"/>
              </w:rPr>
            </w:pPr>
          </w:p>
        </w:tc>
        <w:tc>
          <w:tcPr>
            <w:tcW w:w="6632" w:type="dxa"/>
          </w:tcPr>
          <w:p w:rsidR="00AB0C05" w:rsidRPr="00CD18E4" w:rsidRDefault="00AB0C05" w:rsidP="00CD18E4">
            <w:pPr>
              <w:pStyle w:val="Default"/>
              <w:rPr>
                <w:rFonts w:asciiTheme="minorHAnsi" w:hAnsiTheme="minorHAnsi"/>
                <w:sz w:val="20"/>
                <w:szCs w:val="20"/>
              </w:rPr>
            </w:pPr>
            <w:r w:rsidRPr="00CD18E4">
              <w:rPr>
                <w:rFonts w:asciiTheme="minorHAnsi" w:hAnsiTheme="minorHAnsi"/>
                <w:bCs/>
                <w:sz w:val="20"/>
                <w:szCs w:val="20"/>
              </w:rPr>
              <w:t>Reports mentioned on earlier tabs</w:t>
            </w:r>
          </w:p>
        </w:tc>
      </w:tr>
      <w:tr w:rsidR="00AF6BA8" w:rsidRPr="00AF6BA8" w:rsidTr="00AB0C05">
        <w:tc>
          <w:tcPr>
            <w:tcW w:w="915" w:type="dxa"/>
          </w:tcPr>
          <w:p w:rsidR="00AF6BA8" w:rsidRPr="00F9328F" w:rsidRDefault="00F9328F" w:rsidP="00AD1F67">
            <w:pPr>
              <w:jc w:val="both"/>
              <w:rPr>
                <w:rFonts w:asciiTheme="minorHAnsi" w:hAnsiTheme="minorHAnsi"/>
                <w:b/>
              </w:rPr>
            </w:pPr>
            <w:r w:rsidRPr="00F9328F">
              <w:rPr>
                <w:rFonts w:asciiTheme="minorHAnsi" w:hAnsiTheme="minorHAnsi"/>
                <w:b/>
              </w:rPr>
              <w:t>7.32</w:t>
            </w:r>
          </w:p>
        </w:tc>
        <w:tc>
          <w:tcPr>
            <w:tcW w:w="2029" w:type="dxa"/>
          </w:tcPr>
          <w:p w:rsidR="00AF6BA8" w:rsidRPr="00AF6BA8" w:rsidRDefault="00AF6BA8" w:rsidP="00AD1F67">
            <w:pPr>
              <w:pStyle w:val="Default"/>
              <w:rPr>
                <w:rFonts w:asciiTheme="minorHAnsi" w:hAnsiTheme="minorHAnsi"/>
                <w:sz w:val="20"/>
                <w:szCs w:val="20"/>
              </w:rPr>
            </w:pPr>
          </w:p>
        </w:tc>
        <w:tc>
          <w:tcPr>
            <w:tcW w:w="6632" w:type="dxa"/>
          </w:tcPr>
          <w:p w:rsidR="00AF6BA8" w:rsidRPr="00CD18E4" w:rsidRDefault="00AF6BA8" w:rsidP="00CD18E4">
            <w:pPr>
              <w:pStyle w:val="Default"/>
              <w:rPr>
                <w:rFonts w:asciiTheme="minorHAnsi" w:hAnsiTheme="minorHAnsi"/>
                <w:sz w:val="20"/>
                <w:szCs w:val="20"/>
              </w:rPr>
            </w:pPr>
            <w:r w:rsidRPr="00CD18E4">
              <w:rPr>
                <w:rFonts w:asciiTheme="minorHAnsi" w:hAnsiTheme="minorHAnsi"/>
                <w:bCs/>
                <w:sz w:val="20"/>
                <w:szCs w:val="20"/>
              </w:rPr>
              <w:t>Tick box option on report generation</w:t>
            </w:r>
          </w:p>
        </w:tc>
      </w:tr>
      <w:tr w:rsidR="0073790E" w:rsidRPr="00AF6BA8" w:rsidTr="00AB0C05">
        <w:trPr>
          <w:ins w:id="2215" w:author="sufianrumi@yahoo.com" w:date="2016-10-20T10:13:00Z"/>
        </w:trPr>
        <w:tc>
          <w:tcPr>
            <w:tcW w:w="915" w:type="dxa"/>
          </w:tcPr>
          <w:p w:rsidR="0073790E" w:rsidRPr="00F9328F" w:rsidRDefault="0073790E" w:rsidP="00AD1F67">
            <w:pPr>
              <w:jc w:val="both"/>
              <w:rPr>
                <w:ins w:id="2216" w:author="sufianrumi@yahoo.com" w:date="2016-10-20T10:13:00Z"/>
                <w:rFonts w:asciiTheme="minorHAnsi" w:hAnsiTheme="minorHAnsi"/>
                <w:b/>
              </w:rPr>
            </w:pPr>
          </w:p>
        </w:tc>
        <w:tc>
          <w:tcPr>
            <w:tcW w:w="2029" w:type="dxa"/>
          </w:tcPr>
          <w:p w:rsidR="0073790E" w:rsidRPr="00AF6BA8" w:rsidRDefault="0073790E" w:rsidP="00AD1F67">
            <w:pPr>
              <w:pStyle w:val="Default"/>
              <w:rPr>
                <w:ins w:id="2217" w:author="sufianrumi@yahoo.com" w:date="2016-10-20T10:13:00Z"/>
                <w:rFonts w:asciiTheme="minorHAnsi" w:hAnsiTheme="minorHAnsi"/>
                <w:sz w:val="20"/>
                <w:szCs w:val="20"/>
              </w:rPr>
            </w:pPr>
          </w:p>
        </w:tc>
        <w:tc>
          <w:tcPr>
            <w:tcW w:w="6632" w:type="dxa"/>
          </w:tcPr>
          <w:p w:rsidR="0073790E" w:rsidRPr="0073790E" w:rsidRDefault="00D0447F" w:rsidP="00CD18E4">
            <w:pPr>
              <w:pStyle w:val="Default"/>
              <w:rPr>
                <w:ins w:id="2218" w:author="sufianrumi@yahoo.com" w:date="2016-10-20T10:13:00Z"/>
                <w:rFonts w:asciiTheme="minorHAnsi" w:hAnsiTheme="minorHAnsi"/>
                <w:b/>
                <w:bCs/>
                <w:sz w:val="20"/>
                <w:szCs w:val="20"/>
                <w:rPrChange w:id="2219" w:author="sufianrumi@yahoo.com" w:date="2016-10-20T10:14:00Z">
                  <w:rPr>
                    <w:ins w:id="2220" w:author="sufianrumi@yahoo.com" w:date="2016-10-20T10:13:00Z"/>
                    <w:rFonts w:asciiTheme="minorHAnsi" w:hAnsiTheme="minorHAnsi"/>
                    <w:bCs/>
                    <w:sz w:val="20"/>
                    <w:szCs w:val="20"/>
                  </w:rPr>
                </w:rPrChange>
              </w:rPr>
            </w:pPr>
            <w:ins w:id="2221" w:author="sufianrumi@yahoo.com" w:date="2016-10-20T10:13:00Z">
              <w:r w:rsidRPr="00D0447F">
                <w:rPr>
                  <w:rFonts w:asciiTheme="minorHAnsi" w:hAnsiTheme="minorHAnsi"/>
                  <w:b/>
                  <w:bCs/>
                  <w:sz w:val="20"/>
                  <w:szCs w:val="20"/>
                  <w:highlight w:val="yellow"/>
                  <w:rPrChange w:id="2222" w:author="DELL" w:date="2016-10-23T11:51:00Z">
                    <w:rPr>
                      <w:rFonts w:asciiTheme="minorHAnsi" w:hAnsiTheme="minorHAnsi"/>
                      <w:bCs/>
                      <w:sz w:val="20"/>
                      <w:szCs w:val="20"/>
                    </w:rPr>
                  </w:rPrChange>
                </w:rPr>
                <w:t xml:space="preserve">FTE monthly </w:t>
              </w:r>
            </w:ins>
            <w:ins w:id="2223" w:author="sufianrumi@yahoo.com" w:date="2016-10-20T10:14:00Z">
              <w:r w:rsidRPr="00D0447F">
                <w:rPr>
                  <w:rFonts w:asciiTheme="minorHAnsi" w:hAnsiTheme="minorHAnsi"/>
                  <w:b/>
                  <w:bCs/>
                  <w:sz w:val="20"/>
                  <w:szCs w:val="20"/>
                  <w:highlight w:val="yellow"/>
                  <w:rPrChange w:id="2224" w:author="DELL" w:date="2016-10-23T11:51:00Z">
                    <w:rPr>
                      <w:rFonts w:asciiTheme="minorHAnsi" w:hAnsiTheme="minorHAnsi"/>
                      <w:bCs/>
                      <w:sz w:val="20"/>
                      <w:szCs w:val="20"/>
                    </w:rPr>
                  </w:rPrChange>
                </w:rPr>
                <w:t>statement as per MSB format</w:t>
              </w:r>
            </w:ins>
            <w:ins w:id="2225" w:author="DELL" w:date="2016-10-23T11:47:00Z">
              <w:r w:rsidRPr="00D0447F">
                <w:rPr>
                  <w:rFonts w:asciiTheme="minorHAnsi" w:hAnsiTheme="minorHAnsi"/>
                  <w:b/>
                  <w:bCs/>
                  <w:sz w:val="20"/>
                  <w:szCs w:val="20"/>
                  <w:highlight w:val="yellow"/>
                  <w:rPrChange w:id="2226" w:author="DELL" w:date="2016-10-23T11:51:00Z">
                    <w:rPr>
                      <w:rFonts w:asciiTheme="minorHAnsi" w:hAnsiTheme="minorHAnsi"/>
                      <w:b/>
                      <w:bCs/>
                      <w:sz w:val="20"/>
                      <w:szCs w:val="20"/>
                    </w:rPr>
                  </w:rPrChange>
                </w:rPr>
                <w:t>(Format required)</w:t>
              </w:r>
            </w:ins>
          </w:p>
        </w:tc>
      </w:tr>
    </w:tbl>
    <w:p w:rsidR="000904DB" w:rsidRDefault="000904DB">
      <w:pPr>
        <w:ind w:left="0" w:firstLine="0"/>
        <w:rPr>
          <w:rFonts w:ascii="Calibri" w:hAnsi="Calibri" w:cs="Calibri"/>
          <w:b/>
          <w:bCs/>
          <w:color w:val="002060"/>
          <w:sz w:val="24"/>
          <w:szCs w:val="24"/>
        </w:rPr>
      </w:pPr>
    </w:p>
    <w:p w:rsidR="00185F2E" w:rsidRDefault="00185F2E">
      <w:pPr>
        <w:ind w:left="0" w:firstLine="0"/>
        <w:rPr>
          <w:rFonts w:ascii="Calibri" w:hAnsi="Calibri" w:cs="Calibri"/>
          <w:b/>
          <w:bCs/>
          <w:i/>
          <w:color w:val="000000" w:themeColor="text1"/>
          <w:sz w:val="24"/>
          <w:szCs w:val="24"/>
        </w:rPr>
      </w:pPr>
      <w:r w:rsidRPr="00152454">
        <w:rPr>
          <w:rFonts w:ascii="Calibri" w:hAnsi="Calibri" w:cs="Calibri"/>
          <w:b/>
          <w:bCs/>
          <w:i/>
          <w:color w:val="000000" w:themeColor="text1"/>
          <w:sz w:val="24"/>
          <w:szCs w:val="24"/>
        </w:rPr>
        <w:t>Requirement Specification Details:</w:t>
      </w:r>
    </w:p>
    <w:p w:rsidR="00CE47C8" w:rsidRPr="00152454" w:rsidRDefault="00CE47C8">
      <w:pPr>
        <w:ind w:left="0" w:firstLine="0"/>
        <w:rPr>
          <w:rFonts w:ascii="Calibri" w:hAnsi="Calibri" w:cs="Calibri"/>
          <w:b/>
          <w:bCs/>
          <w:color w:val="000000" w:themeColor="text1"/>
          <w:sz w:val="24"/>
          <w:szCs w:val="24"/>
        </w:rPr>
      </w:pPr>
      <w:r w:rsidRPr="00152454">
        <w:rPr>
          <w:rFonts w:ascii="Calibri" w:hAnsi="Calibri" w:cs="Calibri"/>
          <w:b/>
          <w:bCs/>
          <w:color w:val="000000" w:themeColor="text1"/>
          <w:sz w:val="24"/>
          <w:szCs w:val="24"/>
        </w:rPr>
        <w:t>Employment Configuration:</w:t>
      </w:r>
    </w:p>
    <w:p w:rsidR="00185F2E" w:rsidRPr="00A034EC" w:rsidRDefault="00185F2E" w:rsidP="00185F2E">
      <w:pPr>
        <w:rPr>
          <w:rFonts w:cstheme="minorHAnsi"/>
          <w:b/>
          <w:sz w:val="24"/>
        </w:rPr>
      </w:pPr>
    </w:p>
    <w:tbl>
      <w:tblPr>
        <w:tblStyle w:val="TableGrid"/>
        <w:tblW w:w="4875" w:type="pct"/>
        <w:tblLayout w:type="fixed"/>
        <w:tblLook w:val="04A0"/>
      </w:tblPr>
      <w:tblGrid>
        <w:gridCol w:w="631"/>
        <w:gridCol w:w="1498"/>
        <w:gridCol w:w="26"/>
        <w:gridCol w:w="1730"/>
        <w:gridCol w:w="1149"/>
        <w:gridCol w:w="1233"/>
        <w:gridCol w:w="3070"/>
      </w:tblGrid>
      <w:tr w:rsidR="00185F2E" w:rsidRPr="00152454" w:rsidTr="00AB0C05">
        <w:tc>
          <w:tcPr>
            <w:tcW w:w="631" w:type="dxa"/>
            <w:shd w:val="clear" w:color="auto" w:fill="BFBFBF" w:themeFill="background1" w:themeFillShade="BF"/>
          </w:tcPr>
          <w:p w:rsidR="00185F2E" w:rsidRPr="00152454" w:rsidRDefault="00185F2E" w:rsidP="00FB7A88">
            <w:pPr>
              <w:rPr>
                <w:rFonts w:asciiTheme="minorHAnsi" w:hAnsiTheme="minorHAnsi" w:cstheme="minorHAnsi"/>
                <w:b/>
              </w:rPr>
            </w:pPr>
            <w:r w:rsidRPr="00152454">
              <w:rPr>
                <w:rFonts w:asciiTheme="minorHAnsi" w:hAnsiTheme="minorHAnsi" w:cstheme="minorHAnsi"/>
                <w:b/>
              </w:rPr>
              <w:t>SL</w:t>
            </w:r>
          </w:p>
        </w:tc>
        <w:tc>
          <w:tcPr>
            <w:tcW w:w="1498" w:type="dxa"/>
            <w:shd w:val="clear" w:color="auto" w:fill="BFBFBF" w:themeFill="background1" w:themeFillShade="BF"/>
          </w:tcPr>
          <w:p w:rsidR="00185F2E" w:rsidRPr="00152454" w:rsidRDefault="00185F2E" w:rsidP="00FB7A88">
            <w:pPr>
              <w:rPr>
                <w:rFonts w:asciiTheme="minorHAnsi" w:hAnsiTheme="minorHAnsi" w:cstheme="minorHAnsi"/>
                <w:b/>
              </w:rPr>
            </w:pPr>
            <w:r w:rsidRPr="00152454">
              <w:rPr>
                <w:rFonts w:asciiTheme="minorHAnsi" w:hAnsiTheme="minorHAnsi" w:cstheme="minorHAnsi"/>
                <w:b/>
              </w:rPr>
              <w:t>Screen</w:t>
            </w:r>
          </w:p>
        </w:tc>
        <w:tc>
          <w:tcPr>
            <w:tcW w:w="1756" w:type="dxa"/>
            <w:gridSpan w:val="2"/>
            <w:shd w:val="clear" w:color="auto" w:fill="BFBFBF" w:themeFill="background1" w:themeFillShade="BF"/>
          </w:tcPr>
          <w:p w:rsidR="00185F2E" w:rsidRPr="00152454" w:rsidRDefault="00185F2E" w:rsidP="00FB7A88">
            <w:pPr>
              <w:rPr>
                <w:rFonts w:asciiTheme="minorHAnsi" w:hAnsiTheme="minorHAnsi" w:cstheme="minorHAnsi"/>
                <w:b/>
              </w:rPr>
            </w:pPr>
            <w:r w:rsidRPr="00152454">
              <w:rPr>
                <w:rFonts w:asciiTheme="minorHAnsi" w:hAnsiTheme="minorHAnsi" w:cstheme="minorHAnsi"/>
                <w:b/>
              </w:rPr>
              <w:t xml:space="preserve">Field </w:t>
            </w:r>
          </w:p>
        </w:tc>
        <w:tc>
          <w:tcPr>
            <w:tcW w:w="1149" w:type="dxa"/>
            <w:shd w:val="clear" w:color="auto" w:fill="BFBFBF" w:themeFill="background1" w:themeFillShade="BF"/>
          </w:tcPr>
          <w:p w:rsidR="00185F2E" w:rsidRPr="00152454" w:rsidRDefault="00185F2E" w:rsidP="00FB7A88">
            <w:pPr>
              <w:rPr>
                <w:rFonts w:asciiTheme="minorHAnsi" w:hAnsiTheme="minorHAnsi" w:cstheme="minorHAnsi"/>
                <w:b/>
              </w:rPr>
            </w:pPr>
            <w:r w:rsidRPr="00152454">
              <w:rPr>
                <w:rFonts w:asciiTheme="minorHAnsi" w:hAnsiTheme="minorHAnsi" w:cstheme="minorHAnsi"/>
                <w:b/>
              </w:rPr>
              <w:t>Type</w:t>
            </w:r>
          </w:p>
        </w:tc>
        <w:tc>
          <w:tcPr>
            <w:tcW w:w="1233" w:type="dxa"/>
            <w:shd w:val="clear" w:color="auto" w:fill="BFBFBF" w:themeFill="background1" w:themeFillShade="BF"/>
          </w:tcPr>
          <w:p w:rsidR="00185F2E" w:rsidRPr="00152454" w:rsidRDefault="00185F2E" w:rsidP="00FB7A88">
            <w:pPr>
              <w:rPr>
                <w:rFonts w:asciiTheme="minorHAnsi" w:hAnsiTheme="minorHAnsi" w:cstheme="minorHAnsi"/>
                <w:b/>
              </w:rPr>
            </w:pPr>
            <w:r w:rsidRPr="00152454">
              <w:rPr>
                <w:rFonts w:asciiTheme="minorHAnsi" w:hAnsiTheme="minorHAnsi" w:cstheme="minorHAnsi"/>
                <w:b/>
              </w:rPr>
              <w:t>Data Type</w:t>
            </w:r>
          </w:p>
        </w:tc>
        <w:tc>
          <w:tcPr>
            <w:tcW w:w="3070" w:type="dxa"/>
            <w:shd w:val="clear" w:color="auto" w:fill="BFBFBF" w:themeFill="background1" w:themeFillShade="BF"/>
          </w:tcPr>
          <w:p w:rsidR="00185F2E" w:rsidRPr="00152454" w:rsidRDefault="00185F2E" w:rsidP="00FB7A88">
            <w:pPr>
              <w:rPr>
                <w:rFonts w:asciiTheme="minorHAnsi" w:hAnsiTheme="minorHAnsi" w:cstheme="minorHAnsi"/>
                <w:b/>
              </w:rPr>
            </w:pPr>
            <w:r w:rsidRPr="00152454">
              <w:rPr>
                <w:rFonts w:asciiTheme="minorHAnsi" w:hAnsiTheme="minorHAnsi" w:cstheme="minorHAnsi"/>
                <w:b/>
              </w:rPr>
              <w:t>Details</w:t>
            </w:r>
          </w:p>
        </w:tc>
      </w:tr>
      <w:tr w:rsidR="00AB0C05" w:rsidRPr="00152454" w:rsidTr="00AB0C05">
        <w:tc>
          <w:tcPr>
            <w:tcW w:w="631" w:type="dxa"/>
            <w:vMerge w:val="restart"/>
          </w:tcPr>
          <w:p w:rsidR="00AB0C05" w:rsidRPr="00AB0C05" w:rsidRDefault="00AB0C05" w:rsidP="00FB7A88">
            <w:pPr>
              <w:rPr>
                <w:rFonts w:asciiTheme="minorHAnsi" w:hAnsiTheme="minorHAnsi" w:cstheme="minorHAnsi"/>
                <w:b/>
              </w:rPr>
            </w:pPr>
            <w:r w:rsidRPr="00AB0C05">
              <w:rPr>
                <w:rFonts w:asciiTheme="minorHAnsi" w:hAnsiTheme="minorHAnsi"/>
                <w:b/>
              </w:rPr>
              <w:t>7.5</w:t>
            </w:r>
          </w:p>
        </w:tc>
        <w:tc>
          <w:tcPr>
            <w:tcW w:w="8706" w:type="dxa"/>
            <w:gridSpan w:val="6"/>
          </w:tcPr>
          <w:p w:rsidR="00AB0C05" w:rsidRPr="00152454" w:rsidRDefault="00AB0C05" w:rsidP="00FB7A88">
            <w:pPr>
              <w:rPr>
                <w:rFonts w:asciiTheme="minorHAnsi" w:hAnsiTheme="minorHAnsi" w:cstheme="minorHAnsi"/>
                <w:b/>
              </w:rPr>
            </w:pPr>
            <w:r w:rsidRPr="00152454">
              <w:rPr>
                <w:rFonts w:asciiTheme="minorHAnsi" w:hAnsiTheme="minorHAnsi" w:cstheme="minorHAnsi"/>
                <w:b/>
              </w:rPr>
              <w:t>Employee Type</w:t>
            </w:r>
          </w:p>
        </w:tc>
      </w:tr>
      <w:tr w:rsidR="00AB0C05" w:rsidRPr="00152454" w:rsidTr="00AB0C05">
        <w:tc>
          <w:tcPr>
            <w:tcW w:w="631" w:type="dxa"/>
            <w:vMerge/>
          </w:tcPr>
          <w:p w:rsidR="00AB0C05" w:rsidRPr="00152454" w:rsidRDefault="00AB0C05" w:rsidP="00FB7A88">
            <w:pPr>
              <w:rPr>
                <w:rStyle w:val="textlevel2"/>
                <w:rFonts w:asciiTheme="minorHAnsi" w:hAnsiTheme="minorHAnsi" w:cstheme="minorHAnsi"/>
                <w:sz w:val="20"/>
                <w:szCs w:val="20"/>
              </w:rPr>
            </w:pPr>
          </w:p>
        </w:tc>
        <w:tc>
          <w:tcPr>
            <w:tcW w:w="1498" w:type="dxa"/>
            <w:vMerge w:val="restart"/>
          </w:tcPr>
          <w:p w:rsidR="00AB0C05" w:rsidRPr="00152454" w:rsidRDefault="00AB0C05" w:rsidP="00FB7A88">
            <w:pPr>
              <w:rPr>
                <w:rStyle w:val="textlevel2"/>
                <w:rFonts w:asciiTheme="minorHAnsi" w:hAnsiTheme="minorHAnsi" w:cstheme="minorHAnsi"/>
                <w:sz w:val="20"/>
                <w:szCs w:val="20"/>
              </w:rPr>
            </w:pPr>
          </w:p>
        </w:tc>
        <w:tc>
          <w:tcPr>
            <w:tcW w:w="1756" w:type="dxa"/>
            <w:gridSpan w:val="2"/>
          </w:tcPr>
          <w:p w:rsidR="00AB0C05" w:rsidRPr="00152454" w:rsidRDefault="00AB0C05" w:rsidP="00FB7A88">
            <w:pPr>
              <w:rPr>
                <w:rFonts w:asciiTheme="minorHAnsi" w:hAnsiTheme="minorHAnsi" w:cstheme="minorHAnsi"/>
                <w:color w:val="000000" w:themeColor="text1"/>
              </w:rPr>
            </w:pPr>
            <w:r w:rsidRPr="00152454">
              <w:rPr>
                <w:rStyle w:val="textlevel2"/>
                <w:rFonts w:asciiTheme="minorHAnsi" w:hAnsiTheme="minorHAnsi" w:cstheme="minorHAnsi"/>
                <w:color w:val="000000" w:themeColor="text1"/>
                <w:sz w:val="20"/>
                <w:szCs w:val="20"/>
              </w:rPr>
              <w:t>Employee Type</w:t>
            </w:r>
          </w:p>
        </w:tc>
        <w:tc>
          <w:tcPr>
            <w:tcW w:w="1149" w:type="dxa"/>
          </w:tcPr>
          <w:p w:rsidR="00AB0C05" w:rsidRPr="00152454" w:rsidRDefault="00AB0C05" w:rsidP="00FB7A88">
            <w:pPr>
              <w:rPr>
                <w:rFonts w:asciiTheme="minorHAnsi" w:hAnsiTheme="minorHAnsi" w:cstheme="minorHAnsi"/>
              </w:rPr>
            </w:pPr>
            <w:r w:rsidRPr="00152454">
              <w:rPr>
                <w:rFonts w:asciiTheme="minorHAnsi" w:hAnsiTheme="minorHAnsi" w:cstheme="minorHAnsi"/>
              </w:rPr>
              <w:t>Text Box</w:t>
            </w:r>
          </w:p>
        </w:tc>
        <w:tc>
          <w:tcPr>
            <w:tcW w:w="1233" w:type="dxa"/>
          </w:tcPr>
          <w:p w:rsidR="00AB0C05" w:rsidRPr="00152454" w:rsidRDefault="00AB0C05" w:rsidP="00FB7A88">
            <w:pPr>
              <w:rPr>
                <w:rFonts w:asciiTheme="minorHAnsi" w:hAnsiTheme="minorHAnsi" w:cstheme="minorHAnsi"/>
              </w:rPr>
            </w:pPr>
            <w:r w:rsidRPr="00152454">
              <w:rPr>
                <w:rFonts w:asciiTheme="minorHAnsi" w:hAnsiTheme="minorHAnsi" w:cstheme="minorHAnsi"/>
              </w:rPr>
              <w:t>VARCHAR</w:t>
            </w:r>
          </w:p>
        </w:tc>
        <w:tc>
          <w:tcPr>
            <w:tcW w:w="3070" w:type="dxa"/>
          </w:tcPr>
          <w:p w:rsidR="00AB0C05" w:rsidRPr="00152454" w:rsidRDefault="00AB0C05" w:rsidP="00FB7A88">
            <w:pPr>
              <w:rPr>
                <w:rFonts w:asciiTheme="minorHAnsi" w:hAnsiTheme="minorHAnsi" w:cstheme="minorHAnsi"/>
              </w:rPr>
            </w:pPr>
            <w:r w:rsidRPr="00152454">
              <w:rPr>
                <w:rFonts w:asciiTheme="minorHAnsi" w:hAnsiTheme="minorHAnsi" w:cstheme="minorHAnsi"/>
              </w:rPr>
              <w:t xml:space="preserve">Regular, </w:t>
            </w:r>
          </w:p>
          <w:p w:rsidR="00AB0C05" w:rsidRPr="00152454" w:rsidRDefault="00AB0C05" w:rsidP="00FB7A88">
            <w:pPr>
              <w:rPr>
                <w:rFonts w:asciiTheme="minorHAnsi" w:hAnsiTheme="minorHAnsi" w:cstheme="minorHAnsi"/>
              </w:rPr>
            </w:pPr>
            <w:r w:rsidRPr="00152454">
              <w:rPr>
                <w:rFonts w:asciiTheme="minorHAnsi" w:hAnsiTheme="minorHAnsi" w:cstheme="minorHAnsi"/>
              </w:rPr>
              <w:t xml:space="preserve">Contractual, </w:t>
            </w:r>
          </w:p>
          <w:p w:rsidR="00AB0C05" w:rsidRPr="00152454" w:rsidRDefault="00AB0C05" w:rsidP="00FB7A88">
            <w:pPr>
              <w:rPr>
                <w:rFonts w:asciiTheme="minorHAnsi" w:hAnsiTheme="minorHAnsi" w:cstheme="minorHAnsi"/>
              </w:rPr>
            </w:pPr>
            <w:r w:rsidRPr="00152454">
              <w:rPr>
                <w:rFonts w:asciiTheme="minorHAnsi" w:hAnsiTheme="minorHAnsi" w:cstheme="minorHAnsi"/>
              </w:rPr>
              <w:t>Probation</w:t>
            </w:r>
          </w:p>
        </w:tc>
      </w:tr>
      <w:tr w:rsidR="00AB0C05" w:rsidRPr="00152454" w:rsidTr="00AB0C05">
        <w:tc>
          <w:tcPr>
            <w:tcW w:w="631" w:type="dxa"/>
            <w:vMerge/>
          </w:tcPr>
          <w:p w:rsidR="00AB0C05" w:rsidRPr="00152454" w:rsidRDefault="00AB0C05" w:rsidP="00FB7A88">
            <w:pPr>
              <w:rPr>
                <w:rStyle w:val="textlevelleft2"/>
                <w:rFonts w:asciiTheme="minorHAnsi" w:hAnsiTheme="minorHAnsi" w:cstheme="minorHAnsi"/>
              </w:rPr>
            </w:pPr>
          </w:p>
        </w:tc>
        <w:tc>
          <w:tcPr>
            <w:tcW w:w="1498" w:type="dxa"/>
            <w:vMerge/>
          </w:tcPr>
          <w:p w:rsidR="00AB0C05" w:rsidRPr="00152454" w:rsidRDefault="00AB0C05" w:rsidP="00FB7A88">
            <w:pPr>
              <w:rPr>
                <w:rStyle w:val="textlevelleft2"/>
                <w:rFonts w:asciiTheme="minorHAnsi" w:hAnsiTheme="minorHAnsi" w:cstheme="minorHAnsi"/>
              </w:rPr>
            </w:pPr>
          </w:p>
        </w:tc>
        <w:tc>
          <w:tcPr>
            <w:tcW w:w="1756" w:type="dxa"/>
            <w:gridSpan w:val="2"/>
          </w:tcPr>
          <w:p w:rsidR="00AB0C05" w:rsidRPr="00152454" w:rsidRDefault="00AB0C05" w:rsidP="00FB7A88">
            <w:pPr>
              <w:rPr>
                <w:rFonts w:asciiTheme="minorHAnsi" w:hAnsiTheme="minorHAnsi" w:cstheme="minorHAnsi"/>
              </w:rPr>
            </w:pPr>
            <w:r w:rsidRPr="00152454">
              <w:rPr>
                <w:rStyle w:val="textlevelleft2"/>
                <w:rFonts w:asciiTheme="minorHAnsi" w:hAnsiTheme="minorHAnsi" w:cstheme="minorHAnsi"/>
              </w:rPr>
              <w:t>Make Inactive</w:t>
            </w:r>
          </w:p>
        </w:tc>
        <w:tc>
          <w:tcPr>
            <w:tcW w:w="1149" w:type="dxa"/>
          </w:tcPr>
          <w:p w:rsidR="00AB0C05" w:rsidRPr="00152454" w:rsidRDefault="00AB0C05" w:rsidP="00FB7A88">
            <w:pPr>
              <w:rPr>
                <w:rFonts w:asciiTheme="minorHAnsi" w:hAnsiTheme="minorHAnsi" w:cstheme="minorHAnsi"/>
              </w:rPr>
            </w:pPr>
            <w:r w:rsidRPr="00152454">
              <w:rPr>
                <w:rFonts w:asciiTheme="minorHAnsi" w:hAnsiTheme="minorHAnsi" w:cstheme="minorHAnsi"/>
              </w:rPr>
              <w:t>Check Box</w:t>
            </w:r>
          </w:p>
        </w:tc>
        <w:tc>
          <w:tcPr>
            <w:tcW w:w="1233" w:type="dxa"/>
          </w:tcPr>
          <w:p w:rsidR="00AB0C05" w:rsidRPr="00152454" w:rsidRDefault="00AB0C05" w:rsidP="00FB7A88">
            <w:pPr>
              <w:rPr>
                <w:rFonts w:asciiTheme="minorHAnsi" w:hAnsiTheme="minorHAnsi" w:cstheme="minorHAnsi"/>
              </w:rPr>
            </w:pPr>
            <w:r w:rsidRPr="00152454">
              <w:rPr>
                <w:rFonts w:asciiTheme="minorHAnsi" w:hAnsiTheme="minorHAnsi" w:cstheme="minorHAnsi"/>
              </w:rPr>
              <w:t xml:space="preserve">CHAR(1) </w:t>
            </w:r>
          </w:p>
        </w:tc>
        <w:tc>
          <w:tcPr>
            <w:tcW w:w="3070" w:type="dxa"/>
          </w:tcPr>
          <w:p w:rsidR="00AB0C05" w:rsidRPr="00152454" w:rsidRDefault="00AB0C05" w:rsidP="00FB7A88">
            <w:pPr>
              <w:rPr>
                <w:rFonts w:asciiTheme="minorHAnsi" w:hAnsiTheme="minorHAnsi" w:cstheme="minorHAnsi"/>
              </w:rPr>
            </w:pPr>
            <w:r w:rsidRPr="00152454">
              <w:rPr>
                <w:rFonts w:asciiTheme="minorHAnsi" w:hAnsiTheme="minorHAnsi" w:cstheme="minorHAnsi"/>
              </w:rPr>
              <w:t>DEFAULT ‘Y’</w:t>
            </w:r>
          </w:p>
        </w:tc>
      </w:tr>
      <w:tr w:rsidR="00AB0C05" w:rsidRPr="00152454" w:rsidTr="00AB0C05">
        <w:tc>
          <w:tcPr>
            <w:tcW w:w="631" w:type="dxa"/>
            <w:vMerge/>
          </w:tcPr>
          <w:p w:rsidR="00AB0C05" w:rsidRPr="00152454" w:rsidRDefault="00AB0C05" w:rsidP="00FB7A88">
            <w:pPr>
              <w:rPr>
                <w:rFonts w:asciiTheme="minorHAnsi" w:hAnsiTheme="minorHAnsi" w:cstheme="minorHAnsi"/>
              </w:rPr>
            </w:pPr>
          </w:p>
        </w:tc>
        <w:tc>
          <w:tcPr>
            <w:tcW w:w="1498" w:type="dxa"/>
            <w:vMerge/>
          </w:tcPr>
          <w:p w:rsidR="00AB0C05" w:rsidRPr="00152454" w:rsidRDefault="00AB0C05" w:rsidP="00FB7A88">
            <w:pPr>
              <w:rPr>
                <w:rFonts w:asciiTheme="minorHAnsi" w:hAnsiTheme="minorHAnsi" w:cstheme="minorHAnsi"/>
              </w:rPr>
            </w:pPr>
          </w:p>
        </w:tc>
        <w:tc>
          <w:tcPr>
            <w:tcW w:w="1756" w:type="dxa"/>
            <w:gridSpan w:val="2"/>
          </w:tcPr>
          <w:p w:rsidR="00AB0C05" w:rsidRPr="00152454" w:rsidRDefault="00AB0C05" w:rsidP="00FB7A88">
            <w:pPr>
              <w:rPr>
                <w:rFonts w:asciiTheme="minorHAnsi" w:hAnsiTheme="minorHAnsi" w:cstheme="minorHAnsi"/>
              </w:rPr>
            </w:pPr>
            <w:r w:rsidRPr="00152454">
              <w:rPr>
                <w:rFonts w:asciiTheme="minorHAnsi" w:hAnsiTheme="minorHAnsi" w:cstheme="minorHAnsi"/>
              </w:rPr>
              <w:t>List</w:t>
            </w:r>
          </w:p>
        </w:tc>
        <w:tc>
          <w:tcPr>
            <w:tcW w:w="1149" w:type="dxa"/>
          </w:tcPr>
          <w:p w:rsidR="00AB0C05" w:rsidRPr="00152454" w:rsidRDefault="00AB0C05" w:rsidP="00FB7A88">
            <w:pPr>
              <w:rPr>
                <w:rFonts w:asciiTheme="minorHAnsi" w:hAnsiTheme="minorHAnsi" w:cstheme="minorHAnsi"/>
              </w:rPr>
            </w:pPr>
          </w:p>
        </w:tc>
        <w:tc>
          <w:tcPr>
            <w:tcW w:w="1233" w:type="dxa"/>
          </w:tcPr>
          <w:p w:rsidR="00AB0C05" w:rsidRPr="00152454" w:rsidRDefault="00AB0C05" w:rsidP="00FB7A88">
            <w:pPr>
              <w:rPr>
                <w:rFonts w:asciiTheme="minorHAnsi" w:hAnsiTheme="minorHAnsi" w:cstheme="minorHAnsi"/>
              </w:rPr>
            </w:pPr>
          </w:p>
        </w:tc>
        <w:tc>
          <w:tcPr>
            <w:tcW w:w="3070" w:type="dxa"/>
          </w:tcPr>
          <w:p w:rsidR="00AB0C05" w:rsidRPr="00152454" w:rsidRDefault="00AB0C05" w:rsidP="00FB7A88">
            <w:pPr>
              <w:rPr>
                <w:rFonts w:asciiTheme="minorHAnsi" w:hAnsiTheme="minorHAnsi" w:cstheme="minorHAnsi"/>
              </w:rPr>
            </w:pPr>
          </w:p>
        </w:tc>
      </w:tr>
      <w:tr w:rsidR="00AB0C05" w:rsidRPr="00152454" w:rsidTr="00AB0C05">
        <w:tc>
          <w:tcPr>
            <w:tcW w:w="631" w:type="dxa"/>
            <w:vMerge/>
          </w:tcPr>
          <w:p w:rsidR="00AB0C05" w:rsidRPr="00152454" w:rsidRDefault="00AB0C05" w:rsidP="00FB7A88">
            <w:pPr>
              <w:rPr>
                <w:rFonts w:asciiTheme="minorHAnsi" w:hAnsiTheme="minorHAnsi" w:cstheme="minorHAnsi"/>
              </w:rPr>
            </w:pPr>
          </w:p>
        </w:tc>
        <w:tc>
          <w:tcPr>
            <w:tcW w:w="1498" w:type="dxa"/>
            <w:vMerge/>
          </w:tcPr>
          <w:p w:rsidR="00AB0C05" w:rsidRPr="00152454" w:rsidRDefault="00AB0C05" w:rsidP="00FB7A88">
            <w:pPr>
              <w:rPr>
                <w:rFonts w:asciiTheme="minorHAnsi" w:hAnsiTheme="minorHAnsi" w:cstheme="minorHAnsi"/>
              </w:rPr>
            </w:pPr>
          </w:p>
        </w:tc>
        <w:tc>
          <w:tcPr>
            <w:tcW w:w="1756" w:type="dxa"/>
            <w:gridSpan w:val="2"/>
          </w:tcPr>
          <w:p w:rsidR="00AB0C05" w:rsidRPr="00152454" w:rsidRDefault="00AB0C05" w:rsidP="00FB7A88">
            <w:pPr>
              <w:rPr>
                <w:rFonts w:asciiTheme="minorHAnsi" w:hAnsiTheme="minorHAnsi" w:cstheme="minorHAnsi"/>
              </w:rPr>
            </w:pPr>
            <w:r w:rsidRPr="00152454">
              <w:rPr>
                <w:rFonts w:asciiTheme="minorHAnsi" w:hAnsiTheme="minorHAnsi" w:cstheme="minorHAnsi"/>
              </w:rPr>
              <w:t>Refresh</w:t>
            </w:r>
          </w:p>
        </w:tc>
        <w:tc>
          <w:tcPr>
            <w:tcW w:w="1149" w:type="dxa"/>
          </w:tcPr>
          <w:p w:rsidR="00AB0C05" w:rsidRPr="00152454" w:rsidRDefault="00AB0C05" w:rsidP="00FB7A88">
            <w:pPr>
              <w:rPr>
                <w:rFonts w:asciiTheme="minorHAnsi" w:hAnsiTheme="minorHAnsi" w:cstheme="minorHAnsi"/>
              </w:rPr>
            </w:pPr>
            <w:r w:rsidRPr="00152454">
              <w:rPr>
                <w:rFonts w:asciiTheme="minorHAnsi" w:hAnsiTheme="minorHAnsi" w:cstheme="minorHAnsi"/>
              </w:rPr>
              <w:t>Button</w:t>
            </w:r>
          </w:p>
        </w:tc>
        <w:tc>
          <w:tcPr>
            <w:tcW w:w="1233" w:type="dxa"/>
          </w:tcPr>
          <w:p w:rsidR="00AB0C05" w:rsidRPr="00152454" w:rsidRDefault="00AB0C05" w:rsidP="00FB7A88">
            <w:pPr>
              <w:rPr>
                <w:rFonts w:asciiTheme="minorHAnsi" w:hAnsiTheme="minorHAnsi" w:cstheme="minorHAnsi"/>
              </w:rPr>
            </w:pPr>
          </w:p>
        </w:tc>
        <w:tc>
          <w:tcPr>
            <w:tcW w:w="3070" w:type="dxa"/>
          </w:tcPr>
          <w:p w:rsidR="00AB0C05" w:rsidRPr="00152454" w:rsidRDefault="00AB0C05" w:rsidP="00FB7A88">
            <w:pPr>
              <w:rPr>
                <w:rFonts w:asciiTheme="minorHAnsi" w:hAnsiTheme="minorHAnsi" w:cstheme="minorHAnsi"/>
              </w:rPr>
            </w:pPr>
          </w:p>
        </w:tc>
      </w:tr>
      <w:tr w:rsidR="00AB0C05" w:rsidRPr="00152454" w:rsidTr="00AB0C05">
        <w:tc>
          <w:tcPr>
            <w:tcW w:w="631" w:type="dxa"/>
            <w:vMerge/>
          </w:tcPr>
          <w:p w:rsidR="00AB0C05" w:rsidRPr="00152454" w:rsidRDefault="00AB0C05" w:rsidP="00FB7A88">
            <w:pPr>
              <w:rPr>
                <w:rFonts w:asciiTheme="minorHAnsi" w:hAnsiTheme="minorHAnsi" w:cstheme="minorHAnsi"/>
              </w:rPr>
            </w:pPr>
          </w:p>
        </w:tc>
        <w:tc>
          <w:tcPr>
            <w:tcW w:w="1498" w:type="dxa"/>
            <w:vMerge/>
          </w:tcPr>
          <w:p w:rsidR="00AB0C05" w:rsidRPr="00152454" w:rsidRDefault="00AB0C05" w:rsidP="00FB7A88">
            <w:pPr>
              <w:rPr>
                <w:rFonts w:asciiTheme="minorHAnsi" w:hAnsiTheme="minorHAnsi" w:cstheme="minorHAnsi"/>
              </w:rPr>
            </w:pPr>
          </w:p>
        </w:tc>
        <w:tc>
          <w:tcPr>
            <w:tcW w:w="1756" w:type="dxa"/>
            <w:gridSpan w:val="2"/>
          </w:tcPr>
          <w:p w:rsidR="00AB0C05" w:rsidRPr="00152454" w:rsidRDefault="00AB0C05" w:rsidP="00FB7A88">
            <w:pPr>
              <w:rPr>
                <w:rFonts w:asciiTheme="minorHAnsi" w:hAnsiTheme="minorHAnsi" w:cstheme="minorHAnsi"/>
              </w:rPr>
            </w:pPr>
            <w:r w:rsidRPr="00152454">
              <w:rPr>
                <w:rFonts w:asciiTheme="minorHAnsi" w:hAnsiTheme="minorHAnsi" w:cstheme="minorHAnsi"/>
              </w:rPr>
              <w:t xml:space="preserve">Save </w:t>
            </w:r>
          </w:p>
        </w:tc>
        <w:tc>
          <w:tcPr>
            <w:tcW w:w="1149" w:type="dxa"/>
          </w:tcPr>
          <w:p w:rsidR="00AB0C05" w:rsidRPr="00152454" w:rsidRDefault="00AB0C05" w:rsidP="00FB7A88">
            <w:pPr>
              <w:rPr>
                <w:rFonts w:asciiTheme="minorHAnsi" w:hAnsiTheme="minorHAnsi" w:cstheme="minorHAnsi"/>
              </w:rPr>
            </w:pPr>
            <w:r w:rsidRPr="00152454">
              <w:rPr>
                <w:rFonts w:asciiTheme="minorHAnsi" w:hAnsiTheme="minorHAnsi" w:cstheme="minorHAnsi"/>
              </w:rPr>
              <w:t>Button</w:t>
            </w:r>
          </w:p>
        </w:tc>
        <w:tc>
          <w:tcPr>
            <w:tcW w:w="1233" w:type="dxa"/>
          </w:tcPr>
          <w:p w:rsidR="00AB0C05" w:rsidRPr="00152454" w:rsidRDefault="00AB0C05" w:rsidP="00FB7A88">
            <w:pPr>
              <w:rPr>
                <w:rFonts w:asciiTheme="minorHAnsi" w:hAnsiTheme="minorHAnsi" w:cstheme="minorHAnsi"/>
              </w:rPr>
            </w:pPr>
          </w:p>
        </w:tc>
        <w:tc>
          <w:tcPr>
            <w:tcW w:w="3070" w:type="dxa"/>
          </w:tcPr>
          <w:p w:rsidR="00AB0C05" w:rsidRPr="00152454" w:rsidRDefault="00AB0C05" w:rsidP="00FB7A88">
            <w:pPr>
              <w:rPr>
                <w:rFonts w:asciiTheme="minorHAnsi" w:hAnsiTheme="minorHAnsi" w:cstheme="minorHAnsi"/>
              </w:rPr>
            </w:pPr>
          </w:p>
        </w:tc>
      </w:tr>
      <w:tr w:rsidR="00AB0C05" w:rsidRPr="00152454" w:rsidTr="00AB0C05">
        <w:tc>
          <w:tcPr>
            <w:tcW w:w="631" w:type="dxa"/>
            <w:vMerge/>
          </w:tcPr>
          <w:p w:rsidR="00AB0C05" w:rsidRPr="00152454" w:rsidRDefault="00AB0C05" w:rsidP="00FB7A88">
            <w:pPr>
              <w:rPr>
                <w:rFonts w:asciiTheme="minorHAnsi" w:hAnsiTheme="minorHAnsi" w:cstheme="minorHAnsi"/>
              </w:rPr>
            </w:pPr>
          </w:p>
        </w:tc>
        <w:tc>
          <w:tcPr>
            <w:tcW w:w="1498" w:type="dxa"/>
            <w:vMerge/>
          </w:tcPr>
          <w:p w:rsidR="00AB0C05" w:rsidRPr="00152454" w:rsidRDefault="00AB0C05" w:rsidP="00FB7A88">
            <w:pPr>
              <w:rPr>
                <w:rFonts w:asciiTheme="minorHAnsi" w:hAnsiTheme="minorHAnsi" w:cstheme="minorHAnsi"/>
              </w:rPr>
            </w:pPr>
          </w:p>
        </w:tc>
        <w:tc>
          <w:tcPr>
            <w:tcW w:w="1756" w:type="dxa"/>
            <w:gridSpan w:val="2"/>
          </w:tcPr>
          <w:p w:rsidR="00AB0C05" w:rsidRPr="00152454" w:rsidRDefault="00AB0C05" w:rsidP="00FB7A88">
            <w:pPr>
              <w:rPr>
                <w:rFonts w:asciiTheme="minorHAnsi" w:hAnsiTheme="minorHAnsi" w:cstheme="minorHAnsi"/>
              </w:rPr>
            </w:pPr>
            <w:r w:rsidRPr="00152454">
              <w:rPr>
                <w:rFonts w:asciiTheme="minorHAnsi" w:hAnsiTheme="minorHAnsi" w:cstheme="minorHAnsi"/>
              </w:rPr>
              <w:t>Delete</w:t>
            </w:r>
          </w:p>
        </w:tc>
        <w:tc>
          <w:tcPr>
            <w:tcW w:w="1149" w:type="dxa"/>
          </w:tcPr>
          <w:p w:rsidR="00AB0C05" w:rsidRPr="00152454" w:rsidRDefault="00AB0C05" w:rsidP="00FB7A88">
            <w:pPr>
              <w:rPr>
                <w:rFonts w:asciiTheme="minorHAnsi" w:hAnsiTheme="minorHAnsi" w:cstheme="minorHAnsi"/>
              </w:rPr>
            </w:pPr>
            <w:r w:rsidRPr="00152454">
              <w:rPr>
                <w:rFonts w:asciiTheme="minorHAnsi" w:hAnsiTheme="minorHAnsi" w:cstheme="minorHAnsi"/>
              </w:rPr>
              <w:t>Button</w:t>
            </w:r>
          </w:p>
        </w:tc>
        <w:tc>
          <w:tcPr>
            <w:tcW w:w="1233" w:type="dxa"/>
          </w:tcPr>
          <w:p w:rsidR="00AB0C05" w:rsidRPr="00152454" w:rsidRDefault="00AB0C05" w:rsidP="00FB7A88">
            <w:pPr>
              <w:rPr>
                <w:rFonts w:asciiTheme="minorHAnsi" w:hAnsiTheme="minorHAnsi" w:cstheme="minorHAnsi"/>
              </w:rPr>
            </w:pPr>
          </w:p>
        </w:tc>
        <w:tc>
          <w:tcPr>
            <w:tcW w:w="3070" w:type="dxa"/>
          </w:tcPr>
          <w:p w:rsidR="00AB0C05" w:rsidRPr="00152454" w:rsidRDefault="00AB0C05" w:rsidP="00FB7A88">
            <w:pPr>
              <w:rPr>
                <w:rFonts w:asciiTheme="minorHAnsi" w:hAnsiTheme="minorHAnsi" w:cstheme="minorHAnsi"/>
              </w:rPr>
            </w:pPr>
          </w:p>
        </w:tc>
      </w:tr>
      <w:tr w:rsidR="00AB0C05" w:rsidRPr="00152454" w:rsidTr="00AB0C05">
        <w:tc>
          <w:tcPr>
            <w:tcW w:w="631" w:type="dxa"/>
            <w:vMerge w:val="restart"/>
          </w:tcPr>
          <w:p w:rsidR="00AB0C05" w:rsidRPr="00152454" w:rsidRDefault="00AB0C05" w:rsidP="00FB7A88">
            <w:pPr>
              <w:rPr>
                <w:rFonts w:asciiTheme="minorHAnsi" w:hAnsiTheme="minorHAnsi" w:cstheme="minorHAnsi"/>
                <w:b/>
              </w:rPr>
            </w:pPr>
            <w:r w:rsidRPr="00152454">
              <w:rPr>
                <w:rFonts w:asciiTheme="minorHAnsi" w:hAnsiTheme="minorHAnsi" w:cstheme="minorHAnsi"/>
                <w:b/>
              </w:rPr>
              <w:t>7.1</w:t>
            </w:r>
          </w:p>
        </w:tc>
        <w:tc>
          <w:tcPr>
            <w:tcW w:w="8706" w:type="dxa"/>
            <w:gridSpan w:val="6"/>
          </w:tcPr>
          <w:p w:rsidR="00AB0C05" w:rsidRPr="00152454" w:rsidRDefault="00AB0C05" w:rsidP="00FB7A88">
            <w:pPr>
              <w:rPr>
                <w:rFonts w:asciiTheme="minorHAnsi" w:hAnsiTheme="minorHAnsi" w:cstheme="minorHAnsi"/>
              </w:rPr>
            </w:pPr>
            <w:r w:rsidRPr="00152454">
              <w:rPr>
                <w:rFonts w:asciiTheme="minorHAnsi" w:hAnsiTheme="minorHAnsi" w:cstheme="minorHAnsi"/>
                <w:b/>
              </w:rPr>
              <w:t>Project Setup</w:t>
            </w:r>
          </w:p>
        </w:tc>
      </w:tr>
      <w:tr w:rsidR="00AB0C05" w:rsidRPr="00152454" w:rsidTr="00AB0C05">
        <w:tc>
          <w:tcPr>
            <w:tcW w:w="631" w:type="dxa"/>
            <w:vMerge/>
          </w:tcPr>
          <w:p w:rsidR="00AB0C05" w:rsidRPr="00152454" w:rsidRDefault="00AB0C05" w:rsidP="00FB7A88">
            <w:pPr>
              <w:rPr>
                <w:rFonts w:asciiTheme="minorHAnsi" w:hAnsiTheme="minorHAnsi" w:cstheme="minorHAnsi"/>
              </w:rPr>
            </w:pPr>
          </w:p>
        </w:tc>
        <w:tc>
          <w:tcPr>
            <w:tcW w:w="1498" w:type="dxa"/>
            <w:vMerge w:val="restart"/>
          </w:tcPr>
          <w:p w:rsidR="00AB0C05" w:rsidRPr="00152454" w:rsidRDefault="00AB0C05" w:rsidP="00FB7A88">
            <w:pPr>
              <w:rPr>
                <w:rFonts w:asciiTheme="minorHAnsi" w:hAnsiTheme="minorHAnsi" w:cstheme="minorHAnsi"/>
              </w:rPr>
            </w:pPr>
          </w:p>
        </w:tc>
        <w:tc>
          <w:tcPr>
            <w:tcW w:w="1756" w:type="dxa"/>
            <w:gridSpan w:val="2"/>
          </w:tcPr>
          <w:p w:rsidR="00AB0C05" w:rsidRPr="00152454" w:rsidRDefault="00AB0C05" w:rsidP="00FB7A88">
            <w:pPr>
              <w:rPr>
                <w:rFonts w:asciiTheme="minorHAnsi" w:hAnsiTheme="minorHAnsi" w:cstheme="minorHAnsi"/>
              </w:rPr>
            </w:pPr>
            <w:r w:rsidRPr="00152454">
              <w:rPr>
                <w:rFonts w:asciiTheme="minorHAnsi" w:hAnsiTheme="minorHAnsi" w:cstheme="minorHAnsi"/>
              </w:rPr>
              <w:t>Project Name</w:t>
            </w:r>
          </w:p>
        </w:tc>
        <w:tc>
          <w:tcPr>
            <w:tcW w:w="1149" w:type="dxa"/>
          </w:tcPr>
          <w:p w:rsidR="00AB0C05" w:rsidRPr="00152454" w:rsidRDefault="00AB0C05" w:rsidP="00FB7A88">
            <w:pPr>
              <w:rPr>
                <w:rFonts w:asciiTheme="minorHAnsi" w:hAnsiTheme="minorHAnsi" w:cstheme="minorHAnsi"/>
              </w:rPr>
            </w:pPr>
          </w:p>
        </w:tc>
        <w:tc>
          <w:tcPr>
            <w:tcW w:w="1233" w:type="dxa"/>
          </w:tcPr>
          <w:p w:rsidR="00AB0C05" w:rsidRPr="00152454" w:rsidRDefault="00AB0C05" w:rsidP="00FB7A88">
            <w:pPr>
              <w:rPr>
                <w:rFonts w:asciiTheme="minorHAnsi" w:hAnsiTheme="minorHAnsi" w:cstheme="minorHAnsi"/>
              </w:rPr>
            </w:pPr>
          </w:p>
        </w:tc>
        <w:tc>
          <w:tcPr>
            <w:tcW w:w="3070" w:type="dxa"/>
          </w:tcPr>
          <w:p w:rsidR="00AB0C05" w:rsidRPr="00152454" w:rsidRDefault="00AB0C05" w:rsidP="00FB7A88">
            <w:pPr>
              <w:rPr>
                <w:rFonts w:asciiTheme="minorHAnsi" w:hAnsiTheme="minorHAnsi" w:cstheme="minorHAnsi"/>
              </w:rPr>
            </w:pPr>
          </w:p>
        </w:tc>
      </w:tr>
      <w:tr w:rsidR="00AB0C05" w:rsidRPr="00152454" w:rsidTr="00AB0C05">
        <w:tc>
          <w:tcPr>
            <w:tcW w:w="631" w:type="dxa"/>
            <w:vMerge/>
          </w:tcPr>
          <w:p w:rsidR="00AB0C05" w:rsidRPr="00152454" w:rsidRDefault="00AB0C05" w:rsidP="00FB7A88">
            <w:pPr>
              <w:rPr>
                <w:rFonts w:asciiTheme="minorHAnsi" w:hAnsiTheme="minorHAnsi" w:cstheme="minorHAnsi"/>
              </w:rPr>
            </w:pPr>
          </w:p>
        </w:tc>
        <w:tc>
          <w:tcPr>
            <w:tcW w:w="1498" w:type="dxa"/>
            <w:vMerge/>
          </w:tcPr>
          <w:p w:rsidR="00AB0C05" w:rsidRPr="00152454" w:rsidRDefault="00AB0C05" w:rsidP="00FB7A88">
            <w:pPr>
              <w:rPr>
                <w:rFonts w:asciiTheme="minorHAnsi" w:hAnsiTheme="minorHAnsi" w:cstheme="minorHAnsi"/>
              </w:rPr>
            </w:pPr>
          </w:p>
        </w:tc>
        <w:tc>
          <w:tcPr>
            <w:tcW w:w="1756" w:type="dxa"/>
            <w:gridSpan w:val="2"/>
          </w:tcPr>
          <w:p w:rsidR="00AB0C05" w:rsidRPr="00152454" w:rsidRDefault="00AB0C05" w:rsidP="00FB7A88">
            <w:pPr>
              <w:rPr>
                <w:rFonts w:asciiTheme="minorHAnsi" w:hAnsiTheme="minorHAnsi" w:cstheme="minorHAnsi"/>
              </w:rPr>
            </w:pPr>
            <w:r w:rsidRPr="00152454">
              <w:rPr>
                <w:rFonts w:asciiTheme="minorHAnsi" w:hAnsiTheme="minorHAnsi" w:cstheme="minorHAnsi"/>
              </w:rPr>
              <w:t>Code</w:t>
            </w:r>
          </w:p>
        </w:tc>
        <w:tc>
          <w:tcPr>
            <w:tcW w:w="1149" w:type="dxa"/>
          </w:tcPr>
          <w:p w:rsidR="00AB0C05" w:rsidRPr="00152454" w:rsidRDefault="00AB0C05" w:rsidP="00FB7A88">
            <w:pPr>
              <w:rPr>
                <w:rFonts w:asciiTheme="minorHAnsi" w:hAnsiTheme="minorHAnsi" w:cstheme="minorHAnsi"/>
              </w:rPr>
            </w:pPr>
          </w:p>
        </w:tc>
        <w:tc>
          <w:tcPr>
            <w:tcW w:w="1233" w:type="dxa"/>
          </w:tcPr>
          <w:p w:rsidR="00AB0C05" w:rsidRPr="00152454" w:rsidRDefault="00AB0C05" w:rsidP="00FB7A88">
            <w:pPr>
              <w:rPr>
                <w:rFonts w:asciiTheme="minorHAnsi" w:hAnsiTheme="minorHAnsi" w:cstheme="minorHAnsi"/>
              </w:rPr>
            </w:pPr>
          </w:p>
        </w:tc>
        <w:tc>
          <w:tcPr>
            <w:tcW w:w="3070" w:type="dxa"/>
          </w:tcPr>
          <w:p w:rsidR="00AB0C05" w:rsidRPr="00152454" w:rsidRDefault="00AB0C05" w:rsidP="00FB7A88">
            <w:pPr>
              <w:rPr>
                <w:rFonts w:asciiTheme="minorHAnsi" w:hAnsiTheme="minorHAnsi" w:cstheme="minorHAnsi"/>
              </w:rPr>
            </w:pPr>
          </w:p>
        </w:tc>
      </w:tr>
      <w:tr w:rsidR="00AB0C05" w:rsidRPr="00152454" w:rsidTr="00AB0C05">
        <w:tc>
          <w:tcPr>
            <w:tcW w:w="631" w:type="dxa"/>
            <w:vMerge/>
          </w:tcPr>
          <w:p w:rsidR="00AB0C05" w:rsidRPr="00152454" w:rsidRDefault="00AB0C05" w:rsidP="00FB7A88">
            <w:pPr>
              <w:rPr>
                <w:rFonts w:asciiTheme="minorHAnsi" w:hAnsiTheme="minorHAnsi" w:cstheme="minorHAnsi"/>
              </w:rPr>
            </w:pPr>
          </w:p>
        </w:tc>
        <w:tc>
          <w:tcPr>
            <w:tcW w:w="1498" w:type="dxa"/>
            <w:vMerge/>
          </w:tcPr>
          <w:p w:rsidR="00AB0C05" w:rsidRPr="00152454" w:rsidRDefault="00AB0C05" w:rsidP="00FB7A88">
            <w:pPr>
              <w:rPr>
                <w:rFonts w:asciiTheme="minorHAnsi" w:hAnsiTheme="minorHAnsi" w:cstheme="minorHAnsi"/>
              </w:rPr>
            </w:pPr>
          </w:p>
        </w:tc>
        <w:tc>
          <w:tcPr>
            <w:tcW w:w="1756" w:type="dxa"/>
            <w:gridSpan w:val="2"/>
          </w:tcPr>
          <w:p w:rsidR="00AB0C05" w:rsidRPr="00152454" w:rsidRDefault="00AB0C05" w:rsidP="00FB7A88">
            <w:pPr>
              <w:rPr>
                <w:rFonts w:asciiTheme="minorHAnsi" w:hAnsiTheme="minorHAnsi" w:cstheme="minorHAnsi"/>
              </w:rPr>
            </w:pPr>
            <w:r w:rsidRPr="00152454">
              <w:rPr>
                <w:rFonts w:asciiTheme="minorHAnsi" w:hAnsiTheme="minorHAnsi" w:cstheme="minorHAnsi"/>
              </w:rPr>
              <w:t>Start Date</w:t>
            </w:r>
          </w:p>
        </w:tc>
        <w:tc>
          <w:tcPr>
            <w:tcW w:w="1149" w:type="dxa"/>
          </w:tcPr>
          <w:p w:rsidR="00AB0C05" w:rsidRPr="00152454" w:rsidRDefault="00AB0C05" w:rsidP="00FB7A88">
            <w:pPr>
              <w:rPr>
                <w:rFonts w:asciiTheme="minorHAnsi" w:hAnsiTheme="minorHAnsi" w:cstheme="minorHAnsi"/>
              </w:rPr>
            </w:pPr>
          </w:p>
        </w:tc>
        <w:tc>
          <w:tcPr>
            <w:tcW w:w="1233" w:type="dxa"/>
          </w:tcPr>
          <w:p w:rsidR="00AB0C05" w:rsidRPr="00152454" w:rsidRDefault="00AB0C05" w:rsidP="00FB7A88">
            <w:pPr>
              <w:rPr>
                <w:rFonts w:asciiTheme="minorHAnsi" w:hAnsiTheme="minorHAnsi" w:cstheme="minorHAnsi"/>
              </w:rPr>
            </w:pPr>
          </w:p>
        </w:tc>
        <w:tc>
          <w:tcPr>
            <w:tcW w:w="3070" w:type="dxa"/>
          </w:tcPr>
          <w:p w:rsidR="00AB0C05" w:rsidRPr="00152454" w:rsidRDefault="00AB0C05" w:rsidP="00FB7A88">
            <w:pPr>
              <w:rPr>
                <w:rFonts w:asciiTheme="minorHAnsi" w:hAnsiTheme="minorHAnsi" w:cstheme="minorHAnsi"/>
              </w:rPr>
            </w:pPr>
          </w:p>
        </w:tc>
      </w:tr>
      <w:tr w:rsidR="00AB0C05" w:rsidRPr="00152454" w:rsidTr="00AB0C05">
        <w:tc>
          <w:tcPr>
            <w:tcW w:w="631" w:type="dxa"/>
            <w:vMerge/>
          </w:tcPr>
          <w:p w:rsidR="00AB0C05" w:rsidRPr="00152454" w:rsidRDefault="00AB0C05" w:rsidP="00FB7A88">
            <w:pPr>
              <w:rPr>
                <w:rFonts w:asciiTheme="minorHAnsi" w:hAnsiTheme="minorHAnsi" w:cstheme="minorHAnsi"/>
              </w:rPr>
            </w:pPr>
          </w:p>
        </w:tc>
        <w:tc>
          <w:tcPr>
            <w:tcW w:w="1498" w:type="dxa"/>
            <w:vMerge/>
          </w:tcPr>
          <w:p w:rsidR="00AB0C05" w:rsidRPr="00152454" w:rsidRDefault="00AB0C05" w:rsidP="00FB7A88">
            <w:pPr>
              <w:rPr>
                <w:rFonts w:asciiTheme="minorHAnsi" w:hAnsiTheme="minorHAnsi" w:cstheme="minorHAnsi"/>
              </w:rPr>
            </w:pPr>
          </w:p>
        </w:tc>
        <w:tc>
          <w:tcPr>
            <w:tcW w:w="1756" w:type="dxa"/>
            <w:gridSpan w:val="2"/>
          </w:tcPr>
          <w:p w:rsidR="00AB0C05" w:rsidRPr="00152454" w:rsidRDefault="00AB0C05" w:rsidP="00FB7A88">
            <w:pPr>
              <w:rPr>
                <w:rFonts w:asciiTheme="minorHAnsi" w:hAnsiTheme="minorHAnsi" w:cstheme="minorHAnsi"/>
              </w:rPr>
            </w:pPr>
            <w:r w:rsidRPr="00152454">
              <w:rPr>
                <w:rFonts w:asciiTheme="minorHAnsi" w:hAnsiTheme="minorHAnsi" w:cstheme="minorHAnsi"/>
              </w:rPr>
              <w:t>End Date</w:t>
            </w:r>
          </w:p>
        </w:tc>
        <w:tc>
          <w:tcPr>
            <w:tcW w:w="1149" w:type="dxa"/>
          </w:tcPr>
          <w:p w:rsidR="00AB0C05" w:rsidRPr="00152454" w:rsidRDefault="00AB0C05" w:rsidP="00FB7A88">
            <w:pPr>
              <w:rPr>
                <w:rFonts w:asciiTheme="minorHAnsi" w:hAnsiTheme="minorHAnsi" w:cstheme="minorHAnsi"/>
              </w:rPr>
            </w:pPr>
          </w:p>
        </w:tc>
        <w:tc>
          <w:tcPr>
            <w:tcW w:w="1233" w:type="dxa"/>
          </w:tcPr>
          <w:p w:rsidR="00AB0C05" w:rsidRPr="00152454" w:rsidRDefault="00AB0C05" w:rsidP="00FB7A88">
            <w:pPr>
              <w:rPr>
                <w:rFonts w:asciiTheme="minorHAnsi" w:hAnsiTheme="minorHAnsi" w:cstheme="minorHAnsi"/>
              </w:rPr>
            </w:pPr>
          </w:p>
        </w:tc>
        <w:tc>
          <w:tcPr>
            <w:tcW w:w="3070" w:type="dxa"/>
          </w:tcPr>
          <w:p w:rsidR="00AB0C05" w:rsidRPr="00152454" w:rsidRDefault="00AB0C05" w:rsidP="00FB7A88">
            <w:pPr>
              <w:rPr>
                <w:rFonts w:asciiTheme="minorHAnsi" w:hAnsiTheme="minorHAnsi" w:cstheme="minorHAnsi"/>
              </w:rPr>
            </w:pPr>
          </w:p>
        </w:tc>
      </w:tr>
      <w:tr w:rsidR="00AB0C05" w:rsidRPr="00152454" w:rsidTr="00AB0C05">
        <w:tc>
          <w:tcPr>
            <w:tcW w:w="631" w:type="dxa"/>
            <w:vMerge/>
          </w:tcPr>
          <w:p w:rsidR="00AB0C05" w:rsidRPr="00152454" w:rsidRDefault="00AB0C05" w:rsidP="00FB7A88">
            <w:pPr>
              <w:rPr>
                <w:rFonts w:asciiTheme="minorHAnsi" w:hAnsiTheme="minorHAnsi" w:cstheme="minorHAnsi"/>
              </w:rPr>
            </w:pPr>
          </w:p>
        </w:tc>
        <w:tc>
          <w:tcPr>
            <w:tcW w:w="1498" w:type="dxa"/>
            <w:vMerge/>
          </w:tcPr>
          <w:p w:rsidR="00AB0C05" w:rsidRPr="00152454" w:rsidRDefault="00AB0C05" w:rsidP="00FB7A88">
            <w:pPr>
              <w:rPr>
                <w:rFonts w:asciiTheme="minorHAnsi" w:hAnsiTheme="minorHAnsi" w:cstheme="minorHAnsi"/>
              </w:rPr>
            </w:pPr>
          </w:p>
        </w:tc>
        <w:tc>
          <w:tcPr>
            <w:tcW w:w="1756" w:type="dxa"/>
            <w:gridSpan w:val="2"/>
          </w:tcPr>
          <w:p w:rsidR="00AB0C05" w:rsidRPr="00152454" w:rsidRDefault="00AB0C05" w:rsidP="00FB7A88">
            <w:pPr>
              <w:rPr>
                <w:rFonts w:asciiTheme="minorHAnsi" w:hAnsiTheme="minorHAnsi" w:cstheme="minorHAnsi"/>
              </w:rPr>
            </w:pPr>
            <w:r w:rsidRPr="00152454">
              <w:rPr>
                <w:rFonts w:asciiTheme="minorHAnsi" w:hAnsiTheme="minorHAnsi" w:cstheme="minorHAnsi"/>
              </w:rPr>
              <w:t>Weekend</w:t>
            </w:r>
          </w:p>
        </w:tc>
        <w:tc>
          <w:tcPr>
            <w:tcW w:w="1149" w:type="dxa"/>
          </w:tcPr>
          <w:p w:rsidR="00AB0C05" w:rsidRPr="00152454" w:rsidRDefault="00AB0C05" w:rsidP="00FB7A88">
            <w:pPr>
              <w:rPr>
                <w:rFonts w:asciiTheme="minorHAnsi" w:hAnsiTheme="minorHAnsi" w:cstheme="minorHAnsi"/>
              </w:rPr>
            </w:pPr>
          </w:p>
        </w:tc>
        <w:tc>
          <w:tcPr>
            <w:tcW w:w="1233" w:type="dxa"/>
          </w:tcPr>
          <w:p w:rsidR="00AB0C05" w:rsidRPr="00152454" w:rsidRDefault="00AB0C05" w:rsidP="00FB7A88">
            <w:pPr>
              <w:rPr>
                <w:rFonts w:asciiTheme="minorHAnsi" w:hAnsiTheme="minorHAnsi" w:cstheme="minorHAnsi"/>
              </w:rPr>
            </w:pPr>
          </w:p>
        </w:tc>
        <w:tc>
          <w:tcPr>
            <w:tcW w:w="3070" w:type="dxa"/>
          </w:tcPr>
          <w:p w:rsidR="00AB0C05" w:rsidRPr="00152454" w:rsidRDefault="00AB0C05" w:rsidP="00FB7A88">
            <w:pPr>
              <w:rPr>
                <w:rFonts w:asciiTheme="minorHAnsi" w:hAnsiTheme="minorHAnsi" w:cstheme="minorHAnsi"/>
              </w:rPr>
            </w:pPr>
          </w:p>
        </w:tc>
      </w:tr>
      <w:tr w:rsidR="00AB0C05" w:rsidRPr="00152454" w:rsidTr="00AB0C05">
        <w:tc>
          <w:tcPr>
            <w:tcW w:w="631" w:type="dxa"/>
            <w:vMerge/>
          </w:tcPr>
          <w:p w:rsidR="00AB0C05" w:rsidRPr="00152454" w:rsidRDefault="00AB0C05" w:rsidP="00FB7A88">
            <w:pPr>
              <w:rPr>
                <w:rFonts w:asciiTheme="minorHAnsi" w:hAnsiTheme="minorHAnsi" w:cstheme="minorHAnsi"/>
              </w:rPr>
            </w:pPr>
          </w:p>
        </w:tc>
        <w:tc>
          <w:tcPr>
            <w:tcW w:w="1498" w:type="dxa"/>
            <w:vMerge/>
          </w:tcPr>
          <w:p w:rsidR="00AB0C05" w:rsidRPr="00152454" w:rsidRDefault="00AB0C05" w:rsidP="00FB7A88">
            <w:pPr>
              <w:rPr>
                <w:rFonts w:asciiTheme="minorHAnsi" w:hAnsiTheme="minorHAnsi" w:cstheme="minorHAnsi"/>
              </w:rPr>
            </w:pPr>
          </w:p>
        </w:tc>
        <w:tc>
          <w:tcPr>
            <w:tcW w:w="1756" w:type="dxa"/>
            <w:gridSpan w:val="2"/>
          </w:tcPr>
          <w:p w:rsidR="00AB0C05" w:rsidRPr="00152454" w:rsidRDefault="00AB0C05" w:rsidP="00FB7A88">
            <w:pPr>
              <w:rPr>
                <w:rFonts w:asciiTheme="minorHAnsi" w:hAnsiTheme="minorHAnsi" w:cstheme="minorHAnsi"/>
              </w:rPr>
            </w:pPr>
            <w:r w:rsidRPr="00152454">
              <w:rPr>
                <w:rFonts w:asciiTheme="minorHAnsi" w:hAnsiTheme="minorHAnsi" w:cstheme="minorHAnsi"/>
              </w:rPr>
              <w:t>Benefits</w:t>
            </w:r>
          </w:p>
        </w:tc>
        <w:tc>
          <w:tcPr>
            <w:tcW w:w="1149" w:type="dxa"/>
          </w:tcPr>
          <w:p w:rsidR="00AB0C05" w:rsidRPr="00152454" w:rsidRDefault="00AB0C05" w:rsidP="00FB7A88">
            <w:pPr>
              <w:rPr>
                <w:rFonts w:asciiTheme="minorHAnsi" w:hAnsiTheme="minorHAnsi" w:cstheme="minorHAnsi"/>
              </w:rPr>
            </w:pPr>
          </w:p>
        </w:tc>
        <w:tc>
          <w:tcPr>
            <w:tcW w:w="1233" w:type="dxa"/>
          </w:tcPr>
          <w:p w:rsidR="00AB0C05" w:rsidRPr="00152454" w:rsidRDefault="00AB0C05" w:rsidP="00FB7A88">
            <w:pPr>
              <w:rPr>
                <w:rFonts w:asciiTheme="minorHAnsi" w:hAnsiTheme="minorHAnsi" w:cstheme="minorHAnsi"/>
              </w:rPr>
            </w:pPr>
          </w:p>
        </w:tc>
        <w:tc>
          <w:tcPr>
            <w:tcW w:w="3070" w:type="dxa"/>
          </w:tcPr>
          <w:p w:rsidR="00AB0C05" w:rsidRPr="00152454" w:rsidRDefault="00AB0C05" w:rsidP="00FB7A88">
            <w:pPr>
              <w:rPr>
                <w:rFonts w:asciiTheme="minorHAnsi" w:hAnsiTheme="minorHAnsi" w:cstheme="minorHAnsi"/>
              </w:rPr>
            </w:pPr>
          </w:p>
        </w:tc>
      </w:tr>
      <w:tr w:rsidR="00AB0C05" w:rsidRPr="00152454" w:rsidTr="00AB0C05">
        <w:tc>
          <w:tcPr>
            <w:tcW w:w="631" w:type="dxa"/>
            <w:vMerge/>
          </w:tcPr>
          <w:p w:rsidR="00AB0C05" w:rsidRPr="00152454" w:rsidRDefault="00AB0C05" w:rsidP="00FB7A88">
            <w:pPr>
              <w:rPr>
                <w:rFonts w:asciiTheme="minorHAnsi" w:hAnsiTheme="minorHAnsi" w:cstheme="minorHAnsi"/>
              </w:rPr>
            </w:pPr>
          </w:p>
        </w:tc>
        <w:tc>
          <w:tcPr>
            <w:tcW w:w="1498" w:type="dxa"/>
            <w:vMerge/>
          </w:tcPr>
          <w:p w:rsidR="00AB0C05" w:rsidRPr="00152454" w:rsidRDefault="00AB0C05" w:rsidP="00FB7A88">
            <w:pPr>
              <w:rPr>
                <w:rFonts w:asciiTheme="minorHAnsi" w:hAnsiTheme="minorHAnsi" w:cstheme="minorHAnsi"/>
              </w:rPr>
            </w:pPr>
          </w:p>
        </w:tc>
        <w:tc>
          <w:tcPr>
            <w:tcW w:w="1756" w:type="dxa"/>
            <w:gridSpan w:val="2"/>
          </w:tcPr>
          <w:p w:rsidR="00AB0C05" w:rsidRPr="00152454" w:rsidRDefault="00AB0C05" w:rsidP="00FB7A88">
            <w:pPr>
              <w:rPr>
                <w:rFonts w:asciiTheme="minorHAnsi" w:hAnsiTheme="minorHAnsi" w:cstheme="minorHAnsi"/>
              </w:rPr>
            </w:pPr>
            <w:r w:rsidRPr="00152454">
              <w:rPr>
                <w:rFonts w:asciiTheme="minorHAnsi" w:hAnsiTheme="minorHAnsi" w:cstheme="minorHAnsi"/>
              </w:rPr>
              <w:t>Increment Type</w:t>
            </w:r>
          </w:p>
        </w:tc>
        <w:tc>
          <w:tcPr>
            <w:tcW w:w="1149" w:type="dxa"/>
          </w:tcPr>
          <w:p w:rsidR="00AB0C05" w:rsidRPr="00152454" w:rsidRDefault="00AB0C05" w:rsidP="00FB7A88">
            <w:pPr>
              <w:rPr>
                <w:rFonts w:asciiTheme="minorHAnsi" w:hAnsiTheme="minorHAnsi" w:cstheme="minorHAnsi"/>
              </w:rPr>
            </w:pPr>
          </w:p>
        </w:tc>
        <w:tc>
          <w:tcPr>
            <w:tcW w:w="1233" w:type="dxa"/>
          </w:tcPr>
          <w:p w:rsidR="00AB0C05" w:rsidRPr="00152454" w:rsidRDefault="00AB0C05" w:rsidP="00FB7A88">
            <w:pPr>
              <w:rPr>
                <w:rFonts w:asciiTheme="minorHAnsi" w:hAnsiTheme="minorHAnsi" w:cstheme="minorHAnsi"/>
              </w:rPr>
            </w:pPr>
          </w:p>
        </w:tc>
        <w:tc>
          <w:tcPr>
            <w:tcW w:w="3070" w:type="dxa"/>
          </w:tcPr>
          <w:p w:rsidR="00AB0C05" w:rsidRPr="00152454" w:rsidRDefault="00AB0C05" w:rsidP="00FB7A88">
            <w:pPr>
              <w:rPr>
                <w:rFonts w:asciiTheme="minorHAnsi" w:hAnsiTheme="minorHAnsi" w:cstheme="minorHAnsi"/>
              </w:rPr>
            </w:pPr>
          </w:p>
        </w:tc>
      </w:tr>
      <w:tr w:rsidR="00AB0C05" w:rsidRPr="00152454" w:rsidTr="00AB0C05">
        <w:tc>
          <w:tcPr>
            <w:tcW w:w="631" w:type="dxa"/>
            <w:vMerge/>
          </w:tcPr>
          <w:p w:rsidR="00AB0C05" w:rsidRPr="00152454" w:rsidRDefault="00AB0C05" w:rsidP="00FB7A88">
            <w:pPr>
              <w:rPr>
                <w:rFonts w:asciiTheme="minorHAnsi" w:hAnsiTheme="minorHAnsi" w:cstheme="minorHAnsi"/>
              </w:rPr>
            </w:pPr>
          </w:p>
        </w:tc>
        <w:tc>
          <w:tcPr>
            <w:tcW w:w="1498" w:type="dxa"/>
            <w:vMerge/>
          </w:tcPr>
          <w:p w:rsidR="00AB0C05" w:rsidRPr="00152454" w:rsidRDefault="00AB0C05" w:rsidP="00FB7A88">
            <w:pPr>
              <w:rPr>
                <w:rFonts w:asciiTheme="minorHAnsi" w:hAnsiTheme="minorHAnsi" w:cstheme="minorHAnsi"/>
              </w:rPr>
            </w:pPr>
          </w:p>
        </w:tc>
        <w:tc>
          <w:tcPr>
            <w:tcW w:w="1756" w:type="dxa"/>
            <w:gridSpan w:val="2"/>
          </w:tcPr>
          <w:p w:rsidR="00AB0C05" w:rsidRPr="00152454" w:rsidRDefault="00AB0C05" w:rsidP="00FB7A88">
            <w:pPr>
              <w:rPr>
                <w:rFonts w:asciiTheme="minorHAnsi" w:hAnsiTheme="minorHAnsi" w:cstheme="minorHAnsi"/>
              </w:rPr>
            </w:pPr>
            <w:r w:rsidRPr="00152454">
              <w:rPr>
                <w:rFonts w:asciiTheme="minorHAnsi" w:hAnsiTheme="minorHAnsi" w:cstheme="minorHAnsi"/>
              </w:rPr>
              <w:t>Increment Month</w:t>
            </w:r>
          </w:p>
        </w:tc>
        <w:tc>
          <w:tcPr>
            <w:tcW w:w="1149" w:type="dxa"/>
          </w:tcPr>
          <w:p w:rsidR="00AB0C05" w:rsidRPr="00152454" w:rsidRDefault="00AB0C05" w:rsidP="00FB7A88">
            <w:pPr>
              <w:rPr>
                <w:rFonts w:asciiTheme="minorHAnsi" w:hAnsiTheme="minorHAnsi" w:cstheme="minorHAnsi"/>
              </w:rPr>
            </w:pPr>
          </w:p>
        </w:tc>
        <w:tc>
          <w:tcPr>
            <w:tcW w:w="1233" w:type="dxa"/>
          </w:tcPr>
          <w:p w:rsidR="00AB0C05" w:rsidRPr="00152454" w:rsidRDefault="00AB0C05" w:rsidP="00FB7A88">
            <w:pPr>
              <w:rPr>
                <w:rFonts w:asciiTheme="minorHAnsi" w:hAnsiTheme="minorHAnsi" w:cstheme="minorHAnsi"/>
              </w:rPr>
            </w:pPr>
          </w:p>
        </w:tc>
        <w:tc>
          <w:tcPr>
            <w:tcW w:w="3070" w:type="dxa"/>
          </w:tcPr>
          <w:p w:rsidR="00AB0C05" w:rsidRPr="00152454" w:rsidRDefault="00AB0C05" w:rsidP="00FB7A88">
            <w:pPr>
              <w:rPr>
                <w:rFonts w:asciiTheme="minorHAnsi" w:hAnsiTheme="minorHAnsi" w:cstheme="minorHAnsi"/>
              </w:rPr>
            </w:pPr>
          </w:p>
        </w:tc>
      </w:tr>
      <w:tr w:rsidR="00AB0C05" w:rsidRPr="00152454" w:rsidTr="00AB0C05">
        <w:tc>
          <w:tcPr>
            <w:tcW w:w="631" w:type="dxa"/>
            <w:vMerge/>
          </w:tcPr>
          <w:p w:rsidR="00AB0C05" w:rsidRPr="00152454" w:rsidRDefault="00AB0C05" w:rsidP="00FB7A88">
            <w:pPr>
              <w:rPr>
                <w:rFonts w:asciiTheme="minorHAnsi" w:hAnsiTheme="minorHAnsi" w:cstheme="minorHAnsi"/>
              </w:rPr>
            </w:pPr>
          </w:p>
        </w:tc>
        <w:tc>
          <w:tcPr>
            <w:tcW w:w="1498" w:type="dxa"/>
            <w:vMerge/>
          </w:tcPr>
          <w:p w:rsidR="00AB0C05" w:rsidRPr="00152454" w:rsidRDefault="00AB0C05" w:rsidP="00FB7A88">
            <w:pPr>
              <w:rPr>
                <w:rFonts w:asciiTheme="minorHAnsi" w:hAnsiTheme="minorHAnsi" w:cstheme="minorHAnsi"/>
              </w:rPr>
            </w:pPr>
          </w:p>
        </w:tc>
        <w:tc>
          <w:tcPr>
            <w:tcW w:w="1756" w:type="dxa"/>
            <w:gridSpan w:val="2"/>
          </w:tcPr>
          <w:p w:rsidR="00AB0C05" w:rsidRPr="00152454" w:rsidRDefault="00AB0C05" w:rsidP="00FB7A88">
            <w:pPr>
              <w:rPr>
                <w:rFonts w:asciiTheme="minorHAnsi" w:hAnsiTheme="minorHAnsi" w:cstheme="minorHAnsi"/>
              </w:rPr>
            </w:pPr>
            <w:r w:rsidRPr="00152454">
              <w:rPr>
                <w:rFonts w:asciiTheme="minorHAnsi" w:hAnsiTheme="minorHAnsi" w:cstheme="minorHAnsi"/>
              </w:rPr>
              <w:t>Increment After 1 Year</w:t>
            </w:r>
          </w:p>
        </w:tc>
        <w:tc>
          <w:tcPr>
            <w:tcW w:w="1149" w:type="dxa"/>
          </w:tcPr>
          <w:p w:rsidR="00AB0C05" w:rsidRPr="00152454" w:rsidRDefault="00AB0C05" w:rsidP="00FB7A88">
            <w:pPr>
              <w:rPr>
                <w:rFonts w:asciiTheme="minorHAnsi" w:hAnsiTheme="minorHAnsi" w:cstheme="minorHAnsi"/>
              </w:rPr>
            </w:pPr>
          </w:p>
        </w:tc>
        <w:tc>
          <w:tcPr>
            <w:tcW w:w="1233" w:type="dxa"/>
          </w:tcPr>
          <w:p w:rsidR="00AB0C05" w:rsidRPr="00152454" w:rsidRDefault="00AB0C05" w:rsidP="00FB7A88">
            <w:pPr>
              <w:rPr>
                <w:rFonts w:asciiTheme="minorHAnsi" w:hAnsiTheme="minorHAnsi" w:cstheme="minorHAnsi"/>
              </w:rPr>
            </w:pPr>
          </w:p>
        </w:tc>
        <w:tc>
          <w:tcPr>
            <w:tcW w:w="3070" w:type="dxa"/>
          </w:tcPr>
          <w:p w:rsidR="00AB0C05" w:rsidRPr="00152454" w:rsidRDefault="00AB0C05" w:rsidP="00FB7A88">
            <w:pPr>
              <w:rPr>
                <w:rFonts w:asciiTheme="minorHAnsi" w:hAnsiTheme="minorHAnsi" w:cstheme="minorHAnsi"/>
              </w:rPr>
            </w:pPr>
          </w:p>
        </w:tc>
      </w:tr>
      <w:tr w:rsidR="00AB0C05" w:rsidRPr="00152454" w:rsidTr="00AB0C05">
        <w:tc>
          <w:tcPr>
            <w:tcW w:w="631" w:type="dxa"/>
            <w:vMerge/>
          </w:tcPr>
          <w:p w:rsidR="00AB0C05" w:rsidRPr="00152454" w:rsidRDefault="00AB0C05" w:rsidP="00FB7A88">
            <w:pPr>
              <w:rPr>
                <w:rFonts w:asciiTheme="minorHAnsi" w:hAnsiTheme="minorHAnsi" w:cstheme="minorHAnsi"/>
              </w:rPr>
            </w:pPr>
          </w:p>
        </w:tc>
        <w:tc>
          <w:tcPr>
            <w:tcW w:w="1498" w:type="dxa"/>
          </w:tcPr>
          <w:p w:rsidR="00AB0C05" w:rsidRPr="00AB0C05" w:rsidRDefault="00AB0C05" w:rsidP="00FB7A88">
            <w:pPr>
              <w:rPr>
                <w:rFonts w:asciiTheme="minorHAnsi" w:hAnsiTheme="minorHAnsi" w:cstheme="minorHAnsi"/>
                <w:b/>
              </w:rPr>
            </w:pPr>
            <w:r w:rsidRPr="00AB0C05">
              <w:rPr>
                <w:rFonts w:asciiTheme="minorHAnsi" w:hAnsiTheme="minorHAnsi" w:cstheme="minorHAnsi"/>
                <w:b/>
              </w:rPr>
              <w:t>Policy</w:t>
            </w:r>
          </w:p>
        </w:tc>
        <w:tc>
          <w:tcPr>
            <w:tcW w:w="7208" w:type="dxa"/>
            <w:gridSpan w:val="5"/>
          </w:tcPr>
          <w:p w:rsidR="00AB0C05" w:rsidRPr="00152454" w:rsidRDefault="00AB0C05" w:rsidP="00FB7A88">
            <w:pPr>
              <w:rPr>
                <w:rFonts w:asciiTheme="minorHAnsi" w:hAnsiTheme="minorHAnsi" w:cstheme="minorHAnsi"/>
              </w:rPr>
            </w:pPr>
            <w:r w:rsidRPr="00152454">
              <w:rPr>
                <w:rFonts w:asciiTheme="minorHAnsi" w:hAnsiTheme="minorHAnsi" w:cstheme="minorHAnsi"/>
              </w:rPr>
              <w:t>Benefits could be</w:t>
            </w:r>
          </w:p>
          <w:p w:rsidR="00AB0C05" w:rsidRPr="00152454" w:rsidRDefault="00AB0C05" w:rsidP="006E1627">
            <w:pPr>
              <w:pStyle w:val="ListParagraph"/>
              <w:numPr>
                <w:ilvl w:val="0"/>
                <w:numId w:val="42"/>
              </w:numPr>
              <w:rPr>
                <w:rFonts w:asciiTheme="minorHAnsi" w:hAnsiTheme="minorHAnsi" w:cstheme="minorHAnsi"/>
              </w:rPr>
            </w:pPr>
            <w:r w:rsidRPr="00152454">
              <w:rPr>
                <w:rFonts w:asciiTheme="minorHAnsi" w:hAnsiTheme="minorHAnsi" w:cstheme="minorHAnsi"/>
              </w:rPr>
              <w:t xml:space="preserve">PF, </w:t>
            </w:r>
          </w:p>
          <w:p w:rsidR="00AB0C05" w:rsidRPr="00152454" w:rsidRDefault="00AB0C05" w:rsidP="006E1627">
            <w:pPr>
              <w:pStyle w:val="ListParagraph"/>
              <w:numPr>
                <w:ilvl w:val="0"/>
                <w:numId w:val="42"/>
              </w:numPr>
              <w:rPr>
                <w:rFonts w:asciiTheme="minorHAnsi" w:hAnsiTheme="minorHAnsi" w:cstheme="minorHAnsi"/>
              </w:rPr>
            </w:pPr>
            <w:r w:rsidRPr="00152454">
              <w:rPr>
                <w:rFonts w:asciiTheme="minorHAnsi" w:hAnsiTheme="minorHAnsi" w:cstheme="minorHAnsi"/>
              </w:rPr>
              <w:t xml:space="preserve">Gratuity, </w:t>
            </w:r>
          </w:p>
          <w:p w:rsidR="00AB0C05" w:rsidRPr="00152454" w:rsidRDefault="00AB0C05" w:rsidP="006E1627">
            <w:pPr>
              <w:pStyle w:val="ListParagraph"/>
              <w:numPr>
                <w:ilvl w:val="0"/>
                <w:numId w:val="42"/>
              </w:numPr>
              <w:rPr>
                <w:rFonts w:asciiTheme="minorHAnsi" w:hAnsiTheme="minorHAnsi" w:cstheme="minorHAnsi"/>
              </w:rPr>
            </w:pPr>
            <w:r w:rsidRPr="00152454">
              <w:rPr>
                <w:rFonts w:asciiTheme="minorHAnsi" w:hAnsiTheme="minorHAnsi" w:cstheme="minorHAnsi"/>
              </w:rPr>
              <w:t xml:space="preserve">End of Contract (EOC) </w:t>
            </w:r>
          </w:p>
          <w:p w:rsidR="00AB0C05" w:rsidRPr="00152454" w:rsidRDefault="00AB0C05" w:rsidP="006E1627">
            <w:pPr>
              <w:pStyle w:val="ListParagraph"/>
              <w:numPr>
                <w:ilvl w:val="0"/>
                <w:numId w:val="42"/>
              </w:numPr>
              <w:rPr>
                <w:rFonts w:asciiTheme="minorHAnsi" w:hAnsiTheme="minorHAnsi" w:cstheme="minorHAnsi"/>
              </w:rPr>
            </w:pPr>
            <w:r w:rsidRPr="00152454">
              <w:rPr>
                <w:rFonts w:asciiTheme="minorHAnsi" w:hAnsiTheme="minorHAnsi" w:cstheme="minorHAnsi"/>
              </w:rPr>
              <w:t xml:space="preserve">Earned Leave Encashment (EL), </w:t>
            </w:r>
          </w:p>
          <w:p w:rsidR="00AB0C05" w:rsidRPr="00152454" w:rsidRDefault="00AB0C05" w:rsidP="006E1627">
            <w:pPr>
              <w:pStyle w:val="ListParagraph"/>
              <w:numPr>
                <w:ilvl w:val="0"/>
                <w:numId w:val="42"/>
              </w:numPr>
              <w:rPr>
                <w:rFonts w:asciiTheme="minorHAnsi" w:hAnsiTheme="minorHAnsi" w:cstheme="minorHAnsi"/>
              </w:rPr>
            </w:pPr>
            <w:r w:rsidRPr="00152454">
              <w:rPr>
                <w:rFonts w:asciiTheme="minorHAnsi" w:hAnsiTheme="minorHAnsi" w:cstheme="minorHAnsi"/>
              </w:rPr>
              <w:t>Insurance</w:t>
            </w:r>
          </w:p>
          <w:p w:rsidR="00AB0C05" w:rsidRPr="00152454" w:rsidRDefault="00AB0C05" w:rsidP="006E1627">
            <w:pPr>
              <w:pStyle w:val="ListParagraph"/>
              <w:numPr>
                <w:ilvl w:val="0"/>
                <w:numId w:val="42"/>
              </w:numPr>
              <w:rPr>
                <w:rFonts w:asciiTheme="minorHAnsi" w:hAnsiTheme="minorHAnsi" w:cstheme="minorHAnsi"/>
              </w:rPr>
            </w:pPr>
            <w:r w:rsidRPr="00152454">
              <w:rPr>
                <w:rFonts w:asciiTheme="minorHAnsi" w:hAnsiTheme="minorHAnsi" w:cstheme="minorHAnsi"/>
              </w:rPr>
              <w:t>Gross Salary</w:t>
            </w:r>
          </w:p>
          <w:p w:rsidR="00AB0C05" w:rsidRPr="00152454" w:rsidRDefault="00AB0C05" w:rsidP="006E1627">
            <w:pPr>
              <w:pStyle w:val="ListParagraph"/>
              <w:numPr>
                <w:ilvl w:val="0"/>
                <w:numId w:val="42"/>
              </w:numPr>
              <w:rPr>
                <w:rFonts w:asciiTheme="minorHAnsi" w:hAnsiTheme="minorHAnsi" w:cstheme="minorHAnsi"/>
              </w:rPr>
            </w:pPr>
            <w:r w:rsidRPr="00152454">
              <w:rPr>
                <w:rFonts w:asciiTheme="minorHAnsi" w:hAnsiTheme="minorHAnsi" w:cstheme="minorHAnsi"/>
              </w:rPr>
              <w:t>Basic Salary</w:t>
            </w:r>
          </w:p>
          <w:p w:rsidR="00AB0C05" w:rsidRPr="00152454" w:rsidRDefault="00AB0C05" w:rsidP="006E1627">
            <w:pPr>
              <w:pStyle w:val="ListParagraph"/>
              <w:numPr>
                <w:ilvl w:val="0"/>
                <w:numId w:val="42"/>
              </w:numPr>
              <w:rPr>
                <w:rFonts w:asciiTheme="minorHAnsi" w:hAnsiTheme="minorHAnsi" w:cstheme="minorHAnsi"/>
              </w:rPr>
            </w:pPr>
            <w:r w:rsidRPr="00152454">
              <w:rPr>
                <w:rFonts w:asciiTheme="minorHAnsi" w:hAnsiTheme="minorHAnsi" w:cstheme="minorHAnsi"/>
              </w:rPr>
              <w:t>Type: Value can be 1. Core &amp; 2. Project</w:t>
            </w:r>
          </w:p>
          <w:p w:rsidR="00AB0C05" w:rsidRPr="00152454" w:rsidRDefault="00AB0C05" w:rsidP="00FB7A88">
            <w:pPr>
              <w:rPr>
                <w:rFonts w:asciiTheme="minorHAnsi" w:hAnsiTheme="minorHAnsi" w:cstheme="minorHAnsi"/>
              </w:rPr>
            </w:pPr>
            <w:r w:rsidRPr="00152454">
              <w:rPr>
                <w:rFonts w:asciiTheme="minorHAnsi" w:hAnsiTheme="minorHAnsi" w:cstheme="minorHAnsi"/>
              </w:rPr>
              <w:lastRenderedPageBreak/>
              <w:t xml:space="preserve">Increment Type: </w:t>
            </w:r>
          </w:p>
          <w:p w:rsidR="00AB0C05" w:rsidRPr="00152454" w:rsidRDefault="00AB0C05" w:rsidP="006E1627">
            <w:pPr>
              <w:pStyle w:val="ListParagraph"/>
              <w:numPr>
                <w:ilvl w:val="0"/>
                <w:numId w:val="43"/>
              </w:numPr>
              <w:rPr>
                <w:rFonts w:asciiTheme="minorHAnsi" w:hAnsiTheme="minorHAnsi" w:cstheme="minorHAnsi"/>
              </w:rPr>
            </w:pPr>
            <w:r w:rsidRPr="00152454">
              <w:rPr>
                <w:rFonts w:asciiTheme="minorHAnsi" w:hAnsiTheme="minorHAnsi" w:cstheme="minorHAnsi"/>
              </w:rPr>
              <w:t xml:space="preserve">General </w:t>
            </w:r>
          </w:p>
          <w:p w:rsidR="00AB0C05" w:rsidRPr="00152454" w:rsidRDefault="00AB0C05" w:rsidP="006E1627">
            <w:pPr>
              <w:pStyle w:val="ListParagraph"/>
              <w:numPr>
                <w:ilvl w:val="0"/>
                <w:numId w:val="43"/>
              </w:numPr>
              <w:rPr>
                <w:rFonts w:asciiTheme="minorHAnsi" w:hAnsiTheme="minorHAnsi" w:cstheme="minorHAnsi"/>
              </w:rPr>
            </w:pPr>
            <w:r w:rsidRPr="00152454">
              <w:rPr>
                <w:rFonts w:asciiTheme="minorHAnsi" w:hAnsiTheme="minorHAnsi" w:cstheme="minorHAnsi"/>
              </w:rPr>
              <w:t>Conditional</w:t>
            </w:r>
          </w:p>
        </w:tc>
      </w:tr>
      <w:tr w:rsidR="00AB0C05" w:rsidRPr="00152454" w:rsidTr="00AB0C05">
        <w:tc>
          <w:tcPr>
            <w:tcW w:w="9337" w:type="dxa"/>
            <w:gridSpan w:val="7"/>
            <w:shd w:val="clear" w:color="auto" w:fill="D9D9D9" w:themeFill="background1" w:themeFillShade="D9"/>
          </w:tcPr>
          <w:p w:rsidR="00AB0C05" w:rsidRPr="00152454" w:rsidRDefault="00AB0C05" w:rsidP="00FB7A88">
            <w:pPr>
              <w:rPr>
                <w:rFonts w:asciiTheme="minorHAnsi" w:hAnsiTheme="minorHAnsi" w:cstheme="minorHAnsi"/>
              </w:rPr>
            </w:pPr>
          </w:p>
        </w:tc>
      </w:tr>
      <w:tr w:rsidR="00AB0C05" w:rsidRPr="00152454" w:rsidTr="00AB0C05">
        <w:tc>
          <w:tcPr>
            <w:tcW w:w="631" w:type="dxa"/>
            <w:vMerge w:val="restart"/>
          </w:tcPr>
          <w:p w:rsidR="00AB0C05" w:rsidRPr="00152454" w:rsidRDefault="00AB0C05" w:rsidP="00FB7A88">
            <w:pPr>
              <w:rPr>
                <w:rFonts w:asciiTheme="minorHAnsi" w:hAnsiTheme="minorHAnsi" w:cstheme="minorHAnsi"/>
                <w:b/>
              </w:rPr>
            </w:pPr>
            <w:r w:rsidRPr="00152454">
              <w:rPr>
                <w:rFonts w:asciiTheme="minorHAnsi" w:hAnsiTheme="minorHAnsi" w:cstheme="minorHAnsi"/>
                <w:b/>
              </w:rPr>
              <w:t>7.1</w:t>
            </w:r>
          </w:p>
        </w:tc>
        <w:tc>
          <w:tcPr>
            <w:tcW w:w="8706" w:type="dxa"/>
            <w:gridSpan w:val="6"/>
          </w:tcPr>
          <w:p w:rsidR="00AB0C05" w:rsidRPr="00152454" w:rsidRDefault="00AB0C05" w:rsidP="00FB7A88">
            <w:pPr>
              <w:rPr>
                <w:rFonts w:asciiTheme="minorHAnsi" w:hAnsiTheme="minorHAnsi" w:cstheme="minorHAnsi"/>
                <w:b/>
              </w:rPr>
            </w:pPr>
            <w:r w:rsidRPr="00152454">
              <w:rPr>
                <w:rFonts w:asciiTheme="minorHAnsi" w:hAnsiTheme="minorHAnsi" w:cstheme="minorHAnsi"/>
                <w:b/>
              </w:rPr>
              <w:t>Department Setup</w:t>
            </w:r>
          </w:p>
        </w:tc>
      </w:tr>
      <w:tr w:rsidR="00AB0C05" w:rsidRPr="00152454" w:rsidTr="00AB0C05">
        <w:tc>
          <w:tcPr>
            <w:tcW w:w="631" w:type="dxa"/>
            <w:vMerge/>
          </w:tcPr>
          <w:p w:rsidR="00AB0C05" w:rsidRPr="00152454" w:rsidRDefault="00AB0C05" w:rsidP="00FB7A88">
            <w:pPr>
              <w:rPr>
                <w:rFonts w:asciiTheme="minorHAnsi" w:hAnsiTheme="minorHAnsi" w:cstheme="minorHAnsi"/>
              </w:rPr>
            </w:pPr>
          </w:p>
        </w:tc>
        <w:tc>
          <w:tcPr>
            <w:tcW w:w="1498" w:type="dxa"/>
            <w:vMerge w:val="restart"/>
          </w:tcPr>
          <w:p w:rsidR="00AB0C05" w:rsidRPr="00152454" w:rsidRDefault="00AB0C05" w:rsidP="00FB7A88">
            <w:pPr>
              <w:rPr>
                <w:rFonts w:asciiTheme="minorHAnsi" w:hAnsiTheme="minorHAnsi" w:cstheme="minorHAnsi"/>
              </w:rPr>
            </w:pPr>
          </w:p>
        </w:tc>
        <w:tc>
          <w:tcPr>
            <w:tcW w:w="1756" w:type="dxa"/>
            <w:gridSpan w:val="2"/>
          </w:tcPr>
          <w:p w:rsidR="00AB0C05" w:rsidRPr="00152454" w:rsidRDefault="00AB0C05" w:rsidP="00FB7A88">
            <w:pPr>
              <w:rPr>
                <w:rFonts w:asciiTheme="minorHAnsi" w:hAnsiTheme="minorHAnsi" w:cstheme="minorHAnsi"/>
              </w:rPr>
            </w:pPr>
            <w:r w:rsidRPr="00152454">
              <w:rPr>
                <w:rFonts w:asciiTheme="minorHAnsi" w:hAnsiTheme="minorHAnsi" w:cstheme="minorHAnsi"/>
              </w:rPr>
              <w:t>Dept. Code</w:t>
            </w:r>
          </w:p>
        </w:tc>
        <w:tc>
          <w:tcPr>
            <w:tcW w:w="1149" w:type="dxa"/>
          </w:tcPr>
          <w:p w:rsidR="00AB0C05" w:rsidRPr="00152454" w:rsidRDefault="00AB0C05" w:rsidP="00FB7A88">
            <w:pPr>
              <w:rPr>
                <w:rFonts w:asciiTheme="minorHAnsi" w:hAnsiTheme="minorHAnsi" w:cstheme="minorHAnsi"/>
              </w:rPr>
            </w:pPr>
            <w:r w:rsidRPr="00152454">
              <w:rPr>
                <w:rFonts w:asciiTheme="minorHAnsi" w:hAnsiTheme="minorHAnsi" w:cstheme="minorHAnsi"/>
              </w:rPr>
              <w:t>Text Box</w:t>
            </w:r>
          </w:p>
        </w:tc>
        <w:tc>
          <w:tcPr>
            <w:tcW w:w="1233" w:type="dxa"/>
          </w:tcPr>
          <w:p w:rsidR="00AB0C05" w:rsidRPr="00152454" w:rsidRDefault="00AB0C05" w:rsidP="00FB7A88">
            <w:pPr>
              <w:rPr>
                <w:rFonts w:asciiTheme="minorHAnsi" w:hAnsiTheme="minorHAnsi" w:cstheme="minorHAnsi"/>
              </w:rPr>
            </w:pPr>
            <w:r w:rsidRPr="00152454">
              <w:rPr>
                <w:rFonts w:asciiTheme="minorHAnsi" w:hAnsiTheme="minorHAnsi" w:cstheme="minorHAnsi"/>
              </w:rPr>
              <w:t>VARCHAR</w:t>
            </w:r>
          </w:p>
        </w:tc>
        <w:tc>
          <w:tcPr>
            <w:tcW w:w="3070" w:type="dxa"/>
          </w:tcPr>
          <w:p w:rsidR="00AB0C05" w:rsidRPr="00152454" w:rsidRDefault="00AB0C05" w:rsidP="00FB7A88">
            <w:pPr>
              <w:rPr>
                <w:rFonts w:asciiTheme="minorHAnsi" w:hAnsiTheme="minorHAnsi" w:cstheme="minorHAnsi"/>
              </w:rPr>
            </w:pPr>
          </w:p>
        </w:tc>
      </w:tr>
      <w:tr w:rsidR="00AB0C05" w:rsidRPr="00152454" w:rsidTr="00AB0C05">
        <w:tc>
          <w:tcPr>
            <w:tcW w:w="631" w:type="dxa"/>
            <w:vMerge/>
          </w:tcPr>
          <w:p w:rsidR="00AB0C05" w:rsidRPr="00152454" w:rsidRDefault="00AB0C05" w:rsidP="00FB7A88">
            <w:pPr>
              <w:rPr>
                <w:rFonts w:asciiTheme="minorHAnsi" w:hAnsiTheme="minorHAnsi" w:cstheme="minorHAnsi"/>
              </w:rPr>
            </w:pPr>
          </w:p>
        </w:tc>
        <w:tc>
          <w:tcPr>
            <w:tcW w:w="1498" w:type="dxa"/>
            <w:vMerge/>
          </w:tcPr>
          <w:p w:rsidR="00AB0C05" w:rsidRPr="00152454" w:rsidRDefault="00AB0C05" w:rsidP="00FB7A88">
            <w:pPr>
              <w:rPr>
                <w:rFonts w:asciiTheme="minorHAnsi" w:hAnsiTheme="minorHAnsi" w:cstheme="minorHAnsi"/>
              </w:rPr>
            </w:pPr>
          </w:p>
        </w:tc>
        <w:tc>
          <w:tcPr>
            <w:tcW w:w="1756" w:type="dxa"/>
            <w:gridSpan w:val="2"/>
          </w:tcPr>
          <w:p w:rsidR="00AB0C05" w:rsidRPr="00152454" w:rsidRDefault="00AB0C05" w:rsidP="00FB7A88">
            <w:pPr>
              <w:rPr>
                <w:rFonts w:asciiTheme="minorHAnsi" w:hAnsiTheme="minorHAnsi" w:cstheme="minorHAnsi"/>
              </w:rPr>
            </w:pPr>
            <w:r w:rsidRPr="00152454">
              <w:rPr>
                <w:rFonts w:asciiTheme="minorHAnsi" w:hAnsiTheme="minorHAnsi" w:cstheme="minorHAnsi"/>
              </w:rPr>
              <w:t>Dept. Name</w:t>
            </w:r>
          </w:p>
        </w:tc>
        <w:tc>
          <w:tcPr>
            <w:tcW w:w="1149" w:type="dxa"/>
          </w:tcPr>
          <w:p w:rsidR="00AB0C05" w:rsidRPr="00152454" w:rsidRDefault="00AB0C05" w:rsidP="00FB7A88">
            <w:pPr>
              <w:rPr>
                <w:rFonts w:asciiTheme="minorHAnsi" w:hAnsiTheme="minorHAnsi" w:cstheme="minorHAnsi"/>
              </w:rPr>
            </w:pPr>
            <w:r w:rsidRPr="00152454">
              <w:rPr>
                <w:rFonts w:asciiTheme="minorHAnsi" w:hAnsiTheme="minorHAnsi" w:cstheme="minorHAnsi"/>
              </w:rPr>
              <w:t>Text Box</w:t>
            </w:r>
          </w:p>
        </w:tc>
        <w:tc>
          <w:tcPr>
            <w:tcW w:w="1233" w:type="dxa"/>
          </w:tcPr>
          <w:p w:rsidR="00AB0C05" w:rsidRPr="00152454" w:rsidRDefault="00AB0C05" w:rsidP="00FB7A88">
            <w:pPr>
              <w:rPr>
                <w:rFonts w:asciiTheme="minorHAnsi" w:hAnsiTheme="minorHAnsi" w:cstheme="minorHAnsi"/>
              </w:rPr>
            </w:pPr>
            <w:r w:rsidRPr="00152454">
              <w:rPr>
                <w:rFonts w:asciiTheme="minorHAnsi" w:hAnsiTheme="minorHAnsi" w:cstheme="minorHAnsi"/>
              </w:rPr>
              <w:t>VARCHAR</w:t>
            </w:r>
          </w:p>
        </w:tc>
        <w:tc>
          <w:tcPr>
            <w:tcW w:w="3070" w:type="dxa"/>
          </w:tcPr>
          <w:p w:rsidR="00AB0C05" w:rsidRPr="00152454" w:rsidRDefault="00AB0C05" w:rsidP="00FB7A88">
            <w:pPr>
              <w:rPr>
                <w:rFonts w:asciiTheme="minorHAnsi" w:hAnsiTheme="minorHAnsi" w:cstheme="minorHAnsi"/>
              </w:rPr>
            </w:pPr>
          </w:p>
        </w:tc>
      </w:tr>
      <w:tr w:rsidR="00AB0C05" w:rsidRPr="00152454" w:rsidTr="00AB0C05">
        <w:tc>
          <w:tcPr>
            <w:tcW w:w="631" w:type="dxa"/>
            <w:vMerge/>
          </w:tcPr>
          <w:p w:rsidR="00AB0C05" w:rsidRPr="00152454" w:rsidRDefault="00AB0C05" w:rsidP="00FB7A88">
            <w:pPr>
              <w:rPr>
                <w:rFonts w:asciiTheme="minorHAnsi" w:hAnsiTheme="minorHAnsi" w:cstheme="minorHAnsi"/>
              </w:rPr>
            </w:pPr>
          </w:p>
        </w:tc>
        <w:tc>
          <w:tcPr>
            <w:tcW w:w="1498" w:type="dxa"/>
            <w:vMerge/>
          </w:tcPr>
          <w:p w:rsidR="00AB0C05" w:rsidRPr="00152454" w:rsidRDefault="00AB0C05" w:rsidP="00FB7A88">
            <w:pPr>
              <w:rPr>
                <w:rFonts w:asciiTheme="minorHAnsi" w:hAnsiTheme="minorHAnsi" w:cstheme="minorHAnsi"/>
              </w:rPr>
            </w:pPr>
          </w:p>
        </w:tc>
        <w:tc>
          <w:tcPr>
            <w:tcW w:w="1756" w:type="dxa"/>
            <w:gridSpan w:val="2"/>
          </w:tcPr>
          <w:p w:rsidR="00AB0C05" w:rsidRPr="00152454" w:rsidRDefault="00AB0C05" w:rsidP="00FB7A88">
            <w:pPr>
              <w:rPr>
                <w:rFonts w:asciiTheme="minorHAnsi" w:hAnsiTheme="minorHAnsi" w:cstheme="minorHAnsi"/>
              </w:rPr>
            </w:pPr>
            <w:r w:rsidRPr="00152454">
              <w:rPr>
                <w:rFonts w:asciiTheme="minorHAnsi" w:hAnsiTheme="minorHAnsi" w:cstheme="minorHAnsi"/>
              </w:rPr>
              <w:t>Valid From</w:t>
            </w:r>
          </w:p>
        </w:tc>
        <w:tc>
          <w:tcPr>
            <w:tcW w:w="1149" w:type="dxa"/>
          </w:tcPr>
          <w:p w:rsidR="00AB0C05" w:rsidRPr="00152454" w:rsidRDefault="00AB0C05" w:rsidP="00FB7A88">
            <w:pPr>
              <w:rPr>
                <w:rFonts w:asciiTheme="minorHAnsi" w:hAnsiTheme="minorHAnsi" w:cstheme="minorHAnsi"/>
              </w:rPr>
            </w:pPr>
            <w:r w:rsidRPr="00152454">
              <w:rPr>
                <w:rFonts w:asciiTheme="minorHAnsi" w:hAnsiTheme="minorHAnsi" w:cstheme="minorHAnsi"/>
              </w:rPr>
              <w:t>Text Box</w:t>
            </w:r>
          </w:p>
        </w:tc>
        <w:tc>
          <w:tcPr>
            <w:tcW w:w="1233" w:type="dxa"/>
          </w:tcPr>
          <w:p w:rsidR="00AB0C05" w:rsidRPr="00152454" w:rsidRDefault="00AB0C05" w:rsidP="00FB7A88">
            <w:pPr>
              <w:rPr>
                <w:rFonts w:asciiTheme="minorHAnsi" w:hAnsiTheme="minorHAnsi" w:cstheme="minorHAnsi"/>
              </w:rPr>
            </w:pPr>
            <w:r w:rsidRPr="00152454">
              <w:rPr>
                <w:rFonts w:asciiTheme="minorHAnsi" w:hAnsiTheme="minorHAnsi" w:cstheme="minorHAnsi"/>
              </w:rPr>
              <w:t>DATE</w:t>
            </w:r>
          </w:p>
        </w:tc>
        <w:tc>
          <w:tcPr>
            <w:tcW w:w="3070" w:type="dxa"/>
          </w:tcPr>
          <w:p w:rsidR="00AB0C05" w:rsidRPr="00152454" w:rsidRDefault="00AB0C05" w:rsidP="00FB7A88">
            <w:pPr>
              <w:rPr>
                <w:rFonts w:asciiTheme="minorHAnsi" w:hAnsiTheme="minorHAnsi" w:cstheme="minorHAnsi"/>
              </w:rPr>
            </w:pPr>
          </w:p>
        </w:tc>
      </w:tr>
      <w:tr w:rsidR="00AB0C05" w:rsidRPr="00152454" w:rsidTr="00AB0C05">
        <w:tc>
          <w:tcPr>
            <w:tcW w:w="631" w:type="dxa"/>
            <w:vMerge/>
          </w:tcPr>
          <w:p w:rsidR="00AB0C05" w:rsidRPr="00152454" w:rsidRDefault="00AB0C05" w:rsidP="00FB7A88">
            <w:pPr>
              <w:rPr>
                <w:rFonts w:asciiTheme="minorHAnsi" w:hAnsiTheme="minorHAnsi" w:cstheme="minorHAnsi"/>
              </w:rPr>
            </w:pPr>
          </w:p>
        </w:tc>
        <w:tc>
          <w:tcPr>
            <w:tcW w:w="1498" w:type="dxa"/>
            <w:vMerge/>
          </w:tcPr>
          <w:p w:rsidR="00AB0C05" w:rsidRPr="00152454" w:rsidRDefault="00AB0C05" w:rsidP="00FB7A88">
            <w:pPr>
              <w:rPr>
                <w:rFonts w:asciiTheme="minorHAnsi" w:hAnsiTheme="minorHAnsi" w:cstheme="minorHAnsi"/>
              </w:rPr>
            </w:pPr>
          </w:p>
        </w:tc>
        <w:tc>
          <w:tcPr>
            <w:tcW w:w="1756" w:type="dxa"/>
            <w:gridSpan w:val="2"/>
          </w:tcPr>
          <w:p w:rsidR="00AB0C05" w:rsidRPr="00152454" w:rsidRDefault="00AB0C05" w:rsidP="00FB7A88">
            <w:pPr>
              <w:rPr>
                <w:rFonts w:asciiTheme="minorHAnsi" w:hAnsiTheme="minorHAnsi" w:cstheme="minorHAnsi"/>
              </w:rPr>
            </w:pPr>
            <w:r w:rsidRPr="00152454">
              <w:rPr>
                <w:rFonts w:asciiTheme="minorHAnsi" w:hAnsiTheme="minorHAnsi" w:cstheme="minorHAnsi"/>
              </w:rPr>
              <w:t>Valid To</w:t>
            </w:r>
          </w:p>
        </w:tc>
        <w:tc>
          <w:tcPr>
            <w:tcW w:w="1149" w:type="dxa"/>
          </w:tcPr>
          <w:p w:rsidR="00AB0C05" w:rsidRPr="00152454" w:rsidRDefault="00AB0C05" w:rsidP="00FB7A88">
            <w:pPr>
              <w:rPr>
                <w:rFonts w:asciiTheme="minorHAnsi" w:hAnsiTheme="minorHAnsi" w:cstheme="minorHAnsi"/>
              </w:rPr>
            </w:pPr>
            <w:r w:rsidRPr="00152454">
              <w:rPr>
                <w:rFonts w:asciiTheme="minorHAnsi" w:hAnsiTheme="minorHAnsi" w:cstheme="minorHAnsi"/>
              </w:rPr>
              <w:t>Text Box</w:t>
            </w:r>
          </w:p>
        </w:tc>
        <w:tc>
          <w:tcPr>
            <w:tcW w:w="1233" w:type="dxa"/>
          </w:tcPr>
          <w:p w:rsidR="00AB0C05" w:rsidRPr="00152454" w:rsidRDefault="00AB0C05" w:rsidP="00FB7A88">
            <w:pPr>
              <w:rPr>
                <w:rFonts w:asciiTheme="minorHAnsi" w:hAnsiTheme="minorHAnsi" w:cstheme="minorHAnsi"/>
              </w:rPr>
            </w:pPr>
            <w:r w:rsidRPr="00152454">
              <w:rPr>
                <w:rFonts w:asciiTheme="minorHAnsi" w:hAnsiTheme="minorHAnsi" w:cstheme="minorHAnsi"/>
              </w:rPr>
              <w:t>DATE</w:t>
            </w:r>
          </w:p>
        </w:tc>
        <w:tc>
          <w:tcPr>
            <w:tcW w:w="3070" w:type="dxa"/>
          </w:tcPr>
          <w:p w:rsidR="00AB0C05" w:rsidRPr="00152454" w:rsidRDefault="00AB0C05" w:rsidP="00FB7A88">
            <w:pPr>
              <w:rPr>
                <w:rFonts w:asciiTheme="minorHAnsi" w:hAnsiTheme="minorHAnsi" w:cstheme="minorHAnsi"/>
              </w:rPr>
            </w:pPr>
          </w:p>
        </w:tc>
      </w:tr>
      <w:tr w:rsidR="00AB0C05" w:rsidRPr="00152454" w:rsidTr="00AB0C05">
        <w:tc>
          <w:tcPr>
            <w:tcW w:w="631" w:type="dxa"/>
            <w:vMerge/>
          </w:tcPr>
          <w:p w:rsidR="00AB0C05" w:rsidRPr="00152454" w:rsidRDefault="00AB0C05" w:rsidP="00FB7A88">
            <w:pPr>
              <w:rPr>
                <w:rStyle w:val="textlevelleft"/>
                <w:rFonts w:asciiTheme="minorHAnsi" w:hAnsiTheme="minorHAnsi" w:cstheme="minorHAnsi"/>
              </w:rPr>
            </w:pPr>
          </w:p>
        </w:tc>
        <w:tc>
          <w:tcPr>
            <w:tcW w:w="1498" w:type="dxa"/>
            <w:vMerge/>
          </w:tcPr>
          <w:p w:rsidR="00AB0C05" w:rsidRPr="00152454" w:rsidRDefault="00AB0C05" w:rsidP="00FB7A88">
            <w:pPr>
              <w:rPr>
                <w:rStyle w:val="textlevelleft"/>
                <w:rFonts w:asciiTheme="minorHAnsi" w:hAnsiTheme="minorHAnsi" w:cstheme="minorHAnsi"/>
              </w:rPr>
            </w:pPr>
          </w:p>
        </w:tc>
        <w:tc>
          <w:tcPr>
            <w:tcW w:w="1756" w:type="dxa"/>
            <w:gridSpan w:val="2"/>
          </w:tcPr>
          <w:p w:rsidR="00AB0C05" w:rsidRPr="00152454" w:rsidRDefault="00AB0C05" w:rsidP="00FB7A88">
            <w:pPr>
              <w:rPr>
                <w:rFonts w:asciiTheme="minorHAnsi" w:hAnsiTheme="minorHAnsi" w:cstheme="minorHAnsi"/>
              </w:rPr>
            </w:pPr>
            <w:r w:rsidRPr="00152454">
              <w:rPr>
                <w:rStyle w:val="textlevelleft"/>
                <w:rFonts w:asciiTheme="minorHAnsi" w:hAnsiTheme="minorHAnsi" w:cstheme="minorHAnsi"/>
              </w:rPr>
              <w:t>Make Inactive</w:t>
            </w:r>
          </w:p>
        </w:tc>
        <w:tc>
          <w:tcPr>
            <w:tcW w:w="1149" w:type="dxa"/>
          </w:tcPr>
          <w:p w:rsidR="00AB0C05" w:rsidRPr="00152454" w:rsidRDefault="00AB0C05" w:rsidP="00FB7A88">
            <w:pPr>
              <w:rPr>
                <w:rFonts w:asciiTheme="minorHAnsi" w:hAnsiTheme="minorHAnsi" w:cstheme="minorHAnsi"/>
              </w:rPr>
            </w:pPr>
            <w:r w:rsidRPr="00152454">
              <w:rPr>
                <w:rFonts w:asciiTheme="minorHAnsi" w:hAnsiTheme="minorHAnsi" w:cstheme="minorHAnsi"/>
              </w:rPr>
              <w:t>Check Box</w:t>
            </w:r>
          </w:p>
        </w:tc>
        <w:tc>
          <w:tcPr>
            <w:tcW w:w="1233" w:type="dxa"/>
          </w:tcPr>
          <w:p w:rsidR="00AB0C05" w:rsidRPr="00152454" w:rsidRDefault="00AB0C05" w:rsidP="00FB7A88">
            <w:pPr>
              <w:rPr>
                <w:rFonts w:asciiTheme="minorHAnsi" w:hAnsiTheme="minorHAnsi" w:cstheme="minorHAnsi"/>
              </w:rPr>
            </w:pPr>
            <w:r w:rsidRPr="00152454">
              <w:rPr>
                <w:rFonts w:asciiTheme="minorHAnsi" w:hAnsiTheme="minorHAnsi" w:cstheme="minorHAnsi"/>
              </w:rPr>
              <w:t>CHAR(1)</w:t>
            </w:r>
          </w:p>
        </w:tc>
        <w:tc>
          <w:tcPr>
            <w:tcW w:w="3070" w:type="dxa"/>
          </w:tcPr>
          <w:p w:rsidR="00AB0C05" w:rsidRPr="00152454" w:rsidRDefault="00AB0C05" w:rsidP="00FB7A88">
            <w:pPr>
              <w:rPr>
                <w:rFonts w:asciiTheme="minorHAnsi" w:hAnsiTheme="minorHAnsi" w:cstheme="minorHAnsi"/>
              </w:rPr>
            </w:pPr>
            <w:r w:rsidRPr="00152454">
              <w:rPr>
                <w:rFonts w:asciiTheme="minorHAnsi" w:hAnsiTheme="minorHAnsi" w:cstheme="minorHAnsi"/>
              </w:rPr>
              <w:t>DEFAULT ‘Y’</w:t>
            </w:r>
          </w:p>
        </w:tc>
      </w:tr>
      <w:tr w:rsidR="00AB0C05" w:rsidRPr="00152454" w:rsidTr="00AB0C05">
        <w:tc>
          <w:tcPr>
            <w:tcW w:w="631" w:type="dxa"/>
            <w:vMerge/>
          </w:tcPr>
          <w:p w:rsidR="00AB0C05" w:rsidRPr="00152454" w:rsidRDefault="00AB0C05" w:rsidP="00FB7A88">
            <w:pPr>
              <w:rPr>
                <w:rStyle w:val="textlevelleft"/>
                <w:rFonts w:asciiTheme="minorHAnsi" w:hAnsiTheme="minorHAnsi" w:cstheme="minorHAnsi"/>
              </w:rPr>
            </w:pPr>
          </w:p>
        </w:tc>
        <w:tc>
          <w:tcPr>
            <w:tcW w:w="1498" w:type="dxa"/>
            <w:vMerge/>
          </w:tcPr>
          <w:p w:rsidR="00AB0C05" w:rsidRPr="00152454" w:rsidRDefault="00AB0C05" w:rsidP="00FB7A88">
            <w:pPr>
              <w:rPr>
                <w:rStyle w:val="textlevelleft"/>
                <w:rFonts w:asciiTheme="minorHAnsi" w:hAnsiTheme="minorHAnsi" w:cstheme="minorHAnsi"/>
              </w:rPr>
            </w:pPr>
          </w:p>
        </w:tc>
        <w:tc>
          <w:tcPr>
            <w:tcW w:w="1756" w:type="dxa"/>
            <w:gridSpan w:val="2"/>
          </w:tcPr>
          <w:p w:rsidR="00AB0C05" w:rsidRPr="00152454" w:rsidRDefault="00AB0C05" w:rsidP="00FB7A88">
            <w:pPr>
              <w:rPr>
                <w:rStyle w:val="textlevelleft"/>
                <w:rFonts w:asciiTheme="minorHAnsi" w:hAnsiTheme="minorHAnsi" w:cstheme="minorHAnsi"/>
              </w:rPr>
            </w:pPr>
            <w:r w:rsidRPr="00152454">
              <w:rPr>
                <w:rStyle w:val="textlevelleft"/>
                <w:rFonts w:asciiTheme="minorHAnsi" w:hAnsiTheme="minorHAnsi" w:cstheme="minorHAnsi"/>
              </w:rPr>
              <w:t>List</w:t>
            </w:r>
          </w:p>
        </w:tc>
        <w:tc>
          <w:tcPr>
            <w:tcW w:w="1149" w:type="dxa"/>
          </w:tcPr>
          <w:p w:rsidR="00AB0C05" w:rsidRPr="00152454" w:rsidRDefault="00AB0C05" w:rsidP="00FB7A88">
            <w:pPr>
              <w:rPr>
                <w:rFonts w:asciiTheme="minorHAnsi" w:hAnsiTheme="minorHAnsi" w:cstheme="minorHAnsi"/>
              </w:rPr>
            </w:pPr>
          </w:p>
        </w:tc>
        <w:tc>
          <w:tcPr>
            <w:tcW w:w="1233" w:type="dxa"/>
          </w:tcPr>
          <w:p w:rsidR="00AB0C05" w:rsidRPr="00152454" w:rsidRDefault="00AB0C05" w:rsidP="00FB7A88">
            <w:pPr>
              <w:rPr>
                <w:rFonts w:asciiTheme="minorHAnsi" w:hAnsiTheme="minorHAnsi" w:cstheme="minorHAnsi"/>
              </w:rPr>
            </w:pPr>
          </w:p>
        </w:tc>
        <w:tc>
          <w:tcPr>
            <w:tcW w:w="3070" w:type="dxa"/>
          </w:tcPr>
          <w:p w:rsidR="00AB0C05" w:rsidRPr="00152454" w:rsidRDefault="00AB0C05" w:rsidP="00FB7A88">
            <w:pPr>
              <w:rPr>
                <w:rFonts w:asciiTheme="minorHAnsi" w:hAnsiTheme="minorHAnsi" w:cstheme="minorHAnsi"/>
              </w:rPr>
            </w:pPr>
          </w:p>
        </w:tc>
      </w:tr>
      <w:tr w:rsidR="00AB0C05" w:rsidRPr="00152454" w:rsidTr="00AB0C05">
        <w:tc>
          <w:tcPr>
            <w:tcW w:w="631" w:type="dxa"/>
            <w:vMerge/>
          </w:tcPr>
          <w:p w:rsidR="00AB0C05" w:rsidRPr="00152454" w:rsidRDefault="00AB0C05" w:rsidP="00FB7A88">
            <w:pPr>
              <w:rPr>
                <w:rFonts w:asciiTheme="minorHAnsi" w:hAnsiTheme="minorHAnsi" w:cstheme="minorHAnsi"/>
              </w:rPr>
            </w:pPr>
          </w:p>
        </w:tc>
        <w:tc>
          <w:tcPr>
            <w:tcW w:w="1498" w:type="dxa"/>
            <w:vMerge/>
          </w:tcPr>
          <w:p w:rsidR="00AB0C05" w:rsidRPr="00152454" w:rsidRDefault="00AB0C05" w:rsidP="00FB7A88">
            <w:pPr>
              <w:rPr>
                <w:rFonts w:asciiTheme="minorHAnsi" w:hAnsiTheme="minorHAnsi" w:cstheme="minorHAnsi"/>
              </w:rPr>
            </w:pPr>
          </w:p>
        </w:tc>
        <w:tc>
          <w:tcPr>
            <w:tcW w:w="1756" w:type="dxa"/>
            <w:gridSpan w:val="2"/>
          </w:tcPr>
          <w:p w:rsidR="00AB0C05" w:rsidRPr="00152454" w:rsidRDefault="00AB0C05" w:rsidP="00FB7A88">
            <w:pPr>
              <w:rPr>
                <w:rStyle w:val="textlevelleft"/>
                <w:rFonts w:asciiTheme="minorHAnsi" w:hAnsiTheme="minorHAnsi" w:cstheme="minorHAnsi"/>
              </w:rPr>
            </w:pPr>
            <w:r w:rsidRPr="00152454">
              <w:rPr>
                <w:rFonts w:asciiTheme="minorHAnsi" w:hAnsiTheme="minorHAnsi" w:cstheme="minorHAnsi"/>
              </w:rPr>
              <w:t>Refresh</w:t>
            </w:r>
          </w:p>
        </w:tc>
        <w:tc>
          <w:tcPr>
            <w:tcW w:w="1149" w:type="dxa"/>
          </w:tcPr>
          <w:p w:rsidR="00AB0C05" w:rsidRPr="00152454" w:rsidRDefault="00AB0C05" w:rsidP="00FB7A88">
            <w:pPr>
              <w:rPr>
                <w:rFonts w:asciiTheme="minorHAnsi" w:hAnsiTheme="minorHAnsi" w:cstheme="minorHAnsi"/>
              </w:rPr>
            </w:pPr>
            <w:r w:rsidRPr="00152454">
              <w:rPr>
                <w:rFonts w:asciiTheme="minorHAnsi" w:hAnsiTheme="minorHAnsi" w:cstheme="minorHAnsi"/>
              </w:rPr>
              <w:t>Button</w:t>
            </w:r>
          </w:p>
        </w:tc>
        <w:tc>
          <w:tcPr>
            <w:tcW w:w="1233" w:type="dxa"/>
          </w:tcPr>
          <w:p w:rsidR="00AB0C05" w:rsidRPr="00152454" w:rsidRDefault="00AB0C05" w:rsidP="00FB7A88">
            <w:pPr>
              <w:rPr>
                <w:rFonts w:asciiTheme="minorHAnsi" w:hAnsiTheme="minorHAnsi" w:cstheme="minorHAnsi"/>
              </w:rPr>
            </w:pPr>
          </w:p>
        </w:tc>
        <w:tc>
          <w:tcPr>
            <w:tcW w:w="3070" w:type="dxa"/>
          </w:tcPr>
          <w:p w:rsidR="00AB0C05" w:rsidRPr="00152454" w:rsidRDefault="00AB0C05" w:rsidP="00FB7A88">
            <w:pPr>
              <w:rPr>
                <w:rFonts w:asciiTheme="minorHAnsi" w:hAnsiTheme="minorHAnsi" w:cstheme="minorHAnsi"/>
              </w:rPr>
            </w:pPr>
          </w:p>
        </w:tc>
      </w:tr>
      <w:tr w:rsidR="00AB0C05" w:rsidRPr="00152454" w:rsidTr="00AB0C05">
        <w:tc>
          <w:tcPr>
            <w:tcW w:w="631" w:type="dxa"/>
            <w:vMerge/>
          </w:tcPr>
          <w:p w:rsidR="00AB0C05" w:rsidRPr="00152454" w:rsidRDefault="00AB0C05" w:rsidP="00FB7A88">
            <w:pPr>
              <w:rPr>
                <w:rFonts w:asciiTheme="minorHAnsi" w:hAnsiTheme="minorHAnsi" w:cstheme="minorHAnsi"/>
              </w:rPr>
            </w:pPr>
          </w:p>
        </w:tc>
        <w:tc>
          <w:tcPr>
            <w:tcW w:w="1498" w:type="dxa"/>
            <w:vMerge/>
          </w:tcPr>
          <w:p w:rsidR="00AB0C05" w:rsidRPr="00152454" w:rsidRDefault="00AB0C05" w:rsidP="00FB7A88">
            <w:pPr>
              <w:rPr>
                <w:rFonts w:asciiTheme="minorHAnsi" w:hAnsiTheme="minorHAnsi" w:cstheme="minorHAnsi"/>
              </w:rPr>
            </w:pPr>
          </w:p>
        </w:tc>
        <w:tc>
          <w:tcPr>
            <w:tcW w:w="1756" w:type="dxa"/>
            <w:gridSpan w:val="2"/>
          </w:tcPr>
          <w:p w:rsidR="00AB0C05" w:rsidRPr="00152454" w:rsidRDefault="00AB0C05" w:rsidP="00FB7A88">
            <w:pPr>
              <w:rPr>
                <w:rStyle w:val="textlevelleft"/>
                <w:rFonts w:asciiTheme="minorHAnsi" w:hAnsiTheme="minorHAnsi" w:cstheme="minorHAnsi"/>
              </w:rPr>
            </w:pPr>
            <w:r w:rsidRPr="00152454">
              <w:rPr>
                <w:rFonts w:asciiTheme="minorHAnsi" w:hAnsiTheme="minorHAnsi" w:cstheme="minorHAnsi"/>
              </w:rPr>
              <w:t>Save</w:t>
            </w:r>
          </w:p>
        </w:tc>
        <w:tc>
          <w:tcPr>
            <w:tcW w:w="1149" w:type="dxa"/>
          </w:tcPr>
          <w:p w:rsidR="00AB0C05" w:rsidRPr="00152454" w:rsidRDefault="00AB0C05" w:rsidP="00FB7A88">
            <w:pPr>
              <w:rPr>
                <w:rFonts w:asciiTheme="minorHAnsi" w:hAnsiTheme="minorHAnsi" w:cstheme="minorHAnsi"/>
              </w:rPr>
            </w:pPr>
            <w:r w:rsidRPr="00152454">
              <w:rPr>
                <w:rFonts w:asciiTheme="minorHAnsi" w:hAnsiTheme="minorHAnsi" w:cstheme="minorHAnsi"/>
              </w:rPr>
              <w:t>Button</w:t>
            </w:r>
          </w:p>
        </w:tc>
        <w:tc>
          <w:tcPr>
            <w:tcW w:w="1233" w:type="dxa"/>
          </w:tcPr>
          <w:p w:rsidR="00AB0C05" w:rsidRPr="00152454" w:rsidRDefault="00AB0C05" w:rsidP="00FB7A88">
            <w:pPr>
              <w:rPr>
                <w:rFonts w:asciiTheme="minorHAnsi" w:hAnsiTheme="minorHAnsi" w:cstheme="minorHAnsi"/>
              </w:rPr>
            </w:pPr>
          </w:p>
        </w:tc>
        <w:tc>
          <w:tcPr>
            <w:tcW w:w="3070" w:type="dxa"/>
          </w:tcPr>
          <w:p w:rsidR="00AB0C05" w:rsidRPr="00152454" w:rsidRDefault="00AB0C05" w:rsidP="00FB7A88">
            <w:pPr>
              <w:rPr>
                <w:rFonts w:asciiTheme="minorHAnsi" w:hAnsiTheme="minorHAnsi" w:cstheme="minorHAnsi"/>
              </w:rPr>
            </w:pPr>
          </w:p>
        </w:tc>
      </w:tr>
      <w:tr w:rsidR="00AB0C05" w:rsidRPr="00152454" w:rsidTr="00AB0C05">
        <w:tc>
          <w:tcPr>
            <w:tcW w:w="631" w:type="dxa"/>
            <w:vMerge/>
          </w:tcPr>
          <w:p w:rsidR="00AB0C05" w:rsidRPr="00152454" w:rsidRDefault="00AB0C05" w:rsidP="00FB7A88">
            <w:pPr>
              <w:rPr>
                <w:rFonts w:asciiTheme="minorHAnsi" w:hAnsiTheme="minorHAnsi" w:cstheme="minorHAnsi"/>
              </w:rPr>
            </w:pPr>
          </w:p>
        </w:tc>
        <w:tc>
          <w:tcPr>
            <w:tcW w:w="1498" w:type="dxa"/>
            <w:vMerge/>
          </w:tcPr>
          <w:p w:rsidR="00AB0C05" w:rsidRPr="00152454" w:rsidRDefault="00AB0C05" w:rsidP="00FB7A88">
            <w:pPr>
              <w:rPr>
                <w:rFonts w:asciiTheme="minorHAnsi" w:hAnsiTheme="minorHAnsi" w:cstheme="minorHAnsi"/>
              </w:rPr>
            </w:pPr>
          </w:p>
        </w:tc>
        <w:tc>
          <w:tcPr>
            <w:tcW w:w="1756" w:type="dxa"/>
            <w:gridSpan w:val="2"/>
          </w:tcPr>
          <w:p w:rsidR="00AB0C05" w:rsidRPr="00152454" w:rsidRDefault="00AB0C05" w:rsidP="00FB7A88">
            <w:pPr>
              <w:rPr>
                <w:rStyle w:val="textlevelleft"/>
                <w:rFonts w:asciiTheme="minorHAnsi" w:hAnsiTheme="minorHAnsi" w:cstheme="minorHAnsi"/>
              </w:rPr>
            </w:pPr>
            <w:r w:rsidRPr="00152454">
              <w:rPr>
                <w:rFonts w:asciiTheme="minorHAnsi" w:hAnsiTheme="minorHAnsi" w:cstheme="minorHAnsi"/>
              </w:rPr>
              <w:t>Delete</w:t>
            </w:r>
          </w:p>
        </w:tc>
        <w:tc>
          <w:tcPr>
            <w:tcW w:w="1149" w:type="dxa"/>
          </w:tcPr>
          <w:p w:rsidR="00AB0C05" w:rsidRPr="00152454" w:rsidRDefault="00AB0C05" w:rsidP="00FB7A88">
            <w:pPr>
              <w:rPr>
                <w:rFonts w:asciiTheme="minorHAnsi" w:hAnsiTheme="minorHAnsi" w:cstheme="minorHAnsi"/>
              </w:rPr>
            </w:pPr>
            <w:r w:rsidRPr="00152454">
              <w:rPr>
                <w:rFonts w:asciiTheme="minorHAnsi" w:hAnsiTheme="minorHAnsi" w:cstheme="minorHAnsi"/>
              </w:rPr>
              <w:t>Button</w:t>
            </w:r>
          </w:p>
        </w:tc>
        <w:tc>
          <w:tcPr>
            <w:tcW w:w="1233" w:type="dxa"/>
          </w:tcPr>
          <w:p w:rsidR="00AB0C05" w:rsidRPr="00152454" w:rsidRDefault="00AB0C05" w:rsidP="00FB7A88">
            <w:pPr>
              <w:rPr>
                <w:rFonts w:asciiTheme="minorHAnsi" w:hAnsiTheme="minorHAnsi" w:cstheme="minorHAnsi"/>
              </w:rPr>
            </w:pPr>
          </w:p>
        </w:tc>
        <w:tc>
          <w:tcPr>
            <w:tcW w:w="3070" w:type="dxa"/>
          </w:tcPr>
          <w:p w:rsidR="00AB0C05" w:rsidRPr="00152454" w:rsidRDefault="00AB0C05" w:rsidP="00FB7A88">
            <w:pPr>
              <w:rPr>
                <w:rFonts w:asciiTheme="minorHAnsi" w:hAnsiTheme="minorHAnsi" w:cstheme="minorHAnsi"/>
              </w:rPr>
            </w:pPr>
          </w:p>
        </w:tc>
      </w:tr>
      <w:tr w:rsidR="00AB0C05" w:rsidRPr="00152454" w:rsidTr="00AB0C05">
        <w:tc>
          <w:tcPr>
            <w:tcW w:w="9337" w:type="dxa"/>
            <w:gridSpan w:val="7"/>
            <w:shd w:val="clear" w:color="auto" w:fill="D9D9D9" w:themeFill="background1" w:themeFillShade="D9"/>
          </w:tcPr>
          <w:p w:rsidR="00AB0C05" w:rsidRPr="00152454" w:rsidRDefault="00AB0C05" w:rsidP="00FB7A88">
            <w:pPr>
              <w:rPr>
                <w:rFonts w:asciiTheme="minorHAnsi" w:hAnsiTheme="minorHAnsi" w:cstheme="minorHAnsi"/>
              </w:rPr>
            </w:pPr>
          </w:p>
        </w:tc>
      </w:tr>
      <w:tr w:rsidR="00AB0C05" w:rsidRPr="00152454" w:rsidTr="00AB0C05">
        <w:tc>
          <w:tcPr>
            <w:tcW w:w="631" w:type="dxa"/>
            <w:vMerge w:val="restart"/>
          </w:tcPr>
          <w:p w:rsidR="00AB0C05" w:rsidRPr="00152454" w:rsidRDefault="00AB0C05" w:rsidP="00FB7A88">
            <w:pPr>
              <w:rPr>
                <w:rFonts w:asciiTheme="minorHAnsi" w:hAnsiTheme="minorHAnsi" w:cstheme="minorHAnsi"/>
                <w:b/>
              </w:rPr>
            </w:pPr>
            <w:r w:rsidRPr="00152454">
              <w:rPr>
                <w:rFonts w:asciiTheme="minorHAnsi" w:hAnsiTheme="minorHAnsi" w:cstheme="minorHAnsi"/>
                <w:b/>
              </w:rPr>
              <w:t>7.1</w:t>
            </w:r>
          </w:p>
        </w:tc>
        <w:tc>
          <w:tcPr>
            <w:tcW w:w="8706" w:type="dxa"/>
            <w:gridSpan w:val="6"/>
          </w:tcPr>
          <w:p w:rsidR="00AB0C05" w:rsidRPr="00152454" w:rsidRDefault="00AB0C05" w:rsidP="00FB7A88">
            <w:pPr>
              <w:rPr>
                <w:rFonts w:asciiTheme="minorHAnsi" w:hAnsiTheme="minorHAnsi" w:cstheme="minorHAnsi"/>
                <w:b/>
              </w:rPr>
            </w:pPr>
            <w:r w:rsidRPr="00152454">
              <w:rPr>
                <w:rFonts w:asciiTheme="minorHAnsi" w:hAnsiTheme="minorHAnsi" w:cstheme="minorHAnsi"/>
                <w:b/>
              </w:rPr>
              <w:t>Company/Unit Setup</w:t>
            </w:r>
          </w:p>
        </w:tc>
      </w:tr>
      <w:tr w:rsidR="00AB0C05" w:rsidRPr="00152454" w:rsidTr="00AB0C05">
        <w:tc>
          <w:tcPr>
            <w:tcW w:w="631" w:type="dxa"/>
            <w:vMerge/>
          </w:tcPr>
          <w:p w:rsidR="00AB0C05" w:rsidRPr="00152454" w:rsidRDefault="00AB0C05" w:rsidP="00FB7A88">
            <w:pPr>
              <w:rPr>
                <w:rFonts w:asciiTheme="minorHAnsi" w:hAnsiTheme="minorHAnsi" w:cstheme="minorHAnsi"/>
              </w:rPr>
            </w:pPr>
          </w:p>
        </w:tc>
        <w:tc>
          <w:tcPr>
            <w:tcW w:w="1498" w:type="dxa"/>
            <w:vMerge w:val="restart"/>
          </w:tcPr>
          <w:p w:rsidR="00AB0C05" w:rsidRPr="00152454" w:rsidRDefault="00AB0C05" w:rsidP="00FB7A88">
            <w:pPr>
              <w:rPr>
                <w:rFonts w:asciiTheme="minorHAnsi" w:hAnsiTheme="minorHAnsi" w:cstheme="minorHAnsi"/>
              </w:rPr>
            </w:pPr>
          </w:p>
        </w:tc>
        <w:tc>
          <w:tcPr>
            <w:tcW w:w="1756" w:type="dxa"/>
            <w:gridSpan w:val="2"/>
          </w:tcPr>
          <w:p w:rsidR="00AB0C05" w:rsidRPr="00152454" w:rsidRDefault="00AB0C05" w:rsidP="00FB7A88">
            <w:pPr>
              <w:rPr>
                <w:rFonts w:asciiTheme="minorHAnsi" w:hAnsiTheme="minorHAnsi" w:cstheme="minorHAnsi"/>
              </w:rPr>
            </w:pPr>
            <w:r w:rsidRPr="00152454">
              <w:rPr>
                <w:rFonts w:asciiTheme="minorHAnsi" w:hAnsiTheme="minorHAnsi" w:cstheme="minorHAnsi"/>
              </w:rPr>
              <w:t>Company Name</w:t>
            </w:r>
          </w:p>
        </w:tc>
        <w:tc>
          <w:tcPr>
            <w:tcW w:w="1149" w:type="dxa"/>
          </w:tcPr>
          <w:p w:rsidR="00AB0C05" w:rsidRPr="00152454" w:rsidRDefault="00AB0C05" w:rsidP="00FB7A88">
            <w:pPr>
              <w:rPr>
                <w:rFonts w:asciiTheme="minorHAnsi" w:hAnsiTheme="minorHAnsi" w:cstheme="minorHAnsi"/>
              </w:rPr>
            </w:pPr>
            <w:r w:rsidRPr="00152454">
              <w:rPr>
                <w:rFonts w:asciiTheme="minorHAnsi" w:hAnsiTheme="minorHAnsi" w:cstheme="minorHAnsi"/>
              </w:rPr>
              <w:t>Text Box</w:t>
            </w:r>
          </w:p>
        </w:tc>
        <w:tc>
          <w:tcPr>
            <w:tcW w:w="1233" w:type="dxa"/>
          </w:tcPr>
          <w:p w:rsidR="00AB0C05" w:rsidRPr="00152454" w:rsidRDefault="00AB0C05" w:rsidP="00FB7A88">
            <w:pPr>
              <w:rPr>
                <w:rFonts w:asciiTheme="minorHAnsi" w:hAnsiTheme="minorHAnsi" w:cstheme="minorHAnsi"/>
              </w:rPr>
            </w:pPr>
            <w:r w:rsidRPr="00152454">
              <w:rPr>
                <w:rFonts w:asciiTheme="minorHAnsi" w:hAnsiTheme="minorHAnsi" w:cstheme="minorHAnsi"/>
              </w:rPr>
              <w:t>VARCHAR</w:t>
            </w:r>
          </w:p>
        </w:tc>
        <w:tc>
          <w:tcPr>
            <w:tcW w:w="3070" w:type="dxa"/>
          </w:tcPr>
          <w:p w:rsidR="00AB0C05" w:rsidRPr="00152454" w:rsidRDefault="00AB0C05" w:rsidP="00FB7A88">
            <w:pPr>
              <w:rPr>
                <w:rFonts w:asciiTheme="minorHAnsi" w:hAnsiTheme="minorHAnsi" w:cstheme="minorHAnsi"/>
              </w:rPr>
            </w:pPr>
          </w:p>
        </w:tc>
      </w:tr>
      <w:tr w:rsidR="00AB0C05" w:rsidRPr="00152454" w:rsidTr="00AB0C05">
        <w:tc>
          <w:tcPr>
            <w:tcW w:w="631" w:type="dxa"/>
            <w:vMerge/>
          </w:tcPr>
          <w:p w:rsidR="00AB0C05" w:rsidRPr="00152454" w:rsidRDefault="00AB0C05" w:rsidP="00FB7A88">
            <w:pPr>
              <w:rPr>
                <w:rFonts w:asciiTheme="minorHAnsi" w:hAnsiTheme="minorHAnsi" w:cstheme="minorHAnsi"/>
              </w:rPr>
            </w:pPr>
          </w:p>
        </w:tc>
        <w:tc>
          <w:tcPr>
            <w:tcW w:w="1498" w:type="dxa"/>
            <w:vMerge/>
          </w:tcPr>
          <w:p w:rsidR="00AB0C05" w:rsidRPr="00152454" w:rsidRDefault="00AB0C05" w:rsidP="00FB7A88">
            <w:pPr>
              <w:rPr>
                <w:rFonts w:asciiTheme="minorHAnsi" w:hAnsiTheme="minorHAnsi" w:cstheme="minorHAnsi"/>
              </w:rPr>
            </w:pPr>
          </w:p>
        </w:tc>
        <w:tc>
          <w:tcPr>
            <w:tcW w:w="1756" w:type="dxa"/>
            <w:gridSpan w:val="2"/>
          </w:tcPr>
          <w:p w:rsidR="00AB0C05" w:rsidRPr="00152454" w:rsidRDefault="00AB0C05" w:rsidP="00FB7A88">
            <w:pPr>
              <w:rPr>
                <w:rFonts w:asciiTheme="minorHAnsi" w:hAnsiTheme="minorHAnsi" w:cstheme="minorHAnsi"/>
              </w:rPr>
            </w:pPr>
            <w:r w:rsidRPr="00152454">
              <w:rPr>
                <w:rFonts w:asciiTheme="minorHAnsi" w:hAnsiTheme="minorHAnsi" w:cstheme="minorHAnsi"/>
              </w:rPr>
              <w:t>Short Name</w:t>
            </w:r>
          </w:p>
        </w:tc>
        <w:tc>
          <w:tcPr>
            <w:tcW w:w="1149" w:type="dxa"/>
          </w:tcPr>
          <w:p w:rsidR="00AB0C05" w:rsidRPr="00152454" w:rsidRDefault="00AB0C05" w:rsidP="00FB7A88">
            <w:pPr>
              <w:rPr>
                <w:rFonts w:asciiTheme="minorHAnsi" w:hAnsiTheme="minorHAnsi" w:cstheme="minorHAnsi"/>
              </w:rPr>
            </w:pPr>
            <w:r w:rsidRPr="00152454">
              <w:rPr>
                <w:rFonts w:asciiTheme="minorHAnsi" w:hAnsiTheme="minorHAnsi" w:cstheme="minorHAnsi"/>
              </w:rPr>
              <w:t>Text Box</w:t>
            </w:r>
          </w:p>
        </w:tc>
        <w:tc>
          <w:tcPr>
            <w:tcW w:w="1233" w:type="dxa"/>
          </w:tcPr>
          <w:p w:rsidR="00AB0C05" w:rsidRPr="00152454" w:rsidRDefault="00AB0C05" w:rsidP="00FB7A88">
            <w:pPr>
              <w:rPr>
                <w:rFonts w:asciiTheme="minorHAnsi" w:hAnsiTheme="minorHAnsi" w:cstheme="minorHAnsi"/>
              </w:rPr>
            </w:pPr>
            <w:r w:rsidRPr="00152454">
              <w:rPr>
                <w:rFonts w:asciiTheme="minorHAnsi" w:hAnsiTheme="minorHAnsi" w:cstheme="minorHAnsi"/>
              </w:rPr>
              <w:t>VARCHAR</w:t>
            </w:r>
          </w:p>
        </w:tc>
        <w:tc>
          <w:tcPr>
            <w:tcW w:w="3070" w:type="dxa"/>
          </w:tcPr>
          <w:p w:rsidR="00AB0C05" w:rsidRPr="00152454" w:rsidRDefault="00AB0C05" w:rsidP="00FB7A88">
            <w:pPr>
              <w:rPr>
                <w:rFonts w:asciiTheme="minorHAnsi" w:hAnsiTheme="minorHAnsi" w:cstheme="minorHAnsi"/>
              </w:rPr>
            </w:pPr>
          </w:p>
        </w:tc>
      </w:tr>
      <w:tr w:rsidR="00AB0C05" w:rsidRPr="00152454" w:rsidTr="00AB0C05">
        <w:tc>
          <w:tcPr>
            <w:tcW w:w="631" w:type="dxa"/>
            <w:vMerge/>
          </w:tcPr>
          <w:p w:rsidR="00AB0C05" w:rsidRPr="00152454" w:rsidRDefault="00AB0C05" w:rsidP="00FB7A88">
            <w:pPr>
              <w:rPr>
                <w:rFonts w:asciiTheme="minorHAnsi" w:hAnsiTheme="minorHAnsi" w:cstheme="minorHAnsi"/>
              </w:rPr>
            </w:pPr>
          </w:p>
        </w:tc>
        <w:tc>
          <w:tcPr>
            <w:tcW w:w="1498" w:type="dxa"/>
            <w:vMerge/>
          </w:tcPr>
          <w:p w:rsidR="00AB0C05" w:rsidRPr="00152454" w:rsidRDefault="00AB0C05" w:rsidP="00FB7A88">
            <w:pPr>
              <w:rPr>
                <w:rFonts w:asciiTheme="minorHAnsi" w:hAnsiTheme="minorHAnsi" w:cstheme="minorHAnsi"/>
              </w:rPr>
            </w:pPr>
          </w:p>
        </w:tc>
        <w:tc>
          <w:tcPr>
            <w:tcW w:w="1756" w:type="dxa"/>
            <w:gridSpan w:val="2"/>
          </w:tcPr>
          <w:p w:rsidR="00AB0C05" w:rsidRPr="00152454" w:rsidRDefault="00AB0C05" w:rsidP="00FB7A88">
            <w:pPr>
              <w:rPr>
                <w:rFonts w:asciiTheme="minorHAnsi" w:hAnsiTheme="minorHAnsi" w:cstheme="minorHAnsi"/>
              </w:rPr>
            </w:pPr>
            <w:r w:rsidRPr="00152454">
              <w:rPr>
                <w:rStyle w:val="textlevelleft"/>
                <w:rFonts w:asciiTheme="minorHAnsi" w:hAnsiTheme="minorHAnsi" w:cstheme="minorHAnsi"/>
              </w:rPr>
              <w:t>Make Inactive</w:t>
            </w:r>
          </w:p>
        </w:tc>
        <w:tc>
          <w:tcPr>
            <w:tcW w:w="1149" w:type="dxa"/>
          </w:tcPr>
          <w:p w:rsidR="00AB0C05" w:rsidRPr="00152454" w:rsidRDefault="00AB0C05" w:rsidP="00FB7A88">
            <w:pPr>
              <w:rPr>
                <w:rFonts w:asciiTheme="minorHAnsi" w:hAnsiTheme="minorHAnsi" w:cstheme="minorHAnsi"/>
              </w:rPr>
            </w:pPr>
            <w:r w:rsidRPr="00152454">
              <w:rPr>
                <w:rFonts w:asciiTheme="minorHAnsi" w:hAnsiTheme="minorHAnsi" w:cstheme="minorHAnsi"/>
              </w:rPr>
              <w:t>Check Box</w:t>
            </w:r>
          </w:p>
        </w:tc>
        <w:tc>
          <w:tcPr>
            <w:tcW w:w="1233" w:type="dxa"/>
          </w:tcPr>
          <w:p w:rsidR="00AB0C05" w:rsidRPr="00152454" w:rsidRDefault="00AB0C05" w:rsidP="00FB7A88">
            <w:pPr>
              <w:rPr>
                <w:rFonts w:asciiTheme="minorHAnsi" w:hAnsiTheme="minorHAnsi" w:cstheme="minorHAnsi"/>
              </w:rPr>
            </w:pPr>
            <w:r w:rsidRPr="00152454">
              <w:rPr>
                <w:rFonts w:asciiTheme="minorHAnsi" w:hAnsiTheme="minorHAnsi" w:cstheme="minorHAnsi"/>
              </w:rPr>
              <w:t>CHAR(1)</w:t>
            </w:r>
          </w:p>
        </w:tc>
        <w:tc>
          <w:tcPr>
            <w:tcW w:w="3070" w:type="dxa"/>
          </w:tcPr>
          <w:p w:rsidR="00AB0C05" w:rsidRPr="00152454" w:rsidRDefault="00AB0C05" w:rsidP="00FB7A88">
            <w:pPr>
              <w:rPr>
                <w:rFonts w:asciiTheme="minorHAnsi" w:hAnsiTheme="minorHAnsi" w:cstheme="minorHAnsi"/>
              </w:rPr>
            </w:pPr>
            <w:r w:rsidRPr="00152454">
              <w:rPr>
                <w:rFonts w:asciiTheme="minorHAnsi" w:hAnsiTheme="minorHAnsi" w:cstheme="minorHAnsi"/>
              </w:rPr>
              <w:t>DEFAULT ‘Y’</w:t>
            </w:r>
          </w:p>
        </w:tc>
      </w:tr>
      <w:tr w:rsidR="00AB0C05" w:rsidRPr="00152454" w:rsidTr="00AB0C05">
        <w:tc>
          <w:tcPr>
            <w:tcW w:w="631" w:type="dxa"/>
            <w:vMerge/>
          </w:tcPr>
          <w:p w:rsidR="00AB0C05" w:rsidRPr="00152454" w:rsidRDefault="00AB0C05" w:rsidP="00FB7A88">
            <w:pPr>
              <w:rPr>
                <w:rStyle w:val="textlevelleft"/>
                <w:rFonts w:asciiTheme="minorHAnsi" w:hAnsiTheme="minorHAnsi" w:cstheme="minorHAnsi"/>
              </w:rPr>
            </w:pPr>
          </w:p>
        </w:tc>
        <w:tc>
          <w:tcPr>
            <w:tcW w:w="1498" w:type="dxa"/>
            <w:vMerge/>
          </w:tcPr>
          <w:p w:rsidR="00AB0C05" w:rsidRPr="00152454" w:rsidRDefault="00AB0C05" w:rsidP="00FB7A88">
            <w:pPr>
              <w:rPr>
                <w:rStyle w:val="textlevelleft"/>
                <w:rFonts w:asciiTheme="minorHAnsi" w:hAnsiTheme="minorHAnsi" w:cstheme="minorHAnsi"/>
              </w:rPr>
            </w:pPr>
          </w:p>
        </w:tc>
        <w:tc>
          <w:tcPr>
            <w:tcW w:w="1756" w:type="dxa"/>
            <w:gridSpan w:val="2"/>
          </w:tcPr>
          <w:p w:rsidR="00AB0C05" w:rsidRPr="00152454" w:rsidRDefault="00AB0C05" w:rsidP="00FB7A88">
            <w:pPr>
              <w:rPr>
                <w:rStyle w:val="textlevelleft"/>
                <w:rFonts w:asciiTheme="minorHAnsi" w:hAnsiTheme="minorHAnsi" w:cstheme="minorHAnsi"/>
              </w:rPr>
            </w:pPr>
            <w:r w:rsidRPr="00152454">
              <w:rPr>
                <w:rStyle w:val="textlevelleft"/>
                <w:rFonts w:asciiTheme="minorHAnsi" w:hAnsiTheme="minorHAnsi" w:cstheme="minorHAnsi"/>
              </w:rPr>
              <w:t>List</w:t>
            </w:r>
          </w:p>
        </w:tc>
        <w:tc>
          <w:tcPr>
            <w:tcW w:w="1149" w:type="dxa"/>
          </w:tcPr>
          <w:p w:rsidR="00AB0C05" w:rsidRPr="00152454" w:rsidRDefault="00AB0C05" w:rsidP="00FB7A88">
            <w:pPr>
              <w:rPr>
                <w:rFonts w:asciiTheme="minorHAnsi" w:hAnsiTheme="minorHAnsi" w:cstheme="minorHAnsi"/>
              </w:rPr>
            </w:pPr>
          </w:p>
        </w:tc>
        <w:tc>
          <w:tcPr>
            <w:tcW w:w="1233" w:type="dxa"/>
          </w:tcPr>
          <w:p w:rsidR="00AB0C05" w:rsidRPr="00152454" w:rsidRDefault="00AB0C05" w:rsidP="00FB7A88">
            <w:pPr>
              <w:rPr>
                <w:rFonts w:asciiTheme="minorHAnsi" w:hAnsiTheme="minorHAnsi" w:cstheme="minorHAnsi"/>
              </w:rPr>
            </w:pPr>
          </w:p>
        </w:tc>
        <w:tc>
          <w:tcPr>
            <w:tcW w:w="3070" w:type="dxa"/>
          </w:tcPr>
          <w:p w:rsidR="00AB0C05" w:rsidRPr="00152454" w:rsidRDefault="00AB0C05" w:rsidP="00FB7A88">
            <w:pPr>
              <w:rPr>
                <w:rFonts w:asciiTheme="minorHAnsi" w:hAnsiTheme="minorHAnsi" w:cstheme="minorHAnsi"/>
              </w:rPr>
            </w:pPr>
          </w:p>
        </w:tc>
      </w:tr>
      <w:tr w:rsidR="00AB0C05" w:rsidRPr="00152454" w:rsidTr="00AB0C05">
        <w:tc>
          <w:tcPr>
            <w:tcW w:w="631" w:type="dxa"/>
            <w:vMerge/>
          </w:tcPr>
          <w:p w:rsidR="00AB0C05" w:rsidRPr="00152454" w:rsidRDefault="00AB0C05" w:rsidP="00FB7A88">
            <w:pPr>
              <w:rPr>
                <w:rStyle w:val="textlevelleft"/>
                <w:rFonts w:asciiTheme="minorHAnsi" w:hAnsiTheme="minorHAnsi" w:cstheme="minorHAnsi"/>
              </w:rPr>
            </w:pPr>
          </w:p>
        </w:tc>
        <w:tc>
          <w:tcPr>
            <w:tcW w:w="1498" w:type="dxa"/>
            <w:vMerge/>
          </w:tcPr>
          <w:p w:rsidR="00AB0C05" w:rsidRPr="00152454" w:rsidRDefault="00AB0C05" w:rsidP="00FB7A88">
            <w:pPr>
              <w:rPr>
                <w:rStyle w:val="textlevelleft"/>
                <w:rFonts w:asciiTheme="minorHAnsi" w:hAnsiTheme="minorHAnsi" w:cstheme="minorHAnsi"/>
              </w:rPr>
            </w:pPr>
          </w:p>
        </w:tc>
        <w:tc>
          <w:tcPr>
            <w:tcW w:w="1756" w:type="dxa"/>
            <w:gridSpan w:val="2"/>
          </w:tcPr>
          <w:p w:rsidR="00AB0C05" w:rsidRPr="00152454" w:rsidRDefault="00AB0C05" w:rsidP="00FB7A88">
            <w:pPr>
              <w:rPr>
                <w:rStyle w:val="textlevelleft"/>
                <w:rFonts w:asciiTheme="minorHAnsi" w:hAnsiTheme="minorHAnsi" w:cstheme="minorHAnsi"/>
              </w:rPr>
            </w:pPr>
            <w:r w:rsidRPr="00152454">
              <w:rPr>
                <w:rFonts w:asciiTheme="minorHAnsi" w:hAnsiTheme="minorHAnsi" w:cstheme="minorHAnsi"/>
              </w:rPr>
              <w:t>Refresh</w:t>
            </w:r>
          </w:p>
        </w:tc>
        <w:tc>
          <w:tcPr>
            <w:tcW w:w="1149" w:type="dxa"/>
          </w:tcPr>
          <w:p w:rsidR="00AB0C05" w:rsidRPr="00152454" w:rsidRDefault="00AB0C05" w:rsidP="00FB7A88">
            <w:pPr>
              <w:rPr>
                <w:rFonts w:asciiTheme="minorHAnsi" w:hAnsiTheme="minorHAnsi" w:cstheme="minorHAnsi"/>
              </w:rPr>
            </w:pPr>
            <w:r w:rsidRPr="00152454">
              <w:rPr>
                <w:rFonts w:asciiTheme="minorHAnsi" w:hAnsiTheme="minorHAnsi" w:cstheme="minorHAnsi"/>
              </w:rPr>
              <w:t>Button</w:t>
            </w:r>
          </w:p>
        </w:tc>
        <w:tc>
          <w:tcPr>
            <w:tcW w:w="1233" w:type="dxa"/>
          </w:tcPr>
          <w:p w:rsidR="00AB0C05" w:rsidRPr="00152454" w:rsidRDefault="00AB0C05" w:rsidP="00FB7A88">
            <w:pPr>
              <w:rPr>
                <w:rFonts w:asciiTheme="minorHAnsi" w:hAnsiTheme="minorHAnsi" w:cstheme="minorHAnsi"/>
              </w:rPr>
            </w:pPr>
          </w:p>
        </w:tc>
        <w:tc>
          <w:tcPr>
            <w:tcW w:w="3070" w:type="dxa"/>
          </w:tcPr>
          <w:p w:rsidR="00AB0C05" w:rsidRPr="00152454" w:rsidRDefault="00AB0C05" w:rsidP="00FB7A88">
            <w:pPr>
              <w:rPr>
                <w:rFonts w:asciiTheme="minorHAnsi" w:hAnsiTheme="minorHAnsi" w:cstheme="minorHAnsi"/>
              </w:rPr>
            </w:pPr>
          </w:p>
        </w:tc>
      </w:tr>
      <w:tr w:rsidR="00AB0C05" w:rsidRPr="00152454" w:rsidTr="00AB0C05">
        <w:tc>
          <w:tcPr>
            <w:tcW w:w="631" w:type="dxa"/>
            <w:vMerge/>
          </w:tcPr>
          <w:p w:rsidR="00AB0C05" w:rsidRPr="00152454" w:rsidRDefault="00AB0C05" w:rsidP="00FB7A88">
            <w:pPr>
              <w:rPr>
                <w:rFonts w:asciiTheme="minorHAnsi" w:hAnsiTheme="minorHAnsi" w:cstheme="minorHAnsi"/>
              </w:rPr>
            </w:pPr>
          </w:p>
        </w:tc>
        <w:tc>
          <w:tcPr>
            <w:tcW w:w="1498" w:type="dxa"/>
            <w:vMerge/>
          </w:tcPr>
          <w:p w:rsidR="00AB0C05" w:rsidRPr="00152454" w:rsidRDefault="00AB0C05" w:rsidP="00FB7A88">
            <w:pPr>
              <w:rPr>
                <w:rFonts w:asciiTheme="minorHAnsi" w:hAnsiTheme="minorHAnsi" w:cstheme="minorHAnsi"/>
              </w:rPr>
            </w:pPr>
          </w:p>
        </w:tc>
        <w:tc>
          <w:tcPr>
            <w:tcW w:w="1756" w:type="dxa"/>
            <w:gridSpan w:val="2"/>
          </w:tcPr>
          <w:p w:rsidR="00AB0C05" w:rsidRPr="00152454" w:rsidRDefault="00AB0C05" w:rsidP="00FB7A88">
            <w:pPr>
              <w:rPr>
                <w:rStyle w:val="textlevelleft"/>
                <w:rFonts w:asciiTheme="minorHAnsi" w:hAnsiTheme="minorHAnsi" w:cstheme="minorHAnsi"/>
              </w:rPr>
            </w:pPr>
            <w:r w:rsidRPr="00152454">
              <w:rPr>
                <w:rFonts w:asciiTheme="minorHAnsi" w:hAnsiTheme="minorHAnsi" w:cstheme="minorHAnsi"/>
              </w:rPr>
              <w:t>Save</w:t>
            </w:r>
          </w:p>
        </w:tc>
        <w:tc>
          <w:tcPr>
            <w:tcW w:w="1149" w:type="dxa"/>
          </w:tcPr>
          <w:p w:rsidR="00AB0C05" w:rsidRPr="00152454" w:rsidRDefault="00AB0C05" w:rsidP="00FB7A88">
            <w:pPr>
              <w:rPr>
                <w:rFonts w:asciiTheme="minorHAnsi" w:hAnsiTheme="minorHAnsi" w:cstheme="minorHAnsi"/>
              </w:rPr>
            </w:pPr>
            <w:r w:rsidRPr="00152454">
              <w:rPr>
                <w:rFonts w:asciiTheme="minorHAnsi" w:hAnsiTheme="minorHAnsi" w:cstheme="minorHAnsi"/>
              </w:rPr>
              <w:t>Button</w:t>
            </w:r>
          </w:p>
        </w:tc>
        <w:tc>
          <w:tcPr>
            <w:tcW w:w="1233" w:type="dxa"/>
          </w:tcPr>
          <w:p w:rsidR="00AB0C05" w:rsidRPr="00152454" w:rsidRDefault="00AB0C05" w:rsidP="00FB7A88">
            <w:pPr>
              <w:rPr>
                <w:rFonts w:asciiTheme="minorHAnsi" w:hAnsiTheme="minorHAnsi" w:cstheme="minorHAnsi"/>
              </w:rPr>
            </w:pPr>
          </w:p>
        </w:tc>
        <w:tc>
          <w:tcPr>
            <w:tcW w:w="3070" w:type="dxa"/>
          </w:tcPr>
          <w:p w:rsidR="00AB0C05" w:rsidRPr="00152454" w:rsidRDefault="00AB0C05" w:rsidP="00FB7A88">
            <w:pPr>
              <w:rPr>
                <w:rFonts w:asciiTheme="minorHAnsi" w:hAnsiTheme="minorHAnsi" w:cstheme="minorHAnsi"/>
              </w:rPr>
            </w:pPr>
          </w:p>
        </w:tc>
      </w:tr>
      <w:tr w:rsidR="00AB0C05" w:rsidRPr="00152454" w:rsidTr="00AB0C05">
        <w:tc>
          <w:tcPr>
            <w:tcW w:w="631" w:type="dxa"/>
            <w:vMerge/>
          </w:tcPr>
          <w:p w:rsidR="00AB0C05" w:rsidRPr="00152454" w:rsidRDefault="00AB0C05" w:rsidP="00FB7A88">
            <w:pPr>
              <w:rPr>
                <w:rFonts w:asciiTheme="minorHAnsi" w:hAnsiTheme="minorHAnsi" w:cstheme="minorHAnsi"/>
              </w:rPr>
            </w:pPr>
          </w:p>
        </w:tc>
        <w:tc>
          <w:tcPr>
            <w:tcW w:w="1498" w:type="dxa"/>
            <w:vMerge/>
          </w:tcPr>
          <w:p w:rsidR="00AB0C05" w:rsidRPr="00152454" w:rsidRDefault="00AB0C05" w:rsidP="00FB7A88">
            <w:pPr>
              <w:rPr>
                <w:rFonts w:asciiTheme="minorHAnsi" w:hAnsiTheme="minorHAnsi" w:cstheme="minorHAnsi"/>
              </w:rPr>
            </w:pPr>
          </w:p>
        </w:tc>
        <w:tc>
          <w:tcPr>
            <w:tcW w:w="1756" w:type="dxa"/>
            <w:gridSpan w:val="2"/>
          </w:tcPr>
          <w:p w:rsidR="00AB0C05" w:rsidRPr="00152454" w:rsidRDefault="00AB0C05" w:rsidP="00FB7A88">
            <w:pPr>
              <w:rPr>
                <w:rStyle w:val="textlevelleft"/>
                <w:rFonts w:asciiTheme="minorHAnsi" w:hAnsiTheme="minorHAnsi" w:cstheme="minorHAnsi"/>
              </w:rPr>
            </w:pPr>
            <w:r w:rsidRPr="00152454">
              <w:rPr>
                <w:rFonts w:asciiTheme="minorHAnsi" w:hAnsiTheme="minorHAnsi" w:cstheme="minorHAnsi"/>
              </w:rPr>
              <w:t>Delete</w:t>
            </w:r>
          </w:p>
        </w:tc>
        <w:tc>
          <w:tcPr>
            <w:tcW w:w="1149" w:type="dxa"/>
          </w:tcPr>
          <w:p w:rsidR="00AB0C05" w:rsidRPr="00152454" w:rsidRDefault="00AB0C05" w:rsidP="00FB7A88">
            <w:pPr>
              <w:rPr>
                <w:rFonts w:asciiTheme="minorHAnsi" w:hAnsiTheme="minorHAnsi" w:cstheme="minorHAnsi"/>
              </w:rPr>
            </w:pPr>
            <w:r w:rsidRPr="00152454">
              <w:rPr>
                <w:rFonts w:asciiTheme="minorHAnsi" w:hAnsiTheme="minorHAnsi" w:cstheme="minorHAnsi"/>
              </w:rPr>
              <w:t>Button</w:t>
            </w:r>
          </w:p>
        </w:tc>
        <w:tc>
          <w:tcPr>
            <w:tcW w:w="1233" w:type="dxa"/>
          </w:tcPr>
          <w:p w:rsidR="00AB0C05" w:rsidRPr="00152454" w:rsidRDefault="00AB0C05" w:rsidP="00FB7A88">
            <w:pPr>
              <w:rPr>
                <w:rFonts w:asciiTheme="minorHAnsi" w:hAnsiTheme="minorHAnsi" w:cstheme="minorHAnsi"/>
              </w:rPr>
            </w:pPr>
          </w:p>
        </w:tc>
        <w:tc>
          <w:tcPr>
            <w:tcW w:w="3070" w:type="dxa"/>
          </w:tcPr>
          <w:p w:rsidR="00AB0C05" w:rsidRPr="00152454" w:rsidRDefault="00AB0C05" w:rsidP="00FB7A88">
            <w:pPr>
              <w:rPr>
                <w:rFonts w:asciiTheme="minorHAnsi" w:hAnsiTheme="minorHAnsi" w:cstheme="minorHAnsi"/>
              </w:rPr>
            </w:pPr>
          </w:p>
        </w:tc>
      </w:tr>
      <w:tr w:rsidR="00AB0C05" w:rsidRPr="00152454" w:rsidTr="00AB0C05">
        <w:tc>
          <w:tcPr>
            <w:tcW w:w="631" w:type="dxa"/>
            <w:vMerge/>
          </w:tcPr>
          <w:p w:rsidR="00AB0C05" w:rsidRPr="00152454" w:rsidRDefault="00AB0C05" w:rsidP="00FB7A88">
            <w:pPr>
              <w:rPr>
                <w:rFonts w:asciiTheme="minorHAnsi" w:hAnsiTheme="minorHAnsi" w:cstheme="minorHAnsi"/>
              </w:rPr>
            </w:pPr>
          </w:p>
        </w:tc>
        <w:tc>
          <w:tcPr>
            <w:tcW w:w="1498" w:type="dxa"/>
          </w:tcPr>
          <w:p w:rsidR="00AB0C05" w:rsidRPr="00AB0C05" w:rsidRDefault="00AB0C05" w:rsidP="00FB7A88">
            <w:pPr>
              <w:rPr>
                <w:rFonts w:asciiTheme="minorHAnsi" w:hAnsiTheme="minorHAnsi" w:cstheme="minorHAnsi"/>
                <w:b/>
              </w:rPr>
            </w:pPr>
            <w:r w:rsidRPr="00AB0C05">
              <w:rPr>
                <w:rFonts w:asciiTheme="minorHAnsi" w:hAnsiTheme="minorHAnsi" w:cstheme="minorHAnsi"/>
                <w:b/>
              </w:rPr>
              <w:t>Policy</w:t>
            </w:r>
          </w:p>
        </w:tc>
        <w:tc>
          <w:tcPr>
            <w:tcW w:w="1756" w:type="dxa"/>
            <w:gridSpan w:val="2"/>
          </w:tcPr>
          <w:p w:rsidR="00AB0C05" w:rsidRPr="00152454" w:rsidRDefault="00AB0C05" w:rsidP="00FB7A88">
            <w:pPr>
              <w:rPr>
                <w:rFonts w:asciiTheme="minorHAnsi" w:hAnsiTheme="minorHAnsi" w:cstheme="minorHAnsi"/>
              </w:rPr>
            </w:pPr>
            <w:r w:rsidRPr="00152454">
              <w:rPr>
                <w:rFonts w:asciiTheme="minorHAnsi" w:hAnsiTheme="minorHAnsi" w:cstheme="minorHAnsi"/>
              </w:rPr>
              <w:t>MSB &amp; MCSC</w:t>
            </w:r>
          </w:p>
        </w:tc>
        <w:tc>
          <w:tcPr>
            <w:tcW w:w="1149" w:type="dxa"/>
          </w:tcPr>
          <w:p w:rsidR="00AB0C05" w:rsidRPr="00152454" w:rsidRDefault="00AB0C05" w:rsidP="00FB7A88">
            <w:pPr>
              <w:rPr>
                <w:rFonts w:asciiTheme="minorHAnsi" w:hAnsiTheme="minorHAnsi" w:cstheme="minorHAnsi"/>
              </w:rPr>
            </w:pPr>
          </w:p>
        </w:tc>
        <w:tc>
          <w:tcPr>
            <w:tcW w:w="1233" w:type="dxa"/>
          </w:tcPr>
          <w:p w:rsidR="00AB0C05" w:rsidRPr="00152454" w:rsidRDefault="00AB0C05" w:rsidP="00FB7A88">
            <w:pPr>
              <w:rPr>
                <w:rFonts w:asciiTheme="minorHAnsi" w:hAnsiTheme="minorHAnsi" w:cstheme="minorHAnsi"/>
              </w:rPr>
            </w:pPr>
          </w:p>
        </w:tc>
        <w:tc>
          <w:tcPr>
            <w:tcW w:w="3070" w:type="dxa"/>
          </w:tcPr>
          <w:p w:rsidR="00AB0C05" w:rsidRPr="00152454" w:rsidRDefault="00AB0C05" w:rsidP="00FB7A88">
            <w:pPr>
              <w:rPr>
                <w:rFonts w:asciiTheme="minorHAnsi" w:hAnsiTheme="minorHAnsi" w:cstheme="minorHAnsi"/>
              </w:rPr>
            </w:pPr>
          </w:p>
        </w:tc>
      </w:tr>
      <w:tr w:rsidR="00A749D0" w:rsidRPr="00152454" w:rsidTr="00A749D0">
        <w:tc>
          <w:tcPr>
            <w:tcW w:w="9337" w:type="dxa"/>
            <w:gridSpan w:val="7"/>
            <w:shd w:val="clear" w:color="auto" w:fill="D9D9D9" w:themeFill="background1" w:themeFillShade="D9"/>
          </w:tcPr>
          <w:p w:rsidR="00A749D0" w:rsidRPr="00152454" w:rsidRDefault="00A749D0" w:rsidP="00FB7A88">
            <w:pPr>
              <w:rPr>
                <w:rFonts w:asciiTheme="minorHAnsi" w:hAnsiTheme="minorHAnsi" w:cstheme="minorHAnsi"/>
                <w:b/>
              </w:rPr>
            </w:pPr>
          </w:p>
        </w:tc>
      </w:tr>
      <w:tr w:rsidR="00AB0C05" w:rsidRPr="00152454" w:rsidTr="00AB0C05">
        <w:tc>
          <w:tcPr>
            <w:tcW w:w="631" w:type="dxa"/>
            <w:vMerge w:val="restart"/>
          </w:tcPr>
          <w:p w:rsidR="00AB0C05" w:rsidRPr="00152454" w:rsidRDefault="00AB0C05" w:rsidP="00FB7A88">
            <w:pPr>
              <w:rPr>
                <w:rFonts w:asciiTheme="minorHAnsi" w:hAnsiTheme="minorHAnsi" w:cstheme="minorHAnsi"/>
                <w:b/>
              </w:rPr>
            </w:pPr>
            <w:r w:rsidRPr="00152454">
              <w:rPr>
                <w:rFonts w:asciiTheme="minorHAnsi" w:hAnsiTheme="minorHAnsi" w:cstheme="minorHAnsi"/>
                <w:b/>
              </w:rPr>
              <w:t>7.1</w:t>
            </w:r>
          </w:p>
        </w:tc>
        <w:tc>
          <w:tcPr>
            <w:tcW w:w="8706" w:type="dxa"/>
            <w:gridSpan w:val="6"/>
          </w:tcPr>
          <w:p w:rsidR="00AB0C05" w:rsidRPr="00152454" w:rsidRDefault="00AB0C05" w:rsidP="00FB7A88">
            <w:pPr>
              <w:rPr>
                <w:rFonts w:asciiTheme="minorHAnsi" w:hAnsiTheme="minorHAnsi" w:cstheme="minorHAnsi"/>
              </w:rPr>
            </w:pPr>
            <w:r w:rsidRPr="00152454">
              <w:rPr>
                <w:rFonts w:asciiTheme="minorHAnsi" w:hAnsiTheme="minorHAnsi" w:cstheme="minorHAnsi"/>
                <w:b/>
              </w:rPr>
              <w:t>Clinic/Office Setup</w:t>
            </w:r>
          </w:p>
        </w:tc>
      </w:tr>
      <w:tr w:rsidR="00AB0C05" w:rsidRPr="00152454" w:rsidTr="00AB0C05">
        <w:tc>
          <w:tcPr>
            <w:tcW w:w="631" w:type="dxa"/>
            <w:vMerge/>
          </w:tcPr>
          <w:p w:rsidR="00AB0C05" w:rsidRPr="00152454" w:rsidRDefault="00AB0C05" w:rsidP="00FB7A88">
            <w:pPr>
              <w:rPr>
                <w:rFonts w:asciiTheme="minorHAnsi" w:hAnsiTheme="minorHAnsi" w:cstheme="minorHAnsi"/>
              </w:rPr>
            </w:pPr>
          </w:p>
        </w:tc>
        <w:tc>
          <w:tcPr>
            <w:tcW w:w="1498" w:type="dxa"/>
            <w:vMerge w:val="restart"/>
          </w:tcPr>
          <w:p w:rsidR="00AB0C05" w:rsidRPr="00152454" w:rsidRDefault="00AB0C05" w:rsidP="00FB7A88">
            <w:pPr>
              <w:rPr>
                <w:rFonts w:asciiTheme="minorHAnsi" w:hAnsiTheme="minorHAnsi" w:cstheme="minorHAnsi"/>
              </w:rPr>
            </w:pPr>
          </w:p>
        </w:tc>
        <w:tc>
          <w:tcPr>
            <w:tcW w:w="1756" w:type="dxa"/>
            <w:gridSpan w:val="2"/>
          </w:tcPr>
          <w:p w:rsidR="00AB0C05" w:rsidRPr="00152454" w:rsidRDefault="00AB0C05" w:rsidP="00FB7A88">
            <w:pPr>
              <w:rPr>
                <w:rFonts w:asciiTheme="minorHAnsi" w:hAnsiTheme="minorHAnsi" w:cstheme="minorHAnsi"/>
              </w:rPr>
            </w:pPr>
            <w:r w:rsidRPr="00152454">
              <w:rPr>
                <w:rFonts w:asciiTheme="minorHAnsi" w:hAnsiTheme="minorHAnsi" w:cstheme="minorHAnsi"/>
              </w:rPr>
              <w:t>Clinic Name</w:t>
            </w:r>
          </w:p>
        </w:tc>
        <w:tc>
          <w:tcPr>
            <w:tcW w:w="1149" w:type="dxa"/>
          </w:tcPr>
          <w:p w:rsidR="00AB0C05" w:rsidRPr="00152454" w:rsidRDefault="00AB0C05" w:rsidP="00FB7A88">
            <w:pPr>
              <w:rPr>
                <w:rFonts w:asciiTheme="minorHAnsi" w:hAnsiTheme="minorHAnsi" w:cstheme="minorHAnsi"/>
              </w:rPr>
            </w:pPr>
            <w:r w:rsidRPr="00152454">
              <w:rPr>
                <w:rFonts w:asciiTheme="minorHAnsi" w:hAnsiTheme="minorHAnsi" w:cstheme="minorHAnsi"/>
              </w:rPr>
              <w:t>Text Box</w:t>
            </w:r>
          </w:p>
        </w:tc>
        <w:tc>
          <w:tcPr>
            <w:tcW w:w="1233" w:type="dxa"/>
          </w:tcPr>
          <w:p w:rsidR="00AB0C05" w:rsidRPr="00152454" w:rsidRDefault="00AB0C05" w:rsidP="00FB7A88">
            <w:pPr>
              <w:rPr>
                <w:rFonts w:asciiTheme="minorHAnsi" w:hAnsiTheme="minorHAnsi" w:cstheme="minorHAnsi"/>
              </w:rPr>
            </w:pPr>
            <w:r w:rsidRPr="00152454">
              <w:rPr>
                <w:rFonts w:asciiTheme="minorHAnsi" w:hAnsiTheme="minorHAnsi" w:cstheme="minorHAnsi"/>
              </w:rPr>
              <w:t>VARCHAR</w:t>
            </w:r>
          </w:p>
        </w:tc>
        <w:tc>
          <w:tcPr>
            <w:tcW w:w="3070" w:type="dxa"/>
          </w:tcPr>
          <w:p w:rsidR="00AB0C05" w:rsidRPr="00152454" w:rsidRDefault="00AB0C05" w:rsidP="00FB7A88">
            <w:pPr>
              <w:rPr>
                <w:rFonts w:asciiTheme="minorHAnsi" w:hAnsiTheme="minorHAnsi" w:cstheme="minorHAnsi"/>
              </w:rPr>
            </w:pPr>
          </w:p>
        </w:tc>
      </w:tr>
      <w:tr w:rsidR="00AB0C05" w:rsidRPr="00152454" w:rsidTr="00AB0C05">
        <w:tc>
          <w:tcPr>
            <w:tcW w:w="631" w:type="dxa"/>
            <w:vMerge/>
          </w:tcPr>
          <w:p w:rsidR="00AB0C05" w:rsidRPr="00152454" w:rsidRDefault="00AB0C05" w:rsidP="00FB7A88">
            <w:pPr>
              <w:rPr>
                <w:rFonts w:asciiTheme="minorHAnsi" w:hAnsiTheme="minorHAnsi" w:cstheme="minorHAnsi"/>
              </w:rPr>
            </w:pPr>
          </w:p>
        </w:tc>
        <w:tc>
          <w:tcPr>
            <w:tcW w:w="1498" w:type="dxa"/>
            <w:vMerge/>
          </w:tcPr>
          <w:p w:rsidR="00AB0C05" w:rsidRPr="00152454" w:rsidRDefault="00AB0C05" w:rsidP="00FB7A88">
            <w:pPr>
              <w:rPr>
                <w:rFonts w:asciiTheme="minorHAnsi" w:hAnsiTheme="minorHAnsi" w:cstheme="minorHAnsi"/>
              </w:rPr>
            </w:pPr>
          </w:p>
        </w:tc>
        <w:tc>
          <w:tcPr>
            <w:tcW w:w="1756" w:type="dxa"/>
            <w:gridSpan w:val="2"/>
          </w:tcPr>
          <w:p w:rsidR="00AB0C05" w:rsidRPr="00152454" w:rsidRDefault="00AB0C05" w:rsidP="00FB7A88">
            <w:pPr>
              <w:rPr>
                <w:rFonts w:asciiTheme="minorHAnsi" w:hAnsiTheme="minorHAnsi" w:cstheme="minorHAnsi"/>
              </w:rPr>
            </w:pPr>
            <w:r w:rsidRPr="00152454">
              <w:rPr>
                <w:rFonts w:asciiTheme="minorHAnsi" w:hAnsiTheme="minorHAnsi" w:cstheme="minorHAnsi"/>
              </w:rPr>
              <w:t>Clinic Code</w:t>
            </w:r>
          </w:p>
        </w:tc>
        <w:tc>
          <w:tcPr>
            <w:tcW w:w="1149" w:type="dxa"/>
          </w:tcPr>
          <w:p w:rsidR="00AB0C05" w:rsidRPr="00152454" w:rsidRDefault="00AB0C05" w:rsidP="00FB7A88">
            <w:pPr>
              <w:rPr>
                <w:rFonts w:asciiTheme="minorHAnsi" w:hAnsiTheme="minorHAnsi" w:cstheme="minorHAnsi"/>
              </w:rPr>
            </w:pPr>
            <w:r w:rsidRPr="00152454">
              <w:rPr>
                <w:rFonts w:asciiTheme="minorHAnsi" w:hAnsiTheme="minorHAnsi" w:cstheme="minorHAnsi"/>
              </w:rPr>
              <w:t>Text Box</w:t>
            </w:r>
          </w:p>
        </w:tc>
        <w:tc>
          <w:tcPr>
            <w:tcW w:w="1233" w:type="dxa"/>
          </w:tcPr>
          <w:p w:rsidR="00AB0C05" w:rsidRPr="00152454" w:rsidRDefault="00AB0C05" w:rsidP="00FB7A88">
            <w:pPr>
              <w:rPr>
                <w:rFonts w:asciiTheme="minorHAnsi" w:hAnsiTheme="minorHAnsi" w:cstheme="minorHAnsi"/>
              </w:rPr>
            </w:pPr>
            <w:r w:rsidRPr="00152454">
              <w:rPr>
                <w:rFonts w:asciiTheme="minorHAnsi" w:hAnsiTheme="minorHAnsi" w:cstheme="minorHAnsi"/>
              </w:rPr>
              <w:t>VARCHAR</w:t>
            </w:r>
          </w:p>
        </w:tc>
        <w:tc>
          <w:tcPr>
            <w:tcW w:w="3070" w:type="dxa"/>
          </w:tcPr>
          <w:p w:rsidR="00AB0C05" w:rsidRPr="00152454" w:rsidRDefault="00AB0C05" w:rsidP="00FB7A88">
            <w:pPr>
              <w:rPr>
                <w:rFonts w:asciiTheme="minorHAnsi" w:hAnsiTheme="minorHAnsi" w:cstheme="minorHAnsi"/>
              </w:rPr>
            </w:pPr>
          </w:p>
        </w:tc>
      </w:tr>
      <w:tr w:rsidR="00AB0C05" w:rsidRPr="00152454" w:rsidTr="00AB0C05">
        <w:tc>
          <w:tcPr>
            <w:tcW w:w="631" w:type="dxa"/>
            <w:vMerge/>
          </w:tcPr>
          <w:p w:rsidR="00AB0C05" w:rsidRPr="00152454" w:rsidRDefault="00AB0C05" w:rsidP="00FB7A88">
            <w:pPr>
              <w:rPr>
                <w:rFonts w:asciiTheme="minorHAnsi" w:hAnsiTheme="minorHAnsi" w:cstheme="minorHAnsi"/>
              </w:rPr>
            </w:pPr>
          </w:p>
        </w:tc>
        <w:tc>
          <w:tcPr>
            <w:tcW w:w="1498" w:type="dxa"/>
            <w:vMerge/>
          </w:tcPr>
          <w:p w:rsidR="00AB0C05" w:rsidRPr="00152454" w:rsidRDefault="00AB0C05" w:rsidP="00FB7A88">
            <w:pPr>
              <w:rPr>
                <w:rFonts w:asciiTheme="minorHAnsi" w:hAnsiTheme="minorHAnsi" w:cstheme="minorHAnsi"/>
              </w:rPr>
            </w:pPr>
          </w:p>
        </w:tc>
        <w:tc>
          <w:tcPr>
            <w:tcW w:w="1756" w:type="dxa"/>
            <w:gridSpan w:val="2"/>
          </w:tcPr>
          <w:p w:rsidR="00AB0C05" w:rsidRPr="00152454" w:rsidRDefault="00AB0C05" w:rsidP="00FB7A88">
            <w:pPr>
              <w:rPr>
                <w:rFonts w:asciiTheme="minorHAnsi" w:hAnsiTheme="minorHAnsi" w:cstheme="minorHAnsi"/>
              </w:rPr>
            </w:pPr>
            <w:r w:rsidRPr="00152454">
              <w:rPr>
                <w:rFonts w:asciiTheme="minorHAnsi" w:hAnsiTheme="minorHAnsi" w:cstheme="minorHAnsi"/>
              </w:rPr>
              <w:t>Clinic Category</w:t>
            </w:r>
          </w:p>
        </w:tc>
        <w:tc>
          <w:tcPr>
            <w:tcW w:w="1149" w:type="dxa"/>
          </w:tcPr>
          <w:p w:rsidR="00AB0C05" w:rsidRPr="00152454" w:rsidRDefault="00AB0C05" w:rsidP="00FB7A88">
            <w:pPr>
              <w:rPr>
                <w:rFonts w:asciiTheme="minorHAnsi" w:hAnsiTheme="minorHAnsi" w:cstheme="minorHAnsi"/>
              </w:rPr>
            </w:pPr>
            <w:r w:rsidRPr="00152454">
              <w:rPr>
                <w:rFonts w:asciiTheme="minorHAnsi" w:hAnsiTheme="minorHAnsi" w:cstheme="minorHAnsi"/>
              </w:rPr>
              <w:t>Dropdown</w:t>
            </w:r>
          </w:p>
        </w:tc>
        <w:tc>
          <w:tcPr>
            <w:tcW w:w="1233" w:type="dxa"/>
          </w:tcPr>
          <w:p w:rsidR="00AB0C05" w:rsidRPr="00152454" w:rsidRDefault="00AB0C05" w:rsidP="00FB7A88">
            <w:pPr>
              <w:rPr>
                <w:rFonts w:asciiTheme="minorHAnsi" w:hAnsiTheme="minorHAnsi" w:cstheme="minorHAnsi"/>
              </w:rPr>
            </w:pPr>
            <w:r w:rsidRPr="00152454">
              <w:rPr>
                <w:rFonts w:asciiTheme="minorHAnsi" w:hAnsiTheme="minorHAnsi" w:cstheme="minorHAnsi"/>
              </w:rPr>
              <w:t>NUMBER</w:t>
            </w:r>
          </w:p>
        </w:tc>
        <w:tc>
          <w:tcPr>
            <w:tcW w:w="3070" w:type="dxa"/>
          </w:tcPr>
          <w:p w:rsidR="00AB0C05" w:rsidRPr="00152454" w:rsidRDefault="00AB0C05" w:rsidP="00FB7A88">
            <w:pPr>
              <w:rPr>
                <w:rFonts w:asciiTheme="minorHAnsi" w:hAnsiTheme="minorHAnsi" w:cstheme="minorHAnsi"/>
              </w:rPr>
            </w:pPr>
          </w:p>
        </w:tc>
      </w:tr>
      <w:tr w:rsidR="00AB0C05" w:rsidRPr="00152454" w:rsidTr="00AB0C05">
        <w:tc>
          <w:tcPr>
            <w:tcW w:w="631" w:type="dxa"/>
            <w:vMerge/>
          </w:tcPr>
          <w:p w:rsidR="00AB0C05" w:rsidRPr="00152454" w:rsidRDefault="00AB0C05" w:rsidP="00FB7A88">
            <w:pPr>
              <w:rPr>
                <w:rFonts w:asciiTheme="minorHAnsi" w:hAnsiTheme="minorHAnsi" w:cstheme="minorHAnsi"/>
              </w:rPr>
            </w:pPr>
          </w:p>
        </w:tc>
        <w:tc>
          <w:tcPr>
            <w:tcW w:w="1498" w:type="dxa"/>
            <w:vMerge/>
          </w:tcPr>
          <w:p w:rsidR="00AB0C05" w:rsidRPr="00152454" w:rsidRDefault="00AB0C05" w:rsidP="00FB7A88">
            <w:pPr>
              <w:rPr>
                <w:rFonts w:asciiTheme="minorHAnsi" w:hAnsiTheme="minorHAnsi" w:cstheme="minorHAnsi"/>
              </w:rPr>
            </w:pPr>
          </w:p>
        </w:tc>
        <w:tc>
          <w:tcPr>
            <w:tcW w:w="1756" w:type="dxa"/>
            <w:gridSpan w:val="2"/>
          </w:tcPr>
          <w:p w:rsidR="00AB0C05" w:rsidRPr="00152454" w:rsidRDefault="00AB0C05" w:rsidP="00FB7A88">
            <w:pPr>
              <w:rPr>
                <w:rFonts w:asciiTheme="minorHAnsi" w:hAnsiTheme="minorHAnsi" w:cstheme="minorHAnsi"/>
              </w:rPr>
            </w:pPr>
            <w:r w:rsidRPr="00152454">
              <w:rPr>
                <w:rFonts w:asciiTheme="minorHAnsi" w:hAnsiTheme="minorHAnsi" w:cstheme="minorHAnsi"/>
              </w:rPr>
              <w:t>Address</w:t>
            </w:r>
          </w:p>
        </w:tc>
        <w:tc>
          <w:tcPr>
            <w:tcW w:w="1149" w:type="dxa"/>
          </w:tcPr>
          <w:p w:rsidR="00AB0C05" w:rsidRPr="00152454" w:rsidRDefault="00AB0C05" w:rsidP="00FB7A88">
            <w:pPr>
              <w:rPr>
                <w:rFonts w:asciiTheme="minorHAnsi" w:hAnsiTheme="minorHAnsi" w:cstheme="minorHAnsi"/>
              </w:rPr>
            </w:pPr>
            <w:r w:rsidRPr="00152454">
              <w:rPr>
                <w:rFonts w:asciiTheme="minorHAnsi" w:hAnsiTheme="minorHAnsi" w:cstheme="minorHAnsi"/>
              </w:rPr>
              <w:t>Text Box</w:t>
            </w:r>
          </w:p>
        </w:tc>
        <w:tc>
          <w:tcPr>
            <w:tcW w:w="1233" w:type="dxa"/>
          </w:tcPr>
          <w:p w:rsidR="00AB0C05" w:rsidRPr="00152454" w:rsidRDefault="00AB0C05" w:rsidP="00FB7A88">
            <w:pPr>
              <w:rPr>
                <w:rFonts w:asciiTheme="minorHAnsi" w:hAnsiTheme="minorHAnsi" w:cstheme="minorHAnsi"/>
              </w:rPr>
            </w:pPr>
            <w:r w:rsidRPr="00152454">
              <w:rPr>
                <w:rFonts w:asciiTheme="minorHAnsi" w:hAnsiTheme="minorHAnsi" w:cstheme="minorHAnsi"/>
              </w:rPr>
              <w:t>VARCHAR</w:t>
            </w:r>
          </w:p>
        </w:tc>
        <w:tc>
          <w:tcPr>
            <w:tcW w:w="3070" w:type="dxa"/>
          </w:tcPr>
          <w:p w:rsidR="00AB0C05" w:rsidRPr="00152454" w:rsidRDefault="00AB0C05" w:rsidP="00FB7A88">
            <w:pPr>
              <w:rPr>
                <w:rFonts w:asciiTheme="minorHAnsi" w:hAnsiTheme="minorHAnsi" w:cstheme="minorHAnsi"/>
              </w:rPr>
            </w:pPr>
          </w:p>
        </w:tc>
      </w:tr>
      <w:tr w:rsidR="00AB0C05" w:rsidRPr="00152454" w:rsidTr="00AB0C05">
        <w:tc>
          <w:tcPr>
            <w:tcW w:w="631" w:type="dxa"/>
            <w:vMerge/>
          </w:tcPr>
          <w:p w:rsidR="00AB0C05" w:rsidRPr="00152454" w:rsidRDefault="00AB0C05" w:rsidP="00FB7A88">
            <w:pPr>
              <w:rPr>
                <w:rFonts w:asciiTheme="minorHAnsi" w:hAnsiTheme="minorHAnsi" w:cstheme="minorHAnsi"/>
              </w:rPr>
            </w:pPr>
          </w:p>
        </w:tc>
        <w:tc>
          <w:tcPr>
            <w:tcW w:w="1498" w:type="dxa"/>
            <w:vMerge/>
          </w:tcPr>
          <w:p w:rsidR="00AB0C05" w:rsidRPr="00152454" w:rsidRDefault="00AB0C05" w:rsidP="00FB7A88">
            <w:pPr>
              <w:rPr>
                <w:rFonts w:asciiTheme="minorHAnsi" w:hAnsiTheme="minorHAnsi" w:cstheme="minorHAnsi"/>
              </w:rPr>
            </w:pPr>
          </w:p>
        </w:tc>
        <w:tc>
          <w:tcPr>
            <w:tcW w:w="1756" w:type="dxa"/>
            <w:gridSpan w:val="2"/>
          </w:tcPr>
          <w:p w:rsidR="00AB0C05" w:rsidRPr="00152454" w:rsidRDefault="00AB0C05" w:rsidP="00FB7A88">
            <w:pPr>
              <w:rPr>
                <w:rFonts w:asciiTheme="minorHAnsi" w:hAnsiTheme="minorHAnsi" w:cstheme="minorHAnsi"/>
              </w:rPr>
            </w:pPr>
            <w:r w:rsidRPr="00152454">
              <w:rPr>
                <w:rStyle w:val="textlevelleft"/>
                <w:rFonts w:asciiTheme="minorHAnsi" w:hAnsiTheme="minorHAnsi" w:cstheme="minorHAnsi"/>
              </w:rPr>
              <w:t>Make Inactive</w:t>
            </w:r>
          </w:p>
        </w:tc>
        <w:tc>
          <w:tcPr>
            <w:tcW w:w="1149" w:type="dxa"/>
          </w:tcPr>
          <w:p w:rsidR="00AB0C05" w:rsidRPr="00152454" w:rsidRDefault="00AB0C05" w:rsidP="00FB7A88">
            <w:pPr>
              <w:rPr>
                <w:rFonts w:asciiTheme="minorHAnsi" w:hAnsiTheme="minorHAnsi" w:cstheme="minorHAnsi"/>
              </w:rPr>
            </w:pPr>
            <w:r w:rsidRPr="00152454">
              <w:rPr>
                <w:rFonts w:asciiTheme="minorHAnsi" w:hAnsiTheme="minorHAnsi" w:cstheme="minorHAnsi"/>
              </w:rPr>
              <w:t>Check Box</w:t>
            </w:r>
          </w:p>
        </w:tc>
        <w:tc>
          <w:tcPr>
            <w:tcW w:w="1233" w:type="dxa"/>
          </w:tcPr>
          <w:p w:rsidR="00AB0C05" w:rsidRPr="00152454" w:rsidRDefault="00AB0C05" w:rsidP="00FB7A88">
            <w:pPr>
              <w:rPr>
                <w:rFonts w:asciiTheme="minorHAnsi" w:hAnsiTheme="minorHAnsi" w:cstheme="minorHAnsi"/>
              </w:rPr>
            </w:pPr>
            <w:r w:rsidRPr="00152454">
              <w:rPr>
                <w:rFonts w:asciiTheme="minorHAnsi" w:hAnsiTheme="minorHAnsi" w:cstheme="minorHAnsi"/>
              </w:rPr>
              <w:t>CHAR(1)</w:t>
            </w:r>
          </w:p>
        </w:tc>
        <w:tc>
          <w:tcPr>
            <w:tcW w:w="3070" w:type="dxa"/>
          </w:tcPr>
          <w:p w:rsidR="00AB0C05" w:rsidRPr="00152454" w:rsidRDefault="00AB0C05" w:rsidP="00FB7A88">
            <w:pPr>
              <w:rPr>
                <w:rFonts w:asciiTheme="minorHAnsi" w:hAnsiTheme="minorHAnsi" w:cstheme="minorHAnsi"/>
              </w:rPr>
            </w:pPr>
            <w:r w:rsidRPr="00152454">
              <w:rPr>
                <w:rFonts w:asciiTheme="minorHAnsi" w:hAnsiTheme="minorHAnsi" w:cstheme="minorHAnsi"/>
              </w:rPr>
              <w:t>DEFAULT ‘Y’</w:t>
            </w:r>
          </w:p>
        </w:tc>
      </w:tr>
      <w:tr w:rsidR="00AB0C05" w:rsidRPr="00152454" w:rsidTr="00AB0C05">
        <w:tc>
          <w:tcPr>
            <w:tcW w:w="631" w:type="dxa"/>
            <w:vMerge/>
          </w:tcPr>
          <w:p w:rsidR="00AB0C05" w:rsidRPr="00152454" w:rsidRDefault="00AB0C05" w:rsidP="00FB7A88">
            <w:pPr>
              <w:rPr>
                <w:rFonts w:asciiTheme="minorHAnsi" w:hAnsiTheme="minorHAnsi" w:cstheme="minorHAnsi"/>
              </w:rPr>
            </w:pPr>
          </w:p>
        </w:tc>
        <w:tc>
          <w:tcPr>
            <w:tcW w:w="1498" w:type="dxa"/>
            <w:vMerge/>
          </w:tcPr>
          <w:p w:rsidR="00AB0C05" w:rsidRPr="00152454" w:rsidRDefault="00AB0C05" w:rsidP="00FB7A88">
            <w:pPr>
              <w:rPr>
                <w:rFonts w:asciiTheme="minorHAnsi" w:hAnsiTheme="minorHAnsi" w:cstheme="minorHAnsi"/>
              </w:rPr>
            </w:pPr>
          </w:p>
        </w:tc>
        <w:tc>
          <w:tcPr>
            <w:tcW w:w="1756" w:type="dxa"/>
            <w:gridSpan w:val="2"/>
          </w:tcPr>
          <w:p w:rsidR="00AB0C05" w:rsidRPr="00152454" w:rsidRDefault="00AB0C05" w:rsidP="00FB7A88">
            <w:pPr>
              <w:rPr>
                <w:rStyle w:val="textlevelleft"/>
                <w:rFonts w:asciiTheme="minorHAnsi" w:hAnsiTheme="minorHAnsi" w:cstheme="minorHAnsi"/>
              </w:rPr>
            </w:pPr>
            <w:r w:rsidRPr="00152454">
              <w:rPr>
                <w:rStyle w:val="textlevelleft"/>
                <w:rFonts w:asciiTheme="minorHAnsi" w:hAnsiTheme="minorHAnsi" w:cstheme="minorHAnsi"/>
              </w:rPr>
              <w:t>List</w:t>
            </w:r>
          </w:p>
        </w:tc>
        <w:tc>
          <w:tcPr>
            <w:tcW w:w="1149" w:type="dxa"/>
          </w:tcPr>
          <w:p w:rsidR="00AB0C05" w:rsidRPr="00152454" w:rsidRDefault="00AB0C05" w:rsidP="00FB7A88">
            <w:pPr>
              <w:rPr>
                <w:rFonts w:asciiTheme="minorHAnsi" w:hAnsiTheme="minorHAnsi" w:cstheme="minorHAnsi"/>
              </w:rPr>
            </w:pPr>
          </w:p>
        </w:tc>
        <w:tc>
          <w:tcPr>
            <w:tcW w:w="1233" w:type="dxa"/>
          </w:tcPr>
          <w:p w:rsidR="00AB0C05" w:rsidRPr="00152454" w:rsidRDefault="00AB0C05" w:rsidP="00FB7A88">
            <w:pPr>
              <w:rPr>
                <w:rFonts w:asciiTheme="minorHAnsi" w:hAnsiTheme="minorHAnsi" w:cstheme="minorHAnsi"/>
              </w:rPr>
            </w:pPr>
          </w:p>
        </w:tc>
        <w:tc>
          <w:tcPr>
            <w:tcW w:w="3070" w:type="dxa"/>
          </w:tcPr>
          <w:p w:rsidR="00AB0C05" w:rsidRPr="00152454" w:rsidRDefault="00AB0C05" w:rsidP="00FB7A88">
            <w:pPr>
              <w:rPr>
                <w:rFonts w:asciiTheme="minorHAnsi" w:hAnsiTheme="minorHAnsi" w:cstheme="minorHAnsi"/>
              </w:rPr>
            </w:pPr>
          </w:p>
        </w:tc>
      </w:tr>
      <w:tr w:rsidR="00AB0C05" w:rsidRPr="00152454" w:rsidTr="00AB0C05">
        <w:tc>
          <w:tcPr>
            <w:tcW w:w="631" w:type="dxa"/>
            <w:vMerge/>
          </w:tcPr>
          <w:p w:rsidR="00AB0C05" w:rsidRPr="00152454" w:rsidRDefault="00AB0C05" w:rsidP="00FB7A88">
            <w:pPr>
              <w:rPr>
                <w:rFonts w:asciiTheme="minorHAnsi" w:hAnsiTheme="minorHAnsi" w:cstheme="minorHAnsi"/>
              </w:rPr>
            </w:pPr>
          </w:p>
        </w:tc>
        <w:tc>
          <w:tcPr>
            <w:tcW w:w="1498" w:type="dxa"/>
            <w:vMerge/>
          </w:tcPr>
          <w:p w:rsidR="00AB0C05" w:rsidRPr="00152454" w:rsidRDefault="00AB0C05" w:rsidP="00FB7A88">
            <w:pPr>
              <w:rPr>
                <w:rFonts w:asciiTheme="minorHAnsi" w:hAnsiTheme="minorHAnsi" w:cstheme="minorHAnsi"/>
              </w:rPr>
            </w:pPr>
          </w:p>
        </w:tc>
        <w:tc>
          <w:tcPr>
            <w:tcW w:w="1756" w:type="dxa"/>
            <w:gridSpan w:val="2"/>
          </w:tcPr>
          <w:p w:rsidR="00AB0C05" w:rsidRPr="00152454" w:rsidRDefault="00AB0C05" w:rsidP="00FB7A88">
            <w:pPr>
              <w:rPr>
                <w:rStyle w:val="textlevelleft"/>
                <w:rFonts w:asciiTheme="minorHAnsi" w:hAnsiTheme="minorHAnsi" w:cstheme="minorHAnsi"/>
              </w:rPr>
            </w:pPr>
            <w:r w:rsidRPr="00152454">
              <w:rPr>
                <w:rFonts w:asciiTheme="minorHAnsi" w:hAnsiTheme="minorHAnsi" w:cstheme="minorHAnsi"/>
              </w:rPr>
              <w:t>Refresh</w:t>
            </w:r>
          </w:p>
        </w:tc>
        <w:tc>
          <w:tcPr>
            <w:tcW w:w="1149" w:type="dxa"/>
          </w:tcPr>
          <w:p w:rsidR="00AB0C05" w:rsidRPr="00152454" w:rsidRDefault="00AB0C05" w:rsidP="00FB7A88">
            <w:pPr>
              <w:rPr>
                <w:rFonts w:asciiTheme="minorHAnsi" w:hAnsiTheme="minorHAnsi" w:cstheme="minorHAnsi"/>
              </w:rPr>
            </w:pPr>
            <w:r w:rsidRPr="00152454">
              <w:rPr>
                <w:rFonts w:asciiTheme="minorHAnsi" w:hAnsiTheme="minorHAnsi" w:cstheme="minorHAnsi"/>
              </w:rPr>
              <w:t>Button</w:t>
            </w:r>
          </w:p>
        </w:tc>
        <w:tc>
          <w:tcPr>
            <w:tcW w:w="1233" w:type="dxa"/>
          </w:tcPr>
          <w:p w:rsidR="00AB0C05" w:rsidRPr="00152454" w:rsidRDefault="00AB0C05" w:rsidP="00FB7A88">
            <w:pPr>
              <w:rPr>
                <w:rFonts w:asciiTheme="minorHAnsi" w:hAnsiTheme="minorHAnsi" w:cstheme="minorHAnsi"/>
              </w:rPr>
            </w:pPr>
          </w:p>
        </w:tc>
        <w:tc>
          <w:tcPr>
            <w:tcW w:w="3070" w:type="dxa"/>
          </w:tcPr>
          <w:p w:rsidR="00AB0C05" w:rsidRPr="00152454" w:rsidRDefault="00AB0C05" w:rsidP="00FB7A88">
            <w:pPr>
              <w:rPr>
                <w:rFonts w:asciiTheme="minorHAnsi" w:hAnsiTheme="minorHAnsi" w:cstheme="minorHAnsi"/>
              </w:rPr>
            </w:pPr>
          </w:p>
        </w:tc>
      </w:tr>
      <w:tr w:rsidR="00AB0C05" w:rsidRPr="00152454" w:rsidTr="00AB0C05">
        <w:tc>
          <w:tcPr>
            <w:tcW w:w="631" w:type="dxa"/>
            <w:vMerge/>
          </w:tcPr>
          <w:p w:rsidR="00AB0C05" w:rsidRPr="00152454" w:rsidRDefault="00AB0C05" w:rsidP="00FB7A88">
            <w:pPr>
              <w:rPr>
                <w:rFonts w:asciiTheme="minorHAnsi" w:hAnsiTheme="minorHAnsi" w:cstheme="minorHAnsi"/>
              </w:rPr>
            </w:pPr>
          </w:p>
        </w:tc>
        <w:tc>
          <w:tcPr>
            <w:tcW w:w="1498" w:type="dxa"/>
            <w:vMerge/>
          </w:tcPr>
          <w:p w:rsidR="00AB0C05" w:rsidRPr="00152454" w:rsidRDefault="00AB0C05" w:rsidP="00FB7A88">
            <w:pPr>
              <w:rPr>
                <w:rFonts w:asciiTheme="minorHAnsi" w:hAnsiTheme="minorHAnsi" w:cstheme="minorHAnsi"/>
              </w:rPr>
            </w:pPr>
          </w:p>
        </w:tc>
        <w:tc>
          <w:tcPr>
            <w:tcW w:w="1756" w:type="dxa"/>
            <w:gridSpan w:val="2"/>
          </w:tcPr>
          <w:p w:rsidR="00AB0C05" w:rsidRPr="00152454" w:rsidRDefault="00AB0C05" w:rsidP="00FB7A88">
            <w:pPr>
              <w:rPr>
                <w:rStyle w:val="textlevelleft"/>
                <w:rFonts w:asciiTheme="minorHAnsi" w:hAnsiTheme="minorHAnsi" w:cstheme="minorHAnsi"/>
              </w:rPr>
            </w:pPr>
            <w:r w:rsidRPr="00152454">
              <w:rPr>
                <w:rFonts w:asciiTheme="minorHAnsi" w:hAnsiTheme="minorHAnsi" w:cstheme="minorHAnsi"/>
              </w:rPr>
              <w:t>Save</w:t>
            </w:r>
          </w:p>
        </w:tc>
        <w:tc>
          <w:tcPr>
            <w:tcW w:w="1149" w:type="dxa"/>
          </w:tcPr>
          <w:p w:rsidR="00AB0C05" w:rsidRPr="00152454" w:rsidRDefault="00AB0C05" w:rsidP="00FB7A88">
            <w:pPr>
              <w:rPr>
                <w:rFonts w:asciiTheme="minorHAnsi" w:hAnsiTheme="minorHAnsi" w:cstheme="minorHAnsi"/>
              </w:rPr>
            </w:pPr>
            <w:r w:rsidRPr="00152454">
              <w:rPr>
                <w:rFonts w:asciiTheme="minorHAnsi" w:hAnsiTheme="minorHAnsi" w:cstheme="minorHAnsi"/>
              </w:rPr>
              <w:t>Button</w:t>
            </w:r>
          </w:p>
        </w:tc>
        <w:tc>
          <w:tcPr>
            <w:tcW w:w="1233" w:type="dxa"/>
          </w:tcPr>
          <w:p w:rsidR="00AB0C05" w:rsidRPr="00152454" w:rsidRDefault="00AB0C05" w:rsidP="00FB7A88">
            <w:pPr>
              <w:rPr>
                <w:rFonts w:asciiTheme="minorHAnsi" w:hAnsiTheme="minorHAnsi" w:cstheme="minorHAnsi"/>
              </w:rPr>
            </w:pPr>
          </w:p>
        </w:tc>
        <w:tc>
          <w:tcPr>
            <w:tcW w:w="3070" w:type="dxa"/>
          </w:tcPr>
          <w:p w:rsidR="00AB0C05" w:rsidRPr="00152454" w:rsidRDefault="00AB0C05" w:rsidP="00FB7A88">
            <w:pPr>
              <w:rPr>
                <w:rFonts w:asciiTheme="minorHAnsi" w:hAnsiTheme="minorHAnsi" w:cstheme="minorHAnsi"/>
              </w:rPr>
            </w:pPr>
          </w:p>
        </w:tc>
      </w:tr>
      <w:tr w:rsidR="00AB0C05" w:rsidRPr="00152454" w:rsidTr="00AB0C05">
        <w:tc>
          <w:tcPr>
            <w:tcW w:w="631" w:type="dxa"/>
            <w:vMerge/>
          </w:tcPr>
          <w:p w:rsidR="00AB0C05" w:rsidRPr="00152454" w:rsidRDefault="00AB0C05" w:rsidP="00FB7A88">
            <w:pPr>
              <w:rPr>
                <w:rFonts w:asciiTheme="minorHAnsi" w:hAnsiTheme="minorHAnsi" w:cstheme="minorHAnsi"/>
              </w:rPr>
            </w:pPr>
          </w:p>
        </w:tc>
        <w:tc>
          <w:tcPr>
            <w:tcW w:w="1498" w:type="dxa"/>
            <w:vMerge/>
          </w:tcPr>
          <w:p w:rsidR="00AB0C05" w:rsidRPr="00152454" w:rsidRDefault="00AB0C05" w:rsidP="00FB7A88">
            <w:pPr>
              <w:rPr>
                <w:rFonts w:asciiTheme="minorHAnsi" w:hAnsiTheme="minorHAnsi" w:cstheme="minorHAnsi"/>
              </w:rPr>
            </w:pPr>
          </w:p>
        </w:tc>
        <w:tc>
          <w:tcPr>
            <w:tcW w:w="1756" w:type="dxa"/>
            <w:gridSpan w:val="2"/>
          </w:tcPr>
          <w:p w:rsidR="00AB0C05" w:rsidRPr="00152454" w:rsidRDefault="00AB0C05" w:rsidP="00FB7A88">
            <w:pPr>
              <w:rPr>
                <w:rStyle w:val="textlevelleft"/>
                <w:rFonts w:asciiTheme="minorHAnsi" w:hAnsiTheme="minorHAnsi" w:cstheme="minorHAnsi"/>
              </w:rPr>
            </w:pPr>
            <w:r w:rsidRPr="00152454">
              <w:rPr>
                <w:rFonts w:asciiTheme="minorHAnsi" w:hAnsiTheme="minorHAnsi" w:cstheme="minorHAnsi"/>
              </w:rPr>
              <w:t>Delete</w:t>
            </w:r>
          </w:p>
        </w:tc>
        <w:tc>
          <w:tcPr>
            <w:tcW w:w="1149" w:type="dxa"/>
          </w:tcPr>
          <w:p w:rsidR="00AB0C05" w:rsidRPr="00152454" w:rsidRDefault="00AB0C05" w:rsidP="00FB7A88">
            <w:pPr>
              <w:rPr>
                <w:rFonts w:asciiTheme="minorHAnsi" w:hAnsiTheme="minorHAnsi" w:cstheme="minorHAnsi"/>
              </w:rPr>
            </w:pPr>
            <w:r w:rsidRPr="00152454">
              <w:rPr>
                <w:rFonts w:asciiTheme="minorHAnsi" w:hAnsiTheme="minorHAnsi" w:cstheme="minorHAnsi"/>
              </w:rPr>
              <w:t>Button</w:t>
            </w:r>
          </w:p>
        </w:tc>
        <w:tc>
          <w:tcPr>
            <w:tcW w:w="1233" w:type="dxa"/>
          </w:tcPr>
          <w:p w:rsidR="00AB0C05" w:rsidRPr="00152454" w:rsidRDefault="00AB0C05" w:rsidP="00FB7A88">
            <w:pPr>
              <w:rPr>
                <w:rFonts w:asciiTheme="minorHAnsi" w:hAnsiTheme="minorHAnsi" w:cstheme="minorHAnsi"/>
              </w:rPr>
            </w:pPr>
          </w:p>
        </w:tc>
        <w:tc>
          <w:tcPr>
            <w:tcW w:w="3070" w:type="dxa"/>
          </w:tcPr>
          <w:p w:rsidR="00AB0C05" w:rsidRPr="00152454" w:rsidRDefault="00AB0C05" w:rsidP="00FB7A88">
            <w:pPr>
              <w:rPr>
                <w:rFonts w:asciiTheme="minorHAnsi" w:hAnsiTheme="minorHAnsi" w:cstheme="minorHAnsi"/>
              </w:rPr>
            </w:pPr>
          </w:p>
        </w:tc>
      </w:tr>
      <w:tr w:rsidR="00AB0C05" w:rsidRPr="00152454" w:rsidTr="00AB0C05">
        <w:tc>
          <w:tcPr>
            <w:tcW w:w="631" w:type="dxa"/>
            <w:vMerge/>
          </w:tcPr>
          <w:p w:rsidR="00AB0C05" w:rsidRPr="00152454" w:rsidRDefault="00AB0C05" w:rsidP="00FB7A88">
            <w:pPr>
              <w:rPr>
                <w:rFonts w:asciiTheme="minorHAnsi" w:hAnsiTheme="minorHAnsi" w:cstheme="minorHAnsi"/>
              </w:rPr>
            </w:pPr>
          </w:p>
        </w:tc>
        <w:tc>
          <w:tcPr>
            <w:tcW w:w="1498" w:type="dxa"/>
          </w:tcPr>
          <w:p w:rsidR="00AB0C05" w:rsidRPr="00AB0C05" w:rsidRDefault="00AB0C05" w:rsidP="00FB7A88">
            <w:pPr>
              <w:rPr>
                <w:rFonts w:asciiTheme="minorHAnsi" w:hAnsiTheme="minorHAnsi" w:cstheme="minorHAnsi"/>
                <w:b/>
              </w:rPr>
            </w:pPr>
            <w:r w:rsidRPr="00AB0C05">
              <w:rPr>
                <w:rFonts w:asciiTheme="minorHAnsi" w:hAnsiTheme="minorHAnsi" w:cstheme="minorHAnsi"/>
                <w:b/>
              </w:rPr>
              <w:t>Policy</w:t>
            </w:r>
          </w:p>
        </w:tc>
        <w:tc>
          <w:tcPr>
            <w:tcW w:w="7208" w:type="dxa"/>
            <w:gridSpan w:val="5"/>
          </w:tcPr>
          <w:p w:rsidR="00AB0C05" w:rsidRPr="00152454" w:rsidRDefault="00AB0C05" w:rsidP="00FB7A88">
            <w:pPr>
              <w:rPr>
                <w:rFonts w:asciiTheme="minorHAnsi" w:hAnsiTheme="minorHAnsi" w:cstheme="minorHAnsi"/>
              </w:rPr>
            </w:pPr>
            <w:r w:rsidRPr="00152454">
              <w:rPr>
                <w:rFonts w:asciiTheme="minorHAnsi" w:hAnsiTheme="minorHAnsi" w:cstheme="minorHAnsi"/>
              </w:rPr>
              <w:t>Company Wise Clinic mapping with detail table. Total 141 Clinics</w:t>
            </w:r>
          </w:p>
        </w:tc>
      </w:tr>
      <w:tr w:rsidR="00A749D0" w:rsidRPr="00152454" w:rsidTr="00A749D0">
        <w:tc>
          <w:tcPr>
            <w:tcW w:w="631" w:type="dxa"/>
            <w:shd w:val="clear" w:color="auto" w:fill="D9D9D9" w:themeFill="background1" w:themeFillShade="D9"/>
          </w:tcPr>
          <w:p w:rsidR="00A749D0" w:rsidRPr="00152454" w:rsidRDefault="00A749D0" w:rsidP="00FB7A88">
            <w:pPr>
              <w:rPr>
                <w:rFonts w:asciiTheme="minorHAnsi" w:hAnsiTheme="minorHAnsi" w:cstheme="minorHAnsi"/>
                <w:b/>
              </w:rPr>
            </w:pPr>
          </w:p>
        </w:tc>
        <w:tc>
          <w:tcPr>
            <w:tcW w:w="8706" w:type="dxa"/>
            <w:gridSpan w:val="6"/>
            <w:shd w:val="clear" w:color="auto" w:fill="D9D9D9" w:themeFill="background1" w:themeFillShade="D9"/>
          </w:tcPr>
          <w:p w:rsidR="00A749D0" w:rsidRPr="00152454" w:rsidRDefault="00A749D0" w:rsidP="00FB7A88">
            <w:pPr>
              <w:rPr>
                <w:rFonts w:asciiTheme="minorHAnsi" w:hAnsiTheme="minorHAnsi" w:cstheme="minorHAnsi"/>
                <w:b/>
              </w:rPr>
            </w:pPr>
          </w:p>
        </w:tc>
      </w:tr>
      <w:tr w:rsidR="00185F2E" w:rsidRPr="00152454" w:rsidTr="00AB0C05">
        <w:tc>
          <w:tcPr>
            <w:tcW w:w="631" w:type="dxa"/>
          </w:tcPr>
          <w:p w:rsidR="00185F2E" w:rsidRPr="00152454" w:rsidRDefault="00185F2E" w:rsidP="00FB7A88">
            <w:pPr>
              <w:rPr>
                <w:rFonts w:asciiTheme="minorHAnsi" w:hAnsiTheme="minorHAnsi" w:cstheme="minorHAnsi"/>
                <w:b/>
              </w:rPr>
            </w:pPr>
            <w:r w:rsidRPr="00152454">
              <w:rPr>
                <w:rFonts w:asciiTheme="minorHAnsi" w:hAnsiTheme="minorHAnsi" w:cstheme="minorHAnsi"/>
                <w:b/>
              </w:rPr>
              <w:t>7.1</w:t>
            </w:r>
          </w:p>
        </w:tc>
        <w:tc>
          <w:tcPr>
            <w:tcW w:w="8706" w:type="dxa"/>
            <w:gridSpan w:val="6"/>
          </w:tcPr>
          <w:p w:rsidR="00185F2E" w:rsidRPr="00152454" w:rsidRDefault="00185F2E" w:rsidP="00FB7A88">
            <w:pPr>
              <w:rPr>
                <w:rFonts w:asciiTheme="minorHAnsi" w:hAnsiTheme="minorHAnsi" w:cstheme="minorHAnsi"/>
                <w:b/>
              </w:rPr>
            </w:pPr>
            <w:r w:rsidRPr="00152454">
              <w:rPr>
                <w:rFonts w:asciiTheme="minorHAnsi" w:hAnsiTheme="minorHAnsi" w:cstheme="minorHAnsi"/>
                <w:b/>
              </w:rPr>
              <w:t>Clinic</w:t>
            </w:r>
            <w:r w:rsidR="00F74D0C" w:rsidRPr="00152454">
              <w:rPr>
                <w:rFonts w:asciiTheme="minorHAnsi" w:hAnsiTheme="minorHAnsi" w:cstheme="minorHAnsi"/>
                <w:b/>
              </w:rPr>
              <w:t>/Office</w:t>
            </w:r>
            <w:r w:rsidRPr="00152454">
              <w:rPr>
                <w:rFonts w:asciiTheme="minorHAnsi" w:hAnsiTheme="minorHAnsi" w:cstheme="minorHAnsi"/>
                <w:b/>
              </w:rPr>
              <w:t xml:space="preserve"> Category</w:t>
            </w:r>
          </w:p>
        </w:tc>
      </w:tr>
      <w:tr w:rsidR="00185F2E" w:rsidRPr="00152454" w:rsidTr="00AB0C05">
        <w:tc>
          <w:tcPr>
            <w:tcW w:w="631" w:type="dxa"/>
          </w:tcPr>
          <w:p w:rsidR="00185F2E" w:rsidRPr="00152454" w:rsidRDefault="00185F2E" w:rsidP="00FB7A88">
            <w:pPr>
              <w:rPr>
                <w:rFonts w:asciiTheme="minorHAnsi" w:hAnsiTheme="minorHAnsi" w:cstheme="minorHAnsi"/>
              </w:rPr>
            </w:pPr>
          </w:p>
        </w:tc>
        <w:tc>
          <w:tcPr>
            <w:tcW w:w="1498" w:type="dxa"/>
          </w:tcPr>
          <w:p w:rsidR="00185F2E" w:rsidRPr="00AB0C05" w:rsidRDefault="00185F2E" w:rsidP="00FB7A88">
            <w:pPr>
              <w:rPr>
                <w:rFonts w:asciiTheme="minorHAnsi" w:hAnsiTheme="minorHAnsi" w:cstheme="minorHAnsi"/>
                <w:b/>
              </w:rPr>
            </w:pPr>
            <w:r w:rsidRPr="00AB0C05">
              <w:rPr>
                <w:rFonts w:asciiTheme="minorHAnsi" w:hAnsiTheme="minorHAnsi" w:cstheme="minorHAnsi"/>
                <w:b/>
              </w:rPr>
              <w:t>Policy</w:t>
            </w:r>
          </w:p>
        </w:tc>
        <w:tc>
          <w:tcPr>
            <w:tcW w:w="1756" w:type="dxa"/>
            <w:gridSpan w:val="2"/>
          </w:tcPr>
          <w:p w:rsidR="00185F2E" w:rsidRPr="00152454" w:rsidRDefault="00185F2E" w:rsidP="00FB7A88">
            <w:pPr>
              <w:rPr>
                <w:rFonts w:asciiTheme="minorHAnsi" w:hAnsiTheme="minorHAnsi" w:cstheme="minorHAnsi"/>
              </w:rPr>
            </w:pPr>
            <w:r w:rsidRPr="00152454">
              <w:rPr>
                <w:rFonts w:asciiTheme="minorHAnsi" w:hAnsiTheme="minorHAnsi" w:cstheme="minorHAnsi"/>
              </w:rPr>
              <w:t>Categories are:</w:t>
            </w:r>
          </w:p>
          <w:p w:rsidR="00185F2E" w:rsidRPr="00152454" w:rsidRDefault="00185F2E" w:rsidP="00FB7A88">
            <w:pPr>
              <w:rPr>
                <w:rFonts w:asciiTheme="minorHAnsi" w:hAnsiTheme="minorHAnsi" w:cstheme="minorHAnsi"/>
              </w:rPr>
            </w:pPr>
            <w:r w:rsidRPr="00152454">
              <w:rPr>
                <w:rFonts w:asciiTheme="minorHAnsi" w:hAnsiTheme="minorHAnsi" w:cstheme="minorHAnsi"/>
              </w:rPr>
              <w:t>Head Office</w:t>
            </w:r>
          </w:p>
          <w:p w:rsidR="00185F2E" w:rsidRPr="00152454" w:rsidRDefault="00185F2E" w:rsidP="00FB7A88">
            <w:pPr>
              <w:rPr>
                <w:rFonts w:asciiTheme="minorHAnsi" w:hAnsiTheme="minorHAnsi" w:cstheme="minorHAnsi"/>
              </w:rPr>
            </w:pPr>
            <w:r w:rsidRPr="00152454">
              <w:rPr>
                <w:rFonts w:asciiTheme="minorHAnsi" w:hAnsiTheme="minorHAnsi" w:cstheme="minorHAnsi"/>
              </w:rPr>
              <w:t>MS Maternity</w:t>
            </w:r>
          </w:p>
          <w:p w:rsidR="00185F2E" w:rsidRPr="00152454" w:rsidRDefault="00185F2E" w:rsidP="00FB7A88">
            <w:pPr>
              <w:rPr>
                <w:rFonts w:asciiTheme="minorHAnsi" w:hAnsiTheme="minorHAnsi" w:cstheme="minorHAnsi"/>
              </w:rPr>
            </w:pPr>
            <w:r w:rsidRPr="00152454">
              <w:rPr>
                <w:rFonts w:asciiTheme="minorHAnsi" w:hAnsiTheme="minorHAnsi" w:cstheme="minorHAnsi"/>
              </w:rPr>
              <w:t>MSRC</w:t>
            </w:r>
          </w:p>
          <w:p w:rsidR="00185F2E" w:rsidRPr="00152454" w:rsidRDefault="00185F2E" w:rsidP="00FB7A88">
            <w:pPr>
              <w:rPr>
                <w:rFonts w:asciiTheme="minorHAnsi" w:hAnsiTheme="minorHAnsi" w:cstheme="minorHAnsi"/>
              </w:rPr>
            </w:pPr>
            <w:r w:rsidRPr="00152454">
              <w:rPr>
                <w:rFonts w:asciiTheme="minorHAnsi" w:hAnsiTheme="minorHAnsi" w:cstheme="minorHAnsi"/>
              </w:rPr>
              <w:t>MSC</w:t>
            </w:r>
          </w:p>
          <w:p w:rsidR="00185F2E" w:rsidRPr="00152454" w:rsidRDefault="00185F2E" w:rsidP="00FB7A88">
            <w:pPr>
              <w:rPr>
                <w:rFonts w:asciiTheme="minorHAnsi" w:hAnsiTheme="minorHAnsi" w:cstheme="minorHAnsi"/>
              </w:rPr>
            </w:pPr>
            <w:r w:rsidRPr="00152454">
              <w:rPr>
                <w:rFonts w:asciiTheme="minorHAnsi" w:hAnsiTheme="minorHAnsi" w:cstheme="minorHAnsi"/>
              </w:rPr>
              <w:t>Project Office</w:t>
            </w:r>
          </w:p>
        </w:tc>
        <w:tc>
          <w:tcPr>
            <w:tcW w:w="1149" w:type="dxa"/>
          </w:tcPr>
          <w:p w:rsidR="00185F2E" w:rsidRPr="00152454" w:rsidRDefault="00185F2E" w:rsidP="00FB7A88">
            <w:pPr>
              <w:rPr>
                <w:rFonts w:asciiTheme="minorHAnsi" w:hAnsiTheme="minorHAnsi" w:cstheme="minorHAnsi"/>
              </w:rPr>
            </w:pPr>
          </w:p>
        </w:tc>
        <w:tc>
          <w:tcPr>
            <w:tcW w:w="1233" w:type="dxa"/>
          </w:tcPr>
          <w:p w:rsidR="00185F2E" w:rsidRPr="00152454" w:rsidRDefault="00185F2E" w:rsidP="00FB7A88">
            <w:pPr>
              <w:rPr>
                <w:rFonts w:asciiTheme="minorHAnsi" w:hAnsiTheme="minorHAnsi" w:cstheme="minorHAnsi"/>
              </w:rPr>
            </w:pPr>
          </w:p>
        </w:tc>
        <w:tc>
          <w:tcPr>
            <w:tcW w:w="3070" w:type="dxa"/>
          </w:tcPr>
          <w:p w:rsidR="00185F2E" w:rsidRPr="00152454" w:rsidRDefault="00185F2E" w:rsidP="00FB7A88">
            <w:pPr>
              <w:rPr>
                <w:rFonts w:asciiTheme="minorHAnsi" w:hAnsiTheme="minorHAnsi" w:cstheme="minorHAnsi"/>
              </w:rPr>
            </w:pPr>
          </w:p>
        </w:tc>
      </w:tr>
      <w:tr w:rsidR="00A749D0" w:rsidRPr="00152454" w:rsidTr="00A749D0">
        <w:tc>
          <w:tcPr>
            <w:tcW w:w="9337" w:type="dxa"/>
            <w:gridSpan w:val="7"/>
            <w:shd w:val="clear" w:color="auto" w:fill="D9D9D9" w:themeFill="background1" w:themeFillShade="D9"/>
          </w:tcPr>
          <w:p w:rsidR="00A749D0" w:rsidRPr="00152454" w:rsidRDefault="00A749D0" w:rsidP="00FB7A88">
            <w:pPr>
              <w:rPr>
                <w:rFonts w:asciiTheme="minorHAnsi" w:hAnsiTheme="minorHAnsi" w:cstheme="minorHAnsi"/>
                <w:b/>
                <w:bCs/>
              </w:rPr>
            </w:pPr>
          </w:p>
        </w:tc>
      </w:tr>
      <w:tr w:rsidR="00185F2E" w:rsidRPr="00152454" w:rsidTr="00AB0C05">
        <w:tc>
          <w:tcPr>
            <w:tcW w:w="631" w:type="dxa"/>
          </w:tcPr>
          <w:p w:rsidR="00185F2E" w:rsidRPr="00152454" w:rsidRDefault="00AB0C05" w:rsidP="00FB7A88">
            <w:pPr>
              <w:rPr>
                <w:rFonts w:asciiTheme="minorHAnsi" w:hAnsiTheme="minorHAnsi" w:cstheme="minorHAnsi"/>
                <w:b/>
                <w:bCs/>
              </w:rPr>
            </w:pPr>
            <w:r>
              <w:rPr>
                <w:rFonts w:asciiTheme="minorHAnsi" w:hAnsiTheme="minorHAnsi" w:cstheme="minorHAnsi"/>
                <w:b/>
                <w:bCs/>
              </w:rPr>
              <w:t>7.1</w:t>
            </w:r>
          </w:p>
        </w:tc>
        <w:tc>
          <w:tcPr>
            <w:tcW w:w="8706" w:type="dxa"/>
            <w:gridSpan w:val="6"/>
          </w:tcPr>
          <w:p w:rsidR="00185F2E" w:rsidRPr="00152454" w:rsidRDefault="00185F2E" w:rsidP="00FB7A88">
            <w:pPr>
              <w:rPr>
                <w:rFonts w:asciiTheme="minorHAnsi" w:hAnsiTheme="minorHAnsi" w:cstheme="minorHAnsi"/>
              </w:rPr>
            </w:pPr>
            <w:r w:rsidRPr="00152454">
              <w:rPr>
                <w:rFonts w:asciiTheme="minorHAnsi" w:hAnsiTheme="minorHAnsi" w:cstheme="minorHAnsi"/>
                <w:b/>
                <w:bCs/>
              </w:rPr>
              <w:t>Technical Positions Requirement</w:t>
            </w:r>
          </w:p>
        </w:tc>
      </w:tr>
      <w:tr w:rsidR="00185F2E" w:rsidRPr="00152454" w:rsidTr="00AB0C05">
        <w:tc>
          <w:tcPr>
            <w:tcW w:w="631" w:type="dxa"/>
          </w:tcPr>
          <w:p w:rsidR="00185F2E" w:rsidRPr="00152454" w:rsidRDefault="00185F2E" w:rsidP="00FB7A88">
            <w:pPr>
              <w:rPr>
                <w:rFonts w:asciiTheme="minorHAnsi" w:hAnsiTheme="minorHAnsi" w:cstheme="minorHAnsi"/>
              </w:rPr>
            </w:pPr>
          </w:p>
        </w:tc>
        <w:tc>
          <w:tcPr>
            <w:tcW w:w="1498" w:type="dxa"/>
          </w:tcPr>
          <w:p w:rsidR="00185F2E" w:rsidRPr="00152454" w:rsidRDefault="00185F2E" w:rsidP="00FB7A88">
            <w:pPr>
              <w:rPr>
                <w:rFonts w:asciiTheme="minorHAnsi" w:hAnsiTheme="minorHAnsi" w:cstheme="minorHAnsi"/>
              </w:rPr>
            </w:pPr>
            <w:r w:rsidRPr="00152454">
              <w:rPr>
                <w:rFonts w:asciiTheme="minorHAnsi" w:hAnsiTheme="minorHAnsi" w:cstheme="minorHAnsi"/>
              </w:rPr>
              <w:t>Policy</w:t>
            </w:r>
          </w:p>
        </w:tc>
        <w:tc>
          <w:tcPr>
            <w:tcW w:w="7208" w:type="dxa"/>
            <w:gridSpan w:val="5"/>
          </w:tcPr>
          <w:p w:rsidR="00185F2E" w:rsidRPr="00152454" w:rsidRDefault="00185F2E" w:rsidP="00FB7A88">
            <w:pPr>
              <w:rPr>
                <w:rFonts w:asciiTheme="minorHAnsi" w:hAnsiTheme="minorHAnsi" w:cstheme="minorHAnsi"/>
              </w:rPr>
            </w:pPr>
            <w:r w:rsidRPr="00152454">
              <w:rPr>
                <w:rFonts w:asciiTheme="minorHAnsi" w:hAnsiTheme="minorHAnsi" w:cstheme="minorHAnsi"/>
                <w:bCs/>
              </w:rPr>
              <w:t>Technical positions project, location, clinic category, designation wise Counting setup</w:t>
            </w:r>
          </w:p>
        </w:tc>
      </w:tr>
      <w:tr w:rsidR="00A749D0" w:rsidRPr="00152454" w:rsidTr="00BF13C4">
        <w:tc>
          <w:tcPr>
            <w:tcW w:w="9337" w:type="dxa"/>
            <w:gridSpan w:val="7"/>
          </w:tcPr>
          <w:p w:rsidR="00A749D0" w:rsidRPr="00152454" w:rsidRDefault="00A749D0" w:rsidP="00FB7A88">
            <w:pPr>
              <w:rPr>
                <w:rFonts w:asciiTheme="minorHAnsi" w:hAnsiTheme="minorHAnsi" w:cstheme="minorHAnsi"/>
                <w:b/>
              </w:rPr>
            </w:pPr>
          </w:p>
        </w:tc>
      </w:tr>
      <w:tr w:rsidR="00AB0C05" w:rsidRPr="00152454" w:rsidTr="00AB0C05">
        <w:tc>
          <w:tcPr>
            <w:tcW w:w="631" w:type="dxa"/>
            <w:vMerge w:val="restart"/>
          </w:tcPr>
          <w:p w:rsidR="00AB0C05" w:rsidRPr="00152454" w:rsidRDefault="00AB0C05" w:rsidP="00FB7A88">
            <w:pPr>
              <w:rPr>
                <w:rFonts w:asciiTheme="minorHAnsi" w:hAnsiTheme="minorHAnsi" w:cstheme="minorHAnsi"/>
                <w:b/>
              </w:rPr>
            </w:pPr>
            <w:r w:rsidRPr="00152454">
              <w:rPr>
                <w:rFonts w:asciiTheme="minorHAnsi" w:hAnsiTheme="minorHAnsi" w:cstheme="minorHAnsi"/>
                <w:b/>
              </w:rPr>
              <w:t>7.1</w:t>
            </w:r>
          </w:p>
        </w:tc>
        <w:tc>
          <w:tcPr>
            <w:tcW w:w="8706" w:type="dxa"/>
            <w:gridSpan w:val="6"/>
          </w:tcPr>
          <w:p w:rsidR="00AB0C05" w:rsidRPr="00152454" w:rsidRDefault="00AB0C05" w:rsidP="00FB7A88">
            <w:pPr>
              <w:rPr>
                <w:rFonts w:asciiTheme="minorHAnsi" w:hAnsiTheme="minorHAnsi" w:cstheme="minorHAnsi"/>
                <w:b/>
              </w:rPr>
            </w:pPr>
            <w:r w:rsidRPr="00152454">
              <w:rPr>
                <w:rFonts w:asciiTheme="minorHAnsi" w:hAnsiTheme="minorHAnsi" w:cstheme="minorHAnsi"/>
                <w:b/>
              </w:rPr>
              <w:t>Program Setup</w:t>
            </w: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val="restart"/>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Fonts w:asciiTheme="minorHAnsi" w:hAnsiTheme="minorHAnsi" w:cstheme="minorHAnsi"/>
              </w:rPr>
            </w:pPr>
            <w:r w:rsidRPr="00152454">
              <w:rPr>
                <w:rFonts w:asciiTheme="minorHAnsi" w:hAnsiTheme="minorHAnsi" w:cstheme="minorHAnsi"/>
              </w:rPr>
              <w:t>ProgramName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Text Box</w:t>
            </w:r>
          </w:p>
        </w:tc>
        <w:tc>
          <w:tcPr>
            <w:tcW w:w="1233"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VARCHAR</w:t>
            </w: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Fonts w:asciiTheme="minorHAnsi" w:hAnsiTheme="minorHAnsi" w:cstheme="minorHAnsi"/>
              </w:rPr>
            </w:pPr>
            <w:r w:rsidRPr="00152454">
              <w:rPr>
                <w:rStyle w:val="textlevelleft"/>
                <w:rFonts w:asciiTheme="minorHAnsi" w:hAnsiTheme="minorHAnsi" w:cstheme="minorHAnsi"/>
              </w:rPr>
              <w:t>Make Inactive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Check Box</w:t>
            </w:r>
          </w:p>
        </w:tc>
        <w:tc>
          <w:tcPr>
            <w:tcW w:w="1233"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CHAR(1)</w:t>
            </w:r>
          </w:p>
        </w:tc>
        <w:tc>
          <w:tcPr>
            <w:tcW w:w="3070"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DEFAULT ‘Y’</w:t>
            </w: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Style w:val="textlevelleft"/>
                <w:rFonts w:asciiTheme="minorHAnsi" w:hAnsiTheme="minorHAnsi" w:cstheme="minorHAnsi"/>
              </w:rPr>
              <w:t>Program/Dept. List</w:t>
            </w:r>
          </w:p>
        </w:tc>
        <w:tc>
          <w:tcPr>
            <w:tcW w:w="1149" w:type="dxa"/>
          </w:tcPr>
          <w:p w:rsidR="00A749D0" w:rsidRPr="00152454" w:rsidRDefault="00A749D0" w:rsidP="00FB7A88">
            <w:pPr>
              <w:rPr>
                <w:rFonts w:asciiTheme="minorHAnsi" w:hAnsiTheme="minorHAnsi" w:cstheme="minorHAnsi"/>
              </w:rPr>
            </w:pP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Style w:val="textlevelleft"/>
                <w:rFonts w:asciiTheme="minorHAnsi" w:hAnsiTheme="minorHAnsi" w:cstheme="minorHAnsi"/>
              </w:rPr>
            </w:pPr>
          </w:p>
        </w:tc>
        <w:tc>
          <w:tcPr>
            <w:tcW w:w="1498" w:type="dxa"/>
            <w:vMerge/>
          </w:tcPr>
          <w:p w:rsidR="00A749D0" w:rsidRPr="00152454" w:rsidRDefault="00A749D0" w:rsidP="00FB7A88">
            <w:pPr>
              <w:rPr>
                <w:rStyle w:val="textlevelleft"/>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Program</w:t>
            </w:r>
            <w:r w:rsidRPr="00152454">
              <w:rPr>
                <w:rStyle w:val="textlevelleft"/>
                <w:rFonts w:asciiTheme="minorHAnsi" w:hAnsiTheme="minorHAnsi" w:cstheme="minorHAnsi"/>
              </w:rPr>
              <w:t>List</w:t>
            </w:r>
          </w:p>
        </w:tc>
        <w:tc>
          <w:tcPr>
            <w:tcW w:w="1149" w:type="dxa"/>
          </w:tcPr>
          <w:p w:rsidR="00A749D0" w:rsidRPr="00152454" w:rsidRDefault="00A749D0" w:rsidP="00FB7A88">
            <w:pPr>
              <w:rPr>
                <w:rFonts w:asciiTheme="minorHAnsi" w:hAnsiTheme="minorHAnsi" w:cstheme="minorHAnsi"/>
              </w:rPr>
            </w:pP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Style w:val="textlevelleft"/>
                <w:rFonts w:asciiTheme="minorHAnsi" w:hAnsiTheme="minorHAnsi" w:cstheme="minorHAnsi"/>
              </w:rPr>
            </w:pPr>
          </w:p>
        </w:tc>
        <w:tc>
          <w:tcPr>
            <w:tcW w:w="1498" w:type="dxa"/>
            <w:vMerge/>
          </w:tcPr>
          <w:p w:rsidR="00A749D0" w:rsidRPr="00152454" w:rsidRDefault="00A749D0" w:rsidP="00FB7A88">
            <w:pPr>
              <w:rPr>
                <w:rStyle w:val="textlevelleft"/>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Refresh</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Save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Delete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749D0">
        <w:tc>
          <w:tcPr>
            <w:tcW w:w="9337" w:type="dxa"/>
            <w:gridSpan w:val="7"/>
            <w:shd w:val="clear" w:color="auto" w:fill="D9D9D9" w:themeFill="background1" w:themeFillShade="D9"/>
          </w:tcPr>
          <w:p w:rsidR="00A749D0" w:rsidRPr="00152454" w:rsidRDefault="00A749D0" w:rsidP="00FB7A88">
            <w:pPr>
              <w:rPr>
                <w:rFonts w:asciiTheme="minorHAnsi" w:hAnsiTheme="minorHAnsi" w:cstheme="minorHAnsi"/>
              </w:rPr>
            </w:pPr>
          </w:p>
        </w:tc>
      </w:tr>
      <w:tr w:rsidR="00185F2E" w:rsidRPr="00152454" w:rsidTr="00AB0C05">
        <w:tc>
          <w:tcPr>
            <w:tcW w:w="631" w:type="dxa"/>
          </w:tcPr>
          <w:p w:rsidR="00185F2E" w:rsidRPr="00A749D0" w:rsidRDefault="00185F2E" w:rsidP="00FB7A88">
            <w:pPr>
              <w:rPr>
                <w:rFonts w:asciiTheme="minorHAnsi" w:hAnsiTheme="minorHAnsi" w:cstheme="minorHAnsi"/>
                <w:b/>
              </w:rPr>
            </w:pPr>
            <w:r w:rsidRPr="00A749D0">
              <w:rPr>
                <w:rFonts w:asciiTheme="minorHAnsi" w:hAnsiTheme="minorHAnsi"/>
                <w:b/>
              </w:rPr>
              <w:t>7.5</w:t>
            </w:r>
          </w:p>
        </w:tc>
        <w:tc>
          <w:tcPr>
            <w:tcW w:w="8706" w:type="dxa"/>
            <w:gridSpan w:val="6"/>
          </w:tcPr>
          <w:p w:rsidR="00185F2E" w:rsidRPr="00152454" w:rsidRDefault="00185F2E" w:rsidP="00FB7A88">
            <w:pPr>
              <w:rPr>
                <w:rFonts w:asciiTheme="minorHAnsi" w:hAnsiTheme="minorHAnsi" w:cstheme="minorHAnsi"/>
                <w:b/>
              </w:rPr>
            </w:pPr>
            <w:r w:rsidRPr="00152454">
              <w:rPr>
                <w:rFonts w:asciiTheme="minorHAnsi" w:hAnsiTheme="minorHAnsi" w:cstheme="minorHAnsi"/>
                <w:b/>
              </w:rPr>
              <w:t xml:space="preserve"> Location/Cost Center Setup</w:t>
            </w:r>
          </w:p>
        </w:tc>
      </w:tr>
      <w:tr w:rsidR="00A749D0" w:rsidRPr="00152454" w:rsidTr="00AB0C05">
        <w:tc>
          <w:tcPr>
            <w:tcW w:w="631" w:type="dxa"/>
            <w:vMerge w:val="restart"/>
          </w:tcPr>
          <w:p w:rsidR="00A749D0" w:rsidRPr="00152454" w:rsidRDefault="00A749D0" w:rsidP="00FB7A88">
            <w:pPr>
              <w:rPr>
                <w:rFonts w:asciiTheme="minorHAnsi" w:hAnsiTheme="minorHAnsi" w:cstheme="minorHAnsi"/>
              </w:rPr>
            </w:pPr>
          </w:p>
        </w:tc>
        <w:tc>
          <w:tcPr>
            <w:tcW w:w="1498" w:type="dxa"/>
            <w:vMerge w:val="restart"/>
          </w:tcPr>
          <w:p w:rsidR="00A749D0" w:rsidRPr="00152454" w:rsidRDefault="00A749D0" w:rsidP="00FB7A88">
            <w:pPr>
              <w:rPr>
                <w:rFonts w:asciiTheme="minorHAnsi" w:hAnsiTheme="minorHAnsi" w:cstheme="minorHAnsi"/>
              </w:rPr>
            </w:pPr>
            <w:bookmarkStart w:id="2227" w:name="_Hlk456621600"/>
          </w:p>
        </w:tc>
        <w:tc>
          <w:tcPr>
            <w:tcW w:w="1756" w:type="dxa"/>
            <w:gridSpan w:val="2"/>
          </w:tcPr>
          <w:p w:rsidR="00A749D0" w:rsidRPr="00152454" w:rsidRDefault="00A749D0" w:rsidP="00FB7A88">
            <w:pPr>
              <w:rPr>
                <w:rFonts w:asciiTheme="minorHAnsi" w:hAnsiTheme="minorHAnsi" w:cstheme="minorHAnsi"/>
              </w:rPr>
            </w:pPr>
            <w:r w:rsidRPr="00152454">
              <w:rPr>
                <w:rFonts w:asciiTheme="minorHAnsi" w:hAnsiTheme="minorHAnsi" w:cstheme="minorHAnsi"/>
              </w:rPr>
              <w:t>Location  Name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Text Box</w:t>
            </w:r>
          </w:p>
        </w:tc>
        <w:tc>
          <w:tcPr>
            <w:tcW w:w="1233"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VARCHAR</w:t>
            </w: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bookmarkEnd w:id="2227"/>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Fonts w:asciiTheme="minorHAnsi" w:hAnsiTheme="minorHAnsi" w:cstheme="minorHAnsi"/>
              </w:rPr>
            </w:pPr>
            <w:r w:rsidRPr="00152454">
              <w:rPr>
                <w:rFonts w:asciiTheme="minorHAnsi" w:hAnsiTheme="minorHAnsi" w:cstheme="minorHAnsi"/>
              </w:rPr>
              <w:t>Cost center code/Account Code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Text Box</w:t>
            </w:r>
          </w:p>
        </w:tc>
        <w:tc>
          <w:tcPr>
            <w:tcW w:w="1233"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VARCHAR</w:t>
            </w: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Fonts w:asciiTheme="minorHAnsi" w:hAnsiTheme="minorHAnsi" w:cstheme="minorHAnsi"/>
              </w:rPr>
            </w:pPr>
            <w:r w:rsidRPr="00152454">
              <w:rPr>
                <w:rStyle w:val="textlevelleft"/>
                <w:rFonts w:asciiTheme="minorHAnsi" w:hAnsiTheme="minorHAnsi" w:cstheme="minorHAnsi"/>
              </w:rPr>
              <w:t>Make Inactive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Check Box</w:t>
            </w:r>
          </w:p>
        </w:tc>
        <w:tc>
          <w:tcPr>
            <w:tcW w:w="1233"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CHAR(1)</w:t>
            </w:r>
          </w:p>
        </w:tc>
        <w:tc>
          <w:tcPr>
            <w:tcW w:w="3070"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DEFAULT ‘Y’</w:t>
            </w: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Style w:val="textlevelleft"/>
                <w:rFonts w:asciiTheme="minorHAnsi" w:hAnsiTheme="minorHAnsi" w:cstheme="minorHAnsi"/>
              </w:rPr>
              <w:t>Location List</w:t>
            </w:r>
          </w:p>
        </w:tc>
        <w:tc>
          <w:tcPr>
            <w:tcW w:w="1149" w:type="dxa"/>
          </w:tcPr>
          <w:p w:rsidR="00A749D0" w:rsidRPr="00152454" w:rsidRDefault="00A749D0" w:rsidP="00FB7A88">
            <w:pPr>
              <w:rPr>
                <w:rFonts w:asciiTheme="minorHAnsi" w:hAnsiTheme="minorHAnsi" w:cstheme="minorHAnsi"/>
              </w:rPr>
            </w:pP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Style w:val="textlevelleft"/>
                <w:rFonts w:asciiTheme="minorHAnsi" w:hAnsiTheme="minorHAnsi" w:cstheme="minorHAnsi"/>
              </w:rPr>
            </w:pPr>
          </w:p>
        </w:tc>
        <w:tc>
          <w:tcPr>
            <w:tcW w:w="1498" w:type="dxa"/>
            <w:vMerge/>
          </w:tcPr>
          <w:p w:rsidR="00A749D0" w:rsidRPr="00152454" w:rsidRDefault="00A749D0" w:rsidP="00FB7A88">
            <w:pPr>
              <w:rPr>
                <w:rStyle w:val="textlevelleft"/>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Refresh</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Save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Delete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749D0">
        <w:tc>
          <w:tcPr>
            <w:tcW w:w="9337" w:type="dxa"/>
            <w:gridSpan w:val="7"/>
            <w:shd w:val="clear" w:color="auto" w:fill="D9D9D9" w:themeFill="background1" w:themeFillShade="D9"/>
          </w:tcPr>
          <w:p w:rsidR="00A749D0" w:rsidRPr="00152454" w:rsidRDefault="00A749D0" w:rsidP="00FB7A88">
            <w:pPr>
              <w:rPr>
                <w:rFonts w:asciiTheme="minorHAnsi" w:hAnsiTheme="minorHAnsi" w:cstheme="minorHAnsi"/>
              </w:rPr>
            </w:pPr>
          </w:p>
        </w:tc>
      </w:tr>
      <w:tr w:rsidR="00A749D0" w:rsidRPr="00152454" w:rsidTr="00AB0C05">
        <w:tc>
          <w:tcPr>
            <w:tcW w:w="631" w:type="dxa"/>
            <w:vMerge w:val="restart"/>
          </w:tcPr>
          <w:p w:rsidR="00A749D0" w:rsidRPr="00152454" w:rsidRDefault="00A749D0" w:rsidP="00FB7A88">
            <w:pPr>
              <w:rPr>
                <w:rFonts w:asciiTheme="minorHAnsi" w:hAnsiTheme="minorHAnsi" w:cstheme="minorHAnsi"/>
                <w:b/>
              </w:rPr>
            </w:pPr>
            <w:r w:rsidRPr="00152454">
              <w:rPr>
                <w:rFonts w:asciiTheme="minorHAnsi" w:hAnsiTheme="minorHAnsi" w:cstheme="minorHAnsi"/>
                <w:b/>
              </w:rPr>
              <w:t>7.1</w:t>
            </w:r>
          </w:p>
        </w:tc>
        <w:tc>
          <w:tcPr>
            <w:tcW w:w="8706" w:type="dxa"/>
            <w:gridSpan w:val="6"/>
          </w:tcPr>
          <w:p w:rsidR="00A749D0" w:rsidRPr="00152454" w:rsidRDefault="00A749D0" w:rsidP="00FB7A88">
            <w:pPr>
              <w:rPr>
                <w:rFonts w:asciiTheme="minorHAnsi" w:hAnsiTheme="minorHAnsi" w:cstheme="minorHAnsi"/>
                <w:b/>
              </w:rPr>
            </w:pPr>
            <w:r w:rsidRPr="00152454">
              <w:rPr>
                <w:rFonts w:asciiTheme="minorHAnsi" w:hAnsiTheme="minorHAnsi" w:cstheme="minorHAnsi"/>
                <w:b/>
              </w:rPr>
              <w:t>Designation Setup</w:t>
            </w: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val="restart"/>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Fonts w:asciiTheme="minorHAnsi" w:hAnsiTheme="minorHAnsi" w:cstheme="minorHAnsi"/>
              </w:rPr>
            </w:pPr>
            <w:r w:rsidRPr="00152454">
              <w:rPr>
                <w:rFonts w:asciiTheme="minorHAnsi" w:hAnsiTheme="minorHAnsi" w:cstheme="minorHAnsi"/>
              </w:rPr>
              <w:t>Designation  Name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Text Box</w:t>
            </w:r>
          </w:p>
        </w:tc>
        <w:tc>
          <w:tcPr>
            <w:tcW w:w="1233"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VARCHAR</w:t>
            </w: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Fonts w:asciiTheme="minorHAnsi" w:hAnsiTheme="minorHAnsi" w:cstheme="minorHAnsi"/>
              </w:rPr>
            </w:pPr>
            <w:r w:rsidRPr="00152454">
              <w:rPr>
                <w:rFonts w:asciiTheme="minorHAnsi" w:hAnsiTheme="minorHAnsi" w:cstheme="minorHAnsi"/>
              </w:rPr>
              <w:t>Short Name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Text Box</w:t>
            </w:r>
          </w:p>
        </w:tc>
        <w:tc>
          <w:tcPr>
            <w:tcW w:w="1233"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VARCHAR</w:t>
            </w: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Fonts w:asciiTheme="minorHAnsi" w:hAnsiTheme="minorHAnsi" w:cstheme="minorHAnsi"/>
              </w:rPr>
            </w:pPr>
            <w:r w:rsidRPr="00152454">
              <w:rPr>
                <w:rStyle w:val="textlevelleft"/>
                <w:rFonts w:asciiTheme="minorHAnsi" w:hAnsiTheme="minorHAnsi" w:cstheme="minorHAnsi"/>
              </w:rPr>
              <w:t>Make Inactive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Check Box</w:t>
            </w:r>
          </w:p>
        </w:tc>
        <w:tc>
          <w:tcPr>
            <w:tcW w:w="1233"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CHAR(1)</w:t>
            </w:r>
          </w:p>
        </w:tc>
        <w:tc>
          <w:tcPr>
            <w:tcW w:w="3070"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DEFAULT ‘Y’</w:t>
            </w: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Style w:val="textlevelleft"/>
                <w:rFonts w:asciiTheme="minorHAnsi" w:hAnsiTheme="minorHAnsi" w:cstheme="minorHAnsi"/>
              </w:rPr>
              <w:t xml:space="preserve"> Job Title List</w:t>
            </w:r>
          </w:p>
        </w:tc>
        <w:tc>
          <w:tcPr>
            <w:tcW w:w="1149" w:type="dxa"/>
          </w:tcPr>
          <w:p w:rsidR="00A749D0" w:rsidRPr="00152454" w:rsidRDefault="00A749D0" w:rsidP="00FB7A88">
            <w:pPr>
              <w:rPr>
                <w:rFonts w:asciiTheme="minorHAnsi" w:hAnsiTheme="minorHAnsi" w:cstheme="minorHAnsi"/>
              </w:rPr>
            </w:pP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Style w:val="textlevelleft"/>
                <w:rFonts w:asciiTheme="minorHAnsi" w:hAnsiTheme="minorHAnsi" w:cstheme="minorHAnsi"/>
              </w:rPr>
              <w:t xml:space="preserve"> Designation  List</w:t>
            </w:r>
          </w:p>
        </w:tc>
        <w:tc>
          <w:tcPr>
            <w:tcW w:w="1149" w:type="dxa"/>
          </w:tcPr>
          <w:p w:rsidR="00A749D0" w:rsidRPr="00152454" w:rsidRDefault="00A749D0" w:rsidP="00FB7A88">
            <w:pPr>
              <w:rPr>
                <w:rFonts w:asciiTheme="minorHAnsi" w:hAnsiTheme="minorHAnsi" w:cstheme="minorHAnsi"/>
              </w:rPr>
            </w:pP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Style w:val="textlevelleft"/>
                <w:rFonts w:asciiTheme="minorHAnsi" w:hAnsiTheme="minorHAnsi" w:cstheme="minorHAnsi"/>
              </w:rPr>
            </w:pPr>
          </w:p>
        </w:tc>
        <w:tc>
          <w:tcPr>
            <w:tcW w:w="1498" w:type="dxa"/>
            <w:vMerge/>
          </w:tcPr>
          <w:p w:rsidR="00A749D0" w:rsidRPr="00152454" w:rsidRDefault="00A749D0" w:rsidP="00FB7A88">
            <w:pPr>
              <w:rPr>
                <w:rStyle w:val="textlevelleft"/>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Refresh</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Save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Delete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749D0">
        <w:tc>
          <w:tcPr>
            <w:tcW w:w="9337" w:type="dxa"/>
            <w:gridSpan w:val="7"/>
            <w:shd w:val="clear" w:color="auto" w:fill="D9D9D9" w:themeFill="background1" w:themeFillShade="D9"/>
          </w:tcPr>
          <w:p w:rsidR="00A749D0" w:rsidRPr="00152454" w:rsidRDefault="00A749D0" w:rsidP="00FB7A88">
            <w:pPr>
              <w:rPr>
                <w:rFonts w:asciiTheme="minorHAnsi" w:hAnsiTheme="minorHAnsi" w:cstheme="minorHAnsi"/>
              </w:rPr>
            </w:pPr>
          </w:p>
        </w:tc>
      </w:tr>
      <w:tr w:rsidR="00A749D0" w:rsidRPr="00152454" w:rsidTr="00AB0C05">
        <w:tc>
          <w:tcPr>
            <w:tcW w:w="631" w:type="dxa"/>
            <w:vMerge w:val="restart"/>
          </w:tcPr>
          <w:p w:rsidR="00A749D0" w:rsidRPr="00152454" w:rsidRDefault="00A749D0" w:rsidP="00FB7A88">
            <w:pPr>
              <w:rPr>
                <w:rFonts w:asciiTheme="minorHAnsi" w:hAnsiTheme="minorHAnsi" w:cstheme="minorHAnsi"/>
                <w:b/>
              </w:rPr>
            </w:pPr>
            <w:r w:rsidRPr="00152454">
              <w:rPr>
                <w:rFonts w:asciiTheme="minorHAnsi" w:hAnsiTheme="minorHAnsi" w:cstheme="minorHAnsi"/>
                <w:b/>
              </w:rPr>
              <w:t>7.1</w:t>
            </w:r>
          </w:p>
        </w:tc>
        <w:tc>
          <w:tcPr>
            <w:tcW w:w="8706" w:type="dxa"/>
            <w:gridSpan w:val="6"/>
          </w:tcPr>
          <w:p w:rsidR="00A749D0" w:rsidRPr="00152454" w:rsidRDefault="00A749D0" w:rsidP="00FB7A88">
            <w:pPr>
              <w:rPr>
                <w:rFonts w:asciiTheme="minorHAnsi" w:hAnsiTheme="minorHAnsi" w:cstheme="minorHAnsi"/>
                <w:b/>
              </w:rPr>
            </w:pPr>
            <w:r w:rsidRPr="00152454">
              <w:rPr>
                <w:rFonts w:asciiTheme="minorHAnsi" w:hAnsiTheme="minorHAnsi" w:cstheme="minorHAnsi"/>
                <w:b/>
              </w:rPr>
              <w:t>Grade Setup</w:t>
            </w: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val="restart"/>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Fonts w:asciiTheme="minorHAnsi" w:hAnsiTheme="minorHAnsi" w:cstheme="minorHAnsi"/>
              </w:rPr>
            </w:pPr>
            <w:r w:rsidRPr="00152454">
              <w:rPr>
                <w:rFonts w:asciiTheme="minorHAnsi" w:hAnsiTheme="minorHAnsi" w:cstheme="minorHAnsi"/>
              </w:rPr>
              <w:t>Grade  Name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Text Box</w:t>
            </w:r>
          </w:p>
        </w:tc>
        <w:tc>
          <w:tcPr>
            <w:tcW w:w="1233"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VARCHAR</w:t>
            </w: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Fonts w:asciiTheme="minorHAnsi" w:hAnsiTheme="minorHAnsi" w:cstheme="minorHAnsi"/>
              </w:rPr>
            </w:pPr>
            <w:r w:rsidRPr="00152454">
              <w:rPr>
                <w:rFonts w:asciiTheme="minorHAnsi" w:hAnsiTheme="minorHAnsi" w:cstheme="minorHAnsi"/>
              </w:rPr>
              <w:t>Basic Min</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Text Box</w:t>
            </w:r>
          </w:p>
        </w:tc>
        <w:tc>
          <w:tcPr>
            <w:tcW w:w="1233"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NUMBER</w:t>
            </w: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Fonts w:asciiTheme="minorHAnsi" w:hAnsiTheme="minorHAnsi" w:cstheme="minorHAnsi"/>
              </w:rPr>
            </w:pPr>
            <w:r w:rsidRPr="00152454">
              <w:rPr>
                <w:rFonts w:asciiTheme="minorHAnsi" w:hAnsiTheme="minorHAnsi" w:cstheme="minorHAnsi"/>
              </w:rPr>
              <w:t>Basic Max</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Text Box</w:t>
            </w:r>
          </w:p>
        </w:tc>
        <w:tc>
          <w:tcPr>
            <w:tcW w:w="1233"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NUMBER</w:t>
            </w: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Fonts w:asciiTheme="minorHAnsi" w:hAnsiTheme="minorHAnsi" w:cstheme="minorHAnsi"/>
              </w:rPr>
            </w:pPr>
            <w:r w:rsidRPr="00152454">
              <w:rPr>
                <w:rStyle w:val="textlevelleft"/>
                <w:rFonts w:asciiTheme="minorHAnsi" w:hAnsiTheme="minorHAnsi" w:cstheme="minorHAnsi"/>
              </w:rPr>
              <w:t>Make Inactive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Check Box</w:t>
            </w:r>
          </w:p>
        </w:tc>
        <w:tc>
          <w:tcPr>
            <w:tcW w:w="1233"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CHAR(1)</w:t>
            </w:r>
          </w:p>
        </w:tc>
        <w:tc>
          <w:tcPr>
            <w:tcW w:w="3070"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DEFAULT ‘Y’</w:t>
            </w: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Style w:val="textlevelleft"/>
                <w:rFonts w:asciiTheme="minorHAnsi" w:hAnsiTheme="minorHAnsi" w:cstheme="minorHAnsi"/>
              </w:rPr>
              <w:t xml:space="preserve"> List</w:t>
            </w:r>
          </w:p>
        </w:tc>
        <w:tc>
          <w:tcPr>
            <w:tcW w:w="1149" w:type="dxa"/>
          </w:tcPr>
          <w:p w:rsidR="00A749D0" w:rsidRPr="00152454" w:rsidRDefault="00A749D0" w:rsidP="00FB7A88">
            <w:pPr>
              <w:rPr>
                <w:rFonts w:asciiTheme="minorHAnsi" w:hAnsiTheme="minorHAnsi" w:cstheme="minorHAnsi"/>
              </w:rPr>
            </w:pP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Style w:val="textlevelleft"/>
                <w:rFonts w:asciiTheme="minorHAnsi" w:hAnsiTheme="minorHAnsi" w:cstheme="minorHAnsi"/>
              </w:rPr>
            </w:pPr>
          </w:p>
        </w:tc>
        <w:tc>
          <w:tcPr>
            <w:tcW w:w="1498" w:type="dxa"/>
            <w:vMerge/>
          </w:tcPr>
          <w:p w:rsidR="00A749D0" w:rsidRPr="00152454" w:rsidRDefault="00A749D0" w:rsidP="00FB7A88">
            <w:pPr>
              <w:rPr>
                <w:rStyle w:val="textlevelleft"/>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Refresh</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Save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Delete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749D0">
        <w:tc>
          <w:tcPr>
            <w:tcW w:w="9337" w:type="dxa"/>
            <w:gridSpan w:val="7"/>
            <w:shd w:val="clear" w:color="auto" w:fill="D9D9D9" w:themeFill="background1" w:themeFillShade="D9"/>
          </w:tcPr>
          <w:p w:rsidR="00A749D0" w:rsidRPr="00152454" w:rsidRDefault="00A749D0" w:rsidP="00FB7A88">
            <w:pPr>
              <w:rPr>
                <w:rFonts w:asciiTheme="minorHAnsi" w:hAnsiTheme="minorHAnsi" w:cstheme="minorHAnsi"/>
              </w:rPr>
            </w:pPr>
          </w:p>
        </w:tc>
      </w:tr>
      <w:tr w:rsidR="00A749D0" w:rsidRPr="00152454" w:rsidTr="00AB0C05">
        <w:tc>
          <w:tcPr>
            <w:tcW w:w="631" w:type="dxa"/>
            <w:vMerge w:val="restart"/>
          </w:tcPr>
          <w:p w:rsidR="00A749D0" w:rsidRPr="00152454" w:rsidRDefault="00A749D0" w:rsidP="00FB7A88">
            <w:pPr>
              <w:rPr>
                <w:rFonts w:asciiTheme="minorHAnsi" w:hAnsiTheme="minorHAnsi" w:cstheme="minorHAnsi"/>
                <w:b/>
              </w:rPr>
            </w:pPr>
            <w:r w:rsidRPr="00152454">
              <w:rPr>
                <w:rFonts w:asciiTheme="minorHAnsi" w:hAnsiTheme="minorHAnsi" w:cstheme="minorHAnsi"/>
                <w:b/>
              </w:rPr>
              <w:t>7.1</w:t>
            </w:r>
          </w:p>
        </w:tc>
        <w:tc>
          <w:tcPr>
            <w:tcW w:w="8706" w:type="dxa"/>
            <w:gridSpan w:val="6"/>
          </w:tcPr>
          <w:p w:rsidR="00A749D0" w:rsidRPr="00152454" w:rsidRDefault="00A749D0" w:rsidP="00FB7A88">
            <w:pPr>
              <w:rPr>
                <w:rFonts w:asciiTheme="minorHAnsi" w:hAnsiTheme="minorHAnsi" w:cstheme="minorHAnsi"/>
                <w:b/>
              </w:rPr>
            </w:pPr>
            <w:r w:rsidRPr="00152454">
              <w:rPr>
                <w:rFonts w:asciiTheme="minorHAnsi" w:hAnsiTheme="minorHAnsi" w:cstheme="minorHAnsi"/>
                <w:b/>
              </w:rPr>
              <w:t>Religion Setup</w:t>
            </w: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val="restart"/>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Fonts w:asciiTheme="minorHAnsi" w:hAnsiTheme="minorHAnsi" w:cstheme="minorHAnsi"/>
              </w:rPr>
            </w:pPr>
            <w:r w:rsidRPr="00152454">
              <w:rPr>
                <w:rFonts w:asciiTheme="minorHAnsi" w:hAnsiTheme="minorHAnsi" w:cstheme="minorHAnsi"/>
              </w:rPr>
              <w:t>Religion  Name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Text Box</w:t>
            </w:r>
          </w:p>
        </w:tc>
        <w:tc>
          <w:tcPr>
            <w:tcW w:w="1233"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VARCHAR</w:t>
            </w: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Fonts w:asciiTheme="minorHAnsi" w:hAnsiTheme="minorHAnsi" w:cstheme="minorHAnsi"/>
              </w:rPr>
            </w:pPr>
            <w:r w:rsidRPr="00152454">
              <w:rPr>
                <w:rFonts w:asciiTheme="minorHAnsi" w:hAnsiTheme="minorHAnsi" w:cstheme="minorHAnsi"/>
              </w:rPr>
              <w:t>Number of Basic</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Text Box</w:t>
            </w:r>
          </w:p>
        </w:tc>
        <w:tc>
          <w:tcPr>
            <w:tcW w:w="1233"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NUMBER</w:t>
            </w: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Fonts w:asciiTheme="minorHAnsi" w:hAnsiTheme="minorHAnsi" w:cstheme="minorHAnsi"/>
              </w:rPr>
            </w:pPr>
            <w:r w:rsidRPr="00152454">
              <w:rPr>
                <w:rFonts w:asciiTheme="minorHAnsi" w:hAnsiTheme="minorHAnsi" w:cstheme="minorHAnsi"/>
              </w:rPr>
              <w:t>Percentage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Text Box</w:t>
            </w:r>
          </w:p>
        </w:tc>
        <w:tc>
          <w:tcPr>
            <w:tcW w:w="1233"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NUMBER</w:t>
            </w: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Fonts w:asciiTheme="minorHAnsi" w:hAnsiTheme="minorHAnsi" w:cstheme="minorHAnsi"/>
              </w:rPr>
            </w:pPr>
            <w:r w:rsidRPr="00152454">
              <w:rPr>
                <w:rStyle w:val="textlevelleft"/>
                <w:rFonts w:asciiTheme="minorHAnsi" w:hAnsiTheme="minorHAnsi" w:cstheme="minorHAnsi"/>
              </w:rPr>
              <w:t>Make Inactive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Check Box</w:t>
            </w:r>
          </w:p>
        </w:tc>
        <w:tc>
          <w:tcPr>
            <w:tcW w:w="1233"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CHAR(1)</w:t>
            </w:r>
          </w:p>
        </w:tc>
        <w:tc>
          <w:tcPr>
            <w:tcW w:w="3070"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DEFAULT ‘Y’</w:t>
            </w: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Style w:val="textlevelleft"/>
                <w:rFonts w:asciiTheme="minorHAnsi" w:hAnsiTheme="minorHAnsi" w:cstheme="minorHAnsi"/>
              </w:rPr>
              <w:t xml:space="preserve"> List</w:t>
            </w:r>
          </w:p>
        </w:tc>
        <w:tc>
          <w:tcPr>
            <w:tcW w:w="1149" w:type="dxa"/>
          </w:tcPr>
          <w:p w:rsidR="00A749D0" w:rsidRPr="00152454" w:rsidRDefault="00A749D0" w:rsidP="00FB7A88">
            <w:pPr>
              <w:rPr>
                <w:rFonts w:asciiTheme="minorHAnsi" w:hAnsiTheme="minorHAnsi" w:cstheme="minorHAnsi"/>
              </w:rPr>
            </w:pP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Style w:val="textlevelleft"/>
                <w:rFonts w:asciiTheme="minorHAnsi" w:hAnsiTheme="minorHAnsi" w:cstheme="minorHAnsi"/>
              </w:rPr>
            </w:pPr>
          </w:p>
        </w:tc>
        <w:tc>
          <w:tcPr>
            <w:tcW w:w="1498" w:type="dxa"/>
            <w:vMerge/>
          </w:tcPr>
          <w:p w:rsidR="00A749D0" w:rsidRPr="00152454" w:rsidRDefault="00A749D0" w:rsidP="00FB7A88">
            <w:pPr>
              <w:rPr>
                <w:rStyle w:val="textlevelleft"/>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Refresh</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Save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Delete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749D0">
        <w:tc>
          <w:tcPr>
            <w:tcW w:w="9337" w:type="dxa"/>
            <w:gridSpan w:val="7"/>
            <w:shd w:val="clear" w:color="auto" w:fill="D9D9D9" w:themeFill="background1" w:themeFillShade="D9"/>
          </w:tcPr>
          <w:p w:rsidR="00A749D0" w:rsidRPr="00152454" w:rsidRDefault="00A749D0" w:rsidP="00FB7A88">
            <w:pPr>
              <w:rPr>
                <w:rFonts w:asciiTheme="minorHAnsi" w:hAnsiTheme="minorHAnsi" w:cstheme="minorHAnsi"/>
              </w:rPr>
            </w:pPr>
          </w:p>
        </w:tc>
      </w:tr>
      <w:tr w:rsidR="00A749D0" w:rsidRPr="00152454" w:rsidTr="00AB0C05">
        <w:tc>
          <w:tcPr>
            <w:tcW w:w="631" w:type="dxa"/>
            <w:vMerge w:val="restart"/>
          </w:tcPr>
          <w:p w:rsidR="00A749D0" w:rsidRPr="00152454" w:rsidRDefault="00A749D0" w:rsidP="00FB7A88">
            <w:pPr>
              <w:rPr>
                <w:rFonts w:asciiTheme="minorHAnsi" w:hAnsiTheme="minorHAnsi" w:cstheme="minorHAnsi"/>
                <w:b/>
              </w:rPr>
            </w:pPr>
            <w:r w:rsidRPr="00152454">
              <w:rPr>
                <w:rFonts w:asciiTheme="minorHAnsi" w:hAnsiTheme="minorHAnsi" w:cstheme="minorHAnsi"/>
                <w:b/>
              </w:rPr>
              <w:t>7.1</w:t>
            </w:r>
          </w:p>
        </w:tc>
        <w:tc>
          <w:tcPr>
            <w:tcW w:w="8706" w:type="dxa"/>
            <w:gridSpan w:val="6"/>
          </w:tcPr>
          <w:p w:rsidR="00A749D0" w:rsidRPr="00152454" w:rsidRDefault="00A749D0" w:rsidP="00FB7A88">
            <w:pPr>
              <w:rPr>
                <w:rFonts w:asciiTheme="minorHAnsi" w:hAnsiTheme="minorHAnsi" w:cstheme="minorHAnsi"/>
                <w:b/>
              </w:rPr>
            </w:pPr>
            <w:r w:rsidRPr="00152454">
              <w:rPr>
                <w:rFonts w:asciiTheme="minorHAnsi" w:hAnsiTheme="minorHAnsi" w:cstheme="minorHAnsi"/>
                <w:b/>
              </w:rPr>
              <w:t>Blood Group Setup</w:t>
            </w: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val="restart"/>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Fonts w:asciiTheme="minorHAnsi" w:hAnsiTheme="minorHAnsi" w:cstheme="minorHAnsi"/>
              </w:rPr>
            </w:pPr>
            <w:r w:rsidRPr="00152454">
              <w:rPr>
                <w:rFonts w:asciiTheme="minorHAnsi" w:hAnsiTheme="minorHAnsi" w:cstheme="minorHAnsi"/>
              </w:rPr>
              <w:t>Blood Group  Name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Text Box</w:t>
            </w:r>
          </w:p>
        </w:tc>
        <w:tc>
          <w:tcPr>
            <w:tcW w:w="1233"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VARCHAR</w:t>
            </w: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Fonts w:asciiTheme="minorHAnsi" w:hAnsiTheme="minorHAnsi" w:cstheme="minorHAnsi"/>
              </w:rPr>
            </w:pPr>
            <w:r w:rsidRPr="00152454">
              <w:rPr>
                <w:rStyle w:val="textlevelleft"/>
                <w:rFonts w:asciiTheme="minorHAnsi" w:hAnsiTheme="minorHAnsi" w:cstheme="minorHAnsi"/>
              </w:rPr>
              <w:t>Make Inactive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Check Box</w:t>
            </w:r>
          </w:p>
        </w:tc>
        <w:tc>
          <w:tcPr>
            <w:tcW w:w="1233"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CHAR(1)</w:t>
            </w:r>
          </w:p>
        </w:tc>
        <w:tc>
          <w:tcPr>
            <w:tcW w:w="3070"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DEFAULT ‘Y’</w:t>
            </w: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Style w:val="textlevelleft"/>
                <w:rFonts w:asciiTheme="minorHAnsi" w:hAnsiTheme="minorHAnsi" w:cstheme="minorHAnsi"/>
              </w:rPr>
              <w:t xml:space="preserve"> List</w:t>
            </w:r>
          </w:p>
        </w:tc>
        <w:tc>
          <w:tcPr>
            <w:tcW w:w="1149" w:type="dxa"/>
          </w:tcPr>
          <w:p w:rsidR="00A749D0" w:rsidRPr="00152454" w:rsidRDefault="00A749D0" w:rsidP="00FB7A88">
            <w:pPr>
              <w:rPr>
                <w:rFonts w:asciiTheme="minorHAnsi" w:hAnsiTheme="minorHAnsi" w:cstheme="minorHAnsi"/>
              </w:rPr>
            </w:pP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Style w:val="textlevelleft"/>
                <w:rFonts w:asciiTheme="minorHAnsi" w:hAnsiTheme="minorHAnsi" w:cstheme="minorHAnsi"/>
              </w:rPr>
            </w:pPr>
          </w:p>
        </w:tc>
        <w:tc>
          <w:tcPr>
            <w:tcW w:w="1498" w:type="dxa"/>
            <w:vMerge/>
          </w:tcPr>
          <w:p w:rsidR="00A749D0" w:rsidRPr="00152454" w:rsidRDefault="00A749D0" w:rsidP="00FB7A88">
            <w:pPr>
              <w:rPr>
                <w:rStyle w:val="textlevelleft"/>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Refresh</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Save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Delete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749D0">
        <w:tc>
          <w:tcPr>
            <w:tcW w:w="9337" w:type="dxa"/>
            <w:gridSpan w:val="7"/>
            <w:shd w:val="clear" w:color="auto" w:fill="D9D9D9" w:themeFill="background1" w:themeFillShade="D9"/>
          </w:tcPr>
          <w:p w:rsidR="00A749D0" w:rsidRPr="00152454" w:rsidRDefault="00A749D0" w:rsidP="00FB7A88">
            <w:pPr>
              <w:rPr>
                <w:rFonts w:asciiTheme="minorHAnsi" w:hAnsiTheme="minorHAnsi" w:cstheme="minorHAnsi"/>
              </w:rPr>
            </w:pPr>
          </w:p>
        </w:tc>
      </w:tr>
      <w:tr w:rsidR="00A749D0" w:rsidRPr="00152454" w:rsidTr="00AB0C05">
        <w:tc>
          <w:tcPr>
            <w:tcW w:w="631" w:type="dxa"/>
            <w:vMerge w:val="restart"/>
          </w:tcPr>
          <w:p w:rsidR="00A749D0" w:rsidRPr="00152454" w:rsidRDefault="00A749D0" w:rsidP="00FB7A88">
            <w:pPr>
              <w:rPr>
                <w:rFonts w:asciiTheme="minorHAnsi" w:hAnsiTheme="minorHAnsi" w:cstheme="minorHAnsi"/>
                <w:b/>
              </w:rPr>
            </w:pPr>
            <w:r w:rsidRPr="00152454">
              <w:rPr>
                <w:rFonts w:asciiTheme="minorHAnsi" w:hAnsiTheme="minorHAnsi" w:cstheme="minorHAnsi"/>
                <w:b/>
              </w:rPr>
              <w:t>7.1</w:t>
            </w:r>
          </w:p>
        </w:tc>
        <w:tc>
          <w:tcPr>
            <w:tcW w:w="8706" w:type="dxa"/>
            <w:gridSpan w:val="6"/>
          </w:tcPr>
          <w:p w:rsidR="00A749D0" w:rsidRPr="00152454" w:rsidRDefault="00A749D0" w:rsidP="00FB7A88">
            <w:pPr>
              <w:rPr>
                <w:rFonts w:asciiTheme="minorHAnsi" w:hAnsiTheme="minorHAnsi" w:cstheme="minorHAnsi"/>
                <w:b/>
              </w:rPr>
            </w:pPr>
            <w:r w:rsidRPr="00152454">
              <w:rPr>
                <w:rFonts w:asciiTheme="minorHAnsi" w:hAnsiTheme="minorHAnsi" w:cstheme="minorHAnsi"/>
                <w:b/>
              </w:rPr>
              <w:t>Relation Setup</w:t>
            </w: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val="restart"/>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Fonts w:asciiTheme="minorHAnsi" w:hAnsiTheme="minorHAnsi" w:cstheme="minorHAnsi"/>
              </w:rPr>
            </w:pPr>
            <w:r w:rsidRPr="00152454">
              <w:rPr>
                <w:rFonts w:asciiTheme="minorHAnsi" w:hAnsiTheme="minorHAnsi" w:cstheme="minorHAnsi"/>
              </w:rPr>
              <w:t>Relation  Name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Text Box</w:t>
            </w:r>
          </w:p>
        </w:tc>
        <w:tc>
          <w:tcPr>
            <w:tcW w:w="1233"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VARCHAR</w:t>
            </w: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Fonts w:asciiTheme="minorHAnsi" w:hAnsiTheme="minorHAnsi" w:cstheme="minorHAnsi"/>
              </w:rPr>
            </w:pPr>
            <w:r w:rsidRPr="00152454">
              <w:rPr>
                <w:rStyle w:val="textlevelleft"/>
                <w:rFonts w:asciiTheme="minorHAnsi" w:hAnsiTheme="minorHAnsi" w:cstheme="minorHAnsi"/>
              </w:rPr>
              <w:t>Make Inactive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Check Box</w:t>
            </w:r>
          </w:p>
        </w:tc>
        <w:tc>
          <w:tcPr>
            <w:tcW w:w="1233"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CHAR(1)</w:t>
            </w:r>
          </w:p>
        </w:tc>
        <w:tc>
          <w:tcPr>
            <w:tcW w:w="3070"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DEFAULT ‘Y’</w:t>
            </w: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Style w:val="textlevelleft"/>
                <w:rFonts w:asciiTheme="minorHAnsi" w:hAnsiTheme="minorHAnsi" w:cstheme="minorHAnsi"/>
              </w:rPr>
              <w:t xml:space="preserve"> List</w:t>
            </w:r>
          </w:p>
        </w:tc>
        <w:tc>
          <w:tcPr>
            <w:tcW w:w="1149" w:type="dxa"/>
          </w:tcPr>
          <w:p w:rsidR="00A749D0" w:rsidRPr="00152454" w:rsidRDefault="00A749D0" w:rsidP="00FB7A88">
            <w:pPr>
              <w:rPr>
                <w:rFonts w:asciiTheme="minorHAnsi" w:hAnsiTheme="minorHAnsi" w:cstheme="minorHAnsi"/>
              </w:rPr>
            </w:pP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Style w:val="textlevelleft"/>
                <w:rFonts w:asciiTheme="minorHAnsi" w:hAnsiTheme="minorHAnsi" w:cstheme="minorHAnsi"/>
              </w:rPr>
            </w:pPr>
          </w:p>
        </w:tc>
        <w:tc>
          <w:tcPr>
            <w:tcW w:w="1498" w:type="dxa"/>
            <w:vMerge/>
          </w:tcPr>
          <w:p w:rsidR="00A749D0" w:rsidRPr="00152454" w:rsidRDefault="00A749D0" w:rsidP="00FB7A88">
            <w:pPr>
              <w:rPr>
                <w:rStyle w:val="textlevelleft"/>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Refresh</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Save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Delete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749D0">
        <w:tc>
          <w:tcPr>
            <w:tcW w:w="9337" w:type="dxa"/>
            <w:gridSpan w:val="7"/>
            <w:shd w:val="clear" w:color="auto" w:fill="D9D9D9" w:themeFill="background1" w:themeFillShade="D9"/>
          </w:tcPr>
          <w:p w:rsidR="00A749D0" w:rsidRPr="00152454" w:rsidRDefault="00A749D0" w:rsidP="00FB7A88">
            <w:pPr>
              <w:rPr>
                <w:rFonts w:asciiTheme="minorHAnsi" w:hAnsiTheme="minorHAnsi" w:cstheme="minorHAnsi"/>
              </w:rPr>
            </w:pPr>
          </w:p>
        </w:tc>
      </w:tr>
      <w:tr w:rsidR="00A749D0" w:rsidRPr="00152454" w:rsidTr="00AB0C05">
        <w:tc>
          <w:tcPr>
            <w:tcW w:w="631" w:type="dxa"/>
            <w:vMerge w:val="restart"/>
          </w:tcPr>
          <w:p w:rsidR="00A749D0" w:rsidRPr="00152454" w:rsidRDefault="00A749D0" w:rsidP="00FB7A88">
            <w:pPr>
              <w:rPr>
                <w:rFonts w:asciiTheme="minorHAnsi" w:hAnsiTheme="minorHAnsi" w:cstheme="minorHAnsi"/>
                <w:b/>
              </w:rPr>
            </w:pPr>
            <w:r w:rsidRPr="00152454">
              <w:rPr>
                <w:rFonts w:asciiTheme="minorHAnsi" w:hAnsiTheme="minorHAnsi" w:cstheme="minorHAnsi"/>
                <w:b/>
              </w:rPr>
              <w:t>7.1</w:t>
            </w:r>
          </w:p>
        </w:tc>
        <w:tc>
          <w:tcPr>
            <w:tcW w:w="8706" w:type="dxa"/>
            <w:gridSpan w:val="6"/>
          </w:tcPr>
          <w:p w:rsidR="00A749D0" w:rsidRPr="00152454" w:rsidRDefault="00A749D0" w:rsidP="00FB7A88">
            <w:pPr>
              <w:rPr>
                <w:rFonts w:asciiTheme="minorHAnsi" w:hAnsiTheme="minorHAnsi" w:cstheme="minorHAnsi"/>
                <w:b/>
              </w:rPr>
            </w:pPr>
            <w:r w:rsidRPr="00152454">
              <w:rPr>
                <w:rFonts w:asciiTheme="minorHAnsi" w:hAnsiTheme="minorHAnsi" w:cstheme="minorHAnsi"/>
                <w:b/>
              </w:rPr>
              <w:t>Country Setup</w:t>
            </w: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val="restart"/>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Fonts w:asciiTheme="minorHAnsi" w:hAnsiTheme="minorHAnsi" w:cstheme="minorHAnsi"/>
              </w:rPr>
            </w:pPr>
            <w:r w:rsidRPr="00152454">
              <w:rPr>
                <w:rFonts w:asciiTheme="minorHAnsi" w:hAnsiTheme="minorHAnsi" w:cstheme="minorHAnsi"/>
              </w:rPr>
              <w:t>Country  Name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Text Box</w:t>
            </w:r>
          </w:p>
        </w:tc>
        <w:tc>
          <w:tcPr>
            <w:tcW w:w="1233"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VARCHAR</w:t>
            </w: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Fonts w:asciiTheme="minorHAnsi" w:hAnsiTheme="minorHAnsi" w:cstheme="minorHAnsi"/>
              </w:rPr>
            </w:pPr>
            <w:r w:rsidRPr="00152454">
              <w:rPr>
                <w:rStyle w:val="textlevelleft"/>
                <w:rFonts w:asciiTheme="minorHAnsi" w:hAnsiTheme="minorHAnsi" w:cstheme="minorHAnsi"/>
              </w:rPr>
              <w:t>Make Inactive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Check Box</w:t>
            </w:r>
          </w:p>
        </w:tc>
        <w:tc>
          <w:tcPr>
            <w:tcW w:w="1233"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CHAR(1)</w:t>
            </w:r>
          </w:p>
        </w:tc>
        <w:tc>
          <w:tcPr>
            <w:tcW w:w="3070"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DEFAULT ‘Y’</w:t>
            </w: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Style w:val="textlevelleft"/>
                <w:rFonts w:asciiTheme="minorHAnsi" w:hAnsiTheme="minorHAnsi" w:cstheme="minorHAnsi"/>
              </w:rPr>
              <w:t xml:space="preserve"> List</w:t>
            </w:r>
          </w:p>
        </w:tc>
        <w:tc>
          <w:tcPr>
            <w:tcW w:w="1149" w:type="dxa"/>
          </w:tcPr>
          <w:p w:rsidR="00A749D0" w:rsidRPr="00152454" w:rsidRDefault="00A749D0" w:rsidP="00FB7A88">
            <w:pPr>
              <w:rPr>
                <w:rFonts w:asciiTheme="minorHAnsi" w:hAnsiTheme="minorHAnsi" w:cstheme="minorHAnsi"/>
              </w:rPr>
            </w:pP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Style w:val="textlevelleft"/>
                <w:rFonts w:asciiTheme="minorHAnsi" w:hAnsiTheme="minorHAnsi" w:cstheme="minorHAnsi"/>
              </w:rPr>
            </w:pPr>
          </w:p>
        </w:tc>
        <w:tc>
          <w:tcPr>
            <w:tcW w:w="1498" w:type="dxa"/>
            <w:vMerge/>
          </w:tcPr>
          <w:p w:rsidR="00A749D0" w:rsidRPr="00152454" w:rsidRDefault="00A749D0" w:rsidP="00FB7A88">
            <w:pPr>
              <w:rPr>
                <w:rStyle w:val="textlevelleft"/>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Refresh</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Save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Delete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749D0">
        <w:tc>
          <w:tcPr>
            <w:tcW w:w="9337" w:type="dxa"/>
            <w:gridSpan w:val="7"/>
            <w:shd w:val="clear" w:color="auto" w:fill="D9D9D9" w:themeFill="background1" w:themeFillShade="D9"/>
          </w:tcPr>
          <w:p w:rsidR="00A749D0" w:rsidRPr="00152454" w:rsidRDefault="00A749D0" w:rsidP="00FB7A88">
            <w:pPr>
              <w:rPr>
                <w:rFonts w:asciiTheme="minorHAnsi" w:hAnsiTheme="minorHAnsi" w:cstheme="minorHAnsi"/>
              </w:rPr>
            </w:pPr>
          </w:p>
        </w:tc>
      </w:tr>
      <w:tr w:rsidR="00A749D0" w:rsidRPr="00152454" w:rsidTr="00AB0C05">
        <w:tc>
          <w:tcPr>
            <w:tcW w:w="631" w:type="dxa"/>
            <w:vMerge w:val="restart"/>
          </w:tcPr>
          <w:p w:rsidR="00A749D0" w:rsidRPr="00152454" w:rsidRDefault="00A749D0" w:rsidP="00FB7A88">
            <w:pPr>
              <w:rPr>
                <w:rFonts w:asciiTheme="minorHAnsi" w:hAnsiTheme="minorHAnsi" w:cstheme="minorHAnsi"/>
                <w:b/>
              </w:rPr>
            </w:pPr>
            <w:r w:rsidRPr="00152454">
              <w:rPr>
                <w:rFonts w:asciiTheme="minorHAnsi" w:hAnsiTheme="minorHAnsi" w:cstheme="minorHAnsi"/>
                <w:b/>
              </w:rPr>
              <w:t>7.1</w:t>
            </w:r>
          </w:p>
        </w:tc>
        <w:tc>
          <w:tcPr>
            <w:tcW w:w="8706" w:type="dxa"/>
            <w:gridSpan w:val="6"/>
          </w:tcPr>
          <w:p w:rsidR="00A749D0" w:rsidRPr="00152454" w:rsidRDefault="00A749D0" w:rsidP="00FB7A88">
            <w:pPr>
              <w:rPr>
                <w:rFonts w:asciiTheme="minorHAnsi" w:hAnsiTheme="minorHAnsi" w:cstheme="minorHAnsi"/>
                <w:b/>
              </w:rPr>
            </w:pPr>
            <w:r w:rsidRPr="00152454">
              <w:rPr>
                <w:rFonts w:asciiTheme="minorHAnsi" w:hAnsiTheme="minorHAnsi" w:cstheme="minorHAnsi"/>
                <w:b/>
              </w:rPr>
              <w:t>Action Setup</w:t>
            </w: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val="restart"/>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Fonts w:asciiTheme="minorHAnsi" w:hAnsiTheme="minorHAnsi" w:cstheme="minorHAnsi"/>
              </w:rPr>
            </w:pPr>
            <w:r w:rsidRPr="00152454">
              <w:rPr>
                <w:rFonts w:asciiTheme="minorHAnsi" w:hAnsiTheme="minorHAnsi" w:cstheme="minorHAnsi"/>
              </w:rPr>
              <w:t>Action  Name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Text Box</w:t>
            </w:r>
          </w:p>
        </w:tc>
        <w:tc>
          <w:tcPr>
            <w:tcW w:w="1233"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VARCHAR</w:t>
            </w: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Fonts w:asciiTheme="minorHAnsi" w:hAnsiTheme="minorHAnsi" w:cstheme="minorHAnsi"/>
              </w:rPr>
            </w:pPr>
            <w:r w:rsidRPr="00152454">
              <w:rPr>
                <w:rFonts w:asciiTheme="minorHAnsi" w:hAnsiTheme="minorHAnsi" w:cstheme="minorHAnsi"/>
              </w:rPr>
              <w:t>Description</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Text Area</w:t>
            </w:r>
          </w:p>
        </w:tc>
        <w:tc>
          <w:tcPr>
            <w:tcW w:w="1233"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VARCHAR</w:t>
            </w: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Fonts w:asciiTheme="minorHAnsi" w:hAnsiTheme="minorHAnsi" w:cstheme="minorHAnsi"/>
              </w:rPr>
            </w:pPr>
            <w:r w:rsidRPr="00152454">
              <w:rPr>
                <w:rFonts w:asciiTheme="minorHAnsi" w:hAnsiTheme="minorHAnsi" w:cstheme="minorHAnsi"/>
              </w:rPr>
              <w:t>Action  Type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Text Box</w:t>
            </w:r>
          </w:p>
        </w:tc>
        <w:tc>
          <w:tcPr>
            <w:tcW w:w="1233"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VARCHAR</w:t>
            </w: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Fonts w:asciiTheme="minorHAnsi" w:hAnsiTheme="minorHAnsi" w:cstheme="minorHAnsi"/>
              </w:rPr>
            </w:pPr>
            <w:r w:rsidRPr="00152454">
              <w:rPr>
                <w:rFonts w:asciiTheme="minorHAnsi" w:hAnsiTheme="minorHAnsi" w:cstheme="minorHAnsi"/>
              </w:rPr>
              <w:t>Action  Nature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Dropdown</w:t>
            </w:r>
          </w:p>
        </w:tc>
        <w:tc>
          <w:tcPr>
            <w:tcW w:w="1233"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NUMBER</w:t>
            </w: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Fonts w:asciiTheme="minorHAnsi" w:hAnsiTheme="minorHAnsi" w:cstheme="minorHAnsi"/>
              </w:rPr>
            </w:pPr>
            <w:r w:rsidRPr="00152454">
              <w:rPr>
                <w:rStyle w:val="textlevelleft"/>
                <w:rFonts w:asciiTheme="minorHAnsi" w:hAnsiTheme="minorHAnsi" w:cstheme="minorHAnsi"/>
              </w:rPr>
              <w:t>Make Inactive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Check Box</w:t>
            </w:r>
          </w:p>
        </w:tc>
        <w:tc>
          <w:tcPr>
            <w:tcW w:w="1233"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CHAR(1)</w:t>
            </w:r>
          </w:p>
        </w:tc>
        <w:tc>
          <w:tcPr>
            <w:tcW w:w="3070"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DEFAULT ‘Y’</w:t>
            </w: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Style w:val="textlevelleft"/>
                <w:rFonts w:asciiTheme="minorHAnsi" w:hAnsiTheme="minorHAnsi" w:cstheme="minorHAnsi"/>
              </w:rPr>
              <w:t xml:space="preserve"> List</w:t>
            </w:r>
          </w:p>
        </w:tc>
        <w:tc>
          <w:tcPr>
            <w:tcW w:w="1149" w:type="dxa"/>
          </w:tcPr>
          <w:p w:rsidR="00A749D0" w:rsidRPr="00152454" w:rsidRDefault="00A749D0" w:rsidP="00FB7A88">
            <w:pPr>
              <w:rPr>
                <w:rFonts w:asciiTheme="minorHAnsi" w:hAnsiTheme="minorHAnsi" w:cstheme="minorHAnsi"/>
              </w:rPr>
            </w:pP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Style w:val="textlevelleft"/>
                <w:rFonts w:asciiTheme="minorHAnsi" w:hAnsiTheme="minorHAnsi" w:cstheme="minorHAnsi"/>
              </w:rPr>
            </w:pPr>
          </w:p>
        </w:tc>
        <w:tc>
          <w:tcPr>
            <w:tcW w:w="1498" w:type="dxa"/>
            <w:vMerge/>
          </w:tcPr>
          <w:p w:rsidR="00A749D0" w:rsidRPr="00152454" w:rsidRDefault="00A749D0" w:rsidP="00FB7A88">
            <w:pPr>
              <w:rPr>
                <w:rStyle w:val="textlevelleft"/>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Refresh</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Save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Delete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749D0">
        <w:tc>
          <w:tcPr>
            <w:tcW w:w="9337" w:type="dxa"/>
            <w:gridSpan w:val="7"/>
            <w:shd w:val="clear" w:color="auto" w:fill="D9D9D9" w:themeFill="background1" w:themeFillShade="D9"/>
          </w:tcPr>
          <w:p w:rsidR="00A749D0" w:rsidRPr="00152454" w:rsidRDefault="00A749D0" w:rsidP="00FB7A88">
            <w:pPr>
              <w:rPr>
                <w:rFonts w:asciiTheme="minorHAnsi" w:hAnsiTheme="minorHAnsi" w:cstheme="minorHAnsi"/>
              </w:rPr>
            </w:pPr>
          </w:p>
        </w:tc>
      </w:tr>
      <w:tr w:rsidR="00A749D0" w:rsidRPr="00152454" w:rsidTr="00AB0C05">
        <w:tc>
          <w:tcPr>
            <w:tcW w:w="631" w:type="dxa"/>
            <w:vMerge w:val="restart"/>
          </w:tcPr>
          <w:p w:rsidR="00A749D0" w:rsidRPr="00152454" w:rsidRDefault="00A749D0" w:rsidP="00FB7A88">
            <w:pPr>
              <w:rPr>
                <w:rFonts w:asciiTheme="minorHAnsi" w:hAnsiTheme="minorHAnsi" w:cstheme="minorHAnsi"/>
                <w:b/>
              </w:rPr>
            </w:pPr>
            <w:r w:rsidRPr="00152454">
              <w:rPr>
                <w:rFonts w:asciiTheme="minorHAnsi" w:hAnsiTheme="minorHAnsi" w:cstheme="minorHAnsi"/>
                <w:b/>
              </w:rPr>
              <w:t>7.1</w:t>
            </w:r>
          </w:p>
        </w:tc>
        <w:tc>
          <w:tcPr>
            <w:tcW w:w="8706" w:type="dxa"/>
            <w:gridSpan w:val="6"/>
          </w:tcPr>
          <w:p w:rsidR="00A749D0" w:rsidRPr="00152454" w:rsidRDefault="00A749D0" w:rsidP="00FB7A88">
            <w:pPr>
              <w:rPr>
                <w:rFonts w:asciiTheme="minorHAnsi" w:hAnsiTheme="minorHAnsi" w:cstheme="minorHAnsi"/>
                <w:b/>
              </w:rPr>
            </w:pPr>
            <w:r w:rsidRPr="00152454">
              <w:rPr>
                <w:rFonts w:asciiTheme="minorHAnsi" w:hAnsiTheme="minorHAnsi" w:cstheme="minorHAnsi"/>
                <w:b/>
              </w:rPr>
              <w:t>Education: Degree Setup</w:t>
            </w: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val="restart"/>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Fonts w:asciiTheme="minorHAnsi" w:hAnsiTheme="minorHAnsi" w:cstheme="minorHAnsi"/>
              </w:rPr>
            </w:pPr>
            <w:r w:rsidRPr="00152454">
              <w:rPr>
                <w:rFonts w:asciiTheme="minorHAnsi" w:hAnsiTheme="minorHAnsi" w:cstheme="minorHAnsi"/>
              </w:rPr>
              <w:t>Degree  Name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Text Box</w:t>
            </w:r>
          </w:p>
        </w:tc>
        <w:tc>
          <w:tcPr>
            <w:tcW w:w="1233"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VARCHAR</w:t>
            </w: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Fonts w:asciiTheme="minorHAnsi" w:hAnsiTheme="minorHAnsi" w:cstheme="minorHAnsi"/>
              </w:rPr>
            </w:pPr>
            <w:r w:rsidRPr="00152454">
              <w:rPr>
                <w:rStyle w:val="textlevelleft"/>
                <w:rFonts w:asciiTheme="minorHAnsi" w:hAnsiTheme="minorHAnsi" w:cstheme="minorHAnsi"/>
              </w:rPr>
              <w:t>Make Inactive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Check Box</w:t>
            </w:r>
          </w:p>
        </w:tc>
        <w:tc>
          <w:tcPr>
            <w:tcW w:w="1233"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CHAR(1)</w:t>
            </w:r>
          </w:p>
        </w:tc>
        <w:tc>
          <w:tcPr>
            <w:tcW w:w="3070"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DEFAULT ‘Y’</w:t>
            </w: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Style w:val="textlevelleft"/>
                <w:rFonts w:asciiTheme="minorHAnsi" w:hAnsiTheme="minorHAnsi" w:cstheme="minorHAnsi"/>
              </w:rPr>
              <w:t xml:space="preserve"> List</w:t>
            </w:r>
          </w:p>
        </w:tc>
        <w:tc>
          <w:tcPr>
            <w:tcW w:w="1149" w:type="dxa"/>
          </w:tcPr>
          <w:p w:rsidR="00A749D0" w:rsidRPr="00152454" w:rsidRDefault="00A749D0" w:rsidP="00FB7A88">
            <w:pPr>
              <w:rPr>
                <w:rFonts w:asciiTheme="minorHAnsi" w:hAnsiTheme="minorHAnsi" w:cstheme="minorHAnsi"/>
              </w:rPr>
            </w:pP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Style w:val="textlevelleft"/>
                <w:rFonts w:asciiTheme="minorHAnsi" w:hAnsiTheme="minorHAnsi" w:cstheme="minorHAnsi"/>
              </w:rPr>
            </w:pPr>
          </w:p>
        </w:tc>
        <w:tc>
          <w:tcPr>
            <w:tcW w:w="1498" w:type="dxa"/>
            <w:vMerge/>
          </w:tcPr>
          <w:p w:rsidR="00A749D0" w:rsidRPr="00152454" w:rsidRDefault="00A749D0" w:rsidP="00FB7A88">
            <w:pPr>
              <w:rPr>
                <w:rStyle w:val="textlevelleft"/>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Refresh</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Save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Delete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749D0">
        <w:tc>
          <w:tcPr>
            <w:tcW w:w="9337" w:type="dxa"/>
            <w:gridSpan w:val="7"/>
            <w:shd w:val="clear" w:color="auto" w:fill="D9D9D9" w:themeFill="background1" w:themeFillShade="D9"/>
          </w:tcPr>
          <w:p w:rsidR="00A749D0" w:rsidRPr="00152454" w:rsidRDefault="00A749D0" w:rsidP="00FB7A88">
            <w:pPr>
              <w:rPr>
                <w:rFonts w:asciiTheme="minorHAnsi" w:hAnsiTheme="minorHAnsi" w:cstheme="minorHAnsi"/>
              </w:rPr>
            </w:pPr>
          </w:p>
        </w:tc>
      </w:tr>
      <w:tr w:rsidR="00A749D0" w:rsidRPr="00152454" w:rsidTr="00AB0C05">
        <w:tc>
          <w:tcPr>
            <w:tcW w:w="631" w:type="dxa"/>
            <w:vMerge w:val="restart"/>
          </w:tcPr>
          <w:p w:rsidR="00A749D0" w:rsidRPr="00152454" w:rsidRDefault="00A749D0" w:rsidP="00FB7A88">
            <w:pPr>
              <w:rPr>
                <w:rFonts w:asciiTheme="minorHAnsi" w:hAnsiTheme="minorHAnsi" w:cstheme="minorHAnsi"/>
                <w:b/>
              </w:rPr>
            </w:pPr>
            <w:r w:rsidRPr="00152454">
              <w:rPr>
                <w:rFonts w:asciiTheme="minorHAnsi" w:hAnsiTheme="minorHAnsi" w:cstheme="minorHAnsi"/>
                <w:b/>
              </w:rPr>
              <w:t>7.1</w:t>
            </w:r>
          </w:p>
        </w:tc>
        <w:tc>
          <w:tcPr>
            <w:tcW w:w="8706" w:type="dxa"/>
            <w:gridSpan w:val="6"/>
          </w:tcPr>
          <w:p w:rsidR="00A749D0" w:rsidRPr="00152454" w:rsidRDefault="00A749D0" w:rsidP="00FB7A88">
            <w:pPr>
              <w:rPr>
                <w:rFonts w:asciiTheme="minorHAnsi" w:hAnsiTheme="minorHAnsi" w:cstheme="minorHAnsi"/>
                <w:b/>
              </w:rPr>
            </w:pPr>
            <w:r w:rsidRPr="00152454">
              <w:rPr>
                <w:rFonts w:asciiTheme="minorHAnsi" w:hAnsiTheme="minorHAnsi" w:cstheme="minorHAnsi"/>
                <w:b/>
              </w:rPr>
              <w:t>Education: Institute Setup</w:t>
            </w: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val="restart"/>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Fonts w:asciiTheme="minorHAnsi" w:hAnsiTheme="minorHAnsi" w:cstheme="minorHAnsi"/>
              </w:rPr>
            </w:pPr>
            <w:r w:rsidRPr="00152454">
              <w:rPr>
                <w:rFonts w:asciiTheme="minorHAnsi" w:hAnsiTheme="minorHAnsi" w:cstheme="minorHAnsi"/>
              </w:rPr>
              <w:t>Institute  Name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Text Box</w:t>
            </w:r>
          </w:p>
        </w:tc>
        <w:tc>
          <w:tcPr>
            <w:tcW w:w="1233"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VARCHAR</w:t>
            </w: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Fonts w:asciiTheme="minorHAnsi" w:hAnsiTheme="minorHAnsi" w:cstheme="minorHAnsi"/>
              </w:rPr>
            </w:pPr>
            <w:r w:rsidRPr="00152454">
              <w:rPr>
                <w:rStyle w:val="textlevelleft"/>
                <w:rFonts w:asciiTheme="minorHAnsi" w:hAnsiTheme="minorHAnsi" w:cstheme="minorHAnsi"/>
              </w:rPr>
              <w:t>Make Inactive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Check Box</w:t>
            </w:r>
          </w:p>
        </w:tc>
        <w:tc>
          <w:tcPr>
            <w:tcW w:w="1233"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CHAR(1)</w:t>
            </w:r>
          </w:p>
        </w:tc>
        <w:tc>
          <w:tcPr>
            <w:tcW w:w="3070"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DEFAULT ‘Y’</w:t>
            </w: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Style w:val="textlevelleft"/>
                <w:rFonts w:asciiTheme="minorHAnsi" w:hAnsiTheme="minorHAnsi" w:cstheme="minorHAnsi"/>
              </w:rPr>
              <w:t xml:space="preserve"> List</w:t>
            </w:r>
          </w:p>
        </w:tc>
        <w:tc>
          <w:tcPr>
            <w:tcW w:w="1149" w:type="dxa"/>
          </w:tcPr>
          <w:p w:rsidR="00A749D0" w:rsidRPr="00152454" w:rsidRDefault="00A749D0" w:rsidP="00FB7A88">
            <w:pPr>
              <w:rPr>
                <w:rFonts w:asciiTheme="minorHAnsi" w:hAnsiTheme="minorHAnsi" w:cstheme="minorHAnsi"/>
              </w:rPr>
            </w:pP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Style w:val="textlevelleft"/>
                <w:rFonts w:asciiTheme="minorHAnsi" w:hAnsiTheme="minorHAnsi" w:cstheme="minorHAnsi"/>
              </w:rPr>
            </w:pPr>
          </w:p>
        </w:tc>
        <w:tc>
          <w:tcPr>
            <w:tcW w:w="1498" w:type="dxa"/>
            <w:vMerge/>
          </w:tcPr>
          <w:p w:rsidR="00A749D0" w:rsidRPr="00152454" w:rsidRDefault="00A749D0" w:rsidP="00FB7A88">
            <w:pPr>
              <w:rPr>
                <w:rStyle w:val="textlevelleft"/>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Refresh</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Save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Delete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BF13C4">
        <w:tc>
          <w:tcPr>
            <w:tcW w:w="9337" w:type="dxa"/>
            <w:gridSpan w:val="7"/>
            <w:shd w:val="clear" w:color="auto" w:fill="D9D9D9" w:themeFill="background1" w:themeFillShade="D9"/>
          </w:tcPr>
          <w:p w:rsidR="00A749D0" w:rsidRPr="00152454" w:rsidRDefault="00A749D0" w:rsidP="00FB7A88">
            <w:pPr>
              <w:rPr>
                <w:rFonts w:asciiTheme="minorHAnsi" w:hAnsiTheme="minorHAnsi" w:cstheme="minorHAnsi"/>
              </w:rPr>
            </w:pPr>
          </w:p>
        </w:tc>
      </w:tr>
      <w:tr w:rsidR="00A749D0" w:rsidRPr="00152454" w:rsidTr="00AB0C05">
        <w:tc>
          <w:tcPr>
            <w:tcW w:w="631" w:type="dxa"/>
            <w:vMerge w:val="restart"/>
          </w:tcPr>
          <w:p w:rsidR="00A749D0" w:rsidRPr="00152454" w:rsidRDefault="00A749D0" w:rsidP="00FB7A88">
            <w:pPr>
              <w:rPr>
                <w:rFonts w:asciiTheme="minorHAnsi" w:hAnsiTheme="minorHAnsi" w:cstheme="minorHAnsi"/>
                <w:b/>
              </w:rPr>
            </w:pPr>
            <w:r w:rsidRPr="00152454">
              <w:rPr>
                <w:rFonts w:asciiTheme="minorHAnsi" w:hAnsiTheme="minorHAnsi" w:cstheme="minorHAnsi"/>
                <w:b/>
              </w:rPr>
              <w:t>7.1</w:t>
            </w:r>
          </w:p>
        </w:tc>
        <w:tc>
          <w:tcPr>
            <w:tcW w:w="8706" w:type="dxa"/>
            <w:gridSpan w:val="6"/>
          </w:tcPr>
          <w:p w:rsidR="00A749D0" w:rsidRPr="00152454" w:rsidRDefault="00A749D0" w:rsidP="00FB7A88">
            <w:pPr>
              <w:rPr>
                <w:rFonts w:asciiTheme="minorHAnsi" w:hAnsiTheme="minorHAnsi" w:cstheme="minorHAnsi"/>
                <w:b/>
              </w:rPr>
            </w:pPr>
            <w:r w:rsidRPr="00152454">
              <w:rPr>
                <w:rFonts w:asciiTheme="minorHAnsi" w:hAnsiTheme="minorHAnsi" w:cstheme="minorHAnsi"/>
                <w:b/>
              </w:rPr>
              <w:t>Education: Subject Setup</w:t>
            </w: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val="restart"/>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Fonts w:asciiTheme="minorHAnsi" w:hAnsiTheme="minorHAnsi" w:cstheme="minorHAnsi"/>
              </w:rPr>
            </w:pPr>
            <w:r w:rsidRPr="00152454">
              <w:rPr>
                <w:rFonts w:asciiTheme="minorHAnsi" w:hAnsiTheme="minorHAnsi" w:cstheme="minorHAnsi"/>
              </w:rPr>
              <w:t>Subject  Name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Text Box</w:t>
            </w:r>
          </w:p>
        </w:tc>
        <w:tc>
          <w:tcPr>
            <w:tcW w:w="1233"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VARCHAR</w:t>
            </w: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Fonts w:asciiTheme="minorHAnsi" w:hAnsiTheme="minorHAnsi" w:cstheme="minorHAnsi"/>
              </w:rPr>
            </w:pPr>
            <w:r w:rsidRPr="00152454">
              <w:rPr>
                <w:rStyle w:val="textlevelleft"/>
                <w:rFonts w:asciiTheme="minorHAnsi" w:hAnsiTheme="minorHAnsi" w:cstheme="minorHAnsi"/>
              </w:rPr>
              <w:t>Make Inactive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Check Box</w:t>
            </w:r>
          </w:p>
        </w:tc>
        <w:tc>
          <w:tcPr>
            <w:tcW w:w="1233"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CHAR(1)</w:t>
            </w:r>
          </w:p>
        </w:tc>
        <w:tc>
          <w:tcPr>
            <w:tcW w:w="3070"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DEFAULT ‘Y’</w:t>
            </w: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Style w:val="textlevelleft"/>
                <w:rFonts w:asciiTheme="minorHAnsi" w:hAnsiTheme="minorHAnsi" w:cstheme="minorHAnsi"/>
              </w:rPr>
              <w:t xml:space="preserve"> List</w:t>
            </w:r>
          </w:p>
        </w:tc>
        <w:tc>
          <w:tcPr>
            <w:tcW w:w="1149" w:type="dxa"/>
          </w:tcPr>
          <w:p w:rsidR="00A749D0" w:rsidRPr="00152454" w:rsidRDefault="00A749D0" w:rsidP="00FB7A88">
            <w:pPr>
              <w:rPr>
                <w:rFonts w:asciiTheme="minorHAnsi" w:hAnsiTheme="minorHAnsi" w:cstheme="minorHAnsi"/>
              </w:rPr>
            </w:pP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Style w:val="textlevelleft"/>
                <w:rFonts w:asciiTheme="minorHAnsi" w:hAnsiTheme="minorHAnsi" w:cstheme="minorHAnsi"/>
              </w:rPr>
            </w:pPr>
          </w:p>
        </w:tc>
        <w:tc>
          <w:tcPr>
            <w:tcW w:w="1498" w:type="dxa"/>
            <w:vMerge/>
          </w:tcPr>
          <w:p w:rsidR="00A749D0" w:rsidRPr="00152454" w:rsidRDefault="00A749D0" w:rsidP="00FB7A88">
            <w:pPr>
              <w:rPr>
                <w:rStyle w:val="textlevelleft"/>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Refresh</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Save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Delete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749D0">
        <w:tc>
          <w:tcPr>
            <w:tcW w:w="9337" w:type="dxa"/>
            <w:gridSpan w:val="7"/>
            <w:shd w:val="clear" w:color="auto" w:fill="D9D9D9" w:themeFill="background1" w:themeFillShade="D9"/>
          </w:tcPr>
          <w:p w:rsidR="00A749D0" w:rsidRPr="00152454" w:rsidRDefault="00A749D0" w:rsidP="00FB7A88">
            <w:pPr>
              <w:rPr>
                <w:rFonts w:asciiTheme="minorHAnsi" w:hAnsiTheme="minorHAnsi" w:cstheme="minorHAnsi"/>
              </w:rPr>
            </w:pPr>
          </w:p>
        </w:tc>
      </w:tr>
      <w:tr w:rsidR="00A749D0" w:rsidRPr="00152454" w:rsidTr="00AB0C05">
        <w:tc>
          <w:tcPr>
            <w:tcW w:w="631" w:type="dxa"/>
            <w:vMerge w:val="restart"/>
          </w:tcPr>
          <w:p w:rsidR="00A749D0" w:rsidRPr="00152454" w:rsidRDefault="00A749D0" w:rsidP="00FB7A88">
            <w:pPr>
              <w:rPr>
                <w:rFonts w:asciiTheme="minorHAnsi" w:hAnsiTheme="minorHAnsi" w:cstheme="minorHAnsi"/>
                <w:b/>
              </w:rPr>
            </w:pPr>
            <w:r w:rsidRPr="00152454">
              <w:rPr>
                <w:rFonts w:asciiTheme="minorHAnsi" w:hAnsiTheme="minorHAnsi" w:cstheme="minorHAnsi"/>
                <w:b/>
              </w:rPr>
              <w:t>7.1</w:t>
            </w:r>
          </w:p>
        </w:tc>
        <w:tc>
          <w:tcPr>
            <w:tcW w:w="8706" w:type="dxa"/>
            <w:gridSpan w:val="6"/>
          </w:tcPr>
          <w:p w:rsidR="00A749D0" w:rsidRPr="00152454" w:rsidRDefault="00A749D0" w:rsidP="00FB7A88">
            <w:pPr>
              <w:rPr>
                <w:rFonts w:asciiTheme="minorHAnsi" w:hAnsiTheme="minorHAnsi" w:cstheme="minorHAnsi"/>
                <w:b/>
              </w:rPr>
            </w:pPr>
            <w:r w:rsidRPr="00152454">
              <w:rPr>
                <w:rFonts w:asciiTheme="minorHAnsi" w:hAnsiTheme="minorHAnsi" w:cstheme="minorHAnsi"/>
                <w:b/>
              </w:rPr>
              <w:t>Education: Result Setup</w:t>
            </w: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val="restart"/>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Fonts w:asciiTheme="minorHAnsi" w:hAnsiTheme="minorHAnsi" w:cstheme="minorHAnsi"/>
              </w:rPr>
            </w:pPr>
            <w:r w:rsidRPr="00152454">
              <w:rPr>
                <w:rFonts w:asciiTheme="minorHAnsi" w:hAnsiTheme="minorHAnsi" w:cstheme="minorHAnsi"/>
              </w:rPr>
              <w:t>Result  Name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Text Box</w:t>
            </w:r>
          </w:p>
        </w:tc>
        <w:tc>
          <w:tcPr>
            <w:tcW w:w="1233"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VARCHAR</w:t>
            </w: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Fonts w:asciiTheme="minorHAnsi" w:hAnsiTheme="minorHAnsi" w:cstheme="minorHAnsi"/>
              </w:rPr>
            </w:pPr>
            <w:r w:rsidRPr="00152454">
              <w:rPr>
                <w:rStyle w:val="textlevelleft"/>
                <w:rFonts w:asciiTheme="minorHAnsi" w:hAnsiTheme="minorHAnsi" w:cstheme="minorHAnsi"/>
              </w:rPr>
              <w:t>Make Inactive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Check Box</w:t>
            </w:r>
          </w:p>
        </w:tc>
        <w:tc>
          <w:tcPr>
            <w:tcW w:w="1233"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CHAR(1)</w:t>
            </w:r>
          </w:p>
        </w:tc>
        <w:tc>
          <w:tcPr>
            <w:tcW w:w="3070"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DEFAULT ‘Y’</w:t>
            </w: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Style w:val="textlevelleft"/>
                <w:rFonts w:asciiTheme="minorHAnsi" w:hAnsiTheme="minorHAnsi" w:cstheme="minorHAnsi"/>
              </w:rPr>
              <w:t xml:space="preserve"> List</w:t>
            </w:r>
          </w:p>
        </w:tc>
        <w:tc>
          <w:tcPr>
            <w:tcW w:w="1149" w:type="dxa"/>
          </w:tcPr>
          <w:p w:rsidR="00A749D0" w:rsidRPr="00152454" w:rsidRDefault="00A749D0" w:rsidP="00FB7A88">
            <w:pPr>
              <w:rPr>
                <w:rFonts w:asciiTheme="minorHAnsi" w:hAnsiTheme="minorHAnsi" w:cstheme="minorHAnsi"/>
              </w:rPr>
            </w:pP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Style w:val="textlevelleft"/>
                <w:rFonts w:asciiTheme="minorHAnsi" w:hAnsiTheme="minorHAnsi" w:cstheme="minorHAnsi"/>
              </w:rPr>
            </w:pPr>
          </w:p>
        </w:tc>
        <w:tc>
          <w:tcPr>
            <w:tcW w:w="1498" w:type="dxa"/>
            <w:vMerge/>
          </w:tcPr>
          <w:p w:rsidR="00A749D0" w:rsidRPr="00152454" w:rsidRDefault="00A749D0" w:rsidP="00FB7A88">
            <w:pPr>
              <w:rPr>
                <w:rStyle w:val="textlevelleft"/>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Refresh</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Save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Delete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749D0">
        <w:tc>
          <w:tcPr>
            <w:tcW w:w="9337" w:type="dxa"/>
            <w:gridSpan w:val="7"/>
            <w:shd w:val="clear" w:color="auto" w:fill="D9D9D9" w:themeFill="background1" w:themeFillShade="D9"/>
          </w:tcPr>
          <w:p w:rsidR="00A749D0" w:rsidRPr="00152454" w:rsidRDefault="00A749D0" w:rsidP="00FB7A88">
            <w:pPr>
              <w:rPr>
                <w:rFonts w:asciiTheme="minorHAnsi" w:hAnsiTheme="minorHAnsi" w:cstheme="minorHAnsi"/>
              </w:rPr>
            </w:pPr>
          </w:p>
        </w:tc>
      </w:tr>
      <w:tr w:rsidR="00A749D0" w:rsidRPr="00152454" w:rsidTr="00AB0C05">
        <w:tc>
          <w:tcPr>
            <w:tcW w:w="631" w:type="dxa"/>
            <w:vMerge w:val="restart"/>
          </w:tcPr>
          <w:p w:rsidR="00A749D0" w:rsidRPr="00152454" w:rsidRDefault="00A749D0" w:rsidP="00FB7A88">
            <w:pPr>
              <w:rPr>
                <w:rFonts w:asciiTheme="minorHAnsi" w:hAnsiTheme="minorHAnsi" w:cstheme="minorHAnsi"/>
                <w:b/>
              </w:rPr>
            </w:pPr>
            <w:r w:rsidRPr="00152454">
              <w:rPr>
                <w:rFonts w:asciiTheme="minorHAnsi" w:hAnsiTheme="minorHAnsi" w:cstheme="minorHAnsi"/>
                <w:b/>
              </w:rPr>
              <w:t>7.1</w:t>
            </w:r>
          </w:p>
        </w:tc>
        <w:tc>
          <w:tcPr>
            <w:tcW w:w="8706" w:type="dxa"/>
            <w:gridSpan w:val="6"/>
          </w:tcPr>
          <w:p w:rsidR="00A749D0" w:rsidRPr="00152454" w:rsidRDefault="00A749D0" w:rsidP="00FB7A88">
            <w:pPr>
              <w:rPr>
                <w:rFonts w:asciiTheme="minorHAnsi" w:hAnsiTheme="minorHAnsi" w:cstheme="minorHAnsi"/>
                <w:b/>
              </w:rPr>
            </w:pPr>
            <w:r w:rsidRPr="00152454">
              <w:rPr>
                <w:rFonts w:asciiTheme="minorHAnsi" w:hAnsiTheme="minorHAnsi" w:cstheme="minorHAnsi"/>
                <w:b/>
              </w:rPr>
              <w:t>Education: Professional Degree Setup</w:t>
            </w: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val="restart"/>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Style w:val="textlevelleft"/>
                <w:rFonts w:asciiTheme="minorHAnsi" w:hAnsiTheme="minorHAnsi" w:cstheme="minorHAnsi"/>
              </w:rPr>
              <w:t xml:space="preserve"> List</w:t>
            </w:r>
          </w:p>
        </w:tc>
        <w:tc>
          <w:tcPr>
            <w:tcW w:w="1149" w:type="dxa"/>
          </w:tcPr>
          <w:p w:rsidR="00A749D0" w:rsidRPr="00152454" w:rsidRDefault="00A749D0" w:rsidP="00FB7A88">
            <w:pPr>
              <w:rPr>
                <w:rFonts w:asciiTheme="minorHAnsi" w:hAnsiTheme="minorHAnsi" w:cstheme="minorHAnsi"/>
              </w:rPr>
            </w:pP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Save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BF13C4">
        <w:tc>
          <w:tcPr>
            <w:tcW w:w="9337" w:type="dxa"/>
            <w:gridSpan w:val="7"/>
            <w:shd w:val="clear" w:color="auto" w:fill="D9D9D9" w:themeFill="background1" w:themeFillShade="D9"/>
          </w:tcPr>
          <w:p w:rsidR="00A749D0" w:rsidRPr="00152454" w:rsidRDefault="00A749D0" w:rsidP="00FB7A88">
            <w:pPr>
              <w:rPr>
                <w:rFonts w:asciiTheme="minorHAnsi" w:hAnsiTheme="minorHAnsi" w:cstheme="minorHAnsi"/>
              </w:rPr>
            </w:pPr>
          </w:p>
        </w:tc>
      </w:tr>
      <w:tr w:rsidR="00A749D0" w:rsidRPr="00152454" w:rsidTr="00AB0C05">
        <w:tc>
          <w:tcPr>
            <w:tcW w:w="631" w:type="dxa"/>
            <w:vMerge w:val="restart"/>
          </w:tcPr>
          <w:p w:rsidR="00A749D0" w:rsidRPr="00152454" w:rsidRDefault="00A749D0" w:rsidP="00FB7A88">
            <w:pPr>
              <w:rPr>
                <w:rFonts w:asciiTheme="minorHAnsi" w:hAnsiTheme="minorHAnsi" w:cstheme="minorHAnsi"/>
                <w:b/>
              </w:rPr>
            </w:pPr>
            <w:r w:rsidRPr="00152454">
              <w:rPr>
                <w:rFonts w:asciiTheme="minorHAnsi" w:hAnsiTheme="minorHAnsi" w:cstheme="minorHAnsi"/>
                <w:b/>
              </w:rPr>
              <w:t>7.1</w:t>
            </w:r>
          </w:p>
        </w:tc>
        <w:tc>
          <w:tcPr>
            <w:tcW w:w="8706" w:type="dxa"/>
            <w:gridSpan w:val="6"/>
          </w:tcPr>
          <w:p w:rsidR="00A749D0" w:rsidRPr="00152454" w:rsidRDefault="00A749D0" w:rsidP="00FB7A88">
            <w:pPr>
              <w:rPr>
                <w:rFonts w:asciiTheme="minorHAnsi" w:hAnsiTheme="minorHAnsi" w:cstheme="minorHAnsi"/>
                <w:b/>
              </w:rPr>
            </w:pPr>
            <w:r w:rsidRPr="00152454">
              <w:rPr>
                <w:rFonts w:asciiTheme="minorHAnsi" w:hAnsiTheme="minorHAnsi" w:cstheme="minorHAnsi"/>
                <w:b/>
              </w:rPr>
              <w:t>Special Skill Setup</w:t>
            </w: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val="restart"/>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Fonts w:asciiTheme="minorHAnsi" w:hAnsiTheme="minorHAnsi" w:cstheme="minorHAnsi"/>
              </w:rPr>
            </w:pPr>
            <w:r w:rsidRPr="00152454">
              <w:rPr>
                <w:rFonts w:asciiTheme="minorHAnsi" w:hAnsiTheme="minorHAnsi" w:cstheme="minorHAnsi"/>
              </w:rPr>
              <w:t>Special Skill  Name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Text Box</w:t>
            </w:r>
          </w:p>
        </w:tc>
        <w:tc>
          <w:tcPr>
            <w:tcW w:w="1233"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VARCHAR</w:t>
            </w: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Fonts w:asciiTheme="minorHAnsi" w:hAnsiTheme="minorHAnsi" w:cstheme="minorHAnsi"/>
              </w:rPr>
            </w:pPr>
            <w:r w:rsidRPr="00152454">
              <w:rPr>
                <w:rStyle w:val="textlevelleft"/>
                <w:rFonts w:asciiTheme="minorHAnsi" w:hAnsiTheme="minorHAnsi" w:cstheme="minorHAnsi"/>
              </w:rPr>
              <w:t>Make Inactive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Check Box</w:t>
            </w:r>
          </w:p>
        </w:tc>
        <w:tc>
          <w:tcPr>
            <w:tcW w:w="1233"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CHAR(1)</w:t>
            </w:r>
          </w:p>
        </w:tc>
        <w:tc>
          <w:tcPr>
            <w:tcW w:w="3070"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DEFAULT ‘Y’</w:t>
            </w: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Style w:val="textlevelleft"/>
                <w:rFonts w:asciiTheme="minorHAnsi" w:hAnsiTheme="minorHAnsi" w:cstheme="minorHAnsi"/>
              </w:rPr>
              <w:t xml:space="preserve"> List</w:t>
            </w:r>
          </w:p>
        </w:tc>
        <w:tc>
          <w:tcPr>
            <w:tcW w:w="1149" w:type="dxa"/>
          </w:tcPr>
          <w:p w:rsidR="00A749D0" w:rsidRPr="00152454" w:rsidRDefault="00A749D0" w:rsidP="00FB7A88">
            <w:pPr>
              <w:rPr>
                <w:rFonts w:asciiTheme="minorHAnsi" w:hAnsiTheme="minorHAnsi" w:cstheme="minorHAnsi"/>
              </w:rPr>
            </w:pP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Style w:val="textlevelleft"/>
                <w:rFonts w:asciiTheme="minorHAnsi" w:hAnsiTheme="minorHAnsi" w:cstheme="minorHAnsi"/>
              </w:rPr>
            </w:pPr>
          </w:p>
        </w:tc>
        <w:tc>
          <w:tcPr>
            <w:tcW w:w="1498" w:type="dxa"/>
            <w:vMerge/>
          </w:tcPr>
          <w:p w:rsidR="00A749D0" w:rsidRPr="00152454" w:rsidRDefault="00A749D0" w:rsidP="00FB7A88">
            <w:pPr>
              <w:rPr>
                <w:rStyle w:val="textlevelleft"/>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Refresh</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Save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Delete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BF13C4" w:rsidRPr="00152454" w:rsidTr="00BF13C4">
        <w:tc>
          <w:tcPr>
            <w:tcW w:w="9337" w:type="dxa"/>
            <w:gridSpan w:val="7"/>
            <w:shd w:val="clear" w:color="auto" w:fill="D9D9D9" w:themeFill="background1" w:themeFillShade="D9"/>
          </w:tcPr>
          <w:p w:rsidR="00BF13C4" w:rsidRPr="00152454" w:rsidRDefault="00BF13C4" w:rsidP="00FB7A88">
            <w:pPr>
              <w:rPr>
                <w:rFonts w:asciiTheme="minorHAnsi" w:hAnsiTheme="minorHAnsi" w:cstheme="minorHAnsi"/>
              </w:rPr>
            </w:pPr>
          </w:p>
        </w:tc>
      </w:tr>
      <w:tr w:rsidR="00A749D0" w:rsidRPr="00152454" w:rsidTr="00AB0C05">
        <w:tc>
          <w:tcPr>
            <w:tcW w:w="631" w:type="dxa"/>
            <w:vMerge w:val="restart"/>
          </w:tcPr>
          <w:p w:rsidR="00A749D0" w:rsidRPr="00152454" w:rsidRDefault="00A749D0" w:rsidP="00FB7A88">
            <w:pPr>
              <w:rPr>
                <w:rFonts w:asciiTheme="minorHAnsi" w:hAnsiTheme="minorHAnsi" w:cstheme="minorHAnsi"/>
                <w:b/>
              </w:rPr>
            </w:pPr>
            <w:r w:rsidRPr="00152454">
              <w:rPr>
                <w:rFonts w:asciiTheme="minorHAnsi" w:hAnsiTheme="minorHAnsi" w:cstheme="minorHAnsi"/>
                <w:b/>
              </w:rPr>
              <w:t>7.1</w:t>
            </w:r>
          </w:p>
        </w:tc>
        <w:tc>
          <w:tcPr>
            <w:tcW w:w="8706" w:type="dxa"/>
            <w:gridSpan w:val="6"/>
          </w:tcPr>
          <w:p w:rsidR="00A749D0" w:rsidRPr="00152454" w:rsidRDefault="00A749D0" w:rsidP="00FB7A88">
            <w:pPr>
              <w:rPr>
                <w:rFonts w:asciiTheme="minorHAnsi" w:hAnsiTheme="minorHAnsi" w:cstheme="minorHAnsi"/>
                <w:b/>
              </w:rPr>
            </w:pPr>
            <w:r w:rsidRPr="00152454">
              <w:rPr>
                <w:rFonts w:asciiTheme="minorHAnsi" w:hAnsiTheme="minorHAnsi" w:cstheme="minorHAnsi"/>
                <w:b/>
              </w:rPr>
              <w:t>Home District Setup</w:t>
            </w: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val="restart"/>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Fonts w:asciiTheme="minorHAnsi" w:hAnsiTheme="minorHAnsi" w:cstheme="minorHAnsi"/>
              </w:rPr>
            </w:pPr>
            <w:r w:rsidRPr="00152454">
              <w:rPr>
                <w:rFonts w:asciiTheme="minorHAnsi" w:hAnsiTheme="minorHAnsi" w:cstheme="minorHAnsi"/>
              </w:rPr>
              <w:t>Home District Name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Text Box</w:t>
            </w:r>
          </w:p>
        </w:tc>
        <w:tc>
          <w:tcPr>
            <w:tcW w:w="1233"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VARCHAR</w:t>
            </w: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Fonts w:asciiTheme="minorHAnsi" w:hAnsiTheme="minorHAnsi" w:cstheme="minorHAnsi"/>
              </w:rPr>
            </w:pPr>
            <w:r w:rsidRPr="00152454">
              <w:rPr>
                <w:rStyle w:val="textlevelleft"/>
                <w:rFonts w:asciiTheme="minorHAnsi" w:hAnsiTheme="minorHAnsi" w:cstheme="minorHAnsi"/>
              </w:rPr>
              <w:t>Make Inactive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Check Box</w:t>
            </w:r>
          </w:p>
        </w:tc>
        <w:tc>
          <w:tcPr>
            <w:tcW w:w="1233"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CHAR(1)</w:t>
            </w:r>
          </w:p>
        </w:tc>
        <w:tc>
          <w:tcPr>
            <w:tcW w:w="3070"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DEFAULT ‘Y’</w:t>
            </w: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Style w:val="textlevelleft"/>
                <w:rFonts w:asciiTheme="minorHAnsi" w:hAnsiTheme="minorHAnsi" w:cstheme="minorHAnsi"/>
              </w:rPr>
              <w:t xml:space="preserve"> List</w:t>
            </w:r>
          </w:p>
        </w:tc>
        <w:tc>
          <w:tcPr>
            <w:tcW w:w="1149" w:type="dxa"/>
          </w:tcPr>
          <w:p w:rsidR="00A749D0" w:rsidRPr="00152454" w:rsidRDefault="00A749D0" w:rsidP="00FB7A88">
            <w:pPr>
              <w:rPr>
                <w:rFonts w:asciiTheme="minorHAnsi" w:hAnsiTheme="minorHAnsi" w:cstheme="minorHAnsi"/>
              </w:rPr>
            </w:pP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Style w:val="textlevelleft"/>
                <w:rFonts w:asciiTheme="minorHAnsi" w:hAnsiTheme="minorHAnsi" w:cstheme="minorHAnsi"/>
              </w:rPr>
            </w:pPr>
          </w:p>
        </w:tc>
        <w:tc>
          <w:tcPr>
            <w:tcW w:w="1498" w:type="dxa"/>
            <w:vMerge/>
          </w:tcPr>
          <w:p w:rsidR="00A749D0" w:rsidRPr="00152454" w:rsidRDefault="00A749D0" w:rsidP="00FB7A88">
            <w:pPr>
              <w:rPr>
                <w:rStyle w:val="textlevelleft"/>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Refresh</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Save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Delete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BF13C4" w:rsidRPr="00152454" w:rsidTr="00BF13C4">
        <w:tc>
          <w:tcPr>
            <w:tcW w:w="9337" w:type="dxa"/>
            <w:gridSpan w:val="7"/>
            <w:shd w:val="clear" w:color="auto" w:fill="D9D9D9" w:themeFill="background1" w:themeFillShade="D9"/>
          </w:tcPr>
          <w:p w:rsidR="00BF13C4" w:rsidRPr="00152454" w:rsidRDefault="00BF13C4" w:rsidP="00FB7A88">
            <w:pPr>
              <w:rPr>
                <w:rFonts w:asciiTheme="minorHAnsi" w:hAnsiTheme="minorHAnsi" w:cstheme="minorHAnsi"/>
              </w:rPr>
            </w:pPr>
          </w:p>
        </w:tc>
      </w:tr>
      <w:tr w:rsidR="00A749D0" w:rsidRPr="00152454" w:rsidTr="00AB0C05">
        <w:tc>
          <w:tcPr>
            <w:tcW w:w="631" w:type="dxa"/>
            <w:vMerge w:val="restart"/>
          </w:tcPr>
          <w:p w:rsidR="00A749D0" w:rsidRPr="00152454" w:rsidRDefault="00A749D0" w:rsidP="00FB7A88">
            <w:pPr>
              <w:rPr>
                <w:rFonts w:asciiTheme="minorHAnsi" w:hAnsiTheme="minorHAnsi" w:cstheme="minorHAnsi"/>
                <w:b/>
              </w:rPr>
            </w:pPr>
            <w:r w:rsidRPr="00152454">
              <w:rPr>
                <w:rFonts w:asciiTheme="minorHAnsi" w:hAnsiTheme="minorHAnsi" w:cstheme="minorHAnsi"/>
                <w:b/>
              </w:rPr>
              <w:t>7.1</w:t>
            </w:r>
          </w:p>
        </w:tc>
        <w:tc>
          <w:tcPr>
            <w:tcW w:w="5636" w:type="dxa"/>
            <w:gridSpan w:val="5"/>
          </w:tcPr>
          <w:p w:rsidR="00A749D0" w:rsidRPr="00152454" w:rsidRDefault="00A749D0" w:rsidP="00FB7A88">
            <w:pPr>
              <w:rPr>
                <w:rFonts w:asciiTheme="minorHAnsi" w:hAnsiTheme="minorHAnsi" w:cstheme="minorHAnsi"/>
                <w:b/>
              </w:rPr>
            </w:pPr>
            <w:r w:rsidRPr="00152454">
              <w:rPr>
                <w:rFonts w:asciiTheme="minorHAnsi" w:hAnsiTheme="minorHAnsi" w:cstheme="minorHAnsi"/>
                <w:b/>
              </w:rPr>
              <w:t>Festival Setup</w:t>
            </w:r>
          </w:p>
        </w:tc>
        <w:tc>
          <w:tcPr>
            <w:tcW w:w="3070" w:type="dxa"/>
          </w:tcPr>
          <w:p w:rsidR="00A749D0" w:rsidRPr="00152454" w:rsidRDefault="00A749D0" w:rsidP="00FB7A88">
            <w:pPr>
              <w:rPr>
                <w:rFonts w:asciiTheme="minorHAnsi" w:hAnsiTheme="minorHAnsi" w:cstheme="minorHAnsi"/>
                <w:b/>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val="restart"/>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Fonts w:asciiTheme="minorHAnsi" w:hAnsiTheme="minorHAnsi" w:cstheme="minorHAnsi"/>
              </w:rPr>
            </w:pPr>
            <w:r w:rsidRPr="00152454">
              <w:rPr>
                <w:rFonts w:asciiTheme="minorHAnsi" w:hAnsiTheme="minorHAnsi" w:cstheme="minorHAnsi"/>
              </w:rPr>
              <w:t>Festival Name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Text Box</w:t>
            </w:r>
          </w:p>
        </w:tc>
        <w:tc>
          <w:tcPr>
            <w:tcW w:w="1233"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VARCHAR</w:t>
            </w: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Fonts w:asciiTheme="minorHAnsi" w:hAnsiTheme="minorHAnsi" w:cstheme="minorHAnsi"/>
              </w:rPr>
            </w:pPr>
            <w:r w:rsidRPr="00152454">
              <w:rPr>
                <w:rFonts w:asciiTheme="minorHAnsi" w:hAnsiTheme="minorHAnsi" w:cstheme="minorHAnsi"/>
              </w:rPr>
              <w:t>Religion Name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Drop Down</w:t>
            </w:r>
          </w:p>
        </w:tc>
        <w:tc>
          <w:tcPr>
            <w:tcW w:w="1233"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NUMBER</w:t>
            </w: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Fonts w:asciiTheme="minorHAnsi" w:hAnsiTheme="minorHAnsi" w:cstheme="minorHAnsi"/>
              </w:rPr>
            </w:pPr>
            <w:r w:rsidRPr="00152454">
              <w:rPr>
                <w:rStyle w:val="textlevelleft"/>
                <w:rFonts w:asciiTheme="minorHAnsi" w:hAnsiTheme="minorHAnsi" w:cstheme="minorHAnsi"/>
              </w:rPr>
              <w:t>Make Inactive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Check Box</w:t>
            </w:r>
          </w:p>
        </w:tc>
        <w:tc>
          <w:tcPr>
            <w:tcW w:w="1233"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CHAR(1)</w:t>
            </w:r>
          </w:p>
        </w:tc>
        <w:tc>
          <w:tcPr>
            <w:tcW w:w="3070"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DEFAULT ‘Y’</w:t>
            </w: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Style w:val="textlevelleft"/>
                <w:rFonts w:asciiTheme="minorHAnsi" w:hAnsiTheme="minorHAnsi" w:cstheme="minorHAnsi"/>
              </w:rPr>
              <w:t>List</w:t>
            </w:r>
          </w:p>
        </w:tc>
        <w:tc>
          <w:tcPr>
            <w:tcW w:w="1149" w:type="dxa"/>
          </w:tcPr>
          <w:p w:rsidR="00A749D0" w:rsidRPr="00152454" w:rsidRDefault="00A749D0" w:rsidP="00FB7A88">
            <w:pPr>
              <w:rPr>
                <w:rFonts w:asciiTheme="minorHAnsi" w:hAnsiTheme="minorHAnsi" w:cstheme="minorHAnsi"/>
              </w:rPr>
            </w:pP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Style w:val="textlevelleft"/>
                <w:rFonts w:asciiTheme="minorHAnsi" w:hAnsiTheme="minorHAnsi" w:cstheme="minorHAnsi"/>
              </w:rPr>
            </w:pPr>
          </w:p>
        </w:tc>
        <w:tc>
          <w:tcPr>
            <w:tcW w:w="1498" w:type="dxa"/>
            <w:vMerge/>
          </w:tcPr>
          <w:p w:rsidR="00A749D0" w:rsidRPr="00152454" w:rsidRDefault="00A749D0" w:rsidP="00FB7A88">
            <w:pPr>
              <w:rPr>
                <w:rStyle w:val="textlevelleft"/>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Refresh</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Save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AB0C05">
        <w:tc>
          <w:tcPr>
            <w:tcW w:w="631" w:type="dxa"/>
            <w:vMerge/>
          </w:tcPr>
          <w:p w:rsidR="00A749D0" w:rsidRPr="00152454" w:rsidRDefault="00A749D0" w:rsidP="00FB7A88">
            <w:pPr>
              <w:rPr>
                <w:rFonts w:asciiTheme="minorHAnsi" w:hAnsiTheme="minorHAnsi" w:cstheme="minorHAnsi"/>
              </w:rPr>
            </w:pPr>
          </w:p>
        </w:tc>
        <w:tc>
          <w:tcPr>
            <w:tcW w:w="1498" w:type="dxa"/>
            <w:vMerge/>
          </w:tcPr>
          <w:p w:rsidR="00A749D0" w:rsidRPr="00152454" w:rsidRDefault="00A749D0" w:rsidP="00FB7A88">
            <w:pPr>
              <w:rPr>
                <w:rFonts w:asciiTheme="minorHAnsi" w:hAnsiTheme="minorHAnsi" w:cstheme="minorHAnsi"/>
              </w:rPr>
            </w:pPr>
          </w:p>
        </w:tc>
        <w:tc>
          <w:tcPr>
            <w:tcW w:w="1756" w:type="dxa"/>
            <w:gridSpan w:val="2"/>
          </w:tcPr>
          <w:p w:rsidR="00A749D0" w:rsidRPr="00152454" w:rsidRDefault="00A749D0" w:rsidP="00FB7A88">
            <w:pPr>
              <w:rPr>
                <w:rStyle w:val="textlevelleft"/>
                <w:rFonts w:asciiTheme="minorHAnsi" w:hAnsiTheme="minorHAnsi" w:cstheme="minorHAnsi"/>
              </w:rPr>
            </w:pPr>
            <w:r w:rsidRPr="00152454">
              <w:rPr>
                <w:rFonts w:asciiTheme="minorHAnsi" w:hAnsiTheme="minorHAnsi" w:cstheme="minorHAnsi"/>
              </w:rPr>
              <w:t>Delete</w:t>
            </w:r>
          </w:p>
        </w:tc>
        <w:tc>
          <w:tcPr>
            <w:tcW w:w="1149" w:type="dxa"/>
          </w:tcPr>
          <w:p w:rsidR="00A749D0" w:rsidRPr="00152454" w:rsidRDefault="00A749D0" w:rsidP="00FB7A88">
            <w:pPr>
              <w:rPr>
                <w:rFonts w:asciiTheme="minorHAnsi" w:hAnsiTheme="minorHAnsi" w:cstheme="minorHAnsi"/>
              </w:rPr>
            </w:pPr>
            <w:r w:rsidRPr="00152454">
              <w:rPr>
                <w:rFonts w:asciiTheme="minorHAnsi" w:hAnsiTheme="minorHAnsi" w:cstheme="minorHAnsi"/>
              </w:rPr>
              <w:t>Button</w:t>
            </w:r>
          </w:p>
        </w:tc>
        <w:tc>
          <w:tcPr>
            <w:tcW w:w="1233" w:type="dxa"/>
          </w:tcPr>
          <w:p w:rsidR="00A749D0" w:rsidRPr="00152454" w:rsidRDefault="00A749D0" w:rsidP="00FB7A88">
            <w:pPr>
              <w:rPr>
                <w:rFonts w:asciiTheme="minorHAnsi" w:hAnsiTheme="minorHAnsi" w:cstheme="minorHAnsi"/>
              </w:rPr>
            </w:pPr>
          </w:p>
        </w:tc>
        <w:tc>
          <w:tcPr>
            <w:tcW w:w="3070" w:type="dxa"/>
          </w:tcPr>
          <w:p w:rsidR="00A749D0" w:rsidRPr="00152454" w:rsidRDefault="00A749D0" w:rsidP="00FB7A88">
            <w:pPr>
              <w:rPr>
                <w:rFonts w:asciiTheme="minorHAnsi" w:hAnsiTheme="minorHAnsi" w:cstheme="minorHAnsi"/>
              </w:rPr>
            </w:pPr>
          </w:p>
        </w:tc>
      </w:tr>
      <w:tr w:rsidR="00A749D0" w:rsidRPr="00152454" w:rsidTr="00BF13C4">
        <w:tc>
          <w:tcPr>
            <w:tcW w:w="9337" w:type="dxa"/>
            <w:gridSpan w:val="7"/>
            <w:shd w:val="clear" w:color="auto" w:fill="D9D9D9" w:themeFill="background1" w:themeFillShade="D9"/>
          </w:tcPr>
          <w:p w:rsidR="00A749D0" w:rsidRPr="00152454" w:rsidRDefault="00A749D0" w:rsidP="00FB7A88">
            <w:pPr>
              <w:rPr>
                <w:rFonts w:asciiTheme="minorHAnsi" w:hAnsiTheme="minorHAnsi" w:cstheme="minorHAnsi"/>
              </w:rPr>
            </w:pPr>
          </w:p>
        </w:tc>
      </w:tr>
      <w:tr w:rsidR="00BF13C4" w:rsidRPr="00152454" w:rsidTr="00AB0C05">
        <w:trPr>
          <w:trHeight w:val="278"/>
        </w:trPr>
        <w:tc>
          <w:tcPr>
            <w:tcW w:w="631" w:type="dxa"/>
            <w:vMerge w:val="restart"/>
          </w:tcPr>
          <w:p w:rsidR="00BF13C4" w:rsidRPr="00152454" w:rsidRDefault="00BF13C4" w:rsidP="00FB7A88">
            <w:pPr>
              <w:rPr>
                <w:rFonts w:asciiTheme="minorHAnsi" w:hAnsiTheme="minorHAnsi" w:cstheme="minorHAnsi"/>
              </w:rPr>
            </w:pPr>
          </w:p>
        </w:tc>
        <w:tc>
          <w:tcPr>
            <w:tcW w:w="8706" w:type="dxa"/>
            <w:gridSpan w:val="6"/>
          </w:tcPr>
          <w:p w:rsidR="00BF13C4" w:rsidRPr="00152454" w:rsidRDefault="00BF13C4" w:rsidP="00FB7A88">
            <w:pPr>
              <w:rPr>
                <w:rFonts w:asciiTheme="minorHAnsi" w:hAnsiTheme="minorHAnsi" w:cstheme="minorHAnsi"/>
              </w:rPr>
            </w:pPr>
            <w:r w:rsidRPr="00152454">
              <w:rPr>
                <w:rFonts w:asciiTheme="minorHAnsi" w:hAnsiTheme="minorHAnsi" w:cstheme="minorHAnsi"/>
                <w:b/>
              </w:rPr>
              <w:t>Confirmation</w:t>
            </w:r>
            <w:bookmarkStart w:id="2228" w:name="OLE_LINK67"/>
            <w:bookmarkStart w:id="2229" w:name="OLE_LINK68"/>
            <w:bookmarkStart w:id="2230" w:name="OLE_LINK69"/>
            <w:r w:rsidRPr="00152454">
              <w:rPr>
                <w:rFonts w:asciiTheme="minorHAnsi" w:hAnsiTheme="minorHAnsi" w:cstheme="minorHAnsi"/>
                <w:b/>
              </w:rPr>
              <w:t xml:space="preserve">Behavior </w:t>
            </w:r>
            <w:bookmarkEnd w:id="2228"/>
            <w:bookmarkEnd w:id="2229"/>
            <w:bookmarkEnd w:id="2230"/>
            <w:r w:rsidRPr="00152454">
              <w:rPr>
                <w:rFonts w:asciiTheme="minorHAnsi" w:hAnsiTheme="minorHAnsi" w:cstheme="minorHAnsi"/>
                <w:b/>
              </w:rPr>
              <w:t>Setup</w:t>
            </w:r>
          </w:p>
        </w:tc>
      </w:tr>
      <w:tr w:rsidR="00BF13C4" w:rsidRPr="00152454" w:rsidTr="00AB0C05">
        <w:trPr>
          <w:trHeight w:val="260"/>
        </w:trPr>
        <w:tc>
          <w:tcPr>
            <w:tcW w:w="631" w:type="dxa"/>
            <w:vMerge/>
          </w:tcPr>
          <w:p w:rsidR="00BF13C4" w:rsidRPr="00152454" w:rsidRDefault="00BF13C4" w:rsidP="00FB7A88">
            <w:pPr>
              <w:rPr>
                <w:rFonts w:asciiTheme="minorHAnsi" w:hAnsiTheme="minorHAnsi" w:cstheme="minorHAnsi"/>
              </w:rPr>
            </w:pPr>
          </w:p>
        </w:tc>
        <w:tc>
          <w:tcPr>
            <w:tcW w:w="1524" w:type="dxa"/>
            <w:gridSpan w:val="2"/>
          </w:tcPr>
          <w:p w:rsidR="00BF13C4" w:rsidRPr="00152454" w:rsidRDefault="00BF13C4" w:rsidP="00FB7A88">
            <w:pPr>
              <w:rPr>
                <w:rFonts w:asciiTheme="minorHAnsi" w:hAnsiTheme="minorHAnsi" w:cstheme="minorHAnsi"/>
              </w:rPr>
            </w:pPr>
          </w:p>
        </w:tc>
        <w:tc>
          <w:tcPr>
            <w:tcW w:w="7182" w:type="dxa"/>
            <w:gridSpan w:val="4"/>
          </w:tcPr>
          <w:p w:rsidR="00BF13C4" w:rsidRPr="00152454" w:rsidRDefault="00BF13C4" w:rsidP="00FB7A88">
            <w:pPr>
              <w:rPr>
                <w:rFonts w:asciiTheme="minorHAnsi" w:hAnsiTheme="minorHAnsi" w:cstheme="minorHAnsi"/>
              </w:rPr>
            </w:pPr>
            <w:r w:rsidRPr="00152454">
              <w:rPr>
                <w:rFonts w:asciiTheme="minorHAnsi" w:hAnsiTheme="minorHAnsi" w:cstheme="minorHAnsi"/>
              </w:rPr>
              <w:t>Behavior Name</w:t>
            </w:r>
          </w:p>
        </w:tc>
      </w:tr>
      <w:tr w:rsidR="00BF13C4" w:rsidRPr="00152454" w:rsidTr="00BF13C4">
        <w:trPr>
          <w:trHeight w:val="260"/>
        </w:trPr>
        <w:tc>
          <w:tcPr>
            <w:tcW w:w="9337" w:type="dxa"/>
            <w:gridSpan w:val="7"/>
            <w:shd w:val="clear" w:color="auto" w:fill="D9D9D9" w:themeFill="background1" w:themeFillShade="D9"/>
          </w:tcPr>
          <w:p w:rsidR="00BF13C4" w:rsidRPr="00152454" w:rsidRDefault="00BF13C4" w:rsidP="00FB7A88">
            <w:pPr>
              <w:rPr>
                <w:rFonts w:asciiTheme="minorHAnsi" w:hAnsiTheme="minorHAnsi" w:cstheme="minorHAnsi"/>
              </w:rPr>
            </w:pPr>
          </w:p>
        </w:tc>
      </w:tr>
      <w:tr w:rsidR="00BF13C4" w:rsidRPr="00152454" w:rsidTr="00AB0C05">
        <w:trPr>
          <w:trHeight w:val="332"/>
        </w:trPr>
        <w:tc>
          <w:tcPr>
            <w:tcW w:w="631" w:type="dxa"/>
            <w:vMerge w:val="restart"/>
          </w:tcPr>
          <w:p w:rsidR="00BF13C4" w:rsidRPr="00152454" w:rsidRDefault="00BF13C4" w:rsidP="00FB7A88">
            <w:pPr>
              <w:rPr>
                <w:rFonts w:asciiTheme="minorHAnsi" w:hAnsiTheme="minorHAnsi" w:cstheme="minorHAnsi"/>
              </w:rPr>
            </w:pPr>
          </w:p>
        </w:tc>
        <w:tc>
          <w:tcPr>
            <w:tcW w:w="8706" w:type="dxa"/>
            <w:gridSpan w:val="6"/>
          </w:tcPr>
          <w:p w:rsidR="00BF13C4" w:rsidRPr="00152454" w:rsidRDefault="00BF13C4" w:rsidP="00FB7A88">
            <w:pPr>
              <w:rPr>
                <w:rFonts w:asciiTheme="minorHAnsi" w:hAnsiTheme="minorHAnsi" w:cstheme="minorHAnsi"/>
              </w:rPr>
            </w:pPr>
            <w:r w:rsidRPr="00152454">
              <w:rPr>
                <w:rFonts w:asciiTheme="minorHAnsi" w:hAnsiTheme="minorHAnsi" w:cstheme="minorHAnsi"/>
                <w:b/>
              </w:rPr>
              <w:t xml:space="preserve">Confirmation  </w:t>
            </w:r>
            <w:r w:rsidRPr="00152454">
              <w:rPr>
                <w:rFonts w:asciiTheme="minorHAnsi" w:eastAsia="Calibri" w:hAnsiTheme="minorHAnsi"/>
                <w:b/>
                <w:bCs/>
              </w:rPr>
              <w:t>Overall Rating</w:t>
            </w:r>
            <w:r w:rsidRPr="00152454">
              <w:rPr>
                <w:rFonts w:asciiTheme="minorHAnsi" w:hAnsiTheme="minorHAnsi"/>
                <w:b/>
                <w:bCs/>
              </w:rPr>
              <w:t xml:space="preserve"> Setup</w:t>
            </w:r>
          </w:p>
        </w:tc>
      </w:tr>
      <w:tr w:rsidR="00BF13C4" w:rsidRPr="00152454" w:rsidTr="00AB0C05">
        <w:trPr>
          <w:trHeight w:val="260"/>
        </w:trPr>
        <w:tc>
          <w:tcPr>
            <w:tcW w:w="631" w:type="dxa"/>
            <w:vMerge/>
          </w:tcPr>
          <w:p w:rsidR="00BF13C4" w:rsidRPr="00152454" w:rsidRDefault="00BF13C4" w:rsidP="00FB7A88">
            <w:pPr>
              <w:rPr>
                <w:rFonts w:asciiTheme="minorHAnsi" w:hAnsiTheme="minorHAnsi" w:cstheme="minorHAnsi"/>
              </w:rPr>
            </w:pPr>
          </w:p>
        </w:tc>
        <w:tc>
          <w:tcPr>
            <w:tcW w:w="1524" w:type="dxa"/>
            <w:gridSpan w:val="2"/>
          </w:tcPr>
          <w:p w:rsidR="00BF13C4" w:rsidRPr="00152454" w:rsidRDefault="00BF13C4" w:rsidP="00FB7A88">
            <w:pPr>
              <w:rPr>
                <w:rFonts w:asciiTheme="minorHAnsi" w:hAnsiTheme="minorHAnsi" w:cstheme="minorHAnsi"/>
              </w:rPr>
            </w:pPr>
          </w:p>
        </w:tc>
        <w:tc>
          <w:tcPr>
            <w:tcW w:w="7182" w:type="dxa"/>
            <w:gridSpan w:val="4"/>
          </w:tcPr>
          <w:p w:rsidR="00BF13C4" w:rsidRPr="00152454" w:rsidRDefault="00BF13C4" w:rsidP="00FB7A88">
            <w:pPr>
              <w:rPr>
                <w:rFonts w:asciiTheme="minorHAnsi" w:hAnsiTheme="minorHAnsi"/>
                <w:bCs/>
              </w:rPr>
            </w:pPr>
            <w:r w:rsidRPr="00152454">
              <w:rPr>
                <w:rFonts w:asciiTheme="minorHAnsi" w:eastAsia="Calibri" w:hAnsiTheme="minorHAnsi"/>
                <w:bCs/>
              </w:rPr>
              <w:t>Performance Level</w:t>
            </w:r>
          </w:p>
          <w:p w:rsidR="00BF13C4" w:rsidRPr="00152454" w:rsidRDefault="00BF13C4" w:rsidP="00FB7A88">
            <w:pPr>
              <w:rPr>
                <w:rFonts w:asciiTheme="minorHAnsi" w:hAnsiTheme="minorHAnsi"/>
                <w:bCs/>
              </w:rPr>
            </w:pPr>
            <w:bookmarkStart w:id="2231" w:name="OLE_LINK102"/>
            <w:r w:rsidRPr="00152454">
              <w:rPr>
                <w:rFonts w:asciiTheme="minorHAnsi" w:eastAsia="Calibri" w:hAnsiTheme="minorHAnsi"/>
                <w:bCs/>
              </w:rPr>
              <w:t>Description</w:t>
            </w:r>
            <w:bookmarkEnd w:id="2231"/>
          </w:p>
          <w:p w:rsidR="00BF13C4" w:rsidRPr="00152454" w:rsidRDefault="00BF13C4" w:rsidP="00FB7A88">
            <w:pPr>
              <w:rPr>
                <w:rFonts w:asciiTheme="minorHAnsi" w:hAnsiTheme="minorHAnsi" w:cstheme="minorHAnsi"/>
              </w:rPr>
            </w:pPr>
            <w:r w:rsidRPr="00152454">
              <w:rPr>
                <w:rFonts w:asciiTheme="minorHAnsi" w:eastAsia="Calibri" w:hAnsiTheme="minorHAnsi"/>
                <w:bCs/>
              </w:rPr>
              <w:t>Definition</w:t>
            </w:r>
          </w:p>
        </w:tc>
      </w:tr>
      <w:tr w:rsidR="00BF13C4" w:rsidRPr="00152454" w:rsidTr="00BF13C4">
        <w:trPr>
          <w:trHeight w:val="260"/>
        </w:trPr>
        <w:tc>
          <w:tcPr>
            <w:tcW w:w="9337" w:type="dxa"/>
            <w:gridSpan w:val="7"/>
            <w:shd w:val="clear" w:color="auto" w:fill="D9D9D9" w:themeFill="background1" w:themeFillShade="D9"/>
          </w:tcPr>
          <w:p w:rsidR="00BF13C4" w:rsidRPr="00152454" w:rsidRDefault="00BF13C4" w:rsidP="00FB7A88">
            <w:pPr>
              <w:rPr>
                <w:rFonts w:asciiTheme="minorHAnsi" w:eastAsia="Calibri" w:hAnsiTheme="minorHAnsi"/>
                <w:bCs/>
              </w:rPr>
            </w:pPr>
          </w:p>
        </w:tc>
      </w:tr>
      <w:tr w:rsidR="00BF13C4" w:rsidRPr="00152454" w:rsidTr="00AB0C05">
        <w:trPr>
          <w:trHeight w:val="260"/>
        </w:trPr>
        <w:tc>
          <w:tcPr>
            <w:tcW w:w="631" w:type="dxa"/>
            <w:vMerge w:val="restart"/>
          </w:tcPr>
          <w:p w:rsidR="00BF13C4" w:rsidRPr="00152454" w:rsidRDefault="00BF13C4" w:rsidP="00FB7A88">
            <w:pPr>
              <w:rPr>
                <w:rFonts w:asciiTheme="minorHAnsi" w:hAnsiTheme="minorHAnsi" w:cstheme="minorHAnsi"/>
              </w:rPr>
            </w:pPr>
          </w:p>
        </w:tc>
        <w:tc>
          <w:tcPr>
            <w:tcW w:w="8706" w:type="dxa"/>
            <w:gridSpan w:val="6"/>
          </w:tcPr>
          <w:p w:rsidR="00BF13C4" w:rsidRPr="00152454" w:rsidRDefault="00BF13C4" w:rsidP="00FB7A88">
            <w:pPr>
              <w:rPr>
                <w:rFonts w:asciiTheme="minorHAnsi" w:eastAsia="Calibri" w:hAnsiTheme="minorHAnsi"/>
                <w:bCs/>
              </w:rPr>
            </w:pPr>
            <w:r w:rsidRPr="00152454">
              <w:rPr>
                <w:rFonts w:asciiTheme="minorHAnsi" w:hAnsiTheme="minorHAnsi" w:cstheme="minorHAnsi"/>
                <w:b/>
              </w:rPr>
              <w:t>Grading Criteria Setup</w:t>
            </w:r>
          </w:p>
        </w:tc>
      </w:tr>
      <w:tr w:rsidR="00BF13C4" w:rsidRPr="00152454" w:rsidTr="00AB0C05">
        <w:trPr>
          <w:trHeight w:val="260"/>
        </w:trPr>
        <w:tc>
          <w:tcPr>
            <w:tcW w:w="631" w:type="dxa"/>
            <w:vMerge/>
          </w:tcPr>
          <w:p w:rsidR="00BF13C4" w:rsidRPr="00152454" w:rsidRDefault="00BF13C4" w:rsidP="00FB7A88">
            <w:pPr>
              <w:rPr>
                <w:rFonts w:asciiTheme="minorHAnsi" w:hAnsiTheme="minorHAnsi" w:cstheme="minorHAnsi"/>
              </w:rPr>
            </w:pPr>
          </w:p>
        </w:tc>
        <w:tc>
          <w:tcPr>
            <w:tcW w:w="1524" w:type="dxa"/>
            <w:gridSpan w:val="2"/>
          </w:tcPr>
          <w:p w:rsidR="00BF13C4" w:rsidRPr="00152454" w:rsidRDefault="00BF13C4" w:rsidP="00FB7A88">
            <w:pPr>
              <w:rPr>
                <w:rFonts w:asciiTheme="minorHAnsi" w:hAnsiTheme="minorHAnsi" w:cstheme="minorHAnsi"/>
              </w:rPr>
            </w:pPr>
          </w:p>
        </w:tc>
        <w:tc>
          <w:tcPr>
            <w:tcW w:w="7182" w:type="dxa"/>
            <w:gridSpan w:val="4"/>
          </w:tcPr>
          <w:p w:rsidR="00BF13C4" w:rsidRPr="00152454" w:rsidRDefault="00BF13C4" w:rsidP="00FB7A88">
            <w:pPr>
              <w:rPr>
                <w:rFonts w:asciiTheme="minorHAnsi" w:eastAsia="Calibri" w:hAnsiTheme="minorHAnsi"/>
                <w:bCs/>
              </w:rPr>
            </w:pPr>
            <w:r w:rsidRPr="00152454">
              <w:rPr>
                <w:rFonts w:asciiTheme="minorHAnsi" w:hAnsiTheme="minorHAnsi" w:cstheme="minorHAnsi"/>
              </w:rPr>
              <w:t>Grading Criteria</w:t>
            </w:r>
          </w:p>
        </w:tc>
      </w:tr>
      <w:tr w:rsidR="00BF13C4" w:rsidRPr="00152454" w:rsidTr="00AB0C05">
        <w:trPr>
          <w:trHeight w:val="260"/>
        </w:trPr>
        <w:tc>
          <w:tcPr>
            <w:tcW w:w="631" w:type="dxa"/>
            <w:vMerge/>
          </w:tcPr>
          <w:p w:rsidR="00BF13C4" w:rsidRPr="00152454" w:rsidRDefault="00BF13C4" w:rsidP="00FB7A88">
            <w:pPr>
              <w:rPr>
                <w:rFonts w:asciiTheme="minorHAnsi" w:hAnsiTheme="minorHAnsi" w:cstheme="minorHAnsi"/>
              </w:rPr>
            </w:pPr>
          </w:p>
        </w:tc>
        <w:tc>
          <w:tcPr>
            <w:tcW w:w="1524" w:type="dxa"/>
            <w:gridSpan w:val="2"/>
          </w:tcPr>
          <w:p w:rsidR="00BF13C4" w:rsidRPr="00152454" w:rsidRDefault="00BF13C4" w:rsidP="00FB7A88">
            <w:pPr>
              <w:rPr>
                <w:rFonts w:asciiTheme="minorHAnsi" w:hAnsiTheme="minorHAnsi" w:cstheme="minorHAnsi"/>
              </w:rPr>
            </w:pPr>
          </w:p>
        </w:tc>
        <w:tc>
          <w:tcPr>
            <w:tcW w:w="7182" w:type="dxa"/>
            <w:gridSpan w:val="4"/>
          </w:tcPr>
          <w:p w:rsidR="00BF13C4" w:rsidRPr="00152454" w:rsidRDefault="00BF13C4" w:rsidP="00BF13C4">
            <w:pPr>
              <w:ind w:left="0" w:firstLine="0"/>
              <w:rPr>
                <w:rFonts w:asciiTheme="minorHAnsi" w:eastAsia="Calibri" w:hAnsiTheme="minorHAnsi"/>
                <w:bCs/>
              </w:rPr>
            </w:pPr>
            <w:r w:rsidRPr="00152454">
              <w:rPr>
                <w:rFonts w:asciiTheme="minorHAnsi" w:hAnsiTheme="minorHAnsi" w:cstheme="minorHAnsi"/>
              </w:rPr>
              <w:t>Criteria Group (General, Work Procedure, Work Experience, Organize Work, Interpersonal Skills)</w:t>
            </w:r>
          </w:p>
        </w:tc>
      </w:tr>
      <w:tr w:rsidR="00BF13C4" w:rsidRPr="00152454" w:rsidTr="00BF13C4">
        <w:trPr>
          <w:trHeight w:val="260"/>
        </w:trPr>
        <w:tc>
          <w:tcPr>
            <w:tcW w:w="9337" w:type="dxa"/>
            <w:gridSpan w:val="7"/>
            <w:shd w:val="clear" w:color="auto" w:fill="D9D9D9" w:themeFill="background1" w:themeFillShade="D9"/>
          </w:tcPr>
          <w:p w:rsidR="00BF13C4" w:rsidRPr="00152454" w:rsidRDefault="00BF13C4" w:rsidP="00FB7A88">
            <w:pPr>
              <w:rPr>
                <w:rFonts w:asciiTheme="minorHAnsi" w:hAnsiTheme="minorHAnsi" w:cstheme="minorHAnsi"/>
              </w:rPr>
            </w:pPr>
          </w:p>
        </w:tc>
      </w:tr>
      <w:tr w:rsidR="00BF13C4" w:rsidRPr="00152454" w:rsidTr="00AB0C05">
        <w:trPr>
          <w:trHeight w:val="260"/>
        </w:trPr>
        <w:tc>
          <w:tcPr>
            <w:tcW w:w="631" w:type="dxa"/>
            <w:vMerge w:val="restart"/>
          </w:tcPr>
          <w:p w:rsidR="00BF13C4" w:rsidRPr="00152454" w:rsidRDefault="00BF13C4" w:rsidP="00FB7A88">
            <w:pPr>
              <w:rPr>
                <w:rFonts w:asciiTheme="minorHAnsi" w:hAnsiTheme="minorHAnsi" w:cstheme="minorHAnsi"/>
              </w:rPr>
            </w:pPr>
          </w:p>
        </w:tc>
        <w:tc>
          <w:tcPr>
            <w:tcW w:w="8706" w:type="dxa"/>
            <w:gridSpan w:val="6"/>
          </w:tcPr>
          <w:p w:rsidR="00BF13C4" w:rsidRPr="00152454" w:rsidRDefault="00BF13C4" w:rsidP="00FB7A88">
            <w:pPr>
              <w:rPr>
                <w:rFonts w:asciiTheme="minorHAnsi" w:eastAsia="Calibri" w:hAnsiTheme="minorHAnsi"/>
                <w:bCs/>
              </w:rPr>
            </w:pPr>
            <w:r w:rsidRPr="00152454">
              <w:rPr>
                <w:rFonts w:asciiTheme="minorHAnsi" w:hAnsiTheme="minorHAnsi" w:cstheme="minorHAnsi"/>
                <w:b/>
              </w:rPr>
              <w:t>Designation Wise Grading Criteria</w:t>
            </w:r>
          </w:p>
        </w:tc>
      </w:tr>
      <w:tr w:rsidR="00BF13C4" w:rsidRPr="00152454" w:rsidTr="00AB0C05">
        <w:trPr>
          <w:trHeight w:val="260"/>
        </w:trPr>
        <w:tc>
          <w:tcPr>
            <w:tcW w:w="631" w:type="dxa"/>
            <w:vMerge/>
          </w:tcPr>
          <w:p w:rsidR="00BF13C4" w:rsidRPr="00152454" w:rsidRDefault="00BF13C4" w:rsidP="00FB7A88">
            <w:pPr>
              <w:rPr>
                <w:rFonts w:asciiTheme="minorHAnsi" w:hAnsiTheme="minorHAnsi" w:cstheme="minorHAnsi"/>
              </w:rPr>
            </w:pPr>
          </w:p>
        </w:tc>
        <w:tc>
          <w:tcPr>
            <w:tcW w:w="1524" w:type="dxa"/>
            <w:gridSpan w:val="2"/>
          </w:tcPr>
          <w:p w:rsidR="00BF13C4" w:rsidRPr="00152454" w:rsidRDefault="00BF13C4" w:rsidP="00FB7A88">
            <w:pPr>
              <w:rPr>
                <w:rFonts w:asciiTheme="minorHAnsi" w:hAnsiTheme="minorHAnsi" w:cstheme="minorHAnsi"/>
                <w:b/>
              </w:rPr>
            </w:pPr>
          </w:p>
        </w:tc>
        <w:tc>
          <w:tcPr>
            <w:tcW w:w="7182" w:type="dxa"/>
            <w:gridSpan w:val="4"/>
          </w:tcPr>
          <w:p w:rsidR="00BF13C4" w:rsidRPr="00152454" w:rsidRDefault="00BF13C4" w:rsidP="00FB7A88">
            <w:pPr>
              <w:rPr>
                <w:rFonts w:asciiTheme="minorHAnsi" w:eastAsia="Calibri" w:hAnsiTheme="minorHAnsi"/>
                <w:bCs/>
              </w:rPr>
            </w:pPr>
            <w:r w:rsidRPr="00152454">
              <w:rPr>
                <w:rFonts w:asciiTheme="minorHAnsi" w:hAnsiTheme="minorHAnsi" w:cstheme="minorHAnsi"/>
              </w:rPr>
              <w:t>DesigId</w:t>
            </w:r>
          </w:p>
        </w:tc>
      </w:tr>
      <w:tr w:rsidR="00BF13C4" w:rsidRPr="00152454" w:rsidTr="00AB0C05">
        <w:trPr>
          <w:trHeight w:val="260"/>
        </w:trPr>
        <w:tc>
          <w:tcPr>
            <w:tcW w:w="631" w:type="dxa"/>
            <w:vMerge/>
          </w:tcPr>
          <w:p w:rsidR="00BF13C4" w:rsidRPr="00152454" w:rsidRDefault="00BF13C4" w:rsidP="00FB7A88">
            <w:pPr>
              <w:rPr>
                <w:rFonts w:asciiTheme="minorHAnsi" w:hAnsiTheme="minorHAnsi" w:cstheme="minorHAnsi"/>
              </w:rPr>
            </w:pPr>
          </w:p>
        </w:tc>
        <w:tc>
          <w:tcPr>
            <w:tcW w:w="1524" w:type="dxa"/>
            <w:gridSpan w:val="2"/>
          </w:tcPr>
          <w:p w:rsidR="00BF13C4" w:rsidRPr="00152454" w:rsidRDefault="00BF13C4" w:rsidP="00FB7A88">
            <w:pPr>
              <w:rPr>
                <w:rFonts w:asciiTheme="minorHAnsi" w:hAnsiTheme="minorHAnsi" w:cstheme="minorHAnsi"/>
                <w:b/>
              </w:rPr>
            </w:pPr>
          </w:p>
        </w:tc>
        <w:tc>
          <w:tcPr>
            <w:tcW w:w="7182" w:type="dxa"/>
            <w:gridSpan w:val="4"/>
          </w:tcPr>
          <w:p w:rsidR="00BF13C4" w:rsidRPr="00152454" w:rsidRDefault="00BF13C4" w:rsidP="00FB7A88">
            <w:pPr>
              <w:rPr>
                <w:rFonts w:asciiTheme="minorHAnsi" w:hAnsiTheme="minorHAnsi" w:cstheme="minorHAnsi"/>
              </w:rPr>
            </w:pPr>
            <w:r w:rsidRPr="00152454">
              <w:rPr>
                <w:rFonts w:asciiTheme="minorHAnsi" w:hAnsiTheme="minorHAnsi" w:cstheme="minorHAnsi"/>
              </w:rPr>
              <w:t>CriteriaId</w:t>
            </w:r>
          </w:p>
        </w:tc>
      </w:tr>
    </w:tbl>
    <w:p w:rsidR="00185F2E" w:rsidRDefault="00185F2E">
      <w:pPr>
        <w:ind w:left="0" w:firstLine="0"/>
        <w:rPr>
          <w:rFonts w:ascii="Calibri" w:hAnsi="Calibri" w:cs="Calibri"/>
          <w:b/>
          <w:bCs/>
          <w:color w:val="002060"/>
          <w:sz w:val="24"/>
          <w:szCs w:val="24"/>
        </w:rPr>
      </w:pPr>
    </w:p>
    <w:p w:rsidR="009A0B2A" w:rsidRDefault="009A0B2A">
      <w:pPr>
        <w:ind w:left="0" w:firstLine="0"/>
        <w:rPr>
          <w:rFonts w:ascii="Calibri" w:hAnsi="Calibri" w:cs="Calibri"/>
          <w:b/>
          <w:bCs/>
          <w:color w:val="002060"/>
          <w:sz w:val="24"/>
          <w:szCs w:val="24"/>
        </w:rPr>
      </w:pPr>
      <w:r>
        <w:rPr>
          <w:rFonts w:ascii="Calibri" w:hAnsi="Calibri" w:cs="Calibri"/>
          <w:b/>
          <w:bCs/>
          <w:color w:val="002060"/>
          <w:sz w:val="24"/>
          <w:szCs w:val="24"/>
        </w:rPr>
        <w:br w:type="page"/>
      </w:r>
    </w:p>
    <w:p w:rsidR="00185F2E" w:rsidRPr="00301AD6" w:rsidRDefault="00B37436">
      <w:pPr>
        <w:ind w:left="0" w:firstLine="0"/>
        <w:rPr>
          <w:rFonts w:ascii="Calibri" w:hAnsi="Calibri" w:cs="Calibri"/>
          <w:b/>
          <w:bCs/>
          <w:color w:val="000000" w:themeColor="text1"/>
          <w:sz w:val="24"/>
          <w:szCs w:val="24"/>
        </w:rPr>
      </w:pPr>
      <w:r w:rsidRPr="00301AD6">
        <w:rPr>
          <w:rFonts w:ascii="Calibri" w:hAnsi="Calibri" w:cs="Calibri"/>
          <w:b/>
          <w:bCs/>
          <w:color w:val="000000" w:themeColor="text1"/>
          <w:sz w:val="24"/>
          <w:szCs w:val="24"/>
        </w:rPr>
        <w:lastRenderedPageBreak/>
        <w:t>Employment Operation:</w:t>
      </w:r>
    </w:p>
    <w:p w:rsidR="00B37436" w:rsidRPr="003414F3" w:rsidRDefault="00B37436" w:rsidP="00B37436">
      <w:pPr>
        <w:rPr>
          <w:rFonts w:cstheme="minorHAnsi"/>
          <w:b/>
          <w:sz w:val="24"/>
        </w:rPr>
      </w:pPr>
    </w:p>
    <w:tbl>
      <w:tblPr>
        <w:tblStyle w:val="TableGrid"/>
        <w:tblW w:w="5000" w:type="pct"/>
        <w:tblLayout w:type="fixed"/>
        <w:tblLook w:val="04A0"/>
      </w:tblPr>
      <w:tblGrid>
        <w:gridCol w:w="828"/>
        <w:gridCol w:w="1351"/>
        <w:gridCol w:w="34"/>
        <w:gridCol w:w="2308"/>
        <w:gridCol w:w="1616"/>
        <w:gridCol w:w="27"/>
        <w:gridCol w:w="1304"/>
        <w:gridCol w:w="15"/>
        <w:gridCol w:w="2093"/>
      </w:tblGrid>
      <w:tr w:rsidR="00B37436" w:rsidRPr="00301AD6" w:rsidTr="00BF13C4">
        <w:tc>
          <w:tcPr>
            <w:tcW w:w="432" w:type="pct"/>
            <w:shd w:val="clear" w:color="auto" w:fill="BFBFBF" w:themeFill="background1" w:themeFillShade="BF"/>
          </w:tcPr>
          <w:p w:rsidR="00B37436" w:rsidRPr="00301AD6" w:rsidRDefault="00B37436" w:rsidP="00FB7A88">
            <w:pPr>
              <w:rPr>
                <w:rFonts w:asciiTheme="minorHAnsi" w:hAnsiTheme="minorHAnsi" w:cstheme="minorHAnsi"/>
                <w:b/>
              </w:rPr>
            </w:pPr>
            <w:r w:rsidRPr="00301AD6">
              <w:rPr>
                <w:rFonts w:asciiTheme="minorHAnsi" w:hAnsiTheme="minorHAnsi" w:cstheme="minorHAnsi"/>
                <w:b/>
              </w:rPr>
              <w:t>SL No</w:t>
            </w:r>
          </w:p>
        </w:tc>
        <w:tc>
          <w:tcPr>
            <w:tcW w:w="705" w:type="pct"/>
            <w:shd w:val="clear" w:color="auto" w:fill="BFBFBF" w:themeFill="background1" w:themeFillShade="BF"/>
          </w:tcPr>
          <w:p w:rsidR="00B37436" w:rsidRPr="00301AD6" w:rsidRDefault="00B37436" w:rsidP="00FB7A88">
            <w:pPr>
              <w:rPr>
                <w:rFonts w:asciiTheme="minorHAnsi" w:hAnsiTheme="minorHAnsi" w:cstheme="minorHAnsi"/>
                <w:b/>
              </w:rPr>
            </w:pPr>
            <w:r w:rsidRPr="00301AD6">
              <w:rPr>
                <w:rFonts w:asciiTheme="minorHAnsi" w:hAnsiTheme="minorHAnsi" w:cstheme="minorHAnsi"/>
                <w:b/>
              </w:rPr>
              <w:t>Screen</w:t>
            </w:r>
          </w:p>
        </w:tc>
        <w:tc>
          <w:tcPr>
            <w:tcW w:w="1223" w:type="pct"/>
            <w:gridSpan w:val="2"/>
            <w:shd w:val="clear" w:color="auto" w:fill="BFBFBF" w:themeFill="background1" w:themeFillShade="BF"/>
          </w:tcPr>
          <w:p w:rsidR="00B37436" w:rsidRPr="00301AD6" w:rsidRDefault="00B37436" w:rsidP="00FB7A88">
            <w:pPr>
              <w:rPr>
                <w:rFonts w:asciiTheme="minorHAnsi" w:hAnsiTheme="minorHAnsi" w:cstheme="minorHAnsi"/>
                <w:b/>
              </w:rPr>
            </w:pPr>
            <w:r w:rsidRPr="00301AD6">
              <w:rPr>
                <w:rFonts w:asciiTheme="minorHAnsi" w:hAnsiTheme="minorHAnsi" w:cstheme="minorHAnsi"/>
                <w:b/>
              </w:rPr>
              <w:t>Field</w:t>
            </w:r>
          </w:p>
        </w:tc>
        <w:tc>
          <w:tcPr>
            <w:tcW w:w="844" w:type="pct"/>
            <w:shd w:val="clear" w:color="auto" w:fill="BFBFBF" w:themeFill="background1" w:themeFillShade="BF"/>
          </w:tcPr>
          <w:p w:rsidR="00B37436" w:rsidRPr="00301AD6" w:rsidRDefault="00B37436" w:rsidP="00FB7A88">
            <w:pPr>
              <w:rPr>
                <w:rFonts w:asciiTheme="minorHAnsi" w:hAnsiTheme="minorHAnsi" w:cstheme="minorHAnsi"/>
                <w:b/>
              </w:rPr>
            </w:pPr>
            <w:r w:rsidRPr="00301AD6">
              <w:rPr>
                <w:rFonts w:asciiTheme="minorHAnsi" w:hAnsiTheme="minorHAnsi" w:cstheme="minorHAnsi"/>
                <w:b/>
              </w:rPr>
              <w:t>Type</w:t>
            </w:r>
          </w:p>
        </w:tc>
        <w:tc>
          <w:tcPr>
            <w:tcW w:w="703" w:type="pct"/>
            <w:gridSpan w:val="3"/>
            <w:shd w:val="clear" w:color="auto" w:fill="BFBFBF" w:themeFill="background1" w:themeFillShade="BF"/>
          </w:tcPr>
          <w:p w:rsidR="00B37436" w:rsidRPr="00301AD6" w:rsidRDefault="00B37436" w:rsidP="00FB7A88">
            <w:pPr>
              <w:rPr>
                <w:rFonts w:asciiTheme="minorHAnsi" w:hAnsiTheme="minorHAnsi" w:cstheme="minorHAnsi"/>
                <w:b/>
              </w:rPr>
            </w:pPr>
            <w:r w:rsidRPr="00301AD6">
              <w:rPr>
                <w:rFonts w:asciiTheme="minorHAnsi" w:hAnsiTheme="minorHAnsi" w:cstheme="minorHAnsi"/>
                <w:b/>
              </w:rPr>
              <w:t>Data Type</w:t>
            </w:r>
          </w:p>
        </w:tc>
        <w:tc>
          <w:tcPr>
            <w:tcW w:w="1093" w:type="pct"/>
            <w:shd w:val="clear" w:color="auto" w:fill="BFBFBF" w:themeFill="background1" w:themeFillShade="BF"/>
          </w:tcPr>
          <w:p w:rsidR="00B37436" w:rsidRPr="00301AD6" w:rsidRDefault="00B37436" w:rsidP="00FB7A88">
            <w:pPr>
              <w:rPr>
                <w:rFonts w:asciiTheme="minorHAnsi" w:hAnsiTheme="minorHAnsi" w:cstheme="minorHAnsi"/>
                <w:b/>
              </w:rPr>
            </w:pPr>
            <w:r w:rsidRPr="00301AD6">
              <w:rPr>
                <w:rFonts w:asciiTheme="minorHAnsi" w:hAnsiTheme="minorHAnsi" w:cstheme="minorHAnsi"/>
                <w:b/>
              </w:rPr>
              <w:t>Policy</w:t>
            </w:r>
          </w:p>
        </w:tc>
      </w:tr>
      <w:tr w:rsidR="00BF13C4" w:rsidRPr="00301AD6" w:rsidTr="00BF13C4">
        <w:tc>
          <w:tcPr>
            <w:tcW w:w="432" w:type="pct"/>
            <w:vMerge w:val="restart"/>
          </w:tcPr>
          <w:p w:rsidR="00BF13C4" w:rsidRPr="00301AD6" w:rsidRDefault="00BF13C4" w:rsidP="00FB7A88">
            <w:pPr>
              <w:rPr>
                <w:rFonts w:asciiTheme="minorHAnsi" w:hAnsiTheme="minorHAnsi" w:cstheme="minorHAnsi"/>
                <w:b/>
              </w:rPr>
            </w:pPr>
            <w:r w:rsidRPr="00301AD6">
              <w:rPr>
                <w:rFonts w:asciiTheme="minorHAnsi" w:hAnsiTheme="minorHAnsi" w:cstheme="minorHAnsi"/>
                <w:b/>
              </w:rPr>
              <w:t>7.1</w:t>
            </w:r>
          </w:p>
        </w:tc>
        <w:tc>
          <w:tcPr>
            <w:tcW w:w="4568" w:type="pct"/>
            <w:gridSpan w:val="8"/>
          </w:tcPr>
          <w:p w:rsidR="00BF13C4" w:rsidRPr="00301AD6" w:rsidRDefault="00BF13C4" w:rsidP="00FB7A88">
            <w:pPr>
              <w:rPr>
                <w:rFonts w:asciiTheme="minorHAnsi" w:hAnsiTheme="minorHAnsi" w:cstheme="minorHAnsi"/>
              </w:rPr>
            </w:pPr>
            <w:r w:rsidRPr="00301AD6">
              <w:rPr>
                <w:rFonts w:asciiTheme="minorHAnsi" w:hAnsiTheme="minorHAnsi" w:cstheme="minorHAnsi"/>
                <w:b/>
              </w:rPr>
              <w:t>Emp. Info (General)</w:t>
            </w: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val="restart"/>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Emp. ID</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Style w:val="textlevelleft"/>
                <w:rFonts w:asciiTheme="minorHAnsi" w:hAnsiTheme="minorHAnsi" w:cstheme="minorHAnsi"/>
              </w:rPr>
              <w:t>Find</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Emp Type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Style w:val="textlevelleft"/>
                <w:rFonts w:asciiTheme="minorHAnsi" w:hAnsiTheme="minorHAnsi" w:cstheme="minorHAnsi"/>
              </w:rPr>
              <w:t>Emp HR Info</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Link</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Applicant Id</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Style w:val="textlevelleft"/>
                <w:rFonts w:asciiTheme="minorHAnsi" w:hAnsiTheme="minorHAnsi" w:cstheme="minorHAnsi"/>
              </w:rPr>
              <w:t xml:space="preserve">Load Info </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Title(Employee Name)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BF13C4">
            <w:pPr>
              <w:ind w:left="0" w:firstLine="0"/>
              <w:rPr>
                <w:rFonts w:asciiTheme="minorHAnsi" w:hAnsiTheme="minorHAnsi" w:cstheme="minorHAnsi"/>
              </w:rPr>
            </w:pPr>
            <w:r w:rsidRPr="00301AD6">
              <w:rPr>
                <w:rStyle w:val="textlevelleft"/>
                <w:rFonts w:asciiTheme="minorHAnsi" w:hAnsiTheme="minorHAnsi" w:cstheme="minorHAnsi"/>
              </w:rPr>
              <w:t>First Name</w:t>
            </w:r>
            <w:r w:rsidRPr="00301AD6">
              <w:rPr>
                <w:rFonts w:asciiTheme="minorHAnsi" w:hAnsiTheme="minorHAnsi" w:cstheme="minorHAnsi"/>
              </w:rPr>
              <w:t>(Employee Name)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BF13C4">
            <w:pPr>
              <w:ind w:left="0" w:firstLine="0"/>
              <w:rPr>
                <w:rFonts w:asciiTheme="minorHAnsi" w:hAnsiTheme="minorHAnsi" w:cstheme="minorHAnsi"/>
              </w:rPr>
            </w:pPr>
            <w:r w:rsidRPr="00301AD6">
              <w:rPr>
                <w:rFonts w:asciiTheme="minorHAnsi" w:hAnsiTheme="minorHAnsi" w:cstheme="minorHAnsi"/>
              </w:rPr>
              <w:t>Middle Name(Employee Name)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BF13C4">
            <w:pPr>
              <w:ind w:left="0" w:firstLine="0"/>
              <w:rPr>
                <w:rFonts w:asciiTheme="minorHAnsi" w:hAnsiTheme="minorHAnsi" w:cstheme="minorHAnsi"/>
              </w:rPr>
            </w:pPr>
            <w:r w:rsidRPr="00301AD6">
              <w:rPr>
                <w:rFonts w:asciiTheme="minorHAnsi" w:hAnsiTheme="minorHAnsi" w:cstheme="minorHAnsi"/>
              </w:rPr>
              <w:t>Last Name(Employee Name)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BF13C4">
            <w:pPr>
              <w:ind w:left="0" w:firstLine="0"/>
              <w:rPr>
                <w:rFonts w:asciiTheme="minorHAnsi" w:hAnsiTheme="minorHAnsi" w:cstheme="minorHAnsi"/>
              </w:rPr>
            </w:pPr>
            <w:r w:rsidRPr="00301AD6">
              <w:rPr>
                <w:rFonts w:asciiTheme="minorHAnsi" w:hAnsiTheme="minorHAnsi" w:cstheme="minorHAnsi"/>
              </w:rPr>
              <w:t>Emp Name(Employee Name)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Style w:val="textlevelleft"/>
                <w:rFonts w:asciiTheme="minorHAnsi" w:hAnsiTheme="minorHAnsi" w:cstheme="minorHAnsi"/>
              </w:rPr>
            </w:pPr>
          </w:p>
        </w:tc>
        <w:tc>
          <w:tcPr>
            <w:tcW w:w="705" w:type="pct"/>
            <w:vMerge/>
          </w:tcPr>
          <w:p w:rsidR="00BF13C4" w:rsidRPr="00301AD6" w:rsidRDefault="00BF13C4" w:rsidP="00FB7A88">
            <w:pPr>
              <w:rPr>
                <w:rStyle w:val="textlevelleft"/>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Address(Present)</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Area</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Phone(Present)</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Fax(Present)</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Style w:val="textlevelleft"/>
                <w:rFonts w:asciiTheme="minorHAnsi" w:hAnsiTheme="minorHAnsi" w:cstheme="minorHAnsi"/>
              </w:rPr>
            </w:pPr>
          </w:p>
        </w:tc>
        <w:tc>
          <w:tcPr>
            <w:tcW w:w="705" w:type="pct"/>
            <w:vMerge/>
          </w:tcPr>
          <w:p w:rsidR="00BF13C4" w:rsidRPr="00301AD6" w:rsidRDefault="00BF13C4" w:rsidP="00FB7A88">
            <w:pPr>
              <w:rPr>
                <w:rStyle w:val="textlevelleft"/>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Address(Permanent)</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Area</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Phone(Permanent)</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Fax(Permanent)</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rPr>
          <w:trHeight w:val="278"/>
        </w:trPr>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District</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Country</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Style w:val="textlevelleft"/>
                <w:rFonts w:asciiTheme="minorHAnsi" w:hAnsiTheme="minorHAnsi" w:cstheme="minorHAnsi"/>
              </w:rPr>
            </w:pPr>
          </w:p>
        </w:tc>
        <w:tc>
          <w:tcPr>
            <w:tcW w:w="705" w:type="pct"/>
            <w:vMerge/>
          </w:tcPr>
          <w:p w:rsidR="00BF13C4" w:rsidRPr="00301AD6" w:rsidRDefault="00BF13C4" w:rsidP="00FB7A88">
            <w:pPr>
              <w:rPr>
                <w:rStyle w:val="textlevelleft"/>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Browse(Emp Photo)</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Upload(Emp Photo)</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Remove(Emp Photo)</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Style w:val="textlevelleft"/>
                <w:rFonts w:asciiTheme="minorHAnsi" w:hAnsiTheme="minorHAnsi" w:cstheme="minorHAnsi"/>
              </w:rPr>
            </w:pPr>
          </w:p>
        </w:tc>
        <w:tc>
          <w:tcPr>
            <w:tcW w:w="705" w:type="pct"/>
            <w:vMerge/>
          </w:tcPr>
          <w:p w:rsidR="00BF13C4" w:rsidRPr="00301AD6" w:rsidRDefault="00BF13C4" w:rsidP="00FB7A88">
            <w:pPr>
              <w:rPr>
                <w:rStyle w:val="textlevelleft"/>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Browse(Emp Signature)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Upload(Emp Signature)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Remove(Emp Signature)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Father’s Name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Mother’s Name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Gender</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DOB</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Calendar</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DATE</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Age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Religion</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Blood Group</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DOB Id</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Marital Status</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Marriage DATE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Calendar</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DATE</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Personal Email</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Nationality</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National ID</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Office Email</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TIN No.</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Circle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Zone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Passport No</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Passport Exp. DATE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Calendar</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DATE</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Passport Issue Office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Skype ID</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Office Ext.</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Cell Phone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Land Phone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 xml:space="preserve">Highest Education </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Professional Degree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Special Skill</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Is relation in MSB</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Check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CHAR(1)</w:t>
            </w:r>
          </w:p>
        </w:tc>
        <w:tc>
          <w:tcPr>
            <w:tcW w:w="1093"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DEFAULT ‘Y’</w:t>
            </w: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Relation</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Relative Name and ID</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License No.</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Exp. DATE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Calendar</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DATE</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pStyle w:val="Default"/>
              <w:rPr>
                <w:rFonts w:asciiTheme="minorHAnsi" w:hAnsiTheme="minorHAnsi" w:cstheme="minorHAnsi"/>
                <w:sz w:val="20"/>
                <w:szCs w:val="20"/>
              </w:rPr>
            </w:pPr>
            <w:r w:rsidRPr="00301AD6">
              <w:rPr>
                <w:rFonts w:asciiTheme="minorHAnsi" w:hAnsiTheme="minorHAnsi" w:cstheme="minorHAnsi"/>
                <w:color w:val="auto"/>
                <w:sz w:val="20"/>
                <w:szCs w:val="20"/>
              </w:rPr>
              <w:t>Medical or Non Medical</w:t>
            </w:r>
          </w:p>
        </w:tc>
        <w:tc>
          <w:tcPr>
            <w:tcW w:w="844" w:type="pct"/>
          </w:tcPr>
          <w:p w:rsidR="00BF13C4" w:rsidRPr="00301AD6" w:rsidRDefault="00BF13C4" w:rsidP="00FB7A88">
            <w:pPr>
              <w:rPr>
                <w:rFonts w:asciiTheme="minorHAnsi" w:hAnsiTheme="minorHAnsi" w:cstheme="minorHAnsi"/>
              </w:rPr>
            </w:pP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pStyle w:val="Default"/>
              <w:rPr>
                <w:rFonts w:asciiTheme="minorHAnsi" w:hAnsiTheme="minorHAnsi" w:cstheme="minorHAnsi"/>
                <w:color w:val="auto"/>
                <w:sz w:val="20"/>
                <w:szCs w:val="20"/>
              </w:rPr>
            </w:pPr>
            <w:r w:rsidRPr="00301AD6">
              <w:rPr>
                <w:rFonts w:asciiTheme="minorHAnsi" w:hAnsiTheme="minorHAnsi" w:cstheme="minorHAnsi"/>
                <w:color w:val="auto"/>
                <w:sz w:val="20"/>
                <w:szCs w:val="20"/>
              </w:rPr>
              <w:t>Static or Out Reach</w:t>
            </w:r>
          </w:p>
        </w:tc>
        <w:tc>
          <w:tcPr>
            <w:tcW w:w="844" w:type="pct"/>
          </w:tcPr>
          <w:p w:rsidR="00BF13C4" w:rsidRPr="00301AD6" w:rsidRDefault="00BF13C4" w:rsidP="00FB7A88">
            <w:pPr>
              <w:rPr>
                <w:rFonts w:asciiTheme="minorHAnsi" w:hAnsiTheme="minorHAnsi" w:cstheme="minorHAnsi"/>
              </w:rPr>
            </w:pP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pStyle w:val="Default"/>
              <w:rPr>
                <w:rFonts w:asciiTheme="minorHAnsi" w:hAnsiTheme="minorHAnsi" w:cstheme="minorHAnsi"/>
                <w:color w:val="auto"/>
                <w:sz w:val="20"/>
                <w:szCs w:val="20"/>
              </w:rPr>
            </w:pPr>
            <w:r w:rsidRPr="00301AD6">
              <w:rPr>
                <w:rFonts w:asciiTheme="minorHAnsi" w:hAnsiTheme="minorHAnsi" w:cstheme="minorHAnsi"/>
                <w:color w:val="auto"/>
                <w:sz w:val="20"/>
                <w:szCs w:val="20"/>
              </w:rPr>
              <w:t>BMDC Certificate Date</w:t>
            </w:r>
          </w:p>
        </w:tc>
        <w:tc>
          <w:tcPr>
            <w:tcW w:w="844" w:type="pct"/>
          </w:tcPr>
          <w:p w:rsidR="00BF13C4" w:rsidRPr="00301AD6" w:rsidRDefault="00BF13C4" w:rsidP="00FB7A88">
            <w:pPr>
              <w:rPr>
                <w:rFonts w:asciiTheme="minorHAnsi" w:hAnsiTheme="minorHAnsi" w:cstheme="minorHAnsi"/>
              </w:rPr>
            </w:pP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pStyle w:val="Default"/>
              <w:rPr>
                <w:rFonts w:asciiTheme="minorHAnsi" w:hAnsiTheme="minorHAnsi" w:cstheme="minorHAnsi"/>
                <w:color w:val="auto"/>
                <w:sz w:val="20"/>
                <w:szCs w:val="20"/>
              </w:rPr>
            </w:pPr>
            <w:r w:rsidRPr="00301AD6">
              <w:rPr>
                <w:rFonts w:asciiTheme="minorHAnsi" w:hAnsiTheme="minorHAnsi" w:cstheme="minorHAnsi"/>
                <w:color w:val="auto"/>
                <w:sz w:val="20"/>
                <w:szCs w:val="20"/>
              </w:rPr>
              <w:t>BMDC Registration No.</w:t>
            </w:r>
          </w:p>
        </w:tc>
        <w:tc>
          <w:tcPr>
            <w:tcW w:w="844" w:type="pct"/>
          </w:tcPr>
          <w:p w:rsidR="00BF13C4" w:rsidRPr="00301AD6" w:rsidRDefault="00BF13C4" w:rsidP="00FB7A88">
            <w:pPr>
              <w:rPr>
                <w:rFonts w:asciiTheme="minorHAnsi" w:hAnsiTheme="minorHAnsi" w:cstheme="minorHAnsi"/>
              </w:rPr>
            </w:pP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Save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Refresh</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Delete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5000" w:type="pct"/>
            <w:gridSpan w:val="9"/>
            <w:shd w:val="clear" w:color="auto" w:fill="D9D9D9" w:themeFill="background1" w:themeFillShade="D9"/>
          </w:tcPr>
          <w:p w:rsidR="00BF13C4" w:rsidRPr="00301AD6" w:rsidRDefault="00BF13C4" w:rsidP="00FB7A88">
            <w:pPr>
              <w:rPr>
                <w:rFonts w:asciiTheme="minorHAnsi" w:hAnsiTheme="minorHAnsi" w:cstheme="minorHAnsi"/>
              </w:rPr>
            </w:pPr>
          </w:p>
        </w:tc>
      </w:tr>
      <w:tr w:rsidR="00BF13C4" w:rsidRPr="00301AD6" w:rsidTr="00BF13C4">
        <w:tc>
          <w:tcPr>
            <w:tcW w:w="432" w:type="pct"/>
            <w:vMerge w:val="restart"/>
          </w:tcPr>
          <w:p w:rsidR="00BF13C4" w:rsidRPr="00301AD6" w:rsidRDefault="00BF13C4" w:rsidP="00FB7A88">
            <w:pPr>
              <w:rPr>
                <w:rFonts w:asciiTheme="minorHAnsi" w:hAnsiTheme="minorHAnsi" w:cstheme="minorHAnsi"/>
                <w:b/>
              </w:rPr>
            </w:pPr>
            <w:r w:rsidRPr="00301AD6">
              <w:rPr>
                <w:rFonts w:asciiTheme="minorHAnsi" w:hAnsiTheme="minorHAnsi" w:cstheme="minorHAnsi"/>
                <w:b/>
              </w:rPr>
              <w:t>7.1</w:t>
            </w:r>
          </w:p>
        </w:tc>
        <w:tc>
          <w:tcPr>
            <w:tcW w:w="4568" w:type="pct"/>
            <w:gridSpan w:val="8"/>
          </w:tcPr>
          <w:p w:rsidR="00BF13C4" w:rsidRPr="00301AD6" w:rsidRDefault="00BF13C4" w:rsidP="00FB7A88">
            <w:pPr>
              <w:rPr>
                <w:rFonts w:asciiTheme="minorHAnsi" w:hAnsiTheme="minorHAnsi" w:cstheme="minorHAnsi"/>
              </w:rPr>
            </w:pPr>
            <w:r w:rsidRPr="00301AD6">
              <w:rPr>
                <w:rFonts w:asciiTheme="minorHAnsi" w:hAnsiTheme="minorHAnsi" w:cstheme="minorHAnsi"/>
                <w:b/>
              </w:rPr>
              <w:t>Emp. Info (HR)</w:t>
            </w: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val="restart"/>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Emp. ID</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Style w:val="textlevelleft"/>
                <w:rFonts w:asciiTheme="minorHAnsi" w:hAnsiTheme="minorHAnsi" w:cstheme="minorHAnsi"/>
              </w:rPr>
              <w:t>Find</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Full Name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Company/ Organization: MSB, MSCS</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Clinic</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Program</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Posting Date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Department</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Date in Position</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Calendar</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DATE</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Grade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Style w:val="textlevelleft"/>
                <w:rFonts w:asciiTheme="minorHAnsi" w:hAnsiTheme="minorHAnsi" w:cstheme="minorHAnsi"/>
              </w:rPr>
            </w:pPr>
          </w:p>
        </w:tc>
        <w:tc>
          <w:tcPr>
            <w:tcW w:w="705" w:type="pct"/>
            <w:vMerge/>
          </w:tcPr>
          <w:p w:rsidR="00BF13C4" w:rsidRPr="00301AD6" w:rsidRDefault="00BF13C4" w:rsidP="00FB7A88">
            <w:pPr>
              <w:rPr>
                <w:rStyle w:val="textlevelleft"/>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Date in Grade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Calendar</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DATE</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Designation</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Style w:val="textlevelleft"/>
                <w:rFonts w:asciiTheme="minorHAnsi" w:hAnsiTheme="minorHAnsi" w:cstheme="minorHAnsi"/>
              </w:rPr>
            </w:pPr>
          </w:p>
        </w:tc>
        <w:tc>
          <w:tcPr>
            <w:tcW w:w="705" w:type="pct"/>
            <w:vMerge/>
          </w:tcPr>
          <w:p w:rsidR="00BF13C4" w:rsidRPr="00301AD6" w:rsidRDefault="00BF13C4" w:rsidP="00FB7A88">
            <w:pPr>
              <w:rPr>
                <w:rStyle w:val="textlevelleft"/>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Style w:val="textlevel"/>
                <w:rFonts w:asciiTheme="minorHAnsi" w:hAnsiTheme="minorHAnsi" w:cstheme="minorHAnsi"/>
              </w:rPr>
              <w:t>Name of Action</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Action Date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Calendar</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DATE</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Place of Posting</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Style w:val="textlevelleft"/>
                <w:rFonts w:asciiTheme="minorHAnsi" w:hAnsiTheme="minorHAnsi" w:cstheme="minorHAnsi"/>
              </w:rPr>
            </w:pPr>
          </w:p>
        </w:tc>
        <w:tc>
          <w:tcPr>
            <w:tcW w:w="705" w:type="pct"/>
            <w:vMerge/>
          </w:tcPr>
          <w:p w:rsidR="00BF13C4" w:rsidRPr="00301AD6" w:rsidRDefault="00BF13C4" w:rsidP="00FB7A88">
            <w:pPr>
              <w:rPr>
                <w:rStyle w:val="textlevelleft"/>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Employee Type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Working Days</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Location</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Contract Purpose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Work Area</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Reason (if not)</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Style w:val="textlevelleft"/>
                <w:rFonts w:asciiTheme="minorHAnsi" w:hAnsiTheme="minorHAnsi" w:cstheme="minorHAnsi"/>
              </w:rPr>
            </w:pPr>
          </w:p>
        </w:tc>
        <w:tc>
          <w:tcPr>
            <w:tcW w:w="705" w:type="pct"/>
            <w:vMerge/>
          </w:tcPr>
          <w:p w:rsidR="00BF13C4" w:rsidRPr="00301AD6" w:rsidRDefault="00BF13C4" w:rsidP="00FB7A88">
            <w:pPr>
              <w:rPr>
                <w:rStyle w:val="textlevelleft"/>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Gross Salary</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Style w:val="textlevelleft"/>
                <w:rFonts w:asciiTheme="minorHAnsi" w:hAnsiTheme="minorHAnsi" w:cstheme="minorHAnsi"/>
              </w:rPr>
            </w:pPr>
          </w:p>
        </w:tc>
        <w:tc>
          <w:tcPr>
            <w:tcW w:w="705" w:type="pct"/>
            <w:vMerge/>
          </w:tcPr>
          <w:p w:rsidR="00BF13C4" w:rsidRPr="00301AD6" w:rsidRDefault="00BF13C4" w:rsidP="00FB7A88">
            <w:pPr>
              <w:rPr>
                <w:rStyle w:val="textlevelleft"/>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Is Dept Head</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Check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CHAR(1)</w:t>
            </w:r>
          </w:p>
        </w:tc>
        <w:tc>
          <w:tcPr>
            <w:tcW w:w="1093"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DEFAULT ‘N’</w:t>
            </w:r>
          </w:p>
        </w:tc>
      </w:tr>
      <w:tr w:rsidR="00BF13C4" w:rsidRPr="00301AD6" w:rsidTr="00BF13C4">
        <w:trPr>
          <w:trHeight w:val="323"/>
        </w:trPr>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Supervisor</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Supervisor ID</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Salary Package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bookmarkStart w:id="2232" w:name="_Hlk456607694"/>
          </w:p>
        </w:tc>
        <w:tc>
          <w:tcPr>
            <w:tcW w:w="1223" w:type="pct"/>
            <w:gridSpan w:val="2"/>
          </w:tcPr>
          <w:p w:rsidR="00BF13C4" w:rsidRPr="00301AD6" w:rsidRDefault="00BF13C4" w:rsidP="00FB7A88">
            <w:pPr>
              <w:rPr>
                <w:rStyle w:val="textlevelleft"/>
                <w:rFonts w:asciiTheme="minorHAnsi" w:hAnsiTheme="minorHAnsi" w:cstheme="minorHAnsi"/>
              </w:rPr>
            </w:pPr>
            <w:r w:rsidRPr="00301AD6">
              <w:rPr>
                <w:rStyle w:val="textlevelleft"/>
                <w:rFonts w:asciiTheme="minorHAnsi" w:hAnsiTheme="minorHAnsi" w:cstheme="minorHAnsi"/>
              </w:rPr>
              <w:t>Is Payroll Staff</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Check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CHAR(1)</w:t>
            </w:r>
          </w:p>
        </w:tc>
        <w:tc>
          <w:tcPr>
            <w:tcW w:w="1093"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DEFAULT ‘Y’</w:t>
            </w: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bookmarkEnd w:id="2232"/>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Payroll Cycle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Bank Account No</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Bank Name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Branch Name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Routing No</w:t>
            </w:r>
          </w:p>
        </w:tc>
        <w:tc>
          <w:tcPr>
            <w:tcW w:w="844" w:type="pct"/>
          </w:tcPr>
          <w:p w:rsidR="00BF13C4" w:rsidRPr="00301AD6" w:rsidRDefault="00BF13C4" w:rsidP="00FB7A88">
            <w:pPr>
              <w:rPr>
                <w:rFonts w:asciiTheme="minorHAnsi" w:hAnsiTheme="minorHAnsi" w:cstheme="minorHAnsi"/>
              </w:rPr>
            </w:pP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Leave Package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Weekend</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Attnd. Policy</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Joining DATE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Calendar</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DATE</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Job Status</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Probation Period</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Confirmation DATE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Calendar</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DATE</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Contract Interval</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Contract End DATE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Calendar</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DATE</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Style w:val="textlevelleft"/>
                <w:rFonts w:asciiTheme="minorHAnsi" w:hAnsiTheme="minorHAnsi" w:cstheme="minorHAnsi"/>
              </w:rPr>
              <w:t>Is Service Agreement</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Check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CHAR(1)</w:t>
            </w:r>
          </w:p>
        </w:tc>
        <w:tc>
          <w:tcPr>
            <w:tcW w:w="1093"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DEFAULT ‘Y’</w:t>
            </w: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 xml:space="preserve">Start DATE </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Calendar</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DATE</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End DATE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Calendar</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DATE</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Retirement DATE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Calendar</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DATE</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Separation DATE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Calendar</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DATE</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Separation Type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Style w:val="textlevel"/>
                <w:rFonts w:asciiTheme="minorHAnsi" w:hAnsiTheme="minorHAnsi" w:cstheme="minorHAnsi"/>
              </w:rPr>
              <w:t>Separation Reason</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Style w:val="textlevelleft"/>
                <w:rFonts w:asciiTheme="minorHAnsi" w:hAnsiTheme="minorHAnsi" w:cstheme="minorHAnsi"/>
              </w:rPr>
              <w:t>Is Not Rehirable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Check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CHAR(1)</w:t>
            </w:r>
          </w:p>
        </w:tc>
        <w:tc>
          <w:tcPr>
            <w:tcW w:w="1093"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DEFAULT ‘Y’</w:t>
            </w: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Reason of Not Rehirable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Other Benefit</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Style w:val="textlevelleft"/>
                <w:rFonts w:asciiTheme="minorHAnsi" w:hAnsiTheme="minorHAnsi" w:cstheme="minorHAnsi"/>
              </w:rPr>
              <w:t>Is Medical Entitlement</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Check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CHAR(1)</w:t>
            </w:r>
          </w:p>
        </w:tc>
        <w:tc>
          <w:tcPr>
            <w:tcW w:w="1093"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DEFAULT ‘Y’</w:t>
            </w: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Remarks</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Style w:val="textlevelleft"/>
                <w:rFonts w:asciiTheme="minorHAnsi" w:hAnsiTheme="minorHAnsi" w:cstheme="minorHAnsi"/>
              </w:rPr>
              <w:t>Is OT Entitlement</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Check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CHAR(1)</w:t>
            </w:r>
          </w:p>
        </w:tc>
        <w:tc>
          <w:tcPr>
            <w:tcW w:w="1093"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DEFAULT ‘Y’</w:t>
            </w: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Fonts w:asciiTheme="minorHAnsi" w:hAnsiTheme="minorHAnsi" w:cstheme="minorHAnsi"/>
              </w:rPr>
              <w:t>Is PF Deduction</w:t>
            </w:r>
          </w:p>
        </w:tc>
        <w:tc>
          <w:tcPr>
            <w:tcW w:w="844" w:type="pct"/>
          </w:tcPr>
          <w:p w:rsidR="00BF13C4" w:rsidRPr="00301AD6" w:rsidRDefault="00BF13C4" w:rsidP="00FB7A88">
            <w:pPr>
              <w:rPr>
                <w:rFonts w:asciiTheme="minorHAnsi" w:hAnsiTheme="minorHAnsi" w:cstheme="minorHAnsi"/>
              </w:rPr>
            </w:pP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IS KPI</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Check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CHAR(1)</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Style w:val="textlevelleft"/>
                <w:rFonts w:asciiTheme="minorHAnsi" w:hAnsiTheme="minorHAnsi" w:cstheme="minorHAnsi"/>
              </w:rPr>
              <w:t>Browse (</w:t>
            </w:r>
            <w:r w:rsidRPr="00301AD6">
              <w:rPr>
                <w:rFonts w:asciiTheme="minorHAnsi" w:hAnsiTheme="minorHAnsi" w:cstheme="minorHAnsi"/>
              </w:rPr>
              <w:t>Emp CV</w:t>
            </w:r>
            <w:r w:rsidRPr="00301AD6">
              <w:rPr>
                <w:rStyle w:val="textlevelleft"/>
                <w:rFonts w:asciiTheme="minorHAnsi" w:hAnsiTheme="minorHAnsi" w:cstheme="minorHAnsi"/>
              </w:rPr>
              <w:t>)</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Style w:val="textlevelleft"/>
                <w:rFonts w:asciiTheme="minorHAnsi" w:hAnsiTheme="minorHAnsi" w:cstheme="minorHAnsi"/>
              </w:rPr>
              <w:t>Browse (</w:t>
            </w:r>
            <w:r w:rsidRPr="00301AD6">
              <w:rPr>
                <w:rFonts w:asciiTheme="minorHAnsi" w:hAnsiTheme="minorHAnsi" w:cstheme="minorHAnsi"/>
              </w:rPr>
              <w:t>Emp Signature</w:t>
            </w:r>
            <w:r w:rsidRPr="00301AD6">
              <w:rPr>
                <w:rStyle w:val="textlevelleft"/>
                <w:rFonts w:asciiTheme="minorHAnsi" w:hAnsiTheme="minorHAnsi" w:cstheme="minorHAnsi"/>
              </w:rPr>
              <w:t>)</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Style w:val="textlevelleft"/>
                <w:rFonts w:asciiTheme="minorHAnsi" w:hAnsiTheme="minorHAnsi" w:cstheme="minorHAnsi"/>
              </w:rPr>
              <w:t>Browse (</w:t>
            </w:r>
            <w:r w:rsidRPr="00301AD6">
              <w:rPr>
                <w:rFonts w:asciiTheme="minorHAnsi" w:hAnsiTheme="minorHAnsi" w:cstheme="minorHAnsi"/>
              </w:rPr>
              <w:t>Emp Document</w:t>
            </w:r>
            <w:r w:rsidRPr="00301AD6">
              <w:rPr>
                <w:rStyle w:val="textlevelleft"/>
                <w:rFonts w:asciiTheme="minorHAnsi" w:hAnsiTheme="minorHAnsi" w:cstheme="minorHAnsi"/>
              </w:rPr>
              <w:t>)</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Style w:val="textlevelleft"/>
                <w:rFonts w:asciiTheme="minorHAnsi" w:hAnsiTheme="minorHAnsi" w:cstheme="minorHAnsi"/>
              </w:rPr>
              <w:t>Refresh</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Style w:val="textlevelleft"/>
                <w:rFonts w:asciiTheme="minorHAnsi" w:hAnsiTheme="minorHAnsi" w:cstheme="minorHAnsi"/>
              </w:rPr>
              <w:t>Is New</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Check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CHAR(1)</w:t>
            </w:r>
          </w:p>
        </w:tc>
        <w:tc>
          <w:tcPr>
            <w:tcW w:w="1093"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DEFAULT ‘Y’</w:t>
            </w: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Style w:val="textlevelleft"/>
                <w:rFonts w:asciiTheme="minorHAnsi" w:hAnsiTheme="minorHAnsi" w:cstheme="minorHAnsi"/>
              </w:rPr>
            </w:pPr>
            <w:r w:rsidRPr="00301AD6">
              <w:rPr>
                <w:rStyle w:val="textlevelleft"/>
                <w:rFonts w:asciiTheme="minorHAnsi" w:hAnsiTheme="minorHAnsi" w:cstheme="minorHAnsi"/>
              </w:rPr>
              <w:t>Update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5000" w:type="pct"/>
            <w:gridSpan w:val="9"/>
            <w:shd w:val="clear" w:color="auto" w:fill="D9D9D9" w:themeFill="background1" w:themeFillShade="D9"/>
          </w:tcPr>
          <w:p w:rsidR="00BF13C4" w:rsidRPr="00301AD6" w:rsidRDefault="00BF13C4" w:rsidP="00FB7A88">
            <w:pPr>
              <w:rPr>
                <w:rFonts w:asciiTheme="minorHAnsi" w:hAnsiTheme="minorHAnsi" w:cstheme="minorHAnsi"/>
              </w:rPr>
            </w:pPr>
          </w:p>
        </w:tc>
      </w:tr>
      <w:tr w:rsidR="00BF13C4" w:rsidRPr="00301AD6" w:rsidTr="00BF13C4">
        <w:tc>
          <w:tcPr>
            <w:tcW w:w="432" w:type="pct"/>
            <w:vMerge w:val="restart"/>
          </w:tcPr>
          <w:p w:rsidR="00BF13C4" w:rsidRPr="00301AD6" w:rsidRDefault="00BF13C4" w:rsidP="00FB7A88">
            <w:pPr>
              <w:rPr>
                <w:rFonts w:asciiTheme="minorHAnsi" w:hAnsiTheme="minorHAnsi" w:cstheme="minorHAnsi"/>
                <w:b/>
              </w:rPr>
            </w:pPr>
            <w:r w:rsidRPr="00301AD6">
              <w:rPr>
                <w:rFonts w:asciiTheme="minorHAnsi" w:hAnsiTheme="minorHAnsi" w:cstheme="minorHAnsi"/>
                <w:b/>
              </w:rPr>
              <w:t>7.1</w:t>
            </w:r>
          </w:p>
        </w:tc>
        <w:tc>
          <w:tcPr>
            <w:tcW w:w="4568" w:type="pct"/>
            <w:gridSpan w:val="8"/>
          </w:tcPr>
          <w:p w:rsidR="00BF13C4" w:rsidRPr="00301AD6" w:rsidRDefault="00BF13C4" w:rsidP="00FB7A88">
            <w:pPr>
              <w:rPr>
                <w:rFonts w:asciiTheme="minorHAnsi" w:hAnsiTheme="minorHAnsi" w:cstheme="minorHAnsi"/>
              </w:rPr>
            </w:pPr>
            <w:r w:rsidRPr="00301AD6">
              <w:rPr>
                <w:rFonts w:asciiTheme="minorHAnsi" w:hAnsiTheme="minorHAnsi" w:cstheme="minorHAnsi"/>
                <w:b/>
              </w:rPr>
              <w:t>Employee Search</w:t>
            </w: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val="restart"/>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Style w:val="textlevel"/>
                <w:rFonts w:asciiTheme="minorHAnsi" w:hAnsiTheme="minorHAnsi" w:cstheme="minorHAnsi"/>
              </w:rPr>
              <w:t>Search By</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Style w:val="textlevelleft"/>
                <w:rFonts w:asciiTheme="minorHAnsi" w:hAnsiTheme="minorHAnsi" w:cstheme="minorHAnsi"/>
              </w:rPr>
              <w:t>Sector</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Unit</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Grade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Designation</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Department</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Style w:val="textlevel"/>
                <w:rFonts w:asciiTheme="minorHAnsi" w:hAnsiTheme="minorHAnsi" w:cstheme="minorHAnsi"/>
              </w:rPr>
              <w:t>Employee Type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Style w:val="textlevel"/>
                <w:rFonts w:asciiTheme="minorHAnsi" w:hAnsiTheme="minorHAnsi" w:cstheme="minorHAnsi"/>
              </w:rPr>
              <w:t xml:space="preserve">Employee Status </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Show</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Export to Excel</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Link</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5000" w:type="pct"/>
            <w:gridSpan w:val="9"/>
            <w:shd w:val="clear" w:color="auto" w:fill="D9D9D9" w:themeFill="background1" w:themeFillShade="D9"/>
          </w:tcPr>
          <w:p w:rsidR="00BF13C4" w:rsidRPr="00301AD6" w:rsidRDefault="00BF13C4" w:rsidP="00FB7A88">
            <w:pPr>
              <w:rPr>
                <w:rFonts w:asciiTheme="minorHAnsi" w:hAnsiTheme="minorHAnsi" w:cstheme="minorHAnsi"/>
              </w:rPr>
            </w:pPr>
          </w:p>
        </w:tc>
      </w:tr>
      <w:tr w:rsidR="00BF13C4" w:rsidRPr="00301AD6" w:rsidTr="00BF13C4">
        <w:tc>
          <w:tcPr>
            <w:tcW w:w="432" w:type="pct"/>
            <w:vMerge w:val="restart"/>
          </w:tcPr>
          <w:p w:rsidR="00BF13C4" w:rsidRPr="00BF13C4" w:rsidRDefault="00BF13C4" w:rsidP="00FB7A88">
            <w:pPr>
              <w:rPr>
                <w:rFonts w:asciiTheme="minorHAnsi" w:hAnsiTheme="minorHAnsi" w:cstheme="minorHAnsi"/>
                <w:b/>
              </w:rPr>
            </w:pPr>
            <w:r w:rsidRPr="00BF13C4">
              <w:rPr>
                <w:rFonts w:asciiTheme="minorHAnsi" w:hAnsiTheme="minorHAnsi" w:cstheme="minorHAnsi"/>
                <w:b/>
              </w:rPr>
              <w:lastRenderedPageBreak/>
              <w:t>7.18</w:t>
            </w:r>
          </w:p>
        </w:tc>
        <w:tc>
          <w:tcPr>
            <w:tcW w:w="4568" w:type="pct"/>
            <w:gridSpan w:val="8"/>
          </w:tcPr>
          <w:p w:rsidR="00BF13C4" w:rsidRPr="00301AD6" w:rsidRDefault="00BF13C4" w:rsidP="00FB7A88">
            <w:pPr>
              <w:rPr>
                <w:rFonts w:asciiTheme="minorHAnsi" w:hAnsiTheme="minorHAnsi" w:cstheme="minorHAnsi"/>
              </w:rPr>
            </w:pPr>
            <w:r w:rsidRPr="00301AD6">
              <w:rPr>
                <w:rFonts w:asciiTheme="minorHAnsi" w:hAnsiTheme="minorHAnsi" w:cstheme="minorHAnsi"/>
                <w:b/>
              </w:rPr>
              <w:t>HR Action: Additional Responsibility</w:t>
            </w: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val="restart"/>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Style w:val="textlevel"/>
                <w:rFonts w:asciiTheme="minorHAnsi" w:hAnsiTheme="minorHAnsi" w:cstheme="minorHAnsi"/>
              </w:rPr>
              <w:t>Emp ID</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Style w:val="textlevel"/>
                <w:rFonts w:asciiTheme="minorHAnsi" w:hAnsiTheme="minorHAnsi" w:cstheme="minorHAnsi"/>
              </w:rPr>
              <w:t>Find</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Entry DATE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Calendar</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DATE</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Name of Action</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Starting DATE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Calendar</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DATE</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Ending DATE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Calendar</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DATE</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Percent</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Amount</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Responsibility</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Area</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Calculate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rPr>
          <w:trHeight w:val="305"/>
        </w:trPr>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Style w:val="textlevelleft"/>
                <w:rFonts w:asciiTheme="minorHAnsi" w:hAnsiTheme="minorHAnsi" w:cstheme="minorHAnsi"/>
              </w:rPr>
              <w:t>Is Responsibility Allowance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Check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CHAR(1)</w:t>
            </w:r>
          </w:p>
        </w:tc>
        <w:tc>
          <w:tcPr>
            <w:tcW w:w="1093"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DEFAULT ‘Y’</w:t>
            </w:r>
          </w:p>
        </w:tc>
      </w:tr>
      <w:tr w:rsidR="00BF13C4" w:rsidRPr="00301AD6" w:rsidTr="00BF13C4">
        <w:trPr>
          <w:trHeight w:val="305"/>
        </w:trPr>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Style w:val="textlevelleft"/>
                <w:rFonts w:asciiTheme="minorHAnsi" w:hAnsiTheme="minorHAnsi" w:cstheme="minorHAnsi"/>
              </w:rPr>
              <w:t>Is Repeat</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Check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CHAR(1)</w:t>
            </w:r>
          </w:p>
        </w:tc>
        <w:tc>
          <w:tcPr>
            <w:tcW w:w="1093"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DEFAULT ‘Y’</w:t>
            </w:r>
          </w:p>
        </w:tc>
      </w:tr>
      <w:tr w:rsidR="00BF13C4" w:rsidRPr="00301AD6" w:rsidTr="00BF13C4">
        <w:trPr>
          <w:trHeight w:val="305"/>
        </w:trPr>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Style w:val="textlevelleft"/>
                <w:rFonts w:asciiTheme="minorHAnsi" w:hAnsiTheme="minorHAnsi" w:cstheme="minorHAnsi"/>
              </w:rPr>
              <w:t>Refresh</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rPr>
          <w:trHeight w:val="305"/>
        </w:trPr>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Style w:val="textlevelleft"/>
                <w:rFonts w:asciiTheme="minorHAnsi" w:hAnsiTheme="minorHAnsi" w:cstheme="minorHAnsi"/>
              </w:rPr>
              <w:t>Save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rPr>
          <w:trHeight w:val="260"/>
        </w:trPr>
        <w:tc>
          <w:tcPr>
            <w:tcW w:w="5000" w:type="pct"/>
            <w:gridSpan w:val="9"/>
            <w:shd w:val="clear" w:color="auto" w:fill="D9D9D9" w:themeFill="background1" w:themeFillShade="D9"/>
          </w:tcPr>
          <w:p w:rsidR="00BF13C4" w:rsidRPr="00301AD6" w:rsidRDefault="00BF13C4" w:rsidP="00FB7A88">
            <w:pPr>
              <w:rPr>
                <w:rFonts w:asciiTheme="minorHAnsi" w:hAnsiTheme="minorHAnsi" w:cstheme="minorHAnsi"/>
              </w:rPr>
            </w:pPr>
          </w:p>
        </w:tc>
      </w:tr>
      <w:tr w:rsidR="00BF13C4" w:rsidRPr="00301AD6" w:rsidTr="00BF13C4">
        <w:tc>
          <w:tcPr>
            <w:tcW w:w="432" w:type="pct"/>
            <w:vMerge w:val="restart"/>
          </w:tcPr>
          <w:p w:rsidR="00BF13C4" w:rsidRPr="00301AD6" w:rsidRDefault="00BF13C4" w:rsidP="00FB7A88">
            <w:pPr>
              <w:rPr>
                <w:rFonts w:asciiTheme="minorHAnsi" w:hAnsiTheme="minorHAnsi" w:cstheme="minorHAnsi"/>
              </w:rPr>
            </w:pPr>
            <w:r>
              <w:rPr>
                <w:rFonts w:asciiTheme="minorHAnsi" w:hAnsiTheme="minorHAnsi" w:cstheme="minorHAnsi"/>
              </w:rPr>
              <w:t>7.19</w:t>
            </w:r>
          </w:p>
        </w:tc>
        <w:tc>
          <w:tcPr>
            <w:tcW w:w="4568" w:type="pct"/>
            <w:gridSpan w:val="8"/>
          </w:tcPr>
          <w:p w:rsidR="00BF13C4" w:rsidRPr="00301AD6" w:rsidRDefault="00BF13C4" w:rsidP="00FB7A88">
            <w:pPr>
              <w:rPr>
                <w:rFonts w:asciiTheme="minorHAnsi" w:hAnsiTheme="minorHAnsi" w:cstheme="minorHAnsi"/>
              </w:rPr>
            </w:pPr>
            <w:r w:rsidRPr="00301AD6">
              <w:rPr>
                <w:rFonts w:asciiTheme="minorHAnsi" w:hAnsiTheme="minorHAnsi" w:cstheme="minorHAnsi"/>
                <w:b/>
              </w:rPr>
              <w:t>HR Action: Confirmation</w:t>
            </w: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val="restart"/>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Style w:val="textlevel"/>
                <w:rFonts w:asciiTheme="minorHAnsi" w:hAnsiTheme="minorHAnsi" w:cstheme="minorHAnsi"/>
              </w:rPr>
              <w:t>Emp ID</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Style w:val="textlevel"/>
                <w:rFonts w:asciiTheme="minorHAnsi" w:hAnsiTheme="minorHAnsi" w:cstheme="minorHAnsi"/>
              </w:rPr>
              <w:t>Find</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Entry Date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Calendar</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DATE</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Name of Action</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Probation Period(Months)</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Calculate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Start Date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Calendar</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DATE</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Due Date of Confirmation</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Calendar</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DATE</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Extension Date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Calendar</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DATE</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Extension (Months)</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rPr>
          <w:trHeight w:val="305"/>
        </w:trPr>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Confirmation Date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Calendar</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DATE</w:t>
            </w:r>
          </w:p>
        </w:tc>
        <w:tc>
          <w:tcPr>
            <w:tcW w:w="1093" w:type="pct"/>
          </w:tcPr>
          <w:p w:rsidR="00BF13C4" w:rsidRPr="00301AD6" w:rsidRDefault="00BF13C4" w:rsidP="00FB7A88">
            <w:pPr>
              <w:rPr>
                <w:rFonts w:asciiTheme="minorHAnsi" w:hAnsiTheme="minorHAnsi" w:cstheme="minorHAnsi"/>
              </w:rPr>
            </w:pPr>
          </w:p>
        </w:tc>
      </w:tr>
      <w:tr w:rsidR="00BF13C4" w:rsidRPr="00301AD6" w:rsidTr="00BF13C4">
        <w:trPr>
          <w:trHeight w:val="305"/>
        </w:trPr>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Remarks</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Area</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rPr>
          <w:trHeight w:val="305"/>
        </w:trPr>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Style w:val="textlevelleft"/>
                <w:rFonts w:asciiTheme="minorHAnsi" w:hAnsiTheme="minorHAnsi" w:cstheme="minorHAnsi"/>
              </w:rPr>
              <w:t>Refresh</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rPr>
          <w:trHeight w:val="305"/>
        </w:trPr>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Style w:val="textlevelleft"/>
                <w:rFonts w:asciiTheme="minorHAnsi" w:hAnsiTheme="minorHAnsi" w:cstheme="minorHAnsi"/>
              </w:rPr>
              <w:t>Save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rPr>
          <w:trHeight w:val="305"/>
        </w:trPr>
        <w:tc>
          <w:tcPr>
            <w:tcW w:w="5000" w:type="pct"/>
            <w:gridSpan w:val="9"/>
            <w:shd w:val="clear" w:color="auto" w:fill="D9D9D9" w:themeFill="background1" w:themeFillShade="D9"/>
          </w:tcPr>
          <w:p w:rsidR="00BF13C4" w:rsidRPr="00301AD6" w:rsidRDefault="00BF13C4" w:rsidP="00FB7A88">
            <w:pPr>
              <w:rPr>
                <w:rFonts w:asciiTheme="minorHAnsi" w:hAnsiTheme="minorHAnsi" w:cstheme="minorHAnsi"/>
              </w:rPr>
            </w:pPr>
          </w:p>
        </w:tc>
      </w:tr>
      <w:tr w:rsidR="00BF13C4" w:rsidRPr="00301AD6" w:rsidTr="00BF13C4">
        <w:tc>
          <w:tcPr>
            <w:tcW w:w="432" w:type="pct"/>
            <w:vMerge w:val="restart"/>
          </w:tcPr>
          <w:p w:rsidR="00BF13C4" w:rsidRPr="00301AD6" w:rsidRDefault="00BF13C4" w:rsidP="00FB7A88">
            <w:pPr>
              <w:rPr>
                <w:rFonts w:asciiTheme="minorHAnsi" w:hAnsiTheme="minorHAnsi" w:cstheme="minorHAnsi"/>
              </w:rPr>
            </w:pPr>
            <w:r>
              <w:rPr>
                <w:rFonts w:asciiTheme="minorHAnsi" w:hAnsiTheme="minorHAnsi" w:cstheme="minorHAnsi"/>
                <w:b/>
              </w:rPr>
              <w:t>7.15</w:t>
            </w:r>
          </w:p>
        </w:tc>
        <w:tc>
          <w:tcPr>
            <w:tcW w:w="4568" w:type="pct"/>
            <w:gridSpan w:val="8"/>
          </w:tcPr>
          <w:p w:rsidR="00BF13C4" w:rsidRPr="00301AD6" w:rsidRDefault="00BF13C4" w:rsidP="00FB7A88">
            <w:pPr>
              <w:rPr>
                <w:rFonts w:asciiTheme="minorHAnsi" w:hAnsiTheme="minorHAnsi" w:cstheme="minorHAnsi"/>
              </w:rPr>
            </w:pPr>
            <w:r w:rsidRPr="00301AD6">
              <w:rPr>
                <w:rFonts w:asciiTheme="minorHAnsi" w:hAnsiTheme="minorHAnsi" w:cstheme="minorHAnsi"/>
                <w:b/>
              </w:rPr>
              <w:t>HR Action: Disciplinary Action</w:t>
            </w: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val="restart"/>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Style w:val="textlevel"/>
                <w:rFonts w:asciiTheme="minorHAnsi" w:hAnsiTheme="minorHAnsi" w:cstheme="minorHAnsi"/>
              </w:rPr>
              <w:t>Emp ID</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Style w:val="textlevel"/>
                <w:rFonts w:asciiTheme="minorHAnsi" w:hAnsiTheme="minorHAnsi" w:cstheme="minorHAnsi"/>
              </w:rPr>
              <w:t>Find</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Entry DATE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Calendar</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DATE</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Name of Action</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Reason</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DATE of Action</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Review DATE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Calendar</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DATE</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Style w:val="textlevelleft"/>
                <w:rFonts w:asciiTheme="minorHAnsi" w:hAnsiTheme="minorHAnsi" w:cstheme="minorHAnsi"/>
              </w:rPr>
              <w:t>Is Reviewed</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Calendar</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DATE</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Style w:val="textlevelleft"/>
                <w:rFonts w:asciiTheme="minorHAnsi" w:hAnsiTheme="minorHAnsi" w:cstheme="minorHAnsi"/>
              </w:rPr>
              <w:t>Is Suspend Increment</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Calendar</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DATE</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Remarks</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Area</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rPr>
          <w:trHeight w:val="305"/>
        </w:trPr>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Disciplinary List</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Calendar</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DATE</w:t>
            </w:r>
          </w:p>
        </w:tc>
        <w:tc>
          <w:tcPr>
            <w:tcW w:w="1093" w:type="pct"/>
          </w:tcPr>
          <w:p w:rsidR="00BF13C4" w:rsidRPr="00301AD6" w:rsidRDefault="00BF13C4" w:rsidP="00FB7A88">
            <w:pPr>
              <w:rPr>
                <w:rFonts w:asciiTheme="minorHAnsi" w:hAnsiTheme="minorHAnsi" w:cstheme="minorHAnsi"/>
              </w:rPr>
            </w:pPr>
          </w:p>
        </w:tc>
      </w:tr>
      <w:tr w:rsidR="00BF13C4" w:rsidRPr="00301AD6" w:rsidTr="00BF13C4">
        <w:trPr>
          <w:trHeight w:val="305"/>
        </w:trPr>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Remarks</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Area</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rPr>
          <w:trHeight w:val="305"/>
        </w:trPr>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Style w:val="textlevelleft"/>
                <w:rFonts w:asciiTheme="minorHAnsi" w:hAnsiTheme="minorHAnsi" w:cstheme="minorHAnsi"/>
              </w:rPr>
              <w:t>Refresh</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rPr>
          <w:trHeight w:val="305"/>
        </w:trPr>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Style w:val="textlevelleft"/>
                <w:rFonts w:asciiTheme="minorHAnsi" w:hAnsiTheme="minorHAnsi" w:cstheme="minorHAnsi"/>
              </w:rPr>
              <w:t>Save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rPr>
          <w:trHeight w:val="242"/>
        </w:trPr>
        <w:tc>
          <w:tcPr>
            <w:tcW w:w="5000" w:type="pct"/>
            <w:gridSpan w:val="9"/>
            <w:shd w:val="clear" w:color="auto" w:fill="D9D9D9" w:themeFill="background1" w:themeFillShade="D9"/>
          </w:tcPr>
          <w:p w:rsidR="00BF13C4" w:rsidRPr="00301AD6" w:rsidRDefault="00BF13C4" w:rsidP="00FB7A88">
            <w:pPr>
              <w:rPr>
                <w:rFonts w:asciiTheme="minorHAnsi" w:hAnsiTheme="minorHAnsi" w:cstheme="minorHAnsi"/>
              </w:rPr>
            </w:pPr>
          </w:p>
        </w:tc>
      </w:tr>
      <w:tr w:rsidR="00BF13C4" w:rsidRPr="00301AD6" w:rsidTr="00BF13C4">
        <w:tc>
          <w:tcPr>
            <w:tcW w:w="432" w:type="pct"/>
            <w:vMerge w:val="restart"/>
          </w:tcPr>
          <w:p w:rsidR="00BF13C4" w:rsidRPr="00BF13C4" w:rsidRDefault="00BF13C4" w:rsidP="00FB7A88">
            <w:pPr>
              <w:rPr>
                <w:rFonts w:asciiTheme="minorHAnsi" w:hAnsiTheme="minorHAnsi" w:cstheme="minorHAnsi"/>
                <w:b/>
              </w:rPr>
            </w:pPr>
            <w:r w:rsidRPr="00BF13C4">
              <w:rPr>
                <w:rFonts w:asciiTheme="minorHAnsi" w:hAnsiTheme="minorHAnsi" w:cstheme="minorHAnsi"/>
                <w:b/>
              </w:rPr>
              <w:t>7.16</w:t>
            </w:r>
          </w:p>
        </w:tc>
        <w:tc>
          <w:tcPr>
            <w:tcW w:w="4568" w:type="pct"/>
            <w:gridSpan w:val="8"/>
          </w:tcPr>
          <w:p w:rsidR="00BF13C4" w:rsidRPr="00301AD6" w:rsidRDefault="00BF13C4" w:rsidP="00FB7A88">
            <w:pPr>
              <w:rPr>
                <w:rFonts w:asciiTheme="minorHAnsi" w:hAnsiTheme="minorHAnsi" w:cstheme="minorHAnsi"/>
              </w:rPr>
            </w:pPr>
            <w:r w:rsidRPr="00301AD6">
              <w:rPr>
                <w:rFonts w:asciiTheme="minorHAnsi" w:hAnsiTheme="minorHAnsi" w:cstheme="minorHAnsi"/>
                <w:b/>
              </w:rPr>
              <w:t>HR Action: Employee Transition</w:t>
            </w: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val="restart"/>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Style w:val="textlevel"/>
                <w:rFonts w:asciiTheme="minorHAnsi" w:hAnsiTheme="minorHAnsi" w:cstheme="minorHAnsi"/>
              </w:rPr>
              <w:t>Emp ID</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Style w:val="textlevel"/>
                <w:rFonts w:asciiTheme="minorHAnsi" w:hAnsiTheme="minorHAnsi" w:cstheme="minorHAnsi"/>
              </w:rPr>
              <w:t>Find</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Entry DATE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Calendar</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DATE</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Transition Type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Radio 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IS New</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Check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CHAR(1)</w:t>
            </w:r>
          </w:p>
        </w:tc>
        <w:tc>
          <w:tcPr>
            <w:tcW w:w="1093"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DEFAULT ‘Y’</w:t>
            </w: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Name of Action</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Designation</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Style w:val="textlevelleft"/>
                <w:rFonts w:asciiTheme="minorHAnsi" w:hAnsiTheme="minorHAnsi" w:cstheme="minorHAnsi"/>
              </w:rPr>
              <w:t>Company</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Style w:val="textlevelleft"/>
                <w:rFonts w:asciiTheme="minorHAnsi" w:hAnsiTheme="minorHAnsi" w:cstheme="minorHAnsi"/>
              </w:rPr>
              <w:t>Program</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Clinic</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Department</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Style w:val="textlevelleft"/>
                <w:rFonts w:asciiTheme="minorHAnsi" w:hAnsiTheme="minorHAnsi" w:cstheme="minorHAnsi"/>
              </w:rPr>
              <w:t>Grade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Style w:val="textlevelleft"/>
                <w:rFonts w:asciiTheme="minorHAnsi" w:hAnsiTheme="minorHAnsi" w:cstheme="minorHAnsi"/>
              </w:rPr>
              <w:t>Division</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Style w:val="textlevelleft"/>
                <w:rFonts w:asciiTheme="minorHAnsi" w:hAnsiTheme="minorHAnsi" w:cstheme="minorHAnsi"/>
              </w:rPr>
              <w:t>District</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Style w:val="textlevelleft"/>
                <w:rFonts w:asciiTheme="minorHAnsi" w:hAnsiTheme="minorHAnsi" w:cstheme="minorHAnsi"/>
              </w:rPr>
              <w:t>Salary Location</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Gross Salary</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rPr>
          <w:trHeight w:val="305"/>
        </w:trPr>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Effective DATE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Calendar</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DATE</w:t>
            </w:r>
          </w:p>
        </w:tc>
        <w:tc>
          <w:tcPr>
            <w:tcW w:w="1093" w:type="pct"/>
          </w:tcPr>
          <w:p w:rsidR="00BF13C4" w:rsidRPr="00301AD6" w:rsidRDefault="00BF13C4" w:rsidP="00FB7A88">
            <w:pPr>
              <w:rPr>
                <w:rFonts w:asciiTheme="minorHAnsi" w:hAnsiTheme="minorHAnsi" w:cstheme="minorHAnsi"/>
              </w:rPr>
            </w:pPr>
          </w:p>
        </w:tc>
      </w:tr>
      <w:tr w:rsidR="00BF13C4" w:rsidRPr="00301AD6" w:rsidTr="00BF13C4">
        <w:trPr>
          <w:trHeight w:val="305"/>
        </w:trPr>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Next Increment DATE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Calendar</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DATE</w:t>
            </w:r>
          </w:p>
        </w:tc>
        <w:tc>
          <w:tcPr>
            <w:tcW w:w="1093" w:type="pct"/>
          </w:tcPr>
          <w:p w:rsidR="00BF13C4" w:rsidRPr="00301AD6" w:rsidRDefault="00BF13C4" w:rsidP="00FB7A88">
            <w:pPr>
              <w:rPr>
                <w:rFonts w:asciiTheme="minorHAnsi" w:hAnsiTheme="minorHAnsi" w:cstheme="minorHAnsi"/>
              </w:rPr>
            </w:pPr>
          </w:p>
        </w:tc>
      </w:tr>
      <w:tr w:rsidR="00BF13C4" w:rsidRPr="00301AD6" w:rsidTr="00BF13C4">
        <w:trPr>
          <w:trHeight w:val="305"/>
        </w:trPr>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Salary Change DATE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Calendar</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DATE</w:t>
            </w:r>
          </w:p>
        </w:tc>
        <w:tc>
          <w:tcPr>
            <w:tcW w:w="1093" w:type="pct"/>
          </w:tcPr>
          <w:p w:rsidR="00BF13C4" w:rsidRPr="00301AD6" w:rsidRDefault="00BF13C4" w:rsidP="00FB7A88">
            <w:pPr>
              <w:rPr>
                <w:rFonts w:asciiTheme="minorHAnsi" w:hAnsiTheme="minorHAnsi" w:cstheme="minorHAnsi"/>
              </w:rPr>
            </w:pPr>
          </w:p>
        </w:tc>
      </w:tr>
      <w:tr w:rsidR="00BF13C4" w:rsidRPr="00301AD6" w:rsidTr="00BF13C4">
        <w:trPr>
          <w:trHeight w:val="305"/>
        </w:trPr>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Style w:val="textlevelleft"/>
                <w:rFonts w:asciiTheme="minorHAnsi" w:hAnsiTheme="minorHAnsi" w:cstheme="minorHAnsi"/>
              </w:rPr>
              <w:t>Grade Change DATE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Calendar</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DATE</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Remarks</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Area</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Transition List</w:t>
            </w:r>
          </w:p>
        </w:tc>
        <w:tc>
          <w:tcPr>
            <w:tcW w:w="844" w:type="pct"/>
          </w:tcPr>
          <w:p w:rsidR="00BF13C4" w:rsidRPr="00301AD6" w:rsidRDefault="00BF13C4" w:rsidP="00FB7A88">
            <w:pPr>
              <w:rPr>
                <w:rFonts w:asciiTheme="minorHAnsi" w:hAnsiTheme="minorHAnsi" w:cstheme="minorHAnsi"/>
              </w:rPr>
            </w:pP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Refresh</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Save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5000" w:type="pct"/>
            <w:gridSpan w:val="9"/>
            <w:shd w:val="clear" w:color="auto" w:fill="D9D9D9" w:themeFill="background1" w:themeFillShade="D9"/>
          </w:tcPr>
          <w:p w:rsidR="00BF13C4" w:rsidRPr="00301AD6" w:rsidRDefault="00BF13C4" w:rsidP="00FB7A88">
            <w:pPr>
              <w:rPr>
                <w:rFonts w:asciiTheme="minorHAnsi" w:hAnsiTheme="minorHAnsi" w:cstheme="minorHAnsi"/>
              </w:rPr>
            </w:pPr>
          </w:p>
        </w:tc>
      </w:tr>
      <w:tr w:rsidR="00BF13C4" w:rsidRPr="00301AD6" w:rsidTr="00BF13C4">
        <w:tc>
          <w:tcPr>
            <w:tcW w:w="432" w:type="pct"/>
            <w:vMerge w:val="restart"/>
          </w:tcPr>
          <w:p w:rsidR="00BF13C4" w:rsidRPr="00301AD6" w:rsidRDefault="00BF13C4" w:rsidP="00FB7A88">
            <w:pPr>
              <w:rPr>
                <w:rFonts w:asciiTheme="minorHAnsi" w:hAnsiTheme="minorHAnsi" w:cstheme="minorHAnsi"/>
              </w:rPr>
            </w:pPr>
            <w:r>
              <w:rPr>
                <w:rFonts w:asciiTheme="minorHAnsi" w:hAnsiTheme="minorHAnsi" w:cstheme="minorHAnsi"/>
              </w:rPr>
              <w:t>7.20</w:t>
            </w:r>
          </w:p>
        </w:tc>
        <w:tc>
          <w:tcPr>
            <w:tcW w:w="4568" w:type="pct"/>
            <w:gridSpan w:val="8"/>
          </w:tcPr>
          <w:p w:rsidR="00BF13C4" w:rsidRPr="00301AD6" w:rsidRDefault="00BF13C4" w:rsidP="00FB7A88">
            <w:pPr>
              <w:rPr>
                <w:rFonts w:asciiTheme="minorHAnsi" w:hAnsiTheme="minorHAnsi" w:cstheme="minorHAnsi"/>
              </w:rPr>
            </w:pPr>
            <w:r w:rsidRPr="00301AD6">
              <w:rPr>
                <w:rFonts w:asciiTheme="minorHAnsi" w:hAnsiTheme="minorHAnsi" w:cstheme="minorHAnsi"/>
                <w:b/>
              </w:rPr>
              <w:t>HR Action: Temporary Duty Assign</w:t>
            </w: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val="restart"/>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Style w:val="textlevel"/>
                <w:rFonts w:asciiTheme="minorHAnsi" w:hAnsiTheme="minorHAnsi" w:cstheme="minorHAnsi"/>
              </w:rPr>
              <w:t>Emp ID</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Style w:val="textlevel"/>
                <w:rFonts w:asciiTheme="minorHAnsi" w:hAnsiTheme="minorHAnsi" w:cstheme="minorHAnsi"/>
              </w:rPr>
              <w:t>Find</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Name of Action</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Style w:val="textlevelleft"/>
                <w:rFonts w:asciiTheme="minorHAnsi" w:hAnsiTheme="minorHAnsi" w:cstheme="minorHAnsi"/>
              </w:rPr>
              <w:t>Clinic</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Style w:val="textlevelleft"/>
                <w:rFonts w:asciiTheme="minorHAnsi" w:hAnsiTheme="minorHAnsi" w:cstheme="minorHAnsi"/>
              </w:rPr>
              <w:t>Program</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Project</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Assignment</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Area</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Starting DATE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Calendar</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DATE</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Ending DATE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Calendar</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DATE</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Percentage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Amount</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Supervisor Id</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Style w:val="textlevel"/>
                <w:rFonts w:asciiTheme="minorHAnsi" w:hAnsiTheme="minorHAnsi" w:cstheme="minorHAnsi"/>
              </w:rPr>
              <w:t>Find</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Supervisor Name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 xml:space="preserve">Text Box </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rPr>
          <w:trHeight w:val="305"/>
        </w:trPr>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Supervisor Comments</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Area</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rPr>
          <w:trHeight w:val="305"/>
        </w:trPr>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Temporary Duty List</w:t>
            </w:r>
          </w:p>
        </w:tc>
        <w:tc>
          <w:tcPr>
            <w:tcW w:w="844" w:type="pct"/>
          </w:tcPr>
          <w:p w:rsidR="00BF13C4" w:rsidRPr="00301AD6" w:rsidRDefault="00BF13C4" w:rsidP="00FB7A88">
            <w:pPr>
              <w:rPr>
                <w:rFonts w:asciiTheme="minorHAnsi" w:hAnsiTheme="minorHAnsi" w:cstheme="minorHAnsi"/>
              </w:rPr>
            </w:pP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Refresh</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Save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5000" w:type="pct"/>
            <w:gridSpan w:val="9"/>
            <w:shd w:val="clear" w:color="auto" w:fill="D9D9D9" w:themeFill="background1" w:themeFillShade="D9"/>
          </w:tcPr>
          <w:p w:rsidR="00BF13C4" w:rsidRPr="00301AD6" w:rsidRDefault="00BF13C4" w:rsidP="00FB7A88">
            <w:pPr>
              <w:rPr>
                <w:rFonts w:asciiTheme="minorHAnsi" w:hAnsiTheme="minorHAnsi" w:cstheme="minorHAnsi"/>
              </w:rPr>
            </w:pPr>
          </w:p>
        </w:tc>
      </w:tr>
      <w:tr w:rsidR="00BF13C4" w:rsidRPr="00301AD6" w:rsidTr="00BF13C4">
        <w:tc>
          <w:tcPr>
            <w:tcW w:w="432" w:type="pct"/>
            <w:vMerge w:val="restart"/>
          </w:tcPr>
          <w:p w:rsidR="00BF13C4" w:rsidRPr="00301AD6" w:rsidRDefault="00BF13C4" w:rsidP="00FB7A88">
            <w:pPr>
              <w:rPr>
                <w:rFonts w:asciiTheme="minorHAnsi" w:hAnsiTheme="minorHAnsi" w:cstheme="minorHAnsi"/>
              </w:rPr>
            </w:pPr>
            <w:r>
              <w:rPr>
                <w:rFonts w:asciiTheme="minorHAnsi" w:hAnsiTheme="minorHAnsi" w:cstheme="minorHAnsi"/>
              </w:rPr>
              <w:t>7.21</w:t>
            </w:r>
          </w:p>
        </w:tc>
        <w:tc>
          <w:tcPr>
            <w:tcW w:w="4568" w:type="pct"/>
            <w:gridSpan w:val="8"/>
          </w:tcPr>
          <w:p w:rsidR="00BF13C4" w:rsidRPr="00301AD6" w:rsidRDefault="00BF13C4" w:rsidP="00FB7A88">
            <w:pPr>
              <w:rPr>
                <w:rFonts w:asciiTheme="minorHAnsi" w:hAnsiTheme="minorHAnsi" w:cstheme="minorHAnsi"/>
              </w:rPr>
            </w:pPr>
            <w:r w:rsidRPr="00301AD6">
              <w:rPr>
                <w:rFonts w:asciiTheme="minorHAnsi" w:hAnsiTheme="minorHAnsi" w:cstheme="minorHAnsi"/>
                <w:b/>
              </w:rPr>
              <w:t>HR Action: Contract Extension</w:t>
            </w: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val="restart"/>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Style w:val="textlevel"/>
                <w:rFonts w:asciiTheme="minorHAnsi" w:hAnsiTheme="minorHAnsi" w:cstheme="minorHAnsi"/>
              </w:rPr>
              <w:t>Emp ID</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Style w:val="textlevel"/>
                <w:rFonts w:asciiTheme="minorHAnsi" w:hAnsiTheme="minorHAnsi" w:cstheme="minorHAnsi"/>
              </w:rPr>
              <w:t>Find</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Entry DATE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Calendar</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DATE</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Name of Action</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Effective DATE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Calendar</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DATE</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Contract Expire on</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Calendar</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DATE</w:t>
            </w:r>
          </w:p>
        </w:tc>
        <w:tc>
          <w:tcPr>
            <w:tcW w:w="1093" w:type="pct"/>
          </w:tcPr>
          <w:p w:rsidR="00BF13C4" w:rsidRPr="00301AD6" w:rsidRDefault="00BF13C4" w:rsidP="00FB7A88">
            <w:pPr>
              <w:rPr>
                <w:rFonts w:asciiTheme="minorHAnsi" w:hAnsiTheme="minorHAnsi" w:cstheme="minorHAnsi"/>
              </w:rPr>
            </w:pPr>
          </w:p>
        </w:tc>
      </w:tr>
      <w:tr w:rsidR="00BF13C4" w:rsidRPr="00301AD6" w:rsidTr="00BF13C4">
        <w:trPr>
          <w:trHeight w:val="305"/>
        </w:trPr>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Contract Extension List</w:t>
            </w:r>
          </w:p>
        </w:tc>
        <w:tc>
          <w:tcPr>
            <w:tcW w:w="844" w:type="pct"/>
          </w:tcPr>
          <w:p w:rsidR="00BF13C4" w:rsidRPr="00301AD6" w:rsidRDefault="00BF13C4" w:rsidP="00FB7A88">
            <w:pPr>
              <w:rPr>
                <w:rFonts w:asciiTheme="minorHAnsi" w:hAnsiTheme="minorHAnsi" w:cstheme="minorHAnsi"/>
              </w:rPr>
            </w:pP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Refresh</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Save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5000" w:type="pct"/>
            <w:gridSpan w:val="9"/>
            <w:shd w:val="clear" w:color="auto" w:fill="D9D9D9" w:themeFill="background1" w:themeFillShade="D9"/>
          </w:tcPr>
          <w:p w:rsidR="00BF13C4" w:rsidRPr="00301AD6" w:rsidRDefault="00BF13C4" w:rsidP="00FB7A88">
            <w:pPr>
              <w:rPr>
                <w:rFonts w:asciiTheme="minorHAnsi" w:hAnsiTheme="minorHAnsi" w:cstheme="minorHAnsi"/>
              </w:rPr>
            </w:pPr>
          </w:p>
        </w:tc>
      </w:tr>
      <w:tr w:rsidR="00BF13C4" w:rsidRPr="00301AD6" w:rsidTr="00BF13C4">
        <w:tc>
          <w:tcPr>
            <w:tcW w:w="432" w:type="pct"/>
            <w:vMerge w:val="restart"/>
          </w:tcPr>
          <w:p w:rsidR="00BF13C4" w:rsidRPr="00301AD6" w:rsidRDefault="00BF13C4" w:rsidP="00FB7A88">
            <w:pPr>
              <w:rPr>
                <w:rFonts w:asciiTheme="minorHAnsi" w:hAnsiTheme="minorHAnsi" w:cs="Tahoma"/>
                <w:b/>
                <w:bCs/>
              </w:rPr>
            </w:pPr>
            <w:r>
              <w:rPr>
                <w:rFonts w:asciiTheme="minorHAnsi" w:hAnsiTheme="minorHAnsi" w:cs="Tahoma"/>
                <w:b/>
                <w:bCs/>
              </w:rPr>
              <w:t>7.22</w:t>
            </w:r>
          </w:p>
        </w:tc>
        <w:tc>
          <w:tcPr>
            <w:tcW w:w="4568" w:type="pct"/>
            <w:gridSpan w:val="8"/>
          </w:tcPr>
          <w:p w:rsidR="00BF13C4" w:rsidRPr="00301AD6" w:rsidRDefault="00BF13C4" w:rsidP="00FB7A88">
            <w:pPr>
              <w:rPr>
                <w:rFonts w:asciiTheme="minorHAnsi" w:hAnsiTheme="minorHAnsi" w:cstheme="minorHAnsi"/>
              </w:rPr>
            </w:pPr>
            <w:r w:rsidRPr="00301AD6">
              <w:rPr>
                <w:rFonts w:asciiTheme="minorHAnsi" w:hAnsiTheme="minorHAnsi" w:cstheme="minorHAnsi"/>
                <w:b/>
              </w:rPr>
              <w:t xml:space="preserve">HR Action: </w:t>
            </w:r>
            <w:r w:rsidRPr="00301AD6">
              <w:rPr>
                <w:rFonts w:asciiTheme="minorHAnsi" w:hAnsiTheme="minorHAnsi" w:cs="Tahoma"/>
                <w:b/>
                <w:bCs/>
              </w:rPr>
              <w:t>Salary Amendment</w:t>
            </w: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val="restart"/>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Style w:val="textlevel"/>
                <w:rFonts w:asciiTheme="minorHAnsi" w:hAnsiTheme="minorHAnsi" w:cstheme="minorHAnsi"/>
              </w:rPr>
              <w:t>Emp ID</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Style w:val="textlevel"/>
                <w:rFonts w:asciiTheme="minorHAnsi" w:hAnsiTheme="minorHAnsi" w:cstheme="minorHAnsi"/>
              </w:rPr>
              <w:t>Find</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Entry DATE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Calendar</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DATE</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Name of Action</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Effective DATE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Calendar</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DATE</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Gross Salary</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Increment Percentage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Remarks</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Area</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Refresh</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Save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5000" w:type="pct"/>
            <w:gridSpan w:val="9"/>
            <w:shd w:val="clear" w:color="auto" w:fill="D9D9D9" w:themeFill="background1" w:themeFillShade="D9"/>
          </w:tcPr>
          <w:p w:rsidR="00BF13C4" w:rsidRPr="00301AD6" w:rsidRDefault="00BF13C4" w:rsidP="00FB7A88">
            <w:pPr>
              <w:rPr>
                <w:rFonts w:asciiTheme="minorHAnsi" w:hAnsiTheme="minorHAnsi" w:cstheme="minorHAnsi"/>
              </w:rPr>
            </w:pPr>
          </w:p>
        </w:tc>
      </w:tr>
      <w:tr w:rsidR="005E47B3" w:rsidRPr="00301AD6" w:rsidTr="00BF13C4">
        <w:tc>
          <w:tcPr>
            <w:tcW w:w="432" w:type="pct"/>
          </w:tcPr>
          <w:p w:rsidR="005E47B3" w:rsidRPr="00BF13C4" w:rsidRDefault="00BF13C4" w:rsidP="00DB2982">
            <w:pPr>
              <w:rPr>
                <w:rFonts w:asciiTheme="minorHAnsi" w:hAnsiTheme="minorHAnsi" w:cstheme="minorHAnsi"/>
                <w:b/>
              </w:rPr>
            </w:pPr>
            <w:r w:rsidRPr="00BF13C4">
              <w:rPr>
                <w:rFonts w:asciiTheme="minorHAnsi" w:hAnsiTheme="minorHAnsi" w:cstheme="minorHAnsi"/>
                <w:b/>
              </w:rPr>
              <w:t>7.17</w:t>
            </w:r>
          </w:p>
        </w:tc>
        <w:tc>
          <w:tcPr>
            <w:tcW w:w="4568" w:type="pct"/>
            <w:gridSpan w:val="8"/>
          </w:tcPr>
          <w:p w:rsidR="005E47B3" w:rsidRPr="00301AD6" w:rsidRDefault="005E47B3" w:rsidP="00DB2982">
            <w:pPr>
              <w:rPr>
                <w:rFonts w:asciiTheme="minorHAnsi" w:hAnsiTheme="minorHAnsi" w:cstheme="minorHAnsi"/>
              </w:rPr>
            </w:pPr>
            <w:r w:rsidRPr="00301AD6">
              <w:rPr>
                <w:rFonts w:asciiTheme="minorHAnsi" w:hAnsiTheme="minorHAnsi" w:cstheme="minorHAnsi"/>
                <w:b/>
              </w:rPr>
              <w:t>HR Action: Separation</w:t>
            </w:r>
          </w:p>
        </w:tc>
      </w:tr>
      <w:tr w:rsidR="005E47B3" w:rsidRPr="00301AD6" w:rsidTr="00BF13C4">
        <w:tc>
          <w:tcPr>
            <w:tcW w:w="432" w:type="pct"/>
          </w:tcPr>
          <w:p w:rsidR="005E47B3" w:rsidRPr="00301AD6" w:rsidRDefault="005E47B3" w:rsidP="00DB2982">
            <w:pPr>
              <w:rPr>
                <w:rFonts w:asciiTheme="minorHAnsi" w:hAnsiTheme="minorHAnsi" w:cstheme="minorHAnsi"/>
              </w:rPr>
            </w:pPr>
          </w:p>
        </w:tc>
        <w:tc>
          <w:tcPr>
            <w:tcW w:w="723" w:type="pct"/>
            <w:gridSpan w:val="2"/>
          </w:tcPr>
          <w:p w:rsidR="005E47B3" w:rsidRPr="00301AD6" w:rsidRDefault="005E47B3" w:rsidP="00DB2982">
            <w:pPr>
              <w:rPr>
                <w:rFonts w:asciiTheme="minorHAnsi" w:hAnsiTheme="minorHAnsi" w:cstheme="minorHAnsi"/>
              </w:rPr>
            </w:pPr>
          </w:p>
        </w:tc>
        <w:tc>
          <w:tcPr>
            <w:tcW w:w="1205" w:type="pct"/>
          </w:tcPr>
          <w:p w:rsidR="005E47B3" w:rsidRPr="00301AD6" w:rsidRDefault="005E47B3" w:rsidP="00DB2982">
            <w:pPr>
              <w:rPr>
                <w:rFonts w:asciiTheme="minorHAnsi" w:hAnsiTheme="minorHAnsi" w:cstheme="minorHAnsi"/>
              </w:rPr>
            </w:pPr>
            <w:r w:rsidRPr="00301AD6">
              <w:rPr>
                <w:rStyle w:val="textlevel"/>
                <w:rFonts w:asciiTheme="minorHAnsi" w:hAnsiTheme="minorHAnsi" w:cstheme="minorHAnsi"/>
              </w:rPr>
              <w:t>Emp ID</w:t>
            </w:r>
          </w:p>
        </w:tc>
        <w:tc>
          <w:tcPr>
            <w:tcW w:w="858" w:type="pct"/>
            <w:gridSpan w:val="2"/>
          </w:tcPr>
          <w:p w:rsidR="005E47B3" w:rsidRPr="00301AD6" w:rsidRDefault="005E47B3" w:rsidP="00DB2982">
            <w:pPr>
              <w:rPr>
                <w:rFonts w:asciiTheme="minorHAnsi" w:hAnsiTheme="minorHAnsi" w:cstheme="minorHAnsi"/>
              </w:rPr>
            </w:pPr>
            <w:r w:rsidRPr="00301AD6">
              <w:rPr>
                <w:rFonts w:asciiTheme="minorHAnsi" w:hAnsiTheme="minorHAnsi" w:cstheme="minorHAnsi"/>
              </w:rPr>
              <w:t>Text Box</w:t>
            </w:r>
          </w:p>
        </w:tc>
        <w:tc>
          <w:tcPr>
            <w:tcW w:w="681" w:type="pct"/>
          </w:tcPr>
          <w:p w:rsidR="005E47B3" w:rsidRPr="00301AD6" w:rsidRDefault="005E47B3" w:rsidP="00DB2982">
            <w:pPr>
              <w:rPr>
                <w:rFonts w:asciiTheme="minorHAnsi" w:hAnsiTheme="minorHAnsi" w:cstheme="minorHAnsi"/>
              </w:rPr>
            </w:pPr>
            <w:r w:rsidRPr="00301AD6">
              <w:rPr>
                <w:rFonts w:asciiTheme="minorHAnsi" w:hAnsiTheme="minorHAnsi" w:cstheme="minorHAnsi"/>
              </w:rPr>
              <w:t>VARCHAR</w:t>
            </w:r>
          </w:p>
        </w:tc>
        <w:tc>
          <w:tcPr>
            <w:tcW w:w="1101" w:type="pct"/>
            <w:gridSpan w:val="2"/>
          </w:tcPr>
          <w:p w:rsidR="005E47B3" w:rsidRPr="00301AD6" w:rsidRDefault="005E47B3" w:rsidP="00DB2982">
            <w:pPr>
              <w:rPr>
                <w:rFonts w:asciiTheme="minorHAnsi" w:hAnsiTheme="minorHAnsi" w:cstheme="minorHAnsi"/>
              </w:rPr>
            </w:pPr>
          </w:p>
        </w:tc>
      </w:tr>
      <w:tr w:rsidR="005E47B3" w:rsidRPr="00301AD6" w:rsidTr="00BF13C4">
        <w:tc>
          <w:tcPr>
            <w:tcW w:w="432" w:type="pct"/>
          </w:tcPr>
          <w:p w:rsidR="005E47B3" w:rsidRPr="00301AD6" w:rsidRDefault="005E47B3" w:rsidP="00DB2982">
            <w:pPr>
              <w:rPr>
                <w:rFonts w:asciiTheme="minorHAnsi" w:hAnsiTheme="minorHAnsi" w:cstheme="minorHAnsi"/>
              </w:rPr>
            </w:pPr>
          </w:p>
        </w:tc>
        <w:tc>
          <w:tcPr>
            <w:tcW w:w="723" w:type="pct"/>
            <w:gridSpan w:val="2"/>
          </w:tcPr>
          <w:p w:rsidR="005E47B3" w:rsidRPr="00301AD6" w:rsidRDefault="005E47B3" w:rsidP="00DB2982">
            <w:pPr>
              <w:rPr>
                <w:rFonts w:asciiTheme="minorHAnsi" w:hAnsiTheme="minorHAnsi" w:cstheme="minorHAnsi"/>
              </w:rPr>
            </w:pPr>
          </w:p>
        </w:tc>
        <w:tc>
          <w:tcPr>
            <w:tcW w:w="1205" w:type="pct"/>
          </w:tcPr>
          <w:p w:rsidR="005E47B3" w:rsidRPr="00301AD6" w:rsidRDefault="005E47B3" w:rsidP="00DB2982">
            <w:pPr>
              <w:rPr>
                <w:rFonts w:asciiTheme="minorHAnsi" w:hAnsiTheme="minorHAnsi" w:cstheme="minorHAnsi"/>
              </w:rPr>
            </w:pPr>
            <w:r w:rsidRPr="00301AD6">
              <w:rPr>
                <w:rStyle w:val="textlevel"/>
                <w:rFonts w:asciiTheme="minorHAnsi" w:hAnsiTheme="minorHAnsi" w:cstheme="minorHAnsi"/>
              </w:rPr>
              <w:t>Find</w:t>
            </w:r>
          </w:p>
        </w:tc>
        <w:tc>
          <w:tcPr>
            <w:tcW w:w="858" w:type="pct"/>
            <w:gridSpan w:val="2"/>
          </w:tcPr>
          <w:p w:rsidR="005E47B3" w:rsidRPr="00301AD6" w:rsidRDefault="005E47B3" w:rsidP="00DB2982">
            <w:pPr>
              <w:rPr>
                <w:rFonts w:asciiTheme="minorHAnsi" w:hAnsiTheme="minorHAnsi" w:cstheme="minorHAnsi"/>
              </w:rPr>
            </w:pPr>
            <w:r w:rsidRPr="00301AD6">
              <w:rPr>
                <w:rFonts w:asciiTheme="minorHAnsi" w:hAnsiTheme="minorHAnsi" w:cstheme="minorHAnsi"/>
              </w:rPr>
              <w:t>Button</w:t>
            </w:r>
          </w:p>
        </w:tc>
        <w:tc>
          <w:tcPr>
            <w:tcW w:w="681" w:type="pct"/>
          </w:tcPr>
          <w:p w:rsidR="005E47B3" w:rsidRPr="00301AD6" w:rsidRDefault="005E47B3" w:rsidP="00DB2982">
            <w:pPr>
              <w:rPr>
                <w:rFonts w:asciiTheme="minorHAnsi" w:hAnsiTheme="minorHAnsi" w:cstheme="minorHAnsi"/>
              </w:rPr>
            </w:pPr>
          </w:p>
        </w:tc>
        <w:tc>
          <w:tcPr>
            <w:tcW w:w="1101" w:type="pct"/>
            <w:gridSpan w:val="2"/>
          </w:tcPr>
          <w:p w:rsidR="005E47B3" w:rsidRPr="00301AD6" w:rsidRDefault="005E47B3" w:rsidP="00DB2982">
            <w:pPr>
              <w:rPr>
                <w:rFonts w:asciiTheme="minorHAnsi" w:hAnsiTheme="minorHAnsi" w:cstheme="minorHAnsi"/>
              </w:rPr>
            </w:pPr>
          </w:p>
        </w:tc>
      </w:tr>
      <w:tr w:rsidR="005E47B3" w:rsidRPr="00301AD6" w:rsidTr="00BF13C4">
        <w:tc>
          <w:tcPr>
            <w:tcW w:w="432" w:type="pct"/>
          </w:tcPr>
          <w:p w:rsidR="005E47B3" w:rsidRPr="00301AD6" w:rsidRDefault="005E47B3" w:rsidP="00DB2982">
            <w:pPr>
              <w:rPr>
                <w:rFonts w:asciiTheme="minorHAnsi" w:hAnsiTheme="minorHAnsi" w:cstheme="minorHAnsi"/>
              </w:rPr>
            </w:pPr>
          </w:p>
        </w:tc>
        <w:tc>
          <w:tcPr>
            <w:tcW w:w="723" w:type="pct"/>
            <w:gridSpan w:val="2"/>
          </w:tcPr>
          <w:p w:rsidR="005E47B3" w:rsidRPr="00301AD6" w:rsidRDefault="005E47B3" w:rsidP="00DB2982">
            <w:pPr>
              <w:rPr>
                <w:rFonts w:asciiTheme="minorHAnsi" w:hAnsiTheme="minorHAnsi" w:cstheme="minorHAnsi"/>
              </w:rPr>
            </w:pPr>
          </w:p>
        </w:tc>
        <w:tc>
          <w:tcPr>
            <w:tcW w:w="1205" w:type="pct"/>
          </w:tcPr>
          <w:p w:rsidR="005E47B3" w:rsidRPr="00301AD6" w:rsidRDefault="005E47B3" w:rsidP="00DB2982">
            <w:pPr>
              <w:rPr>
                <w:rFonts w:asciiTheme="minorHAnsi" w:hAnsiTheme="minorHAnsi" w:cstheme="minorHAnsi"/>
              </w:rPr>
            </w:pPr>
            <w:r w:rsidRPr="00301AD6">
              <w:rPr>
                <w:rFonts w:asciiTheme="minorHAnsi" w:hAnsiTheme="minorHAnsi" w:cstheme="minorHAnsi"/>
              </w:rPr>
              <w:t>Separation Mode</w:t>
            </w:r>
          </w:p>
        </w:tc>
        <w:tc>
          <w:tcPr>
            <w:tcW w:w="858" w:type="pct"/>
            <w:gridSpan w:val="2"/>
          </w:tcPr>
          <w:p w:rsidR="005E47B3" w:rsidRPr="00301AD6" w:rsidRDefault="005E47B3" w:rsidP="00DB2982">
            <w:pPr>
              <w:rPr>
                <w:rFonts w:asciiTheme="minorHAnsi" w:hAnsiTheme="minorHAnsi" w:cstheme="minorHAnsi"/>
              </w:rPr>
            </w:pPr>
            <w:r w:rsidRPr="00301AD6">
              <w:rPr>
                <w:rFonts w:asciiTheme="minorHAnsi" w:hAnsiTheme="minorHAnsi" w:cstheme="minorHAnsi"/>
              </w:rPr>
              <w:t>Drop Down</w:t>
            </w:r>
          </w:p>
        </w:tc>
        <w:tc>
          <w:tcPr>
            <w:tcW w:w="681" w:type="pct"/>
          </w:tcPr>
          <w:p w:rsidR="005E47B3" w:rsidRPr="00301AD6" w:rsidRDefault="005E47B3" w:rsidP="00DB2982">
            <w:pPr>
              <w:rPr>
                <w:rFonts w:asciiTheme="minorHAnsi" w:hAnsiTheme="minorHAnsi" w:cstheme="minorHAnsi"/>
              </w:rPr>
            </w:pPr>
            <w:r w:rsidRPr="00301AD6">
              <w:rPr>
                <w:rFonts w:asciiTheme="minorHAnsi" w:hAnsiTheme="minorHAnsi" w:cstheme="minorHAnsi"/>
              </w:rPr>
              <w:t>NUMBER</w:t>
            </w:r>
          </w:p>
        </w:tc>
        <w:tc>
          <w:tcPr>
            <w:tcW w:w="1101" w:type="pct"/>
            <w:gridSpan w:val="2"/>
          </w:tcPr>
          <w:p w:rsidR="005E47B3" w:rsidRPr="00301AD6" w:rsidRDefault="005E47B3" w:rsidP="00DB2982">
            <w:pPr>
              <w:rPr>
                <w:rFonts w:asciiTheme="minorHAnsi" w:hAnsiTheme="minorHAnsi" w:cstheme="minorHAnsi"/>
              </w:rPr>
            </w:pPr>
          </w:p>
        </w:tc>
      </w:tr>
      <w:tr w:rsidR="005E47B3" w:rsidRPr="00301AD6" w:rsidTr="00BF13C4">
        <w:tc>
          <w:tcPr>
            <w:tcW w:w="432" w:type="pct"/>
          </w:tcPr>
          <w:p w:rsidR="005E47B3" w:rsidRPr="00301AD6" w:rsidRDefault="005E47B3" w:rsidP="00DB2982">
            <w:pPr>
              <w:rPr>
                <w:rFonts w:asciiTheme="minorHAnsi" w:hAnsiTheme="minorHAnsi" w:cstheme="minorHAnsi"/>
              </w:rPr>
            </w:pPr>
          </w:p>
        </w:tc>
        <w:tc>
          <w:tcPr>
            <w:tcW w:w="723" w:type="pct"/>
            <w:gridSpan w:val="2"/>
          </w:tcPr>
          <w:p w:rsidR="005E47B3" w:rsidRPr="00301AD6" w:rsidRDefault="005E47B3" w:rsidP="00DB2982">
            <w:pPr>
              <w:rPr>
                <w:rFonts w:asciiTheme="minorHAnsi" w:hAnsiTheme="minorHAnsi" w:cstheme="minorHAnsi"/>
              </w:rPr>
            </w:pPr>
          </w:p>
        </w:tc>
        <w:tc>
          <w:tcPr>
            <w:tcW w:w="1205" w:type="pct"/>
          </w:tcPr>
          <w:p w:rsidR="005E47B3" w:rsidRPr="00301AD6" w:rsidRDefault="005E47B3" w:rsidP="00DB2982">
            <w:pPr>
              <w:rPr>
                <w:rFonts w:asciiTheme="minorHAnsi" w:hAnsiTheme="minorHAnsi" w:cstheme="minorHAnsi"/>
              </w:rPr>
            </w:pPr>
            <w:r w:rsidRPr="00301AD6">
              <w:rPr>
                <w:rFonts w:asciiTheme="minorHAnsi" w:hAnsiTheme="minorHAnsi" w:cstheme="minorHAnsi"/>
              </w:rPr>
              <w:t>Separation Date</w:t>
            </w:r>
          </w:p>
        </w:tc>
        <w:tc>
          <w:tcPr>
            <w:tcW w:w="858" w:type="pct"/>
            <w:gridSpan w:val="2"/>
          </w:tcPr>
          <w:p w:rsidR="005E47B3" w:rsidRPr="00301AD6" w:rsidRDefault="005E47B3" w:rsidP="00DB2982">
            <w:pPr>
              <w:rPr>
                <w:rFonts w:asciiTheme="minorHAnsi" w:hAnsiTheme="minorHAnsi" w:cstheme="minorHAnsi"/>
              </w:rPr>
            </w:pPr>
            <w:r w:rsidRPr="00301AD6">
              <w:rPr>
                <w:rFonts w:asciiTheme="minorHAnsi" w:hAnsiTheme="minorHAnsi" w:cstheme="minorHAnsi"/>
              </w:rPr>
              <w:t>Calendar</w:t>
            </w:r>
          </w:p>
        </w:tc>
        <w:tc>
          <w:tcPr>
            <w:tcW w:w="681" w:type="pct"/>
          </w:tcPr>
          <w:p w:rsidR="005E47B3" w:rsidRPr="00301AD6" w:rsidRDefault="005E47B3" w:rsidP="00DB2982">
            <w:pPr>
              <w:rPr>
                <w:rFonts w:asciiTheme="minorHAnsi" w:hAnsiTheme="minorHAnsi" w:cstheme="minorHAnsi"/>
              </w:rPr>
            </w:pPr>
            <w:r w:rsidRPr="00301AD6">
              <w:rPr>
                <w:rFonts w:asciiTheme="minorHAnsi" w:hAnsiTheme="minorHAnsi" w:cstheme="minorHAnsi"/>
              </w:rPr>
              <w:t>DATE</w:t>
            </w:r>
          </w:p>
        </w:tc>
        <w:tc>
          <w:tcPr>
            <w:tcW w:w="1101" w:type="pct"/>
            <w:gridSpan w:val="2"/>
          </w:tcPr>
          <w:p w:rsidR="005E47B3" w:rsidRPr="00301AD6" w:rsidRDefault="005E47B3" w:rsidP="00DB2982">
            <w:pPr>
              <w:rPr>
                <w:rFonts w:asciiTheme="minorHAnsi" w:hAnsiTheme="minorHAnsi" w:cstheme="minorHAnsi"/>
              </w:rPr>
            </w:pPr>
          </w:p>
        </w:tc>
      </w:tr>
      <w:tr w:rsidR="005E47B3" w:rsidRPr="00301AD6" w:rsidTr="00BF13C4">
        <w:tc>
          <w:tcPr>
            <w:tcW w:w="432" w:type="pct"/>
          </w:tcPr>
          <w:p w:rsidR="005E47B3" w:rsidRPr="00301AD6" w:rsidRDefault="005E47B3" w:rsidP="00DB2982">
            <w:pPr>
              <w:rPr>
                <w:rFonts w:asciiTheme="minorHAnsi" w:hAnsiTheme="minorHAnsi" w:cstheme="minorHAnsi"/>
              </w:rPr>
            </w:pPr>
          </w:p>
        </w:tc>
        <w:tc>
          <w:tcPr>
            <w:tcW w:w="723" w:type="pct"/>
            <w:gridSpan w:val="2"/>
          </w:tcPr>
          <w:p w:rsidR="005E47B3" w:rsidRPr="00301AD6" w:rsidRDefault="005E47B3" w:rsidP="00DB2982">
            <w:pPr>
              <w:rPr>
                <w:rFonts w:asciiTheme="minorHAnsi" w:hAnsiTheme="minorHAnsi" w:cstheme="minorHAnsi"/>
              </w:rPr>
            </w:pPr>
          </w:p>
        </w:tc>
        <w:tc>
          <w:tcPr>
            <w:tcW w:w="1205" w:type="pct"/>
          </w:tcPr>
          <w:p w:rsidR="005E47B3" w:rsidRPr="00301AD6" w:rsidRDefault="005E47B3" w:rsidP="00DB2982">
            <w:pPr>
              <w:rPr>
                <w:rFonts w:asciiTheme="minorHAnsi" w:hAnsiTheme="minorHAnsi" w:cstheme="minorHAnsi"/>
              </w:rPr>
            </w:pPr>
            <w:r w:rsidRPr="00301AD6">
              <w:rPr>
                <w:rFonts w:asciiTheme="minorHAnsi" w:hAnsiTheme="minorHAnsi" w:cstheme="minorHAnsi"/>
              </w:rPr>
              <w:t>Rehired Status</w:t>
            </w:r>
          </w:p>
        </w:tc>
        <w:tc>
          <w:tcPr>
            <w:tcW w:w="858" w:type="pct"/>
            <w:gridSpan w:val="2"/>
          </w:tcPr>
          <w:p w:rsidR="005E47B3" w:rsidRPr="00301AD6" w:rsidRDefault="005E47B3" w:rsidP="00DB2982">
            <w:pPr>
              <w:rPr>
                <w:rFonts w:asciiTheme="minorHAnsi" w:hAnsiTheme="minorHAnsi" w:cstheme="minorHAnsi"/>
              </w:rPr>
            </w:pPr>
            <w:r w:rsidRPr="00301AD6">
              <w:rPr>
                <w:rFonts w:asciiTheme="minorHAnsi" w:hAnsiTheme="minorHAnsi" w:cstheme="minorHAnsi"/>
              </w:rPr>
              <w:t>Text Box</w:t>
            </w:r>
          </w:p>
        </w:tc>
        <w:tc>
          <w:tcPr>
            <w:tcW w:w="681" w:type="pct"/>
          </w:tcPr>
          <w:p w:rsidR="005E47B3" w:rsidRPr="00301AD6" w:rsidRDefault="005E47B3" w:rsidP="00DB2982">
            <w:pPr>
              <w:rPr>
                <w:rFonts w:asciiTheme="minorHAnsi" w:hAnsiTheme="minorHAnsi" w:cstheme="minorHAnsi"/>
              </w:rPr>
            </w:pPr>
            <w:r w:rsidRPr="00301AD6">
              <w:rPr>
                <w:rFonts w:asciiTheme="minorHAnsi" w:hAnsiTheme="minorHAnsi" w:cstheme="minorHAnsi"/>
              </w:rPr>
              <w:t>VARCHAR</w:t>
            </w:r>
          </w:p>
        </w:tc>
        <w:tc>
          <w:tcPr>
            <w:tcW w:w="1101" w:type="pct"/>
            <w:gridSpan w:val="2"/>
          </w:tcPr>
          <w:p w:rsidR="005E47B3" w:rsidRPr="00301AD6" w:rsidRDefault="005E47B3" w:rsidP="00DB2982">
            <w:pPr>
              <w:rPr>
                <w:rFonts w:asciiTheme="minorHAnsi" w:hAnsiTheme="minorHAnsi" w:cstheme="minorHAnsi"/>
              </w:rPr>
            </w:pPr>
          </w:p>
        </w:tc>
      </w:tr>
      <w:tr w:rsidR="005E47B3" w:rsidRPr="00301AD6" w:rsidTr="00BF13C4">
        <w:tc>
          <w:tcPr>
            <w:tcW w:w="432" w:type="pct"/>
          </w:tcPr>
          <w:p w:rsidR="005E47B3" w:rsidRPr="00301AD6" w:rsidRDefault="005E47B3" w:rsidP="00DB2982">
            <w:pPr>
              <w:rPr>
                <w:rFonts w:asciiTheme="minorHAnsi" w:hAnsiTheme="minorHAnsi" w:cstheme="minorHAnsi"/>
              </w:rPr>
            </w:pPr>
          </w:p>
        </w:tc>
        <w:tc>
          <w:tcPr>
            <w:tcW w:w="723" w:type="pct"/>
            <w:gridSpan w:val="2"/>
          </w:tcPr>
          <w:p w:rsidR="005E47B3" w:rsidRPr="00301AD6" w:rsidRDefault="005E47B3" w:rsidP="00DB2982">
            <w:pPr>
              <w:rPr>
                <w:rFonts w:asciiTheme="minorHAnsi" w:hAnsiTheme="minorHAnsi" w:cstheme="minorHAnsi"/>
              </w:rPr>
            </w:pPr>
          </w:p>
        </w:tc>
        <w:tc>
          <w:tcPr>
            <w:tcW w:w="1205" w:type="pct"/>
          </w:tcPr>
          <w:p w:rsidR="005E47B3" w:rsidRPr="00301AD6" w:rsidRDefault="005E47B3" w:rsidP="00DB2982">
            <w:pPr>
              <w:rPr>
                <w:rFonts w:asciiTheme="minorHAnsi" w:hAnsiTheme="minorHAnsi" w:cstheme="minorHAnsi"/>
              </w:rPr>
            </w:pPr>
            <w:r w:rsidRPr="00301AD6">
              <w:rPr>
                <w:rFonts w:asciiTheme="minorHAnsi" w:hAnsiTheme="minorHAnsi" w:cstheme="minorHAnsi"/>
              </w:rPr>
              <w:t>Rehired Status Cause</w:t>
            </w:r>
          </w:p>
        </w:tc>
        <w:tc>
          <w:tcPr>
            <w:tcW w:w="858" w:type="pct"/>
            <w:gridSpan w:val="2"/>
          </w:tcPr>
          <w:p w:rsidR="005E47B3" w:rsidRPr="00301AD6" w:rsidRDefault="005E47B3" w:rsidP="00DB2982">
            <w:pPr>
              <w:rPr>
                <w:rFonts w:asciiTheme="minorHAnsi" w:hAnsiTheme="minorHAnsi" w:cstheme="minorHAnsi"/>
              </w:rPr>
            </w:pPr>
            <w:r w:rsidRPr="00301AD6">
              <w:rPr>
                <w:rFonts w:asciiTheme="minorHAnsi" w:hAnsiTheme="minorHAnsi" w:cstheme="minorHAnsi"/>
              </w:rPr>
              <w:t>Text Box</w:t>
            </w:r>
          </w:p>
        </w:tc>
        <w:tc>
          <w:tcPr>
            <w:tcW w:w="681" w:type="pct"/>
          </w:tcPr>
          <w:p w:rsidR="005E47B3" w:rsidRPr="00301AD6" w:rsidRDefault="005E47B3" w:rsidP="00DB2982">
            <w:pPr>
              <w:rPr>
                <w:rFonts w:asciiTheme="minorHAnsi" w:hAnsiTheme="minorHAnsi" w:cstheme="minorHAnsi"/>
              </w:rPr>
            </w:pPr>
            <w:r w:rsidRPr="00301AD6">
              <w:rPr>
                <w:rFonts w:asciiTheme="minorHAnsi" w:hAnsiTheme="minorHAnsi" w:cstheme="minorHAnsi"/>
              </w:rPr>
              <w:t>VARCHAR</w:t>
            </w:r>
          </w:p>
        </w:tc>
        <w:tc>
          <w:tcPr>
            <w:tcW w:w="1101" w:type="pct"/>
            <w:gridSpan w:val="2"/>
          </w:tcPr>
          <w:p w:rsidR="005E47B3" w:rsidRPr="00301AD6" w:rsidRDefault="005E47B3" w:rsidP="00DB2982">
            <w:pPr>
              <w:rPr>
                <w:rFonts w:asciiTheme="minorHAnsi" w:hAnsiTheme="minorHAnsi" w:cstheme="minorHAnsi"/>
              </w:rPr>
            </w:pPr>
          </w:p>
        </w:tc>
      </w:tr>
      <w:tr w:rsidR="005E47B3" w:rsidRPr="00301AD6" w:rsidTr="00BF13C4">
        <w:tc>
          <w:tcPr>
            <w:tcW w:w="432" w:type="pct"/>
          </w:tcPr>
          <w:p w:rsidR="005E47B3" w:rsidRPr="00301AD6" w:rsidRDefault="005E47B3" w:rsidP="00DB2982">
            <w:pPr>
              <w:rPr>
                <w:rFonts w:asciiTheme="minorHAnsi" w:hAnsiTheme="minorHAnsi" w:cstheme="minorHAnsi"/>
              </w:rPr>
            </w:pPr>
          </w:p>
        </w:tc>
        <w:tc>
          <w:tcPr>
            <w:tcW w:w="723" w:type="pct"/>
            <w:gridSpan w:val="2"/>
          </w:tcPr>
          <w:p w:rsidR="005E47B3" w:rsidRPr="00301AD6" w:rsidRDefault="005E47B3" w:rsidP="00DB2982">
            <w:pPr>
              <w:rPr>
                <w:rFonts w:asciiTheme="minorHAnsi" w:hAnsiTheme="minorHAnsi" w:cstheme="minorHAnsi"/>
              </w:rPr>
            </w:pPr>
          </w:p>
        </w:tc>
        <w:tc>
          <w:tcPr>
            <w:tcW w:w="1205" w:type="pct"/>
          </w:tcPr>
          <w:p w:rsidR="005E47B3" w:rsidRPr="00301AD6" w:rsidRDefault="005E47B3" w:rsidP="00DB2982">
            <w:pPr>
              <w:rPr>
                <w:rFonts w:asciiTheme="minorHAnsi" w:hAnsiTheme="minorHAnsi" w:cstheme="minorHAnsi"/>
              </w:rPr>
            </w:pPr>
            <w:r w:rsidRPr="00301AD6">
              <w:rPr>
                <w:rFonts w:asciiTheme="minorHAnsi" w:hAnsiTheme="minorHAnsi" w:cstheme="minorHAnsi"/>
              </w:rPr>
              <w:t>Separation List</w:t>
            </w:r>
          </w:p>
        </w:tc>
        <w:tc>
          <w:tcPr>
            <w:tcW w:w="858" w:type="pct"/>
            <w:gridSpan w:val="2"/>
          </w:tcPr>
          <w:p w:rsidR="005E47B3" w:rsidRPr="00301AD6" w:rsidRDefault="005E47B3" w:rsidP="00DB2982">
            <w:pPr>
              <w:rPr>
                <w:rFonts w:asciiTheme="minorHAnsi" w:hAnsiTheme="minorHAnsi" w:cstheme="minorHAnsi"/>
              </w:rPr>
            </w:pPr>
          </w:p>
        </w:tc>
        <w:tc>
          <w:tcPr>
            <w:tcW w:w="681" w:type="pct"/>
          </w:tcPr>
          <w:p w:rsidR="005E47B3" w:rsidRPr="00301AD6" w:rsidRDefault="005E47B3" w:rsidP="00DB2982">
            <w:pPr>
              <w:rPr>
                <w:rFonts w:asciiTheme="minorHAnsi" w:hAnsiTheme="minorHAnsi" w:cstheme="minorHAnsi"/>
              </w:rPr>
            </w:pPr>
          </w:p>
        </w:tc>
        <w:tc>
          <w:tcPr>
            <w:tcW w:w="1101" w:type="pct"/>
            <w:gridSpan w:val="2"/>
          </w:tcPr>
          <w:p w:rsidR="005E47B3" w:rsidRPr="00301AD6" w:rsidRDefault="005E47B3" w:rsidP="00DB2982">
            <w:pPr>
              <w:rPr>
                <w:rFonts w:asciiTheme="minorHAnsi" w:hAnsiTheme="minorHAnsi" w:cstheme="minorHAnsi"/>
              </w:rPr>
            </w:pPr>
          </w:p>
        </w:tc>
      </w:tr>
      <w:tr w:rsidR="005E47B3" w:rsidRPr="00301AD6" w:rsidTr="00BF13C4">
        <w:tc>
          <w:tcPr>
            <w:tcW w:w="432" w:type="pct"/>
          </w:tcPr>
          <w:p w:rsidR="005E47B3" w:rsidRPr="00301AD6" w:rsidRDefault="005E47B3" w:rsidP="00DB2982">
            <w:pPr>
              <w:rPr>
                <w:rFonts w:asciiTheme="minorHAnsi" w:hAnsiTheme="minorHAnsi" w:cstheme="minorHAnsi"/>
              </w:rPr>
            </w:pPr>
          </w:p>
        </w:tc>
        <w:tc>
          <w:tcPr>
            <w:tcW w:w="723" w:type="pct"/>
            <w:gridSpan w:val="2"/>
          </w:tcPr>
          <w:p w:rsidR="005E47B3" w:rsidRPr="00301AD6" w:rsidRDefault="005E47B3" w:rsidP="00DB2982">
            <w:pPr>
              <w:rPr>
                <w:rFonts w:asciiTheme="minorHAnsi" w:hAnsiTheme="minorHAnsi" w:cstheme="minorHAnsi"/>
              </w:rPr>
            </w:pPr>
          </w:p>
        </w:tc>
        <w:tc>
          <w:tcPr>
            <w:tcW w:w="1205" w:type="pct"/>
          </w:tcPr>
          <w:p w:rsidR="005E47B3" w:rsidRPr="00301AD6" w:rsidRDefault="005E47B3" w:rsidP="00DB2982">
            <w:pPr>
              <w:rPr>
                <w:rFonts w:asciiTheme="minorHAnsi" w:hAnsiTheme="minorHAnsi" w:cstheme="minorHAnsi"/>
              </w:rPr>
            </w:pPr>
            <w:r w:rsidRPr="00301AD6">
              <w:rPr>
                <w:rFonts w:asciiTheme="minorHAnsi" w:hAnsiTheme="minorHAnsi" w:cstheme="minorHAnsi"/>
              </w:rPr>
              <w:t>Remarks</w:t>
            </w:r>
          </w:p>
        </w:tc>
        <w:tc>
          <w:tcPr>
            <w:tcW w:w="858" w:type="pct"/>
            <w:gridSpan w:val="2"/>
          </w:tcPr>
          <w:p w:rsidR="005E47B3" w:rsidRPr="00301AD6" w:rsidRDefault="005E47B3" w:rsidP="00DB2982">
            <w:pPr>
              <w:rPr>
                <w:rFonts w:asciiTheme="minorHAnsi" w:hAnsiTheme="minorHAnsi" w:cstheme="minorHAnsi"/>
              </w:rPr>
            </w:pPr>
            <w:r w:rsidRPr="00301AD6">
              <w:rPr>
                <w:rFonts w:asciiTheme="minorHAnsi" w:hAnsiTheme="minorHAnsi" w:cstheme="minorHAnsi"/>
              </w:rPr>
              <w:t>Text Area</w:t>
            </w:r>
          </w:p>
        </w:tc>
        <w:tc>
          <w:tcPr>
            <w:tcW w:w="681" w:type="pct"/>
          </w:tcPr>
          <w:p w:rsidR="005E47B3" w:rsidRPr="00301AD6" w:rsidRDefault="005E47B3" w:rsidP="00DB2982">
            <w:pPr>
              <w:rPr>
                <w:rFonts w:asciiTheme="minorHAnsi" w:hAnsiTheme="minorHAnsi" w:cstheme="minorHAnsi"/>
              </w:rPr>
            </w:pPr>
            <w:r w:rsidRPr="00301AD6">
              <w:rPr>
                <w:rFonts w:asciiTheme="minorHAnsi" w:hAnsiTheme="minorHAnsi" w:cstheme="minorHAnsi"/>
              </w:rPr>
              <w:t>VARCHAR</w:t>
            </w:r>
          </w:p>
        </w:tc>
        <w:tc>
          <w:tcPr>
            <w:tcW w:w="1101" w:type="pct"/>
            <w:gridSpan w:val="2"/>
          </w:tcPr>
          <w:p w:rsidR="005E47B3" w:rsidRPr="00301AD6" w:rsidRDefault="005E47B3" w:rsidP="00DB2982">
            <w:pPr>
              <w:rPr>
                <w:rFonts w:asciiTheme="minorHAnsi" w:hAnsiTheme="minorHAnsi" w:cstheme="minorHAnsi"/>
              </w:rPr>
            </w:pPr>
          </w:p>
        </w:tc>
      </w:tr>
      <w:tr w:rsidR="005E47B3" w:rsidRPr="00301AD6" w:rsidTr="00BF13C4">
        <w:tc>
          <w:tcPr>
            <w:tcW w:w="432" w:type="pct"/>
          </w:tcPr>
          <w:p w:rsidR="005E47B3" w:rsidRPr="00301AD6" w:rsidRDefault="005E47B3" w:rsidP="00DB2982">
            <w:pPr>
              <w:rPr>
                <w:rFonts w:asciiTheme="minorHAnsi" w:hAnsiTheme="minorHAnsi" w:cstheme="minorHAnsi"/>
              </w:rPr>
            </w:pPr>
          </w:p>
        </w:tc>
        <w:tc>
          <w:tcPr>
            <w:tcW w:w="723" w:type="pct"/>
            <w:gridSpan w:val="2"/>
          </w:tcPr>
          <w:p w:rsidR="005E47B3" w:rsidRPr="00301AD6" w:rsidRDefault="005E47B3" w:rsidP="00DB2982">
            <w:pPr>
              <w:rPr>
                <w:rFonts w:asciiTheme="minorHAnsi" w:hAnsiTheme="minorHAnsi" w:cstheme="minorHAnsi"/>
              </w:rPr>
            </w:pPr>
          </w:p>
        </w:tc>
        <w:tc>
          <w:tcPr>
            <w:tcW w:w="1205" w:type="pct"/>
          </w:tcPr>
          <w:p w:rsidR="005E47B3" w:rsidRPr="00301AD6" w:rsidRDefault="005E47B3" w:rsidP="00DB2982">
            <w:pPr>
              <w:rPr>
                <w:rFonts w:asciiTheme="minorHAnsi" w:hAnsiTheme="minorHAnsi" w:cstheme="minorHAnsi"/>
              </w:rPr>
            </w:pPr>
            <w:r w:rsidRPr="00301AD6">
              <w:rPr>
                <w:rStyle w:val="textlevelleft"/>
                <w:rFonts w:asciiTheme="minorHAnsi" w:hAnsiTheme="minorHAnsi" w:cstheme="minorHAnsi"/>
              </w:rPr>
              <w:t>Refresh</w:t>
            </w:r>
          </w:p>
        </w:tc>
        <w:tc>
          <w:tcPr>
            <w:tcW w:w="858" w:type="pct"/>
            <w:gridSpan w:val="2"/>
          </w:tcPr>
          <w:p w:rsidR="005E47B3" w:rsidRPr="00301AD6" w:rsidRDefault="005E47B3" w:rsidP="00DB2982">
            <w:pPr>
              <w:rPr>
                <w:rFonts w:asciiTheme="minorHAnsi" w:hAnsiTheme="minorHAnsi" w:cstheme="minorHAnsi"/>
              </w:rPr>
            </w:pPr>
            <w:r w:rsidRPr="00301AD6">
              <w:rPr>
                <w:rFonts w:asciiTheme="minorHAnsi" w:hAnsiTheme="minorHAnsi" w:cstheme="minorHAnsi"/>
              </w:rPr>
              <w:t>Button</w:t>
            </w:r>
          </w:p>
        </w:tc>
        <w:tc>
          <w:tcPr>
            <w:tcW w:w="681" w:type="pct"/>
          </w:tcPr>
          <w:p w:rsidR="005E47B3" w:rsidRPr="00301AD6" w:rsidRDefault="005E47B3" w:rsidP="00DB2982">
            <w:pPr>
              <w:rPr>
                <w:rFonts w:asciiTheme="minorHAnsi" w:hAnsiTheme="minorHAnsi" w:cstheme="minorHAnsi"/>
              </w:rPr>
            </w:pPr>
          </w:p>
        </w:tc>
        <w:tc>
          <w:tcPr>
            <w:tcW w:w="1101" w:type="pct"/>
            <w:gridSpan w:val="2"/>
          </w:tcPr>
          <w:p w:rsidR="005E47B3" w:rsidRPr="00301AD6" w:rsidRDefault="005E47B3" w:rsidP="00DB2982">
            <w:pPr>
              <w:rPr>
                <w:rFonts w:asciiTheme="minorHAnsi" w:hAnsiTheme="minorHAnsi" w:cstheme="minorHAnsi"/>
              </w:rPr>
            </w:pPr>
          </w:p>
        </w:tc>
      </w:tr>
      <w:tr w:rsidR="005E47B3" w:rsidRPr="00301AD6" w:rsidTr="00BF13C4">
        <w:tc>
          <w:tcPr>
            <w:tcW w:w="432" w:type="pct"/>
          </w:tcPr>
          <w:p w:rsidR="005E47B3" w:rsidRPr="00301AD6" w:rsidRDefault="005E47B3" w:rsidP="00DB2982">
            <w:pPr>
              <w:rPr>
                <w:rFonts w:asciiTheme="minorHAnsi" w:hAnsiTheme="minorHAnsi" w:cstheme="minorHAnsi"/>
              </w:rPr>
            </w:pPr>
          </w:p>
        </w:tc>
        <w:tc>
          <w:tcPr>
            <w:tcW w:w="723" w:type="pct"/>
            <w:gridSpan w:val="2"/>
          </w:tcPr>
          <w:p w:rsidR="005E47B3" w:rsidRPr="00301AD6" w:rsidRDefault="005E47B3" w:rsidP="00DB2982">
            <w:pPr>
              <w:rPr>
                <w:rFonts w:asciiTheme="minorHAnsi" w:hAnsiTheme="minorHAnsi" w:cstheme="minorHAnsi"/>
              </w:rPr>
            </w:pPr>
          </w:p>
        </w:tc>
        <w:tc>
          <w:tcPr>
            <w:tcW w:w="1205" w:type="pct"/>
          </w:tcPr>
          <w:p w:rsidR="005E47B3" w:rsidRPr="00301AD6" w:rsidRDefault="005E47B3" w:rsidP="00DB2982">
            <w:pPr>
              <w:rPr>
                <w:rFonts w:asciiTheme="minorHAnsi" w:hAnsiTheme="minorHAnsi" w:cstheme="minorHAnsi"/>
              </w:rPr>
            </w:pPr>
            <w:r w:rsidRPr="00301AD6">
              <w:rPr>
                <w:rStyle w:val="textlevelleft"/>
                <w:rFonts w:asciiTheme="minorHAnsi" w:hAnsiTheme="minorHAnsi" w:cstheme="minorHAnsi"/>
              </w:rPr>
              <w:t>Save</w:t>
            </w:r>
          </w:p>
        </w:tc>
        <w:tc>
          <w:tcPr>
            <w:tcW w:w="858" w:type="pct"/>
            <w:gridSpan w:val="2"/>
          </w:tcPr>
          <w:p w:rsidR="005E47B3" w:rsidRPr="00301AD6" w:rsidRDefault="005E47B3" w:rsidP="00DB2982">
            <w:pPr>
              <w:rPr>
                <w:rFonts w:asciiTheme="minorHAnsi" w:hAnsiTheme="minorHAnsi" w:cstheme="minorHAnsi"/>
              </w:rPr>
            </w:pPr>
            <w:r w:rsidRPr="00301AD6">
              <w:rPr>
                <w:rFonts w:asciiTheme="minorHAnsi" w:hAnsiTheme="minorHAnsi" w:cstheme="minorHAnsi"/>
              </w:rPr>
              <w:t>Button</w:t>
            </w:r>
          </w:p>
        </w:tc>
        <w:tc>
          <w:tcPr>
            <w:tcW w:w="681" w:type="pct"/>
          </w:tcPr>
          <w:p w:rsidR="005E47B3" w:rsidRPr="00301AD6" w:rsidRDefault="005E47B3" w:rsidP="00DB2982">
            <w:pPr>
              <w:rPr>
                <w:rFonts w:asciiTheme="minorHAnsi" w:hAnsiTheme="minorHAnsi" w:cstheme="minorHAnsi"/>
              </w:rPr>
            </w:pPr>
          </w:p>
        </w:tc>
        <w:tc>
          <w:tcPr>
            <w:tcW w:w="1101" w:type="pct"/>
            <w:gridSpan w:val="2"/>
          </w:tcPr>
          <w:p w:rsidR="005E47B3" w:rsidRPr="00301AD6" w:rsidRDefault="005E47B3" w:rsidP="00DB2982">
            <w:pPr>
              <w:rPr>
                <w:rFonts w:asciiTheme="minorHAnsi" w:hAnsiTheme="minorHAnsi" w:cstheme="minorHAnsi"/>
              </w:rPr>
            </w:pPr>
          </w:p>
        </w:tc>
      </w:tr>
      <w:tr w:rsidR="00BF13C4" w:rsidRPr="00301AD6" w:rsidTr="00BF13C4">
        <w:tc>
          <w:tcPr>
            <w:tcW w:w="5000" w:type="pct"/>
            <w:gridSpan w:val="9"/>
            <w:shd w:val="clear" w:color="auto" w:fill="D9D9D9" w:themeFill="background1" w:themeFillShade="D9"/>
          </w:tcPr>
          <w:p w:rsidR="00BF13C4" w:rsidRPr="00301AD6" w:rsidRDefault="00BF13C4" w:rsidP="00DB2982">
            <w:pPr>
              <w:rPr>
                <w:rFonts w:asciiTheme="minorHAnsi" w:hAnsiTheme="minorHAnsi" w:cstheme="minorHAnsi"/>
              </w:rPr>
            </w:pPr>
          </w:p>
        </w:tc>
      </w:tr>
      <w:tr w:rsidR="00BF13C4" w:rsidRPr="00301AD6" w:rsidTr="00B37436">
        <w:tc>
          <w:tcPr>
            <w:tcW w:w="432" w:type="pct"/>
            <w:vMerge w:val="restart"/>
          </w:tcPr>
          <w:p w:rsidR="00BF13C4" w:rsidRPr="00BF13C4" w:rsidRDefault="00BF13C4" w:rsidP="00FB7A88">
            <w:pPr>
              <w:rPr>
                <w:rFonts w:asciiTheme="minorHAnsi" w:hAnsiTheme="minorHAnsi" w:cstheme="minorHAnsi"/>
                <w:b/>
              </w:rPr>
            </w:pPr>
            <w:r w:rsidRPr="00BF13C4">
              <w:rPr>
                <w:rFonts w:asciiTheme="minorHAnsi" w:hAnsiTheme="minorHAnsi" w:cstheme="minorHAnsi"/>
                <w:b/>
              </w:rPr>
              <w:t>7.9</w:t>
            </w:r>
          </w:p>
        </w:tc>
        <w:tc>
          <w:tcPr>
            <w:tcW w:w="4568" w:type="pct"/>
            <w:gridSpan w:val="8"/>
          </w:tcPr>
          <w:p w:rsidR="00BF13C4" w:rsidRPr="00301AD6" w:rsidRDefault="00BF13C4" w:rsidP="00FB7A88">
            <w:pPr>
              <w:rPr>
                <w:rFonts w:asciiTheme="minorHAnsi" w:hAnsiTheme="minorHAnsi" w:cstheme="minorHAnsi"/>
              </w:rPr>
            </w:pPr>
            <w:r w:rsidRPr="00301AD6">
              <w:rPr>
                <w:rFonts w:asciiTheme="minorHAnsi" w:hAnsiTheme="minorHAnsi" w:cstheme="minorHAnsi"/>
                <w:b/>
              </w:rPr>
              <w:t>Employee Education</w:t>
            </w: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val="restart"/>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Style w:val="textlevel"/>
                <w:rFonts w:asciiTheme="minorHAnsi" w:hAnsiTheme="minorHAnsi" w:cstheme="minorHAnsi"/>
              </w:rPr>
              <w:t>Emp ID</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Style w:val="textlevel"/>
                <w:rFonts w:asciiTheme="minorHAnsi" w:hAnsiTheme="minorHAnsi" w:cstheme="minorHAnsi"/>
              </w:rPr>
              <w:t>Find</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Education</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Institute/Board</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Subject</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Result</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NUMBER</w:t>
            </w:r>
          </w:p>
        </w:tc>
        <w:tc>
          <w:tcPr>
            <w:tcW w:w="1093" w:type="pct"/>
          </w:tcPr>
          <w:p w:rsidR="00BF13C4" w:rsidRPr="00301AD6" w:rsidRDefault="00BF13C4" w:rsidP="00FB7A88">
            <w:pPr>
              <w:rPr>
                <w:rFonts w:asciiTheme="minorHAnsi" w:hAnsiTheme="minorHAnsi" w:cstheme="minorHAnsi"/>
              </w:rPr>
            </w:pPr>
          </w:p>
        </w:tc>
      </w:tr>
      <w:tr w:rsidR="00BF13C4" w:rsidRPr="00301AD6" w:rsidTr="00BF13C4">
        <w:trPr>
          <w:trHeight w:val="305"/>
        </w:trPr>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Passing Year</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CGPA/Marks</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Degree Title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VARCHAR</w:t>
            </w: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Style w:val="textlevel"/>
                <w:rFonts w:asciiTheme="minorHAnsi" w:hAnsiTheme="minorHAnsi" w:cstheme="minorHAnsi"/>
              </w:rPr>
              <w:t>Is Max Degree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Check Box</w:t>
            </w:r>
          </w:p>
        </w:tc>
        <w:tc>
          <w:tcPr>
            <w:tcW w:w="703" w:type="pct"/>
            <w:gridSpan w:val="3"/>
          </w:tcPr>
          <w:p w:rsidR="00BF13C4" w:rsidRPr="00301AD6" w:rsidRDefault="00BF13C4" w:rsidP="00FB7A88">
            <w:pPr>
              <w:rPr>
                <w:rFonts w:asciiTheme="minorHAnsi" w:hAnsiTheme="minorHAnsi" w:cstheme="minorHAnsi"/>
              </w:rPr>
            </w:pPr>
            <w:r w:rsidRPr="00301AD6">
              <w:rPr>
                <w:rFonts w:asciiTheme="minorHAnsi" w:hAnsiTheme="minorHAnsi" w:cstheme="minorHAnsi"/>
              </w:rPr>
              <w:t>CHAR(1)</w:t>
            </w:r>
          </w:p>
        </w:tc>
        <w:tc>
          <w:tcPr>
            <w:tcW w:w="1093"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DEFAULT ‘Y’</w:t>
            </w: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Save</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BF13C4" w:rsidRPr="00301AD6" w:rsidTr="00BF13C4">
        <w:tc>
          <w:tcPr>
            <w:tcW w:w="432" w:type="pct"/>
            <w:vMerge/>
          </w:tcPr>
          <w:p w:rsidR="00BF13C4" w:rsidRPr="00301AD6" w:rsidRDefault="00BF13C4" w:rsidP="00FB7A88">
            <w:pPr>
              <w:rPr>
                <w:rFonts w:asciiTheme="minorHAnsi" w:hAnsiTheme="minorHAnsi" w:cstheme="minorHAnsi"/>
              </w:rPr>
            </w:pPr>
          </w:p>
        </w:tc>
        <w:tc>
          <w:tcPr>
            <w:tcW w:w="705" w:type="pct"/>
            <w:vMerge/>
          </w:tcPr>
          <w:p w:rsidR="00BF13C4" w:rsidRPr="00301AD6" w:rsidRDefault="00BF13C4" w:rsidP="00FB7A88">
            <w:pPr>
              <w:rPr>
                <w:rFonts w:asciiTheme="minorHAnsi" w:hAnsiTheme="minorHAnsi" w:cstheme="minorHAnsi"/>
              </w:rPr>
            </w:pPr>
          </w:p>
        </w:tc>
        <w:tc>
          <w:tcPr>
            <w:tcW w:w="1223" w:type="pct"/>
            <w:gridSpan w:val="2"/>
          </w:tcPr>
          <w:p w:rsidR="00BF13C4" w:rsidRPr="00301AD6" w:rsidRDefault="00BF13C4" w:rsidP="00FB7A88">
            <w:pPr>
              <w:rPr>
                <w:rFonts w:asciiTheme="minorHAnsi" w:hAnsiTheme="minorHAnsi" w:cstheme="minorHAnsi"/>
              </w:rPr>
            </w:pPr>
            <w:r w:rsidRPr="00301AD6">
              <w:rPr>
                <w:rFonts w:asciiTheme="minorHAnsi" w:hAnsiTheme="minorHAnsi" w:cstheme="minorHAnsi"/>
              </w:rPr>
              <w:t>Refresh</w:t>
            </w:r>
          </w:p>
        </w:tc>
        <w:tc>
          <w:tcPr>
            <w:tcW w:w="844" w:type="pct"/>
          </w:tcPr>
          <w:p w:rsidR="00BF13C4" w:rsidRPr="00301AD6" w:rsidRDefault="00BF13C4"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BF13C4" w:rsidRPr="00301AD6" w:rsidRDefault="00BF13C4" w:rsidP="00FB7A88">
            <w:pPr>
              <w:rPr>
                <w:rFonts w:asciiTheme="minorHAnsi" w:hAnsiTheme="minorHAnsi" w:cstheme="minorHAnsi"/>
              </w:rPr>
            </w:pPr>
          </w:p>
        </w:tc>
        <w:tc>
          <w:tcPr>
            <w:tcW w:w="1093" w:type="pct"/>
          </w:tcPr>
          <w:p w:rsidR="00BF13C4" w:rsidRPr="00301AD6" w:rsidRDefault="00BF13C4" w:rsidP="00FB7A88">
            <w:pPr>
              <w:rPr>
                <w:rFonts w:asciiTheme="minorHAnsi" w:hAnsiTheme="minorHAnsi" w:cstheme="minorHAnsi"/>
              </w:rPr>
            </w:pPr>
          </w:p>
        </w:tc>
      </w:tr>
      <w:tr w:rsidR="00635119" w:rsidRPr="00301AD6" w:rsidTr="00635119">
        <w:tc>
          <w:tcPr>
            <w:tcW w:w="5000" w:type="pct"/>
            <w:gridSpan w:val="9"/>
            <w:shd w:val="clear" w:color="auto" w:fill="D9D9D9" w:themeFill="background1" w:themeFillShade="D9"/>
          </w:tcPr>
          <w:p w:rsidR="00635119" w:rsidRPr="00301AD6" w:rsidRDefault="00635119" w:rsidP="00FB7A88">
            <w:pPr>
              <w:rPr>
                <w:rFonts w:asciiTheme="minorHAnsi" w:hAnsiTheme="minorHAnsi" w:cstheme="minorHAnsi"/>
              </w:rPr>
            </w:pPr>
          </w:p>
        </w:tc>
      </w:tr>
      <w:tr w:rsidR="00635119" w:rsidRPr="00301AD6" w:rsidTr="00BF13C4">
        <w:tc>
          <w:tcPr>
            <w:tcW w:w="432" w:type="pct"/>
            <w:vMerge w:val="restart"/>
          </w:tcPr>
          <w:p w:rsidR="00635119" w:rsidRPr="00301AD6" w:rsidRDefault="00635119" w:rsidP="00FB7A88">
            <w:pPr>
              <w:rPr>
                <w:rFonts w:asciiTheme="minorHAnsi" w:hAnsiTheme="minorHAnsi" w:cstheme="minorHAnsi"/>
              </w:rPr>
            </w:pPr>
            <w:r>
              <w:rPr>
                <w:rFonts w:asciiTheme="minorHAnsi" w:hAnsiTheme="minorHAnsi" w:cstheme="minorHAnsi"/>
              </w:rPr>
              <w:t>7.10</w:t>
            </w:r>
          </w:p>
        </w:tc>
        <w:tc>
          <w:tcPr>
            <w:tcW w:w="705" w:type="pct"/>
          </w:tcPr>
          <w:p w:rsidR="00635119" w:rsidRPr="00301AD6" w:rsidRDefault="00635119" w:rsidP="00FB7A88">
            <w:pPr>
              <w:rPr>
                <w:rFonts w:asciiTheme="minorHAnsi" w:hAnsiTheme="minorHAnsi" w:cstheme="minorHAnsi"/>
              </w:rPr>
            </w:pPr>
            <w:r w:rsidRPr="00301AD6">
              <w:rPr>
                <w:rFonts w:asciiTheme="minorHAnsi" w:hAnsiTheme="minorHAnsi" w:cstheme="minorHAnsi"/>
                <w:b/>
              </w:rPr>
              <w:t>Experience</w:t>
            </w:r>
          </w:p>
        </w:tc>
        <w:tc>
          <w:tcPr>
            <w:tcW w:w="1223" w:type="pct"/>
            <w:gridSpan w:val="2"/>
          </w:tcPr>
          <w:p w:rsidR="00635119" w:rsidRPr="00301AD6" w:rsidRDefault="00635119" w:rsidP="00FB7A88">
            <w:pPr>
              <w:rPr>
                <w:rFonts w:asciiTheme="minorHAnsi" w:hAnsiTheme="minorHAnsi" w:cstheme="minorHAnsi"/>
              </w:rPr>
            </w:pPr>
          </w:p>
        </w:tc>
        <w:tc>
          <w:tcPr>
            <w:tcW w:w="844" w:type="pct"/>
          </w:tcPr>
          <w:p w:rsidR="00635119" w:rsidRPr="00301AD6" w:rsidRDefault="00635119" w:rsidP="00FB7A88">
            <w:pPr>
              <w:rPr>
                <w:rFonts w:asciiTheme="minorHAnsi" w:hAnsiTheme="minorHAnsi" w:cstheme="minorHAnsi"/>
              </w:rPr>
            </w:pPr>
          </w:p>
        </w:tc>
        <w:tc>
          <w:tcPr>
            <w:tcW w:w="703" w:type="pct"/>
            <w:gridSpan w:val="3"/>
          </w:tcPr>
          <w:p w:rsidR="00635119" w:rsidRPr="00301AD6" w:rsidRDefault="00635119" w:rsidP="00FB7A88">
            <w:pPr>
              <w:rPr>
                <w:rFonts w:asciiTheme="minorHAnsi" w:hAnsiTheme="minorHAnsi" w:cstheme="minorHAnsi"/>
              </w:rPr>
            </w:pPr>
          </w:p>
        </w:tc>
        <w:tc>
          <w:tcPr>
            <w:tcW w:w="1093" w:type="pct"/>
          </w:tcPr>
          <w:p w:rsidR="00635119" w:rsidRPr="00301AD6" w:rsidRDefault="00635119" w:rsidP="00FB7A88">
            <w:pPr>
              <w:rPr>
                <w:rFonts w:asciiTheme="minorHAnsi" w:hAnsiTheme="minorHAnsi" w:cstheme="minorHAnsi"/>
              </w:rPr>
            </w:pPr>
          </w:p>
        </w:tc>
      </w:tr>
      <w:tr w:rsidR="00635119" w:rsidRPr="00301AD6" w:rsidTr="00BF13C4">
        <w:tc>
          <w:tcPr>
            <w:tcW w:w="432" w:type="pct"/>
            <w:vMerge/>
          </w:tcPr>
          <w:p w:rsidR="00635119" w:rsidRPr="00301AD6" w:rsidRDefault="00635119" w:rsidP="00FB7A88">
            <w:pPr>
              <w:rPr>
                <w:rFonts w:asciiTheme="minorHAnsi" w:hAnsiTheme="minorHAnsi" w:cstheme="minorHAnsi"/>
              </w:rPr>
            </w:pPr>
          </w:p>
        </w:tc>
        <w:tc>
          <w:tcPr>
            <w:tcW w:w="705" w:type="pct"/>
            <w:vMerge w:val="restart"/>
          </w:tcPr>
          <w:p w:rsidR="00635119" w:rsidRPr="00301AD6" w:rsidRDefault="00635119" w:rsidP="00FB7A88">
            <w:pPr>
              <w:rPr>
                <w:rFonts w:asciiTheme="minorHAnsi" w:hAnsiTheme="minorHAnsi" w:cstheme="minorHAnsi"/>
              </w:rPr>
            </w:pPr>
          </w:p>
        </w:tc>
        <w:tc>
          <w:tcPr>
            <w:tcW w:w="1223" w:type="pct"/>
            <w:gridSpan w:val="2"/>
          </w:tcPr>
          <w:p w:rsidR="00635119" w:rsidRPr="00301AD6" w:rsidRDefault="00635119" w:rsidP="00FB7A88">
            <w:pPr>
              <w:rPr>
                <w:rFonts w:asciiTheme="minorHAnsi" w:hAnsiTheme="minorHAnsi" w:cstheme="minorHAnsi"/>
              </w:rPr>
            </w:pPr>
            <w:r w:rsidRPr="00301AD6">
              <w:rPr>
                <w:rStyle w:val="textlevel"/>
                <w:rFonts w:asciiTheme="minorHAnsi" w:hAnsiTheme="minorHAnsi" w:cstheme="minorHAnsi"/>
              </w:rPr>
              <w:t>Emp ID</w:t>
            </w:r>
          </w:p>
        </w:tc>
        <w:tc>
          <w:tcPr>
            <w:tcW w:w="844" w:type="pct"/>
          </w:tcPr>
          <w:p w:rsidR="00635119" w:rsidRPr="00301AD6" w:rsidRDefault="00635119"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635119" w:rsidRPr="00301AD6" w:rsidRDefault="00635119" w:rsidP="00FB7A88">
            <w:pPr>
              <w:rPr>
                <w:rFonts w:asciiTheme="minorHAnsi" w:hAnsiTheme="minorHAnsi" w:cstheme="minorHAnsi"/>
              </w:rPr>
            </w:pPr>
            <w:r w:rsidRPr="00301AD6">
              <w:rPr>
                <w:rFonts w:asciiTheme="minorHAnsi" w:hAnsiTheme="minorHAnsi" w:cstheme="minorHAnsi"/>
              </w:rPr>
              <w:t>VARCHAR</w:t>
            </w:r>
          </w:p>
        </w:tc>
        <w:tc>
          <w:tcPr>
            <w:tcW w:w="1093" w:type="pct"/>
          </w:tcPr>
          <w:p w:rsidR="00635119" w:rsidRPr="00301AD6" w:rsidRDefault="00635119" w:rsidP="00FB7A88">
            <w:pPr>
              <w:rPr>
                <w:rFonts w:asciiTheme="minorHAnsi" w:hAnsiTheme="minorHAnsi" w:cstheme="minorHAnsi"/>
              </w:rPr>
            </w:pPr>
          </w:p>
        </w:tc>
      </w:tr>
      <w:tr w:rsidR="00635119" w:rsidRPr="00301AD6" w:rsidTr="00BF13C4">
        <w:tc>
          <w:tcPr>
            <w:tcW w:w="432" w:type="pct"/>
            <w:vMerge/>
          </w:tcPr>
          <w:p w:rsidR="00635119" w:rsidRPr="00301AD6" w:rsidRDefault="00635119" w:rsidP="00FB7A88">
            <w:pPr>
              <w:rPr>
                <w:rFonts w:asciiTheme="minorHAnsi" w:hAnsiTheme="minorHAnsi" w:cstheme="minorHAnsi"/>
              </w:rPr>
            </w:pPr>
          </w:p>
        </w:tc>
        <w:tc>
          <w:tcPr>
            <w:tcW w:w="705" w:type="pct"/>
            <w:vMerge/>
          </w:tcPr>
          <w:p w:rsidR="00635119" w:rsidRPr="00301AD6" w:rsidRDefault="00635119" w:rsidP="00FB7A88">
            <w:pPr>
              <w:rPr>
                <w:rFonts w:asciiTheme="minorHAnsi" w:hAnsiTheme="minorHAnsi" w:cstheme="minorHAnsi"/>
              </w:rPr>
            </w:pPr>
          </w:p>
        </w:tc>
        <w:tc>
          <w:tcPr>
            <w:tcW w:w="1223" w:type="pct"/>
            <w:gridSpan w:val="2"/>
          </w:tcPr>
          <w:p w:rsidR="00635119" w:rsidRPr="00301AD6" w:rsidRDefault="00635119" w:rsidP="00FB7A88">
            <w:pPr>
              <w:rPr>
                <w:rFonts w:asciiTheme="minorHAnsi" w:hAnsiTheme="minorHAnsi" w:cstheme="minorHAnsi"/>
              </w:rPr>
            </w:pPr>
            <w:r w:rsidRPr="00301AD6">
              <w:rPr>
                <w:rStyle w:val="textlevel"/>
                <w:rFonts w:asciiTheme="minorHAnsi" w:hAnsiTheme="minorHAnsi" w:cstheme="minorHAnsi"/>
              </w:rPr>
              <w:t>Find</w:t>
            </w:r>
          </w:p>
        </w:tc>
        <w:tc>
          <w:tcPr>
            <w:tcW w:w="844" w:type="pct"/>
          </w:tcPr>
          <w:p w:rsidR="00635119" w:rsidRPr="00301AD6" w:rsidRDefault="00635119"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635119" w:rsidRPr="00301AD6" w:rsidRDefault="00635119" w:rsidP="00FB7A88">
            <w:pPr>
              <w:rPr>
                <w:rFonts w:asciiTheme="minorHAnsi" w:hAnsiTheme="minorHAnsi" w:cstheme="minorHAnsi"/>
              </w:rPr>
            </w:pPr>
          </w:p>
        </w:tc>
        <w:tc>
          <w:tcPr>
            <w:tcW w:w="1093" w:type="pct"/>
          </w:tcPr>
          <w:p w:rsidR="00635119" w:rsidRPr="00301AD6" w:rsidRDefault="00635119" w:rsidP="00FB7A88">
            <w:pPr>
              <w:rPr>
                <w:rFonts w:asciiTheme="minorHAnsi" w:hAnsiTheme="minorHAnsi" w:cstheme="minorHAnsi"/>
              </w:rPr>
            </w:pPr>
          </w:p>
        </w:tc>
      </w:tr>
      <w:tr w:rsidR="00635119" w:rsidRPr="00301AD6" w:rsidTr="00BF13C4">
        <w:tc>
          <w:tcPr>
            <w:tcW w:w="432" w:type="pct"/>
            <w:vMerge/>
          </w:tcPr>
          <w:p w:rsidR="00635119" w:rsidRPr="00301AD6" w:rsidRDefault="00635119" w:rsidP="00FB7A88">
            <w:pPr>
              <w:rPr>
                <w:rFonts w:asciiTheme="minorHAnsi" w:hAnsiTheme="minorHAnsi" w:cstheme="minorHAnsi"/>
              </w:rPr>
            </w:pPr>
          </w:p>
        </w:tc>
        <w:tc>
          <w:tcPr>
            <w:tcW w:w="705" w:type="pct"/>
            <w:vMerge/>
          </w:tcPr>
          <w:p w:rsidR="00635119" w:rsidRPr="00301AD6" w:rsidRDefault="00635119" w:rsidP="00FB7A88">
            <w:pPr>
              <w:rPr>
                <w:rFonts w:asciiTheme="minorHAnsi" w:hAnsiTheme="minorHAnsi" w:cstheme="minorHAnsi"/>
              </w:rPr>
            </w:pPr>
          </w:p>
        </w:tc>
        <w:tc>
          <w:tcPr>
            <w:tcW w:w="1223" w:type="pct"/>
            <w:gridSpan w:val="2"/>
          </w:tcPr>
          <w:p w:rsidR="00635119" w:rsidRPr="00301AD6" w:rsidRDefault="00635119" w:rsidP="00FB7A88">
            <w:pPr>
              <w:rPr>
                <w:rFonts w:asciiTheme="minorHAnsi" w:hAnsiTheme="minorHAnsi" w:cstheme="minorHAnsi"/>
              </w:rPr>
            </w:pPr>
            <w:r w:rsidRPr="00301AD6">
              <w:rPr>
                <w:rFonts w:asciiTheme="minorHAnsi" w:hAnsiTheme="minorHAnsi" w:cstheme="minorHAnsi"/>
              </w:rPr>
              <w:t>Job Title</w:t>
            </w:r>
          </w:p>
        </w:tc>
        <w:tc>
          <w:tcPr>
            <w:tcW w:w="844" w:type="pct"/>
          </w:tcPr>
          <w:p w:rsidR="00635119" w:rsidRPr="00301AD6" w:rsidRDefault="00635119"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635119" w:rsidRPr="00301AD6" w:rsidRDefault="00635119" w:rsidP="00FB7A88">
            <w:pPr>
              <w:rPr>
                <w:rFonts w:asciiTheme="minorHAnsi" w:hAnsiTheme="minorHAnsi" w:cstheme="minorHAnsi"/>
              </w:rPr>
            </w:pPr>
            <w:r w:rsidRPr="00301AD6">
              <w:rPr>
                <w:rFonts w:asciiTheme="minorHAnsi" w:hAnsiTheme="minorHAnsi" w:cstheme="minorHAnsi"/>
              </w:rPr>
              <w:t>NUMBER</w:t>
            </w:r>
          </w:p>
        </w:tc>
        <w:tc>
          <w:tcPr>
            <w:tcW w:w="1093" w:type="pct"/>
          </w:tcPr>
          <w:p w:rsidR="00635119" w:rsidRPr="00301AD6" w:rsidRDefault="00635119" w:rsidP="00FB7A88">
            <w:pPr>
              <w:rPr>
                <w:rFonts w:asciiTheme="minorHAnsi" w:hAnsiTheme="minorHAnsi" w:cstheme="minorHAnsi"/>
              </w:rPr>
            </w:pPr>
          </w:p>
        </w:tc>
      </w:tr>
      <w:tr w:rsidR="00635119" w:rsidRPr="00301AD6" w:rsidTr="00BF13C4">
        <w:tc>
          <w:tcPr>
            <w:tcW w:w="432" w:type="pct"/>
            <w:vMerge/>
          </w:tcPr>
          <w:p w:rsidR="00635119" w:rsidRPr="00301AD6" w:rsidRDefault="00635119" w:rsidP="00FB7A88">
            <w:pPr>
              <w:rPr>
                <w:rFonts w:asciiTheme="minorHAnsi" w:hAnsiTheme="minorHAnsi" w:cstheme="minorHAnsi"/>
              </w:rPr>
            </w:pPr>
          </w:p>
        </w:tc>
        <w:tc>
          <w:tcPr>
            <w:tcW w:w="705" w:type="pct"/>
            <w:vMerge/>
          </w:tcPr>
          <w:p w:rsidR="00635119" w:rsidRPr="00301AD6" w:rsidRDefault="00635119" w:rsidP="00FB7A88">
            <w:pPr>
              <w:rPr>
                <w:rFonts w:asciiTheme="minorHAnsi" w:hAnsiTheme="minorHAnsi" w:cstheme="minorHAnsi"/>
              </w:rPr>
            </w:pPr>
          </w:p>
        </w:tc>
        <w:tc>
          <w:tcPr>
            <w:tcW w:w="1223" w:type="pct"/>
            <w:gridSpan w:val="2"/>
          </w:tcPr>
          <w:p w:rsidR="00635119" w:rsidRPr="00301AD6" w:rsidRDefault="00635119" w:rsidP="00FB7A88">
            <w:pPr>
              <w:rPr>
                <w:rFonts w:asciiTheme="minorHAnsi" w:hAnsiTheme="minorHAnsi" w:cstheme="minorHAnsi"/>
              </w:rPr>
            </w:pPr>
            <w:r w:rsidRPr="00301AD6">
              <w:rPr>
                <w:rFonts w:asciiTheme="minorHAnsi" w:hAnsiTheme="minorHAnsi" w:cstheme="minorHAnsi"/>
              </w:rPr>
              <w:t>Company Name</w:t>
            </w:r>
          </w:p>
        </w:tc>
        <w:tc>
          <w:tcPr>
            <w:tcW w:w="844" w:type="pct"/>
          </w:tcPr>
          <w:p w:rsidR="00635119" w:rsidRPr="00301AD6" w:rsidRDefault="00635119" w:rsidP="00FB7A88">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635119" w:rsidRPr="00301AD6" w:rsidRDefault="00635119" w:rsidP="00FB7A88">
            <w:pPr>
              <w:rPr>
                <w:rFonts w:asciiTheme="minorHAnsi" w:hAnsiTheme="minorHAnsi" w:cstheme="minorHAnsi"/>
              </w:rPr>
            </w:pPr>
            <w:r w:rsidRPr="00301AD6">
              <w:rPr>
                <w:rFonts w:asciiTheme="minorHAnsi" w:hAnsiTheme="minorHAnsi" w:cstheme="minorHAnsi"/>
              </w:rPr>
              <w:t>NUMBER</w:t>
            </w:r>
          </w:p>
        </w:tc>
        <w:tc>
          <w:tcPr>
            <w:tcW w:w="1093" w:type="pct"/>
          </w:tcPr>
          <w:p w:rsidR="00635119" w:rsidRPr="00301AD6" w:rsidRDefault="00635119" w:rsidP="00FB7A88">
            <w:pPr>
              <w:rPr>
                <w:rFonts w:asciiTheme="minorHAnsi" w:hAnsiTheme="minorHAnsi" w:cstheme="minorHAnsi"/>
              </w:rPr>
            </w:pPr>
          </w:p>
        </w:tc>
      </w:tr>
      <w:tr w:rsidR="00635119" w:rsidRPr="00301AD6" w:rsidTr="00BF13C4">
        <w:tc>
          <w:tcPr>
            <w:tcW w:w="432" w:type="pct"/>
            <w:vMerge/>
          </w:tcPr>
          <w:p w:rsidR="00635119" w:rsidRPr="00301AD6" w:rsidRDefault="00635119" w:rsidP="00FB7A88">
            <w:pPr>
              <w:rPr>
                <w:rFonts w:asciiTheme="minorHAnsi" w:hAnsiTheme="minorHAnsi" w:cstheme="minorHAnsi"/>
              </w:rPr>
            </w:pPr>
          </w:p>
        </w:tc>
        <w:tc>
          <w:tcPr>
            <w:tcW w:w="705" w:type="pct"/>
            <w:vMerge/>
          </w:tcPr>
          <w:p w:rsidR="00635119" w:rsidRPr="00301AD6" w:rsidRDefault="00635119" w:rsidP="00FB7A88">
            <w:pPr>
              <w:rPr>
                <w:rFonts w:asciiTheme="minorHAnsi" w:hAnsiTheme="minorHAnsi" w:cstheme="minorHAnsi"/>
              </w:rPr>
            </w:pPr>
          </w:p>
        </w:tc>
        <w:tc>
          <w:tcPr>
            <w:tcW w:w="1223" w:type="pct"/>
            <w:gridSpan w:val="2"/>
          </w:tcPr>
          <w:p w:rsidR="00635119" w:rsidRPr="00301AD6" w:rsidRDefault="00635119" w:rsidP="00FB7A88">
            <w:pPr>
              <w:rPr>
                <w:rFonts w:asciiTheme="minorHAnsi" w:hAnsiTheme="minorHAnsi" w:cstheme="minorHAnsi"/>
              </w:rPr>
            </w:pPr>
            <w:r w:rsidRPr="00301AD6">
              <w:rPr>
                <w:rFonts w:asciiTheme="minorHAnsi" w:hAnsiTheme="minorHAnsi" w:cstheme="minorHAnsi"/>
              </w:rPr>
              <w:t>Starting DATE</w:t>
            </w:r>
          </w:p>
        </w:tc>
        <w:tc>
          <w:tcPr>
            <w:tcW w:w="844" w:type="pct"/>
          </w:tcPr>
          <w:p w:rsidR="00635119" w:rsidRPr="00301AD6" w:rsidRDefault="00635119" w:rsidP="00FB7A88">
            <w:pPr>
              <w:rPr>
                <w:rFonts w:asciiTheme="minorHAnsi" w:hAnsiTheme="minorHAnsi" w:cstheme="minorHAnsi"/>
              </w:rPr>
            </w:pPr>
            <w:r w:rsidRPr="00301AD6">
              <w:rPr>
                <w:rFonts w:asciiTheme="minorHAnsi" w:hAnsiTheme="minorHAnsi" w:cstheme="minorHAnsi"/>
              </w:rPr>
              <w:t>Calendar</w:t>
            </w:r>
          </w:p>
        </w:tc>
        <w:tc>
          <w:tcPr>
            <w:tcW w:w="703" w:type="pct"/>
            <w:gridSpan w:val="3"/>
          </w:tcPr>
          <w:p w:rsidR="00635119" w:rsidRPr="00301AD6" w:rsidRDefault="00635119" w:rsidP="00FB7A88">
            <w:pPr>
              <w:rPr>
                <w:rFonts w:asciiTheme="minorHAnsi" w:hAnsiTheme="minorHAnsi" w:cstheme="minorHAnsi"/>
              </w:rPr>
            </w:pPr>
            <w:r w:rsidRPr="00301AD6">
              <w:rPr>
                <w:rFonts w:asciiTheme="minorHAnsi" w:hAnsiTheme="minorHAnsi" w:cstheme="minorHAnsi"/>
              </w:rPr>
              <w:t>DATE</w:t>
            </w:r>
          </w:p>
        </w:tc>
        <w:tc>
          <w:tcPr>
            <w:tcW w:w="1093" w:type="pct"/>
          </w:tcPr>
          <w:p w:rsidR="00635119" w:rsidRPr="00301AD6" w:rsidRDefault="00635119" w:rsidP="00FB7A88">
            <w:pPr>
              <w:rPr>
                <w:rFonts w:asciiTheme="minorHAnsi" w:hAnsiTheme="minorHAnsi" w:cstheme="minorHAnsi"/>
              </w:rPr>
            </w:pPr>
          </w:p>
        </w:tc>
      </w:tr>
      <w:tr w:rsidR="00635119" w:rsidRPr="00301AD6" w:rsidTr="00BF13C4">
        <w:tc>
          <w:tcPr>
            <w:tcW w:w="432" w:type="pct"/>
            <w:vMerge/>
          </w:tcPr>
          <w:p w:rsidR="00635119" w:rsidRPr="00301AD6" w:rsidRDefault="00635119" w:rsidP="00FB7A88">
            <w:pPr>
              <w:rPr>
                <w:rFonts w:asciiTheme="minorHAnsi" w:hAnsiTheme="minorHAnsi" w:cstheme="minorHAnsi"/>
              </w:rPr>
            </w:pPr>
          </w:p>
        </w:tc>
        <w:tc>
          <w:tcPr>
            <w:tcW w:w="705" w:type="pct"/>
            <w:vMerge/>
          </w:tcPr>
          <w:p w:rsidR="00635119" w:rsidRPr="00301AD6" w:rsidRDefault="00635119" w:rsidP="00FB7A88">
            <w:pPr>
              <w:rPr>
                <w:rFonts w:asciiTheme="minorHAnsi" w:hAnsiTheme="minorHAnsi" w:cstheme="minorHAnsi"/>
              </w:rPr>
            </w:pPr>
          </w:p>
        </w:tc>
        <w:tc>
          <w:tcPr>
            <w:tcW w:w="1223" w:type="pct"/>
            <w:gridSpan w:val="2"/>
          </w:tcPr>
          <w:p w:rsidR="00635119" w:rsidRPr="00301AD6" w:rsidRDefault="00635119" w:rsidP="00FB7A88">
            <w:pPr>
              <w:rPr>
                <w:rFonts w:asciiTheme="minorHAnsi" w:hAnsiTheme="minorHAnsi" w:cstheme="minorHAnsi"/>
              </w:rPr>
            </w:pPr>
            <w:r w:rsidRPr="00301AD6">
              <w:rPr>
                <w:rFonts w:asciiTheme="minorHAnsi" w:hAnsiTheme="minorHAnsi" w:cstheme="minorHAnsi"/>
              </w:rPr>
              <w:t>Ending DATE</w:t>
            </w:r>
          </w:p>
        </w:tc>
        <w:tc>
          <w:tcPr>
            <w:tcW w:w="844" w:type="pct"/>
          </w:tcPr>
          <w:p w:rsidR="00635119" w:rsidRPr="00301AD6" w:rsidRDefault="00635119" w:rsidP="00FB7A88">
            <w:pPr>
              <w:rPr>
                <w:rFonts w:asciiTheme="minorHAnsi" w:hAnsiTheme="minorHAnsi" w:cstheme="minorHAnsi"/>
              </w:rPr>
            </w:pPr>
            <w:r w:rsidRPr="00301AD6">
              <w:rPr>
                <w:rFonts w:asciiTheme="minorHAnsi" w:hAnsiTheme="minorHAnsi" w:cstheme="minorHAnsi"/>
              </w:rPr>
              <w:t>Calendar</w:t>
            </w:r>
          </w:p>
        </w:tc>
        <w:tc>
          <w:tcPr>
            <w:tcW w:w="703" w:type="pct"/>
            <w:gridSpan w:val="3"/>
          </w:tcPr>
          <w:p w:rsidR="00635119" w:rsidRPr="00301AD6" w:rsidRDefault="00635119" w:rsidP="00FB7A88">
            <w:pPr>
              <w:rPr>
                <w:rFonts w:asciiTheme="minorHAnsi" w:hAnsiTheme="minorHAnsi" w:cstheme="minorHAnsi"/>
              </w:rPr>
            </w:pPr>
            <w:r w:rsidRPr="00301AD6">
              <w:rPr>
                <w:rFonts w:asciiTheme="minorHAnsi" w:hAnsiTheme="minorHAnsi" w:cstheme="minorHAnsi"/>
              </w:rPr>
              <w:t>DATE</w:t>
            </w:r>
          </w:p>
        </w:tc>
        <w:tc>
          <w:tcPr>
            <w:tcW w:w="1093" w:type="pct"/>
          </w:tcPr>
          <w:p w:rsidR="00635119" w:rsidRPr="00301AD6" w:rsidRDefault="00635119" w:rsidP="00FB7A88">
            <w:pPr>
              <w:rPr>
                <w:rFonts w:asciiTheme="minorHAnsi" w:hAnsiTheme="minorHAnsi" w:cstheme="minorHAnsi"/>
              </w:rPr>
            </w:pPr>
          </w:p>
        </w:tc>
      </w:tr>
      <w:tr w:rsidR="00635119" w:rsidRPr="00301AD6" w:rsidTr="00BF13C4">
        <w:trPr>
          <w:trHeight w:val="305"/>
        </w:trPr>
        <w:tc>
          <w:tcPr>
            <w:tcW w:w="432" w:type="pct"/>
            <w:vMerge/>
          </w:tcPr>
          <w:p w:rsidR="00635119" w:rsidRPr="00301AD6" w:rsidRDefault="00635119" w:rsidP="00FB7A88">
            <w:pPr>
              <w:rPr>
                <w:rFonts w:asciiTheme="minorHAnsi" w:hAnsiTheme="minorHAnsi" w:cstheme="minorHAnsi"/>
              </w:rPr>
            </w:pPr>
          </w:p>
        </w:tc>
        <w:tc>
          <w:tcPr>
            <w:tcW w:w="705" w:type="pct"/>
            <w:vMerge/>
          </w:tcPr>
          <w:p w:rsidR="00635119" w:rsidRPr="00301AD6" w:rsidRDefault="00635119" w:rsidP="00FB7A88">
            <w:pPr>
              <w:rPr>
                <w:rFonts w:asciiTheme="minorHAnsi" w:hAnsiTheme="minorHAnsi" w:cstheme="minorHAnsi"/>
              </w:rPr>
            </w:pPr>
          </w:p>
        </w:tc>
        <w:tc>
          <w:tcPr>
            <w:tcW w:w="1223" w:type="pct"/>
            <w:gridSpan w:val="2"/>
          </w:tcPr>
          <w:p w:rsidR="00635119" w:rsidRPr="00301AD6" w:rsidRDefault="00635119" w:rsidP="00FB7A88">
            <w:pPr>
              <w:rPr>
                <w:rFonts w:asciiTheme="minorHAnsi" w:hAnsiTheme="minorHAnsi" w:cstheme="minorHAnsi"/>
              </w:rPr>
            </w:pPr>
            <w:r w:rsidRPr="00301AD6">
              <w:rPr>
                <w:rFonts w:asciiTheme="minorHAnsi" w:hAnsiTheme="minorHAnsi" w:cstheme="minorHAnsi"/>
              </w:rPr>
              <w:t>Duration</w:t>
            </w:r>
          </w:p>
        </w:tc>
        <w:tc>
          <w:tcPr>
            <w:tcW w:w="844" w:type="pct"/>
          </w:tcPr>
          <w:p w:rsidR="00635119" w:rsidRPr="00301AD6" w:rsidRDefault="00635119"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635119" w:rsidRPr="00301AD6" w:rsidRDefault="00635119" w:rsidP="00FB7A88">
            <w:pPr>
              <w:rPr>
                <w:rFonts w:asciiTheme="minorHAnsi" w:hAnsiTheme="minorHAnsi" w:cstheme="minorHAnsi"/>
              </w:rPr>
            </w:pPr>
            <w:r w:rsidRPr="00301AD6">
              <w:rPr>
                <w:rFonts w:asciiTheme="minorHAnsi" w:hAnsiTheme="minorHAnsi" w:cstheme="minorHAnsi"/>
              </w:rPr>
              <w:t>VARCHAR</w:t>
            </w:r>
          </w:p>
        </w:tc>
        <w:tc>
          <w:tcPr>
            <w:tcW w:w="1093" w:type="pct"/>
          </w:tcPr>
          <w:p w:rsidR="00635119" w:rsidRPr="00301AD6" w:rsidRDefault="00635119" w:rsidP="00FB7A88">
            <w:pPr>
              <w:rPr>
                <w:rFonts w:asciiTheme="minorHAnsi" w:hAnsiTheme="minorHAnsi" w:cstheme="minorHAnsi"/>
              </w:rPr>
            </w:pPr>
          </w:p>
        </w:tc>
      </w:tr>
      <w:tr w:rsidR="00635119" w:rsidRPr="00301AD6" w:rsidTr="00BF13C4">
        <w:tc>
          <w:tcPr>
            <w:tcW w:w="432" w:type="pct"/>
            <w:vMerge/>
          </w:tcPr>
          <w:p w:rsidR="00635119" w:rsidRPr="00301AD6" w:rsidRDefault="00635119" w:rsidP="00FB7A88">
            <w:pPr>
              <w:rPr>
                <w:rFonts w:asciiTheme="minorHAnsi" w:hAnsiTheme="minorHAnsi" w:cstheme="minorHAnsi"/>
              </w:rPr>
            </w:pPr>
          </w:p>
        </w:tc>
        <w:tc>
          <w:tcPr>
            <w:tcW w:w="705" w:type="pct"/>
            <w:vMerge/>
          </w:tcPr>
          <w:p w:rsidR="00635119" w:rsidRPr="00301AD6" w:rsidRDefault="00635119" w:rsidP="00FB7A88">
            <w:pPr>
              <w:rPr>
                <w:rFonts w:asciiTheme="minorHAnsi" w:hAnsiTheme="minorHAnsi" w:cstheme="minorHAnsi"/>
              </w:rPr>
            </w:pPr>
          </w:p>
        </w:tc>
        <w:tc>
          <w:tcPr>
            <w:tcW w:w="1223" w:type="pct"/>
            <w:gridSpan w:val="2"/>
          </w:tcPr>
          <w:p w:rsidR="00635119" w:rsidRPr="00301AD6" w:rsidRDefault="00635119" w:rsidP="00FB7A88">
            <w:pPr>
              <w:rPr>
                <w:rFonts w:asciiTheme="minorHAnsi" w:hAnsiTheme="minorHAnsi" w:cstheme="minorHAnsi"/>
              </w:rPr>
            </w:pPr>
            <w:r w:rsidRPr="00301AD6">
              <w:rPr>
                <w:rFonts w:asciiTheme="minorHAnsi" w:hAnsiTheme="minorHAnsi" w:cstheme="minorHAnsi"/>
              </w:rPr>
              <w:t>Responsibility</w:t>
            </w:r>
          </w:p>
        </w:tc>
        <w:tc>
          <w:tcPr>
            <w:tcW w:w="844" w:type="pct"/>
          </w:tcPr>
          <w:p w:rsidR="00635119" w:rsidRPr="00301AD6" w:rsidRDefault="00635119"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635119" w:rsidRPr="00301AD6" w:rsidRDefault="00635119" w:rsidP="00FB7A88">
            <w:pPr>
              <w:rPr>
                <w:rFonts w:asciiTheme="minorHAnsi" w:hAnsiTheme="minorHAnsi" w:cstheme="minorHAnsi"/>
              </w:rPr>
            </w:pPr>
            <w:r w:rsidRPr="00301AD6">
              <w:rPr>
                <w:rFonts w:asciiTheme="minorHAnsi" w:hAnsiTheme="minorHAnsi" w:cstheme="minorHAnsi"/>
              </w:rPr>
              <w:t>VARCHAR</w:t>
            </w:r>
          </w:p>
        </w:tc>
        <w:tc>
          <w:tcPr>
            <w:tcW w:w="1093" w:type="pct"/>
          </w:tcPr>
          <w:p w:rsidR="00635119" w:rsidRPr="00301AD6" w:rsidRDefault="00635119" w:rsidP="00FB7A88">
            <w:pPr>
              <w:rPr>
                <w:rFonts w:asciiTheme="minorHAnsi" w:hAnsiTheme="minorHAnsi" w:cstheme="minorHAnsi"/>
              </w:rPr>
            </w:pPr>
          </w:p>
        </w:tc>
      </w:tr>
      <w:tr w:rsidR="00635119" w:rsidRPr="00301AD6" w:rsidTr="00BF13C4">
        <w:tc>
          <w:tcPr>
            <w:tcW w:w="432" w:type="pct"/>
            <w:vMerge/>
          </w:tcPr>
          <w:p w:rsidR="00635119" w:rsidRPr="00301AD6" w:rsidRDefault="00635119" w:rsidP="00FB7A88">
            <w:pPr>
              <w:rPr>
                <w:rFonts w:asciiTheme="minorHAnsi" w:hAnsiTheme="minorHAnsi" w:cstheme="minorHAnsi"/>
              </w:rPr>
            </w:pPr>
          </w:p>
        </w:tc>
        <w:tc>
          <w:tcPr>
            <w:tcW w:w="705" w:type="pct"/>
            <w:vMerge/>
          </w:tcPr>
          <w:p w:rsidR="00635119" w:rsidRPr="00301AD6" w:rsidRDefault="00635119" w:rsidP="00FB7A88">
            <w:pPr>
              <w:rPr>
                <w:rFonts w:asciiTheme="minorHAnsi" w:hAnsiTheme="minorHAnsi" w:cstheme="minorHAnsi"/>
              </w:rPr>
            </w:pPr>
          </w:p>
        </w:tc>
        <w:tc>
          <w:tcPr>
            <w:tcW w:w="1223" w:type="pct"/>
            <w:gridSpan w:val="2"/>
          </w:tcPr>
          <w:p w:rsidR="00635119" w:rsidRPr="00301AD6" w:rsidRDefault="00635119" w:rsidP="00FB7A88">
            <w:pPr>
              <w:rPr>
                <w:rFonts w:asciiTheme="minorHAnsi" w:hAnsiTheme="minorHAnsi" w:cstheme="minorHAnsi"/>
              </w:rPr>
            </w:pPr>
            <w:r w:rsidRPr="00301AD6">
              <w:rPr>
                <w:rStyle w:val="textlevelleft"/>
                <w:rFonts w:asciiTheme="minorHAnsi" w:hAnsiTheme="minorHAnsi" w:cstheme="minorHAnsi"/>
              </w:rPr>
              <w:t>Is MSB</w:t>
            </w:r>
          </w:p>
        </w:tc>
        <w:tc>
          <w:tcPr>
            <w:tcW w:w="844" w:type="pct"/>
          </w:tcPr>
          <w:p w:rsidR="00635119" w:rsidRPr="00301AD6" w:rsidRDefault="00635119" w:rsidP="00FB7A88">
            <w:pPr>
              <w:rPr>
                <w:rFonts w:asciiTheme="minorHAnsi" w:hAnsiTheme="minorHAnsi" w:cstheme="minorHAnsi"/>
              </w:rPr>
            </w:pPr>
            <w:r w:rsidRPr="00301AD6">
              <w:rPr>
                <w:rFonts w:asciiTheme="minorHAnsi" w:hAnsiTheme="minorHAnsi" w:cstheme="minorHAnsi"/>
              </w:rPr>
              <w:t>Check Box</w:t>
            </w:r>
          </w:p>
        </w:tc>
        <w:tc>
          <w:tcPr>
            <w:tcW w:w="703" w:type="pct"/>
            <w:gridSpan w:val="3"/>
          </w:tcPr>
          <w:p w:rsidR="00635119" w:rsidRPr="00301AD6" w:rsidRDefault="00635119" w:rsidP="00FB7A88">
            <w:pPr>
              <w:rPr>
                <w:rFonts w:asciiTheme="minorHAnsi" w:hAnsiTheme="minorHAnsi" w:cstheme="minorHAnsi"/>
              </w:rPr>
            </w:pPr>
            <w:r w:rsidRPr="00301AD6">
              <w:rPr>
                <w:rFonts w:asciiTheme="minorHAnsi" w:hAnsiTheme="minorHAnsi" w:cstheme="minorHAnsi"/>
              </w:rPr>
              <w:t>CHAR(1)</w:t>
            </w:r>
          </w:p>
        </w:tc>
        <w:tc>
          <w:tcPr>
            <w:tcW w:w="1093" w:type="pct"/>
          </w:tcPr>
          <w:p w:rsidR="00635119" w:rsidRPr="00301AD6" w:rsidRDefault="00635119" w:rsidP="00FB7A88">
            <w:pPr>
              <w:rPr>
                <w:rFonts w:asciiTheme="minorHAnsi" w:hAnsiTheme="minorHAnsi" w:cstheme="minorHAnsi"/>
              </w:rPr>
            </w:pPr>
            <w:r w:rsidRPr="00301AD6">
              <w:rPr>
                <w:rFonts w:asciiTheme="minorHAnsi" w:hAnsiTheme="minorHAnsi" w:cstheme="minorHAnsi"/>
              </w:rPr>
              <w:t>DEFAULT ‘Y’</w:t>
            </w:r>
          </w:p>
        </w:tc>
      </w:tr>
      <w:tr w:rsidR="00635119" w:rsidRPr="00301AD6" w:rsidTr="00BF13C4">
        <w:tc>
          <w:tcPr>
            <w:tcW w:w="432" w:type="pct"/>
            <w:vMerge/>
          </w:tcPr>
          <w:p w:rsidR="00635119" w:rsidRPr="00301AD6" w:rsidRDefault="00635119" w:rsidP="00FB7A88">
            <w:pPr>
              <w:rPr>
                <w:rFonts w:asciiTheme="minorHAnsi" w:hAnsiTheme="minorHAnsi" w:cstheme="minorHAnsi"/>
              </w:rPr>
            </w:pPr>
          </w:p>
        </w:tc>
        <w:tc>
          <w:tcPr>
            <w:tcW w:w="705" w:type="pct"/>
            <w:vMerge/>
          </w:tcPr>
          <w:p w:rsidR="00635119" w:rsidRPr="00301AD6" w:rsidRDefault="00635119" w:rsidP="00FB7A88">
            <w:pPr>
              <w:rPr>
                <w:rFonts w:asciiTheme="minorHAnsi" w:hAnsiTheme="minorHAnsi" w:cstheme="minorHAnsi"/>
              </w:rPr>
            </w:pPr>
          </w:p>
        </w:tc>
        <w:tc>
          <w:tcPr>
            <w:tcW w:w="1223" w:type="pct"/>
            <w:gridSpan w:val="2"/>
          </w:tcPr>
          <w:p w:rsidR="00635119" w:rsidRPr="00301AD6" w:rsidRDefault="00635119" w:rsidP="00FB7A88">
            <w:pPr>
              <w:rPr>
                <w:rFonts w:asciiTheme="minorHAnsi" w:hAnsiTheme="minorHAnsi" w:cstheme="minorHAnsi"/>
              </w:rPr>
            </w:pPr>
            <w:r w:rsidRPr="00301AD6">
              <w:rPr>
                <w:rStyle w:val="textlevel"/>
                <w:rFonts w:asciiTheme="minorHAnsi" w:hAnsiTheme="minorHAnsi" w:cstheme="minorHAnsi"/>
              </w:rPr>
              <w:t>Is Emergency</w:t>
            </w:r>
          </w:p>
        </w:tc>
        <w:tc>
          <w:tcPr>
            <w:tcW w:w="844" w:type="pct"/>
          </w:tcPr>
          <w:p w:rsidR="00635119" w:rsidRPr="00301AD6" w:rsidRDefault="00635119" w:rsidP="00FB7A88">
            <w:pPr>
              <w:rPr>
                <w:rFonts w:asciiTheme="minorHAnsi" w:hAnsiTheme="minorHAnsi" w:cstheme="minorHAnsi"/>
              </w:rPr>
            </w:pPr>
            <w:r w:rsidRPr="00301AD6">
              <w:rPr>
                <w:rFonts w:asciiTheme="minorHAnsi" w:hAnsiTheme="minorHAnsi" w:cstheme="minorHAnsi"/>
              </w:rPr>
              <w:t>Check Box</w:t>
            </w:r>
          </w:p>
        </w:tc>
        <w:tc>
          <w:tcPr>
            <w:tcW w:w="703" w:type="pct"/>
            <w:gridSpan w:val="3"/>
          </w:tcPr>
          <w:p w:rsidR="00635119" w:rsidRPr="00301AD6" w:rsidRDefault="00635119" w:rsidP="00FB7A88">
            <w:pPr>
              <w:rPr>
                <w:rFonts w:asciiTheme="minorHAnsi" w:hAnsiTheme="minorHAnsi" w:cstheme="minorHAnsi"/>
              </w:rPr>
            </w:pPr>
            <w:r w:rsidRPr="00301AD6">
              <w:rPr>
                <w:rFonts w:asciiTheme="minorHAnsi" w:hAnsiTheme="minorHAnsi" w:cstheme="minorHAnsi"/>
              </w:rPr>
              <w:t>CHAR(1)</w:t>
            </w:r>
          </w:p>
        </w:tc>
        <w:tc>
          <w:tcPr>
            <w:tcW w:w="1093" w:type="pct"/>
          </w:tcPr>
          <w:p w:rsidR="00635119" w:rsidRPr="00301AD6" w:rsidRDefault="00635119" w:rsidP="00FB7A88">
            <w:pPr>
              <w:rPr>
                <w:rFonts w:asciiTheme="minorHAnsi" w:hAnsiTheme="minorHAnsi" w:cstheme="minorHAnsi"/>
              </w:rPr>
            </w:pPr>
            <w:r w:rsidRPr="00301AD6">
              <w:rPr>
                <w:rFonts w:asciiTheme="minorHAnsi" w:hAnsiTheme="minorHAnsi" w:cstheme="minorHAnsi"/>
              </w:rPr>
              <w:t>DEFAULT ‘Y’</w:t>
            </w:r>
          </w:p>
        </w:tc>
      </w:tr>
      <w:tr w:rsidR="00635119" w:rsidRPr="00301AD6" w:rsidTr="00BF13C4">
        <w:tc>
          <w:tcPr>
            <w:tcW w:w="432" w:type="pct"/>
            <w:vMerge/>
          </w:tcPr>
          <w:p w:rsidR="00635119" w:rsidRPr="00301AD6" w:rsidRDefault="00635119" w:rsidP="00FB7A88">
            <w:pPr>
              <w:rPr>
                <w:rFonts w:asciiTheme="minorHAnsi" w:hAnsiTheme="minorHAnsi" w:cstheme="minorHAnsi"/>
              </w:rPr>
            </w:pPr>
          </w:p>
        </w:tc>
        <w:tc>
          <w:tcPr>
            <w:tcW w:w="705" w:type="pct"/>
            <w:vMerge/>
          </w:tcPr>
          <w:p w:rsidR="00635119" w:rsidRPr="00301AD6" w:rsidRDefault="00635119" w:rsidP="00FB7A88">
            <w:pPr>
              <w:rPr>
                <w:rFonts w:asciiTheme="minorHAnsi" w:hAnsiTheme="minorHAnsi" w:cstheme="minorHAnsi"/>
              </w:rPr>
            </w:pPr>
          </w:p>
        </w:tc>
        <w:tc>
          <w:tcPr>
            <w:tcW w:w="1223" w:type="pct"/>
            <w:gridSpan w:val="2"/>
          </w:tcPr>
          <w:p w:rsidR="00635119" w:rsidRPr="00301AD6" w:rsidRDefault="00635119" w:rsidP="00FB7A88">
            <w:pPr>
              <w:rPr>
                <w:rFonts w:asciiTheme="minorHAnsi" w:hAnsiTheme="minorHAnsi" w:cstheme="minorHAnsi"/>
              </w:rPr>
            </w:pPr>
            <w:r w:rsidRPr="00301AD6">
              <w:rPr>
                <w:rFonts w:asciiTheme="minorHAnsi" w:hAnsiTheme="minorHAnsi" w:cstheme="minorHAnsi"/>
              </w:rPr>
              <w:t>Applicant ID</w:t>
            </w:r>
          </w:p>
        </w:tc>
        <w:tc>
          <w:tcPr>
            <w:tcW w:w="844" w:type="pct"/>
          </w:tcPr>
          <w:p w:rsidR="00635119" w:rsidRPr="00301AD6" w:rsidRDefault="00635119" w:rsidP="00FB7A88">
            <w:pPr>
              <w:rPr>
                <w:rFonts w:asciiTheme="minorHAnsi" w:hAnsiTheme="minorHAnsi" w:cstheme="minorHAnsi"/>
              </w:rPr>
            </w:pPr>
            <w:r w:rsidRPr="00301AD6">
              <w:rPr>
                <w:rFonts w:asciiTheme="minorHAnsi" w:hAnsiTheme="minorHAnsi" w:cstheme="minorHAnsi"/>
              </w:rPr>
              <w:t>Text Box</w:t>
            </w:r>
          </w:p>
        </w:tc>
        <w:tc>
          <w:tcPr>
            <w:tcW w:w="703" w:type="pct"/>
            <w:gridSpan w:val="3"/>
          </w:tcPr>
          <w:p w:rsidR="00635119" w:rsidRPr="00301AD6" w:rsidRDefault="00635119" w:rsidP="00FB7A88">
            <w:pPr>
              <w:rPr>
                <w:rFonts w:asciiTheme="minorHAnsi" w:hAnsiTheme="minorHAnsi" w:cstheme="minorHAnsi"/>
              </w:rPr>
            </w:pPr>
            <w:r w:rsidRPr="00301AD6">
              <w:rPr>
                <w:rFonts w:asciiTheme="minorHAnsi" w:hAnsiTheme="minorHAnsi" w:cstheme="minorHAnsi"/>
              </w:rPr>
              <w:t>VARCHAR</w:t>
            </w:r>
          </w:p>
        </w:tc>
        <w:tc>
          <w:tcPr>
            <w:tcW w:w="1093" w:type="pct"/>
          </w:tcPr>
          <w:p w:rsidR="00635119" w:rsidRPr="00301AD6" w:rsidRDefault="00635119" w:rsidP="00FB7A88">
            <w:pPr>
              <w:rPr>
                <w:rFonts w:asciiTheme="minorHAnsi" w:hAnsiTheme="minorHAnsi" w:cstheme="minorHAnsi"/>
              </w:rPr>
            </w:pPr>
          </w:p>
        </w:tc>
      </w:tr>
      <w:tr w:rsidR="00635119" w:rsidRPr="00301AD6" w:rsidTr="00BF13C4">
        <w:tc>
          <w:tcPr>
            <w:tcW w:w="432" w:type="pct"/>
            <w:vMerge/>
          </w:tcPr>
          <w:p w:rsidR="00635119" w:rsidRPr="00301AD6" w:rsidRDefault="00635119" w:rsidP="00FB7A88">
            <w:pPr>
              <w:rPr>
                <w:rFonts w:asciiTheme="minorHAnsi" w:hAnsiTheme="minorHAnsi" w:cstheme="minorHAnsi"/>
              </w:rPr>
            </w:pPr>
          </w:p>
        </w:tc>
        <w:tc>
          <w:tcPr>
            <w:tcW w:w="705" w:type="pct"/>
            <w:vMerge/>
          </w:tcPr>
          <w:p w:rsidR="00635119" w:rsidRPr="00301AD6" w:rsidRDefault="00635119" w:rsidP="00FB7A88">
            <w:pPr>
              <w:rPr>
                <w:rFonts w:asciiTheme="minorHAnsi" w:hAnsiTheme="minorHAnsi" w:cstheme="minorHAnsi"/>
              </w:rPr>
            </w:pPr>
          </w:p>
        </w:tc>
        <w:tc>
          <w:tcPr>
            <w:tcW w:w="1223" w:type="pct"/>
            <w:gridSpan w:val="2"/>
          </w:tcPr>
          <w:p w:rsidR="00635119" w:rsidRPr="00301AD6" w:rsidRDefault="00635119" w:rsidP="00FB7A88">
            <w:pPr>
              <w:rPr>
                <w:rFonts w:asciiTheme="minorHAnsi" w:hAnsiTheme="minorHAnsi" w:cstheme="minorHAnsi"/>
              </w:rPr>
            </w:pPr>
            <w:r w:rsidRPr="00301AD6">
              <w:rPr>
                <w:rFonts w:asciiTheme="minorHAnsi" w:hAnsiTheme="minorHAnsi" w:cstheme="minorHAnsi"/>
              </w:rPr>
              <w:t>Load Info</w:t>
            </w:r>
          </w:p>
        </w:tc>
        <w:tc>
          <w:tcPr>
            <w:tcW w:w="844" w:type="pct"/>
          </w:tcPr>
          <w:p w:rsidR="00635119" w:rsidRPr="00301AD6" w:rsidRDefault="00635119"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635119" w:rsidRPr="00301AD6" w:rsidRDefault="00635119" w:rsidP="00FB7A88">
            <w:pPr>
              <w:rPr>
                <w:rFonts w:asciiTheme="minorHAnsi" w:hAnsiTheme="minorHAnsi" w:cstheme="minorHAnsi"/>
              </w:rPr>
            </w:pPr>
          </w:p>
        </w:tc>
        <w:tc>
          <w:tcPr>
            <w:tcW w:w="1093" w:type="pct"/>
          </w:tcPr>
          <w:p w:rsidR="00635119" w:rsidRPr="00301AD6" w:rsidRDefault="00635119" w:rsidP="00FB7A88">
            <w:pPr>
              <w:rPr>
                <w:rFonts w:asciiTheme="minorHAnsi" w:hAnsiTheme="minorHAnsi" w:cstheme="minorHAnsi"/>
              </w:rPr>
            </w:pPr>
          </w:p>
        </w:tc>
      </w:tr>
      <w:tr w:rsidR="00635119" w:rsidRPr="00301AD6" w:rsidTr="00BF13C4">
        <w:tc>
          <w:tcPr>
            <w:tcW w:w="432" w:type="pct"/>
            <w:vMerge/>
          </w:tcPr>
          <w:p w:rsidR="00635119" w:rsidRPr="00301AD6" w:rsidRDefault="00635119" w:rsidP="00FB7A88">
            <w:pPr>
              <w:rPr>
                <w:rFonts w:asciiTheme="minorHAnsi" w:hAnsiTheme="minorHAnsi" w:cstheme="minorHAnsi"/>
              </w:rPr>
            </w:pPr>
          </w:p>
        </w:tc>
        <w:tc>
          <w:tcPr>
            <w:tcW w:w="705" w:type="pct"/>
            <w:vMerge/>
          </w:tcPr>
          <w:p w:rsidR="00635119" w:rsidRPr="00301AD6" w:rsidRDefault="00635119" w:rsidP="00FB7A88">
            <w:pPr>
              <w:rPr>
                <w:rFonts w:asciiTheme="minorHAnsi" w:hAnsiTheme="minorHAnsi" w:cstheme="minorHAnsi"/>
              </w:rPr>
            </w:pPr>
          </w:p>
        </w:tc>
        <w:tc>
          <w:tcPr>
            <w:tcW w:w="1223" w:type="pct"/>
            <w:gridSpan w:val="2"/>
          </w:tcPr>
          <w:p w:rsidR="00635119" w:rsidRPr="00301AD6" w:rsidRDefault="00635119" w:rsidP="00FB7A88">
            <w:pPr>
              <w:rPr>
                <w:rFonts w:asciiTheme="minorHAnsi" w:hAnsiTheme="minorHAnsi" w:cstheme="minorHAnsi"/>
              </w:rPr>
            </w:pPr>
            <w:r w:rsidRPr="00301AD6">
              <w:rPr>
                <w:rFonts w:asciiTheme="minorHAnsi" w:hAnsiTheme="minorHAnsi" w:cstheme="minorHAnsi"/>
              </w:rPr>
              <w:t>Experience List</w:t>
            </w:r>
          </w:p>
        </w:tc>
        <w:tc>
          <w:tcPr>
            <w:tcW w:w="844" w:type="pct"/>
          </w:tcPr>
          <w:p w:rsidR="00635119" w:rsidRPr="00301AD6" w:rsidRDefault="00635119" w:rsidP="00FB7A88">
            <w:pPr>
              <w:rPr>
                <w:rFonts w:asciiTheme="minorHAnsi" w:hAnsiTheme="minorHAnsi" w:cstheme="minorHAnsi"/>
              </w:rPr>
            </w:pPr>
          </w:p>
        </w:tc>
        <w:tc>
          <w:tcPr>
            <w:tcW w:w="703" w:type="pct"/>
            <w:gridSpan w:val="3"/>
          </w:tcPr>
          <w:p w:rsidR="00635119" w:rsidRPr="00301AD6" w:rsidRDefault="00635119" w:rsidP="00FB7A88">
            <w:pPr>
              <w:rPr>
                <w:rFonts w:asciiTheme="minorHAnsi" w:hAnsiTheme="minorHAnsi" w:cstheme="minorHAnsi"/>
              </w:rPr>
            </w:pPr>
          </w:p>
        </w:tc>
        <w:tc>
          <w:tcPr>
            <w:tcW w:w="1093" w:type="pct"/>
          </w:tcPr>
          <w:p w:rsidR="00635119" w:rsidRPr="00301AD6" w:rsidRDefault="00635119" w:rsidP="00FB7A88">
            <w:pPr>
              <w:rPr>
                <w:rFonts w:asciiTheme="minorHAnsi" w:hAnsiTheme="minorHAnsi" w:cstheme="minorHAnsi"/>
              </w:rPr>
            </w:pPr>
          </w:p>
        </w:tc>
      </w:tr>
      <w:tr w:rsidR="00635119" w:rsidRPr="00301AD6" w:rsidTr="00BF13C4">
        <w:tc>
          <w:tcPr>
            <w:tcW w:w="432" w:type="pct"/>
            <w:vMerge/>
          </w:tcPr>
          <w:p w:rsidR="00635119" w:rsidRPr="00301AD6" w:rsidRDefault="00635119" w:rsidP="00FB7A88">
            <w:pPr>
              <w:rPr>
                <w:rFonts w:asciiTheme="minorHAnsi" w:hAnsiTheme="minorHAnsi" w:cstheme="minorHAnsi"/>
              </w:rPr>
            </w:pPr>
          </w:p>
        </w:tc>
        <w:tc>
          <w:tcPr>
            <w:tcW w:w="705" w:type="pct"/>
            <w:vMerge/>
          </w:tcPr>
          <w:p w:rsidR="00635119" w:rsidRPr="00301AD6" w:rsidRDefault="00635119" w:rsidP="00FB7A88">
            <w:pPr>
              <w:rPr>
                <w:rFonts w:asciiTheme="minorHAnsi" w:hAnsiTheme="minorHAnsi" w:cstheme="minorHAnsi"/>
              </w:rPr>
            </w:pPr>
          </w:p>
        </w:tc>
        <w:tc>
          <w:tcPr>
            <w:tcW w:w="1223" w:type="pct"/>
            <w:gridSpan w:val="2"/>
          </w:tcPr>
          <w:p w:rsidR="00635119" w:rsidRPr="00301AD6" w:rsidRDefault="00635119" w:rsidP="00FB7A88">
            <w:pPr>
              <w:rPr>
                <w:rFonts w:asciiTheme="minorHAnsi" w:hAnsiTheme="minorHAnsi" w:cstheme="minorHAnsi"/>
              </w:rPr>
            </w:pPr>
            <w:r w:rsidRPr="00301AD6">
              <w:rPr>
                <w:rFonts w:asciiTheme="minorHAnsi" w:hAnsiTheme="minorHAnsi" w:cstheme="minorHAnsi"/>
              </w:rPr>
              <w:t>Save</w:t>
            </w:r>
          </w:p>
        </w:tc>
        <w:tc>
          <w:tcPr>
            <w:tcW w:w="844" w:type="pct"/>
          </w:tcPr>
          <w:p w:rsidR="00635119" w:rsidRPr="00301AD6" w:rsidRDefault="00635119"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635119" w:rsidRPr="00301AD6" w:rsidRDefault="00635119" w:rsidP="00FB7A88">
            <w:pPr>
              <w:rPr>
                <w:rFonts w:asciiTheme="minorHAnsi" w:hAnsiTheme="minorHAnsi" w:cstheme="minorHAnsi"/>
              </w:rPr>
            </w:pPr>
          </w:p>
        </w:tc>
        <w:tc>
          <w:tcPr>
            <w:tcW w:w="1093" w:type="pct"/>
          </w:tcPr>
          <w:p w:rsidR="00635119" w:rsidRPr="00301AD6" w:rsidRDefault="00635119" w:rsidP="00FB7A88">
            <w:pPr>
              <w:rPr>
                <w:rFonts w:asciiTheme="minorHAnsi" w:hAnsiTheme="minorHAnsi" w:cstheme="minorHAnsi"/>
              </w:rPr>
            </w:pPr>
          </w:p>
        </w:tc>
      </w:tr>
      <w:tr w:rsidR="00635119" w:rsidRPr="00301AD6" w:rsidTr="00BF13C4">
        <w:tc>
          <w:tcPr>
            <w:tcW w:w="432" w:type="pct"/>
            <w:vMerge/>
          </w:tcPr>
          <w:p w:rsidR="00635119" w:rsidRPr="00301AD6" w:rsidRDefault="00635119" w:rsidP="00FB7A88">
            <w:pPr>
              <w:rPr>
                <w:rFonts w:asciiTheme="minorHAnsi" w:hAnsiTheme="minorHAnsi" w:cstheme="minorHAnsi"/>
              </w:rPr>
            </w:pPr>
          </w:p>
        </w:tc>
        <w:tc>
          <w:tcPr>
            <w:tcW w:w="705" w:type="pct"/>
            <w:vMerge/>
          </w:tcPr>
          <w:p w:rsidR="00635119" w:rsidRPr="00301AD6" w:rsidRDefault="00635119" w:rsidP="00FB7A88">
            <w:pPr>
              <w:rPr>
                <w:rFonts w:asciiTheme="minorHAnsi" w:hAnsiTheme="minorHAnsi" w:cstheme="minorHAnsi"/>
              </w:rPr>
            </w:pPr>
          </w:p>
        </w:tc>
        <w:tc>
          <w:tcPr>
            <w:tcW w:w="1223" w:type="pct"/>
            <w:gridSpan w:val="2"/>
          </w:tcPr>
          <w:p w:rsidR="00635119" w:rsidRPr="00301AD6" w:rsidRDefault="00635119" w:rsidP="00FB7A88">
            <w:pPr>
              <w:rPr>
                <w:rFonts w:asciiTheme="minorHAnsi" w:hAnsiTheme="minorHAnsi" w:cstheme="minorHAnsi"/>
              </w:rPr>
            </w:pPr>
            <w:r w:rsidRPr="00301AD6">
              <w:rPr>
                <w:rFonts w:asciiTheme="minorHAnsi" w:hAnsiTheme="minorHAnsi" w:cstheme="minorHAnsi"/>
              </w:rPr>
              <w:t>Refresh</w:t>
            </w:r>
          </w:p>
        </w:tc>
        <w:tc>
          <w:tcPr>
            <w:tcW w:w="844" w:type="pct"/>
          </w:tcPr>
          <w:p w:rsidR="00635119" w:rsidRPr="00301AD6" w:rsidRDefault="00635119"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635119" w:rsidRPr="00301AD6" w:rsidRDefault="00635119" w:rsidP="00FB7A88">
            <w:pPr>
              <w:rPr>
                <w:rFonts w:asciiTheme="minorHAnsi" w:hAnsiTheme="minorHAnsi" w:cstheme="minorHAnsi"/>
              </w:rPr>
            </w:pPr>
          </w:p>
        </w:tc>
        <w:tc>
          <w:tcPr>
            <w:tcW w:w="1093" w:type="pct"/>
          </w:tcPr>
          <w:p w:rsidR="00635119" w:rsidRPr="00301AD6" w:rsidRDefault="00635119" w:rsidP="00FB7A88">
            <w:pPr>
              <w:rPr>
                <w:rFonts w:asciiTheme="minorHAnsi" w:hAnsiTheme="minorHAnsi" w:cstheme="minorHAnsi"/>
              </w:rPr>
            </w:pPr>
          </w:p>
        </w:tc>
      </w:tr>
      <w:tr w:rsidR="00635119" w:rsidRPr="00301AD6" w:rsidTr="00BF13C4">
        <w:tc>
          <w:tcPr>
            <w:tcW w:w="432" w:type="pct"/>
            <w:vMerge/>
          </w:tcPr>
          <w:p w:rsidR="00635119" w:rsidRPr="00301AD6" w:rsidRDefault="00635119" w:rsidP="00FB7A88">
            <w:pPr>
              <w:rPr>
                <w:rFonts w:asciiTheme="minorHAnsi" w:hAnsiTheme="minorHAnsi" w:cstheme="minorHAnsi"/>
              </w:rPr>
            </w:pPr>
          </w:p>
        </w:tc>
        <w:tc>
          <w:tcPr>
            <w:tcW w:w="705" w:type="pct"/>
            <w:vMerge/>
          </w:tcPr>
          <w:p w:rsidR="00635119" w:rsidRPr="00301AD6" w:rsidRDefault="00635119" w:rsidP="00FB7A88">
            <w:pPr>
              <w:rPr>
                <w:rFonts w:asciiTheme="minorHAnsi" w:hAnsiTheme="minorHAnsi" w:cstheme="minorHAnsi"/>
              </w:rPr>
            </w:pPr>
          </w:p>
        </w:tc>
        <w:tc>
          <w:tcPr>
            <w:tcW w:w="1223" w:type="pct"/>
            <w:gridSpan w:val="2"/>
          </w:tcPr>
          <w:p w:rsidR="00635119" w:rsidRPr="00301AD6" w:rsidRDefault="00635119" w:rsidP="00FB7A88">
            <w:pPr>
              <w:rPr>
                <w:rFonts w:asciiTheme="minorHAnsi" w:hAnsiTheme="minorHAnsi" w:cstheme="minorHAnsi"/>
              </w:rPr>
            </w:pPr>
            <w:r w:rsidRPr="00301AD6">
              <w:rPr>
                <w:rFonts w:asciiTheme="minorHAnsi" w:hAnsiTheme="minorHAnsi" w:cstheme="minorHAnsi"/>
              </w:rPr>
              <w:t>Delete</w:t>
            </w:r>
          </w:p>
        </w:tc>
        <w:tc>
          <w:tcPr>
            <w:tcW w:w="844" w:type="pct"/>
          </w:tcPr>
          <w:p w:rsidR="00635119" w:rsidRPr="00301AD6" w:rsidRDefault="00635119" w:rsidP="00FB7A88">
            <w:pPr>
              <w:rPr>
                <w:rFonts w:asciiTheme="minorHAnsi" w:hAnsiTheme="minorHAnsi" w:cstheme="minorHAnsi"/>
              </w:rPr>
            </w:pPr>
            <w:r w:rsidRPr="00301AD6">
              <w:rPr>
                <w:rFonts w:asciiTheme="minorHAnsi" w:hAnsiTheme="minorHAnsi" w:cstheme="minorHAnsi"/>
              </w:rPr>
              <w:t>Button</w:t>
            </w:r>
          </w:p>
        </w:tc>
        <w:tc>
          <w:tcPr>
            <w:tcW w:w="703" w:type="pct"/>
            <w:gridSpan w:val="3"/>
          </w:tcPr>
          <w:p w:rsidR="00635119" w:rsidRPr="00301AD6" w:rsidRDefault="00635119" w:rsidP="00FB7A88">
            <w:pPr>
              <w:rPr>
                <w:rFonts w:asciiTheme="minorHAnsi" w:hAnsiTheme="minorHAnsi" w:cstheme="minorHAnsi"/>
              </w:rPr>
            </w:pPr>
          </w:p>
        </w:tc>
        <w:tc>
          <w:tcPr>
            <w:tcW w:w="1093" w:type="pct"/>
          </w:tcPr>
          <w:p w:rsidR="00635119" w:rsidRPr="00301AD6" w:rsidRDefault="00635119" w:rsidP="00FB7A88">
            <w:pPr>
              <w:rPr>
                <w:rFonts w:asciiTheme="minorHAnsi" w:hAnsiTheme="minorHAnsi" w:cstheme="minorHAnsi"/>
              </w:rPr>
            </w:pPr>
          </w:p>
        </w:tc>
      </w:tr>
      <w:tr w:rsidR="00635119" w:rsidRPr="00301AD6" w:rsidTr="00635119">
        <w:tc>
          <w:tcPr>
            <w:tcW w:w="5000" w:type="pct"/>
            <w:gridSpan w:val="9"/>
            <w:shd w:val="clear" w:color="auto" w:fill="D9D9D9" w:themeFill="background1" w:themeFillShade="D9"/>
          </w:tcPr>
          <w:p w:rsidR="00635119" w:rsidRPr="00301AD6" w:rsidRDefault="00635119" w:rsidP="00FB7A88">
            <w:pPr>
              <w:rPr>
                <w:rFonts w:asciiTheme="minorHAnsi" w:hAnsiTheme="minorHAnsi" w:cstheme="minorHAnsi"/>
              </w:rPr>
            </w:pPr>
          </w:p>
        </w:tc>
      </w:tr>
      <w:tr w:rsidR="00635119" w:rsidRPr="00301AD6" w:rsidTr="00635119">
        <w:tc>
          <w:tcPr>
            <w:tcW w:w="432" w:type="pct"/>
            <w:vMerge w:val="restart"/>
          </w:tcPr>
          <w:p w:rsidR="00635119" w:rsidRPr="00301AD6" w:rsidRDefault="00635119" w:rsidP="00635119">
            <w:pPr>
              <w:rPr>
                <w:rFonts w:asciiTheme="minorHAnsi" w:hAnsiTheme="minorHAnsi" w:cstheme="minorHAnsi"/>
              </w:rPr>
            </w:pPr>
            <w:r>
              <w:rPr>
                <w:rFonts w:asciiTheme="minorHAnsi" w:hAnsiTheme="minorHAnsi" w:cstheme="minorHAnsi"/>
              </w:rPr>
              <w:t>7.11</w:t>
            </w:r>
          </w:p>
        </w:tc>
        <w:tc>
          <w:tcPr>
            <w:tcW w:w="4568" w:type="pct"/>
            <w:gridSpan w:val="8"/>
          </w:tcPr>
          <w:p w:rsidR="00635119" w:rsidRPr="00301AD6" w:rsidRDefault="00635119" w:rsidP="00635119">
            <w:pPr>
              <w:rPr>
                <w:rFonts w:asciiTheme="minorHAnsi" w:hAnsiTheme="minorHAnsi" w:cstheme="minorHAnsi"/>
              </w:rPr>
            </w:pPr>
            <w:r w:rsidRPr="00301AD6">
              <w:rPr>
                <w:rFonts w:asciiTheme="minorHAnsi" w:hAnsiTheme="minorHAnsi" w:cstheme="minorHAnsi"/>
                <w:b/>
              </w:rPr>
              <w:t>Emergency Contract</w:t>
            </w: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val="restart"/>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Style w:val="textlevel"/>
                <w:rFonts w:asciiTheme="minorHAnsi" w:hAnsiTheme="minorHAnsi" w:cstheme="minorHAnsi"/>
              </w:rPr>
              <w:t>Emp ID</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Text Box</w:t>
            </w:r>
          </w:p>
        </w:tc>
        <w:tc>
          <w:tcPr>
            <w:tcW w:w="703" w:type="pct"/>
            <w:gridSpan w:val="3"/>
          </w:tcPr>
          <w:p w:rsidR="00635119" w:rsidRPr="00301AD6" w:rsidRDefault="00635119" w:rsidP="00635119">
            <w:pPr>
              <w:rPr>
                <w:rFonts w:asciiTheme="minorHAnsi" w:hAnsiTheme="minorHAnsi" w:cstheme="minorHAnsi"/>
              </w:rPr>
            </w:pPr>
            <w:r w:rsidRPr="00301AD6">
              <w:rPr>
                <w:rFonts w:asciiTheme="minorHAnsi" w:hAnsiTheme="minorHAnsi" w:cstheme="minorHAnsi"/>
              </w:rPr>
              <w:t>VARCHAR</w:t>
            </w: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Style w:val="textlevel"/>
                <w:rFonts w:asciiTheme="minorHAnsi" w:hAnsiTheme="minorHAnsi" w:cstheme="minorHAnsi"/>
              </w:rPr>
              <w:t>Find</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Button</w:t>
            </w:r>
          </w:p>
        </w:tc>
        <w:tc>
          <w:tcPr>
            <w:tcW w:w="703" w:type="pct"/>
            <w:gridSpan w:val="3"/>
          </w:tcPr>
          <w:p w:rsidR="00635119" w:rsidRPr="00301AD6" w:rsidRDefault="00635119" w:rsidP="00635119">
            <w:pPr>
              <w:rPr>
                <w:rFonts w:asciiTheme="minorHAnsi" w:hAnsiTheme="minorHAnsi" w:cstheme="minorHAnsi"/>
              </w:rPr>
            </w:pP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Fonts w:asciiTheme="minorHAnsi" w:hAnsiTheme="minorHAnsi" w:cstheme="minorHAnsi"/>
              </w:rPr>
              <w:t>Name</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635119" w:rsidRPr="00301AD6" w:rsidRDefault="00635119" w:rsidP="00635119">
            <w:pPr>
              <w:rPr>
                <w:rFonts w:asciiTheme="minorHAnsi" w:hAnsiTheme="minorHAnsi" w:cstheme="minorHAnsi"/>
              </w:rPr>
            </w:pPr>
            <w:r w:rsidRPr="00301AD6">
              <w:rPr>
                <w:rFonts w:asciiTheme="minorHAnsi" w:hAnsiTheme="minorHAnsi" w:cstheme="minorHAnsi"/>
              </w:rPr>
              <w:t>NUMBER</w:t>
            </w: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Fonts w:asciiTheme="minorHAnsi" w:hAnsiTheme="minorHAnsi" w:cstheme="minorHAnsi"/>
              </w:rPr>
              <w:t>Address</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635119" w:rsidRPr="00301AD6" w:rsidRDefault="00635119" w:rsidP="00635119">
            <w:pPr>
              <w:rPr>
                <w:rFonts w:asciiTheme="minorHAnsi" w:hAnsiTheme="minorHAnsi" w:cstheme="minorHAnsi"/>
              </w:rPr>
            </w:pPr>
            <w:r w:rsidRPr="00301AD6">
              <w:rPr>
                <w:rFonts w:asciiTheme="minorHAnsi" w:hAnsiTheme="minorHAnsi" w:cstheme="minorHAnsi"/>
              </w:rPr>
              <w:t>NUMBER</w:t>
            </w: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Fonts w:asciiTheme="minorHAnsi" w:hAnsiTheme="minorHAnsi" w:cstheme="minorHAnsi"/>
              </w:rPr>
              <w:t>Phone</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Calendar</w:t>
            </w:r>
          </w:p>
        </w:tc>
        <w:tc>
          <w:tcPr>
            <w:tcW w:w="703" w:type="pct"/>
            <w:gridSpan w:val="3"/>
          </w:tcPr>
          <w:p w:rsidR="00635119" w:rsidRPr="00301AD6" w:rsidRDefault="00635119" w:rsidP="00635119">
            <w:pPr>
              <w:rPr>
                <w:rFonts w:asciiTheme="minorHAnsi" w:hAnsiTheme="minorHAnsi" w:cstheme="minorHAnsi"/>
              </w:rPr>
            </w:pPr>
            <w:r w:rsidRPr="00301AD6">
              <w:rPr>
                <w:rFonts w:asciiTheme="minorHAnsi" w:hAnsiTheme="minorHAnsi" w:cstheme="minorHAnsi"/>
              </w:rPr>
              <w:t>DATE</w:t>
            </w: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Fonts w:asciiTheme="minorHAnsi" w:hAnsiTheme="minorHAnsi" w:cstheme="minorHAnsi"/>
              </w:rPr>
              <w:t>Relation</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Calendar</w:t>
            </w:r>
          </w:p>
        </w:tc>
        <w:tc>
          <w:tcPr>
            <w:tcW w:w="703" w:type="pct"/>
            <w:gridSpan w:val="3"/>
          </w:tcPr>
          <w:p w:rsidR="00635119" w:rsidRPr="00301AD6" w:rsidRDefault="00635119" w:rsidP="00635119">
            <w:pPr>
              <w:rPr>
                <w:rFonts w:asciiTheme="minorHAnsi" w:hAnsiTheme="minorHAnsi" w:cstheme="minorHAnsi"/>
              </w:rPr>
            </w:pPr>
            <w:r w:rsidRPr="00301AD6">
              <w:rPr>
                <w:rFonts w:asciiTheme="minorHAnsi" w:hAnsiTheme="minorHAnsi" w:cstheme="minorHAnsi"/>
              </w:rPr>
              <w:t>DATE</w:t>
            </w: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Fonts w:asciiTheme="minorHAnsi" w:hAnsiTheme="minorHAnsi" w:cstheme="minorHAnsi"/>
              </w:rPr>
              <w:t>Save</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Button</w:t>
            </w:r>
          </w:p>
        </w:tc>
        <w:tc>
          <w:tcPr>
            <w:tcW w:w="703" w:type="pct"/>
            <w:gridSpan w:val="3"/>
          </w:tcPr>
          <w:p w:rsidR="00635119" w:rsidRPr="00301AD6" w:rsidRDefault="00635119" w:rsidP="00635119">
            <w:pPr>
              <w:rPr>
                <w:rFonts w:asciiTheme="minorHAnsi" w:hAnsiTheme="minorHAnsi" w:cstheme="minorHAnsi"/>
              </w:rPr>
            </w:pP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Fonts w:asciiTheme="minorHAnsi" w:hAnsiTheme="minorHAnsi" w:cstheme="minorHAnsi"/>
              </w:rPr>
              <w:t>Refresh</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Button</w:t>
            </w:r>
          </w:p>
        </w:tc>
        <w:tc>
          <w:tcPr>
            <w:tcW w:w="703" w:type="pct"/>
            <w:gridSpan w:val="3"/>
          </w:tcPr>
          <w:p w:rsidR="00635119" w:rsidRPr="00301AD6" w:rsidRDefault="00635119" w:rsidP="00635119">
            <w:pPr>
              <w:rPr>
                <w:rFonts w:asciiTheme="minorHAnsi" w:hAnsiTheme="minorHAnsi" w:cstheme="minorHAnsi"/>
              </w:rPr>
            </w:pP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Fonts w:asciiTheme="minorHAnsi" w:hAnsiTheme="minorHAnsi" w:cstheme="minorHAnsi"/>
              </w:rPr>
              <w:t>Delete</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Button</w:t>
            </w:r>
          </w:p>
        </w:tc>
        <w:tc>
          <w:tcPr>
            <w:tcW w:w="703" w:type="pct"/>
            <w:gridSpan w:val="3"/>
          </w:tcPr>
          <w:p w:rsidR="00635119" w:rsidRPr="00301AD6" w:rsidRDefault="00635119" w:rsidP="00635119">
            <w:pPr>
              <w:rPr>
                <w:rFonts w:asciiTheme="minorHAnsi" w:hAnsiTheme="minorHAnsi" w:cstheme="minorHAnsi"/>
              </w:rPr>
            </w:pPr>
          </w:p>
        </w:tc>
        <w:tc>
          <w:tcPr>
            <w:tcW w:w="1093" w:type="pct"/>
          </w:tcPr>
          <w:p w:rsidR="00635119" w:rsidRPr="00301AD6" w:rsidRDefault="00635119" w:rsidP="00635119">
            <w:pPr>
              <w:rPr>
                <w:rFonts w:asciiTheme="minorHAnsi" w:hAnsiTheme="minorHAnsi" w:cstheme="minorHAnsi"/>
              </w:rPr>
            </w:pPr>
          </w:p>
        </w:tc>
      </w:tr>
      <w:tr w:rsidR="00635119" w:rsidRPr="00301AD6" w:rsidTr="00635119">
        <w:tc>
          <w:tcPr>
            <w:tcW w:w="5000" w:type="pct"/>
            <w:gridSpan w:val="9"/>
            <w:shd w:val="clear" w:color="auto" w:fill="D9D9D9" w:themeFill="background1" w:themeFillShade="D9"/>
          </w:tcPr>
          <w:p w:rsidR="00635119" w:rsidRPr="00301AD6" w:rsidRDefault="00635119" w:rsidP="00635119">
            <w:pPr>
              <w:rPr>
                <w:rFonts w:asciiTheme="minorHAnsi" w:hAnsiTheme="minorHAnsi" w:cstheme="minorHAnsi"/>
              </w:rPr>
            </w:pPr>
          </w:p>
        </w:tc>
      </w:tr>
      <w:tr w:rsidR="00635119" w:rsidRPr="00301AD6" w:rsidTr="00635119">
        <w:tc>
          <w:tcPr>
            <w:tcW w:w="432" w:type="pct"/>
            <w:vMerge w:val="restart"/>
          </w:tcPr>
          <w:p w:rsidR="00635119" w:rsidRPr="00635119" w:rsidRDefault="00635119" w:rsidP="00635119">
            <w:pPr>
              <w:rPr>
                <w:rFonts w:asciiTheme="minorHAnsi" w:hAnsiTheme="minorHAnsi" w:cstheme="minorHAnsi"/>
                <w:b/>
              </w:rPr>
            </w:pPr>
            <w:r w:rsidRPr="00635119">
              <w:rPr>
                <w:rFonts w:asciiTheme="minorHAnsi" w:hAnsiTheme="minorHAnsi" w:cstheme="minorHAnsi"/>
                <w:b/>
              </w:rPr>
              <w:t>7.6</w:t>
            </w:r>
          </w:p>
        </w:tc>
        <w:tc>
          <w:tcPr>
            <w:tcW w:w="4568" w:type="pct"/>
            <w:gridSpan w:val="8"/>
          </w:tcPr>
          <w:p w:rsidR="00635119" w:rsidRPr="00301AD6" w:rsidRDefault="00635119" w:rsidP="00635119">
            <w:pPr>
              <w:rPr>
                <w:rFonts w:asciiTheme="minorHAnsi" w:hAnsiTheme="minorHAnsi" w:cstheme="minorHAnsi"/>
              </w:rPr>
            </w:pPr>
            <w:r w:rsidRPr="00301AD6">
              <w:rPr>
                <w:rFonts w:asciiTheme="minorHAnsi" w:hAnsiTheme="minorHAnsi" w:cstheme="minorHAnsi"/>
                <w:b/>
              </w:rPr>
              <w:t>Nominee : Medical Beneficiary Nominee</w:t>
            </w: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val="restart"/>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Style w:val="textlevel"/>
                <w:rFonts w:asciiTheme="minorHAnsi" w:hAnsiTheme="minorHAnsi" w:cstheme="minorHAnsi"/>
              </w:rPr>
              <w:t>Emp ID</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Text Box</w:t>
            </w:r>
          </w:p>
        </w:tc>
        <w:tc>
          <w:tcPr>
            <w:tcW w:w="703" w:type="pct"/>
            <w:gridSpan w:val="3"/>
          </w:tcPr>
          <w:p w:rsidR="00635119" w:rsidRPr="00301AD6" w:rsidRDefault="00635119" w:rsidP="00635119">
            <w:pPr>
              <w:rPr>
                <w:rFonts w:asciiTheme="minorHAnsi" w:hAnsiTheme="minorHAnsi" w:cstheme="minorHAnsi"/>
              </w:rPr>
            </w:pPr>
            <w:r w:rsidRPr="00301AD6">
              <w:rPr>
                <w:rFonts w:asciiTheme="minorHAnsi" w:hAnsiTheme="minorHAnsi" w:cstheme="minorHAnsi"/>
              </w:rPr>
              <w:t>VARCHAR</w:t>
            </w: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Style w:val="textlevel"/>
                <w:rFonts w:asciiTheme="minorHAnsi" w:hAnsiTheme="minorHAnsi" w:cstheme="minorHAnsi"/>
              </w:rPr>
              <w:t>Find</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Button</w:t>
            </w:r>
          </w:p>
        </w:tc>
        <w:tc>
          <w:tcPr>
            <w:tcW w:w="703" w:type="pct"/>
            <w:gridSpan w:val="3"/>
          </w:tcPr>
          <w:p w:rsidR="00635119" w:rsidRPr="00301AD6" w:rsidRDefault="00635119" w:rsidP="00635119">
            <w:pPr>
              <w:rPr>
                <w:rFonts w:asciiTheme="minorHAnsi" w:hAnsiTheme="minorHAnsi" w:cstheme="minorHAnsi"/>
              </w:rPr>
            </w:pP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Fonts w:asciiTheme="minorHAnsi" w:hAnsiTheme="minorHAnsi" w:cstheme="minorHAnsi"/>
              </w:rPr>
              <w:t>Nominee Name</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Text Box</w:t>
            </w:r>
          </w:p>
        </w:tc>
        <w:tc>
          <w:tcPr>
            <w:tcW w:w="703" w:type="pct"/>
            <w:gridSpan w:val="3"/>
          </w:tcPr>
          <w:p w:rsidR="00635119" w:rsidRPr="00301AD6" w:rsidRDefault="00635119" w:rsidP="00635119">
            <w:pPr>
              <w:rPr>
                <w:rFonts w:asciiTheme="minorHAnsi" w:hAnsiTheme="minorHAnsi" w:cstheme="minorHAnsi"/>
              </w:rPr>
            </w:pPr>
            <w:r w:rsidRPr="00301AD6">
              <w:rPr>
                <w:rFonts w:asciiTheme="minorHAnsi" w:hAnsiTheme="minorHAnsi" w:cstheme="minorHAnsi"/>
              </w:rPr>
              <w:t>VARCHAR</w:t>
            </w: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Fonts w:asciiTheme="minorHAnsi" w:hAnsiTheme="minorHAnsi" w:cstheme="minorHAnsi"/>
              </w:rPr>
              <w:t>Relation</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635119" w:rsidRPr="00301AD6" w:rsidRDefault="00635119" w:rsidP="00635119">
            <w:pPr>
              <w:rPr>
                <w:rFonts w:asciiTheme="minorHAnsi" w:hAnsiTheme="minorHAnsi" w:cstheme="minorHAnsi"/>
              </w:rPr>
            </w:pPr>
            <w:r w:rsidRPr="00301AD6">
              <w:rPr>
                <w:rFonts w:asciiTheme="minorHAnsi" w:hAnsiTheme="minorHAnsi" w:cstheme="minorHAnsi"/>
              </w:rPr>
              <w:t>NUMBER</w:t>
            </w: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Fonts w:asciiTheme="minorHAnsi" w:hAnsiTheme="minorHAnsi" w:cstheme="minorHAnsi"/>
              </w:rPr>
              <w:t>DATE of Birth</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Calendar</w:t>
            </w:r>
          </w:p>
        </w:tc>
        <w:tc>
          <w:tcPr>
            <w:tcW w:w="703" w:type="pct"/>
            <w:gridSpan w:val="3"/>
          </w:tcPr>
          <w:p w:rsidR="00635119" w:rsidRPr="00301AD6" w:rsidRDefault="00635119" w:rsidP="00635119">
            <w:pPr>
              <w:rPr>
                <w:rFonts w:asciiTheme="minorHAnsi" w:hAnsiTheme="minorHAnsi" w:cstheme="minorHAnsi"/>
              </w:rPr>
            </w:pPr>
            <w:r w:rsidRPr="00301AD6">
              <w:rPr>
                <w:rFonts w:asciiTheme="minorHAnsi" w:hAnsiTheme="minorHAnsi" w:cstheme="minorHAnsi"/>
              </w:rPr>
              <w:t>DATE</w:t>
            </w: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Fonts w:asciiTheme="minorHAnsi" w:hAnsiTheme="minorHAnsi" w:cstheme="minorHAnsi"/>
              </w:rPr>
              <w:t>Gender</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635119" w:rsidRPr="00301AD6" w:rsidRDefault="00635119" w:rsidP="00635119">
            <w:pPr>
              <w:rPr>
                <w:rFonts w:asciiTheme="minorHAnsi" w:hAnsiTheme="minorHAnsi" w:cstheme="minorHAnsi"/>
              </w:rPr>
            </w:pPr>
            <w:r w:rsidRPr="00301AD6">
              <w:rPr>
                <w:rFonts w:asciiTheme="minorHAnsi" w:hAnsiTheme="minorHAnsi" w:cstheme="minorHAnsi"/>
              </w:rPr>
              <w:t>NUMBER</w:t>
            </w: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Fonts w:asciiTheme="minorHAnsi" w:hAnsiTheme="minorHAnsi" w:cstheme="minorHAnsi"/>
              </w:rPr>
              <w:t>Medical Beneficiary</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Text Area</w:t>
            </w:r>
          </w:p>
        </w:tc>
        <w:tc>
          <w:tcPr>
            <w:tcW w:w="703" w:type="pct"/>
            <w:gridSpan w:val="3"/>
          </w:tcPr>
          <w:p w:rsidR="00635119" w:rsidRPr="00301AD6" w:rsidRDefault="00635119" w:rsidP="00635119">
            <w:pPr>
              <w:rPr>
                <w:rFonts w:asciiTheme="minorHAnsi" w:hAnsiTheme="minorHAnsi" w:cstheme="minorHAnsi"/>
              </w:rPr>
            </w:pPr>
            <w:r w:rsidRPr="00301AD6">
              <w:rPr>
                <w:rFonts w:asciiTheme="minorHAnsi" w:hAnsiTheme="minorHAnsi" w:cstheme="minorHAnsi"/>
              </w:rPr>
              <w:t>VARCHAR</w:t>
            </w: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Fonts w:asciiTheme="minorHAnsi" w:hAnsiTheme="minorHAnsi" w:cstheme="minorHAnsi"/>
              </w:rPr>
              <w:t>Witness</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Button</w:t>
            </w:r>
          </w:p>
        </w:tc>
        <w:tc>
          <w:tcPr>
            <w:tcW w:w="703" w:type="pct"/>
            <w:gridSpan w:val="3"/>
          </w:tcPr>
          <w:p w:rsidR="00635119" w:rsidRPr="00301AD6" w:rsidRDefault="00635119" w:rsidP="00635119">
            <w:pPr>
              <w:rPr>
                <w:rFonts w:asciiTheme="minorHAnsi" w:hAnsiTheme="minorHAnsi" w:cstheme="minorHAnsi"/>
              </w:rPr>
            </w:pP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Fonts w:asciiTheme="minorHAnsi" w:hAnsiTheme="minorHAnsi" w:cstheme="minorHAnsi"/>
              </w:rPr>
              <w:t>Nominee List</w:t>
            </w:r>
          </w:p>
        </w:tc>
        <w:tc>
          <w:tcPr>
            <w:tcW w:w="844" w:type="pct"/>
          </w:tcPr>
          <w:p w:rsidR="00635119" w:rsidRPr="00301AD6" w:rsidRDefault="00635119" w:rsidP="00635119">
            <w:pPr>
              <w:rPr>
                <w:rFonts w:asciiTheme="minorHAnsi" w:hAnsiTheme="minorHAnsi" w:cstheme="minorHAnsi"/>
              </w:rPr>
            </w:pPr>
          </w:p>
        </w:tc>
        <w:tc>
          <w:tcPr>
            <w:tcW w:w="703" w:type="pct"/>
            <w:gridSpan w:val="3"/>
          </w:tcPr>
          <w:p w:rsidR="00635119" w:rsidRPr="00301AD6" w:rsidRDefault="00635119" w:rsidP="00635119">
            <w:pPr>
              <w:rPr>
                <w:rFonts w:asciiTheme="minorHAnsi" w:hAnsiTheme="minorHAnsi" w:cstheme="minorHAnsi"/>
              </w:rPr>
            </w:pP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Fonts w:asciiTheme="minorHAnsi" w:hAnsiTheme="minorHAnsi" w:cstheme="minorHAnsi"/>
              </w:rPr>
              <w:t>Save</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Button</w:t>
            </w:r>
          </w:p>
        </w:tc>
        <w:tc>
          <w:tcPr>
            <w:tcW w:w="703" w:type="pct"/>
            <w:gridSpan w:val="3"/>
          </w:tcPr>
          <w:p w:rsidR="00635119" w:rsidRPr="00301AD6" w:rsidRDefault="00635119" w:rsidP="00635119">
            <w:pPr>
              <w:rPr>
                <w:rFonts w:asciiTheme="minorHAnsi" w:hAnsiTheme="minorHAnsi" w:cstheme="minorHAnsi"/>
              </w:rPr>
            </w:pP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Fonts w:asciiTheme="minorHAnsi" w:hAnsiTheme="minorHAnsi" w:cstheme="minorHAnsi"/>
              </w:rPr>
              <w:t>Delete</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Button</w:t>
            </w:r>
          </w:p>
        </w:tc>
        <w:tc>
          <w:tcPr>
            <w:tcW w:w="703" w:type="pct"/>
            <w:gridSpan w:val="3"/>
          </w:tcPr>
          <w:p w:rsidR="00635119" w:rsidRPr="00301AD6" w:rsidRDefault="00635119" w:rsidP="00635119">
            <w:pPr>
              <w:rPr>
                <w:rFonts w:asciiTheme="minorHAnsi" w:hAnsiTheme="minorHAnsi" w:cstheme="minorHAnsi"/>
              </w:rPr>
            </w:pP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Fonts w:asciiTheme="minorHAnsi" w:hAnsiTheme="minorHAnsi" w:cstheme="minorHAnsi"/>
              </w:rPr>
              <w:t>Refresh</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Button</w:t>
            </w:r>
          </w:p>
        </w:tc>
        <w:tc>
          <w:tcPr>
            <w:tcW w:w="703" w:type="pct"/>
            <w:gridSpan w:val="3"/>
          </w:tcPr>
          <w:p w:rsidR="00635119" w:rsidRPr="00301AD6" w:rsidRDefault="00635119" w:rsidP="00635119">
            <w:pPr>
              <w:rPr>
                <w:rFonts w:asciiTheme="minorHAnsi" w:hAnsiTheme="minorHAnsi" w:cstheme="minorHAnsi"/>
              </w:rPr>
            </w:pPr>
          </w:p>
        </w:tc>
        <w:tc>
          <w:tcPr>
            <w:tcW w:w="1093" w:type="pct"/>
          </w:tcPr>
          <w:p w:rsidR="00635119" w:rsidRPr="00301AD6" w:rsidRDefault="00635119" w:rsidP="00635119">
            <w:pPr>
              <w:rPr>
                <w:rFonts w:asciiTheme="minorHAnsi" w:hAnsiTheme="minorHAnsi" w:cstheme="minorHAnsi"/>
              </w:rPr>
            </w:pPr>
          </w:p>
        </w:tc>
      </w:tr>
      <w:tr w:rsidR="00635119" w:rsidRPr="00301AD6" w:rsidTr="00635119">
        <w:tc>
          <w:tcPr>
            <w:tcW w:w="5000" w:type="pct"/>
            <w:gridSpan w:val="9"/>
            <w:shd w:val="clear" w:color="auto" w:fill="D9D9D9" w:themeFill="background1" w:themeFillShade="D9"/>
          </w:tcPr>
          <w:p w:rsidR="00635119" w:rsidRPr="00301AD6" w:rsidRDefault="00635119" w:rsidP="00635119">
            <w:pPr>
              <w:rPr>
                <w:rFonts w:asciiTheme="minorHAnsi" w:hAnsiTheme="minorHAnsi" w:cstheme="minorHAnsi"/>
              </w:rPr>
            </w:pPr>
          </w:p>
        </w:tc>
      </w:tr>
      <w:tr w:rsidR="00635119" w:rsidRPr="00301AD6" w:rsidTr="00635119">
        <w:tc>
          <w:tcPr>
            <w:tcW w:w="432" w:type="pct"/>
            <w:vMerge w:val="restart"/>
          </w:tcPr>
          <w:p w:rsidR="00635119" w:rsidRPr="00635119" w:rsidRDefault="00635119" w:rsidP="00635119">
            <w:pPr>
              <w:rPr>
                <w:rFonts w:asciiTheme="minorHAnsi" w:hAnsiTheme="minorHAnsi" w:cstheme="minorHAnsi"/>
                <w:b/>
              </w:rPr>
            </w:pPr>
            <w:r w:rsidRPr="00635119">
              <w:rPr>
                <w:rFonts w:asciiTheme="minorHAnsi" w:hAnsiTheme="minorHAnsi" w:cstheme="minorHAnsi"/>
                <w:b/>
              </w:rPr>
              <w:t>7.6</w:t>
            </w:r>
          </w:p>
        </w:tc>
        <w:tc>
          <w:tcPr>
            <w:tcW w:w="4568" w:type="pct"/>
            <w:gridSpan w:val="8"/>
          </w:tcPr>
          <w:p w:rsidR="00635119" w:rsidRPr="00301AD6" w:rsidRDefault="00635119" w:rsidP="00635119">
            <w:pPr>
              <w:rPr>
                <w:rFonts w:asciiTheme="minorHAnsi" w:hAnsiTheme="minorHAnsi" w:cstheme="minorHAnsi"/>
              </w:rPr>
            </w:pPr>
            <w:r w:rsidRPr="00301AD6">
              <w:rPr>
                <w:rFonts w:asciiTheme="minorHAnsi" w:hAnsiTheme="minorHAnsi" w:cstheme="minorHAnsi"/>
                <w:b/>
              </w:rPr>
              <w:t>Nominee : Death Beneficiary Nominee</w:t>
            </w: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val="restart"/>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Style w:val="textlevel"/>
                <w:rFonts w:asciiTheme="minorHAnsi" w:hAnsiTheme="minorHAnsi" w:cstheme="minorHAnsi"/>
              </w:rPr>
              <w:t>Emp ID</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Text Box</w:t>
            </w:r>
          </w:p>
        </w:tc>
        <w:tc>
          <w:tcPr>
            <w:tcW w:w="703" w:type="pct"/>
            <w:gridSpan w:val="3"/>
          </w:tcPr>
          <w:p w:rsidR="00635119" w:rsidRPr="00301AD6" w:rsidRDefault="00635119" w:rsidP="00635119">
            <w:pPr>
              <w:rPr>
                <w:rFonts w:asciiTheme="minorHAnsi" w:hAnsiTheme="minorHAnsi" w:cstheme="minorHAnsi"/>
              </w:rPr>
            </w:pPr>
            <w:r w:rsidRPr="00301AD6">
              <w:rPr>
                <w:rFonts w:asciiTheme="minorHAnsi" w:hAnsiTheme="minorHAnsi" w:cstheme="minorHAnsi"/>
              </w:rPr>
              <w:t>VARCHAR</w:t>
            </w: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Style w:val="textlevel"/>
                <w:rFonts w:asciiTheme="minorHAnsi" w:hAnsiTheme="minorHAnsi" w:cstheme="minorHAnsi"/>
              </w:rPr>
              <w:t>Find</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Button</w:t>
            </w:r>
          </w:p>
        </w:tc>
        <w:tc>
          <w:tcPr>
            <w:tcW w:w="703" w:type="pct"/>
            <w:gridSpan w:val="3"/>
          </w:tcPr>
          <w:p w:rsidR="00635119" w:rsidRPr="00301AD6" w:rsidRDefault="00635119" w:rsidP="00635119">
            <w:pPr>
              <w:rPr>
                <w:rFonts w:asciiTheme="minorHAnsi" w:hAnsiTheme="minorHAnsi" w:cstheme="minorHAnsi"/>
              </w:rPr>
            </w:pP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Fonts w:asciiTheme="minorHAnsi" w:hAnsiTheme="minorHAnsi" w:cstheme="minorHAnsi"/>
              </w:rPr>
              <w:t>Nominee Name</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Text Box</w:t>
            </w:r>
          </w:p>
        </w:tc>
        <w:tc>
          <w:tcPr>
            <w:tcW w:w="703" w:type="pct"/>
            <w:gridSpan w:val="3"/>
          </w:tcPr>
          <w:p w:rsidR="00635119" w:rsidRPr="00301AD6" w:rsidRDefault="00635119" w:rsidP="00635119">
            <w:pPr>
              <w:rPr>
                <w:rFonts w:asciiTheme="minorHAnsi" w:hAnsiTheme="minorHAnsi" w:cstheme="minorHAnsi"/>
              </w:rPr>
            </w:pPr>
            <w:r w:rsidRPr="00301AD6">
              <w:rPr>
                <w:rFonts w:asciiTheme="minorHAnsi" w:hAnsiTheme="minorHAnsi" w:cstheme="minorHAnsi"/>
              </w:rPr>
              <w:t>VARCHAR</w:t>
            </w: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Fonts w:asciiTheme="minorHAnsi" w:hAnsiTheme="minorHAnsi" w:cstheme="minorHAnsi"/>
              </w:rPr>
              <w:t>Relation</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635119" w:rsidRPr="00301AD6" w:rsidRDefault="00635119" w:rsidP="00635119">
            <w:pPr>
              <w:rPr>
                <w:rFonts w:asciiTheme="minorHAnsi" w:hAnsiTheme="minorHAnsi" w:cstheme="minorHAnsi"/>
              </w:rPr>
            </w:pPr>
            <w:r w:rsidRPr="00301AD6">
              <w:rPr>
                <w:rFonts w:asciiTheme="minorHAnsi" w:hAnsiTheme="minorHAnsi" w:cstheme="minorHAnsi"/>
              </w:rPr>
              <w:t>NUMBER</w:t>
            </w: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Fonts w:asciiTheme="minorHAnsi" w:hAnsiTheme="minorHAnsi" w:cstheme="minorHAnsi"/>
              </w:rPr>
              <w:t>DATE of Birth</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Calendar</w:t>
            </w:r>
          </w:p>
        </w:tc>
        <w:tc>
          <w:tcPr>
            <w:tcW w:w="703" w:type="pct"/>
            <w:gridSpan w:val="3"/>
          </w:tcPr>
          <w:p w:rsidR="00635119" w:rsidRPr="00301AD6" w:rsidRDefault="00635119" w:rsidP="00635119">
            <w:pPr>
              <w:rPr>
                <w:rFonts w:asciiTheme="minorHAnsi" w:hAnsiTheme="minorHAnsi" w:cstheme="minorHAnsi"/>
              </w:rPr>
            </w:pPr>
            <w:r w:rsidRPr="00301AD6">
              <w:rPr>
                <w:rFonts w:asciiTheme="minorHAnsi" w:hAnsiTheme="minorHAnsi" w:cstheme="minorHAnsi"/>
              </w:rPr>
              <w:t>DATE</w:t>
            </w: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Fonts w:asciiTheme="minorHAnsi" w:hAnsiTheme="minorHAnsi" w:cstheme="minorHAnsi"/>
              </w:rPr>
              <w:t>Benefit</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Text Box</w:t>
            </w:r>
          </w:p>
        </w:tc>
        <w:tc>
          <w:tcPr>
            <w:tcW w:w="703" w:type="pct"/>
            <w:gridSpan w:val="3"/>
          </w:tcPr>
          <w:p w:rsidR="00635119" w:rsidRPr="00301AD6" w:rsidRDefault="00635119" w:rsidP="00635119">
            <w:pPr>
              <w:rPr>
                <w:rFonts w:asciiTheme="minorHAnsi" w:hAnsiTheme="minorHAnsi" w:cstheme="minorHAnsi"/>
              </w:rPr>
            </w:pPr>
            <w:r w:rsidRPr="00301AD6">
              <w:rPr>
                <w:rFonts w:asciiTheme="minorHAnsi" w:hAnsiTheme="minorHAnsi" w:cstheme="minorHAnsi"/>
              </w:rPr>
              <w:t>VARCHAR</w:t>
            </w: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Fonts w:asciiTheme="minorHAnsi" w:hAnsiTheme="minorHAnsi" w:cstheme="minorHAnsi"/>
              </w:rPr>
              <w:t>Gender</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635119" w:rsidRPr="00301AD6" w:rsidRDefault="00635119" w:rsidP="00635119">
            <w:pPr>
              <w:rPr>
                <w:rFonts w:asciiTheme="minorHAnsi" w:hAnsiTheme="minorHAnsi" w:cstheme="minorHAnsi"/>
              </w:rPr>
            </w:pPr>
            <w:r w:rsidRPr="00301AD6">
              <w:rPr>
                <w:rFonts w:asciiTheme="minorHAnsi" w:hAnsiTheme="minorHAnsi" w:cstheme="minorHAnsi"/>
              </w:rPr>
              <w:t>NUMBER</w:t>
            </w: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Fonts w:asciiTheme="minorHAnsi" w:hAnsiTheme="minorHAnsi" w:cstheme="minorHAnsi"/>
              </w:rPr>
              <w:t>Medical Beneficiary</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Text Area</w:t>
            </w:r>
          </w:p>
        </w:tc>
        <w:tc>
          <w:tcPr>
            <w:tcW w:w="703" w:type="pct"/>
            <w:gridSpan w:val="3"/>
          </w:tcPr>
          <w:p w:rsidR="00635119" w:rsidRPr="00301AD6" w:rsidRDefault="00635119" w:rsidP="00635119">
            <w:pPr>
              <w:rPr>
                <w:rFonts w:asciiTheme="minorHAnsi" w:hAnsiTheme="minorHAnsi" w:cstheme="minorHAnsi"/>
              </w:rPr>
            </w:pPr>
            <w:r w:rsidRPr="00301AD6">
              <w:rPr>
                <w:rFonts w:asciiTheme="minorHAnsi" w:hAnsiTheme="minorHAnsi" w:cstheme="minorHAnsi"/>
              </w:rPr>
              <w:t>VARCHAR</w:t>
            </w: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Fonts w:asciiTheme="minorHAnsi" w:hAnsiTheme="minorHAnsi" w:cstheme="minorHAnsi"/>
              </w:rPr>
              <w:t>Witness</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Button</w:t>
            </w:r>
          </w:p>
        </w:tc>
        <w:tc>
          <w:tcPr>
            <w:tcW w:w="703" w:type="pct"/>
            <w:gridSpan w:val="3"/>
          </w:tcPr>
          <w:p w:rsidR="00635119" w:rsidRPr="00301AD6" w:rsidRDefault="00635119" w:rsidP="00635119">
            <w:pPr>
              <w:rPr>
                <w:rFonts w:asciiTheme="minorHAnsi" w:hAnsiTheme="minorHAnsi" w:cstheme="minorHAnsi"/>
              </w:rPr>
            </w:pP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Fonts w:asciiTheme="minorHAnsi" w:hAnsiTheme="minorHAnsi" w:cstheme="minorHAnsi"/>
              </w:rPr>
              <w:t>Nominee List</w:t>
            </w:r>
          </w:p>
        </w:tc>
        <w:tc>
          <w:tcPr>
            <w:tcW w:w="844" w:type="pct"/>
          </w:tcPr>
          <w:p w:rsidR="00635119" w:rsidRPr="00301AD6" w:rsidRDefault="00635119" w:rsidP="00635119">
            <w:pPr>
              <w:rPr>
                <w:rFonts w:asciiTheme="minorHAnsi" w:hAnsiTheme="minorHAnsi" w:cstheme="minorHAnsi"/>
              </w:rPr>
            </w:pPr>
          </w:p>
        </w:tc>
        <w:tc>
          <w:tcPr>
            <w:tcW w:w="703" w:type="pct"/>
            <w:gridSpan w:val="3"/>
          </w:tcPr>
          <w:p w:rsidR="00635119" w:rsidRPr="00301AD6" w:rsidRDefault="00635119" w:rsidP="00635119">
            <w:pPr>
              <w:rPr>
                <w:rFonts w:asciiTheme="minorHAnsi" w:hAnsiTheme="minorHAnsi" w:cstheme="minorHAnsi"/>
              </w:rPr>
            </w:pP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Fonts w:asciiTheme="minorHAnsi" w:hAnsiTheme="minorHAnsi" w:cstheme="minorHAnsi"/>
              </w:rPr>
              <w:t>Save</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Button</w:t>
            </w:r>
          </w:p>
        </w:tc>
        <w:tc>
          <w:tcPr>
            <w:tcW w:w="703" w:type="pct"/>
            <w:gridSpan w:val="3"/>
          </w:tcPr>
          <w:p w:rsidR="00635119" w:rsidRPr="00301AD6" w:rsidRDefault="00635119" w:rsidP="00635119">
            <w:pPr>
              <w:rPr>
                <w:rFonts w:asciiTheme="minorHAnsi" w:hAnsiTheme="minorHAnsi" w:cstheme="minorHAnsi"/>
              </w:rPr>
            </w:pP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Fonts w:asciiTheme="minorHAnsi" w:hAnsiTheme="minorHAnsi" w:cstheme="minorHAnsi"/>
              </w:rPr>
              <w:t>Delete</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Button</w:t>
            </w:r>
          </w:p>
        </w:tc>
        <w:tc>
          <w:tcPr>
            <w:tcW w:w="703" w:type="pct"/>
            <w:gridSpan w:val="3"/>
          </w:tcPr>
          <w:p w:rsidR="00635119" w:rsidRPr="00301AD6" w:rsidRDefault="00635119" w:rsidP="00635119">
            <w:pPr>
              <w:rPr>
                <w:rFonts w:asciiTheme="minorHAnsi" w:hAnsiTheme="minorHAnsi" w:cstheme="minorHAnsi"/>
              </w:rPr>
            </w:pP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Fonts w:asciiTheme="minorHAnsi" w:hAnsiTheme="minorHAnsi" w:cstheme="minorHAnsi"/>
              </w:rPr>
              <w:t>Refresh</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Button</w:t>
            </w:r>
          </w:p>
        </w:tc>
        <w:tc>
          <w:tcPr>
            <w:tcW w:w="703" w:type="pct"/>
            <w:gridSpan w:val="3"/>
          </w:tcPr>
          <w:p w:rsidR="00635119" w:rsidRPr="00301AD6" w:rsidRDefault="00635119" w:rsidP="00635119">
            <w:pPr>
              <w:rPr>
                <w:rFonts w:asciiTheme="minorHAnsi" w:hAnsiTheme="minorHAnsi" w:cstheme="minorHAnsi"/>
              </w:rPr>
            </w:pPr>
          </w:p>
        </w:tc>
        <w:tc>
          <w:tcPr>
            <w:tcW w:w="1093" w:type="pct"/>
          </w:tcPr>
          <w:p w:rsidR="00635119" w:rsidRPr="00301AD6" w:rsidRDefault="00635119" w:rsidP="00635119">
            <w:pPr>
              <w:rPr>
                <w:rFonts w:asciiTheme="minorHAnsi" w:hAnsiTheme="minorHAnsi" w:cstheme="minorHAnsi"/>
              </w:rPr>
            </w:pPr>
          </w:p>
        </w:tc>
      </w:tr>
      <w:tr w:rsidR="00635119" w:rsidRPr="00301AD6" w:rsidTr="00635119">
        <w:tc>
          <w:tcPr>
            <w:tcW w:w="5000" w:type="pct"/>
            <w:gridSpan w:val="9"/>
            <w:shd w:val="clear" w:color="auto" w:fill="D9D9D9" w:themeFill="background1" w:themeFillShade="D9"/>
          </w:tcPr>
          <w:p w:rsidR="00635119" w:rsidRPr="00301AD6" w:rsidRDefault="00635119" w:rsidP="00635119">
            <w:pPr>
              <w:rPr>
                <w:rFonts w:asciiTheme="minorHAnsi" w:hAnsiTheme="minorHAnsi" w:cstheme="minorHAnsi"/>
              </w:rPr>
            </w:pPr>
          </w:p>
        </w:tc>
      </w:tr>
      <w:tr w:rsidR="00635119" w:rsidRPr="00301AD6" w:rsidTr="00635119">
        <w:tc>
          <w:tcPr>
            <w:tcW w:w="432" w:type="pct"/>
            <w:vMerge w:val="restart"/>
          </w:tcPr>
          <w:p w:rsidR="00635119" w:rsidRPr="00635119" w:rsidRDefault="00635119" w:rsidP="00635119">
            <w:pPr>
              <w:rPr>
                <w:rFonts w:asciiTheme="minorHAnsi" w:hAnsiTheme="minorHAnsi" w:cstheme="minorHAnsi"/>
                <w:b/>
              </w:rPr>
            </w:pPr>
            <w:r w:rsidRPr="00635119">
              <w:rPr>
                <w:rFonts w:asciiTheme="minorHAnsi" w:hAnsiTheme="minorHAnsi" w:cstheme="minorHAnsi"/>
                <w:b/>
              </w:rPr>
              <w:t>7.6</w:t>
            </w:r>
          </w:p>
        </w:tc>
        <w:tc>
          <w:tcPr>
            <w:tcW w:w="4568" w:type="pct"/>
            <w:gridSpan w:val="8"/>
          </w:tcPr>
          <w:p w:rsidR="00635119" w:rsidRPr="00301AD6" w:rsidRDefault="00635119" w:rsidP="00635119">
            <w:pPr>
              <w:rPr>
                <w:rFonts w:asciiTheme="minorHAnsi" w:hAnsiTheme="minorHAnsi" w:cstheme="minorHAnsi"/>
              </w:rPr>
            </w:pPr>
            <w:r w:rsidRPr="00301AD6">
              <w:rPr>
                <w:rFonts w:asciiTheme="minorHAnsi" w:hAnsiTheme="minorHAnsi" w:cstheme="minorHAnsi"/>
                <w:b/>
              </w:rPr>
              <w:t>Medical Benefit</w:t>
            </w: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val="restart"/>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Fonts w:asciiTheme="minorHAnsi" w:hAnsiTheme="minorHAnsi" w:cstheme="minorHAnsi"/>
              </w:rPr>
              <w:t>Medical Fiscal Year</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635119" w:rsidRPr="00301AD6" w:rsidRDefault="00635119" w:rsidP="00635119">
            <w:pPr>
              <w:rPr>
                <w:rFonts w:asciiTheme="minorHAnsi" w:hAnsiTheme="minorHAnsi" w:cstheme="minorHAnsi"/>
              </w:rPr>
            </w:pPr>
            <w:r w:rsidRPr="00301AD6">
              <w:rPr>
                <w:rFonts w:asciiTheme="minorHAnsi" w:hAnsiTheme="minorHAnsi" w:cstheme="minorHAnsi"/>
              </w:rPr>
              <w:t>NUMBER</w:t>
            </w: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Style w:val="textlevel"/>
                <w:rFonts w:asciiTheme="minorHAnsi" w:hAnsiTheme="minorHAnsi" w:cstheme="minorHAnsi"/>
              </w:rPr>
              <w:t>Emp ID</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Text Box</w:t>
            </w:r>
          </w:p>
        </w:tc>
        <w:tc>
          <w:tcPr>
            <w:tcW w:w="703" w:type="pct"/>
            <w:gridSpan w:val="3"/>
          </w:tcPr>
          <w:p w:rsidR="00635119" w:rsidRPr="00301AD6" w:rsidRDefault="00635119" w:rsidP="00635119">
            <w:pPr>
              <w:rPr>
                <w:rFonts w:asciiTheme="minorHAnsi" w:hAnsiTheme="minorHAnsi" w:cstheme="minorHAnsi"/>
              </w:rPr>
            </w:pPr>
            <w:r w:rsidRPr="00301AD6">
              <w:rPr>
                <w:rFonts w:asciiTheme="minorHAnsi" w:hAnsiTheme="minorHAnsi" w:cstheme="minorHAnsi"/>
              </w:rPr>
              <w:t>VARCHAR</w:t>
            </w: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Style w:val="textlevel"/>
                <w:rFonts w:asciiTheme="minorHAnsi" w:hAnsiTheme="minorHAnsi" w:cstheme="minorHAnsi"/>
              </w:rPr>
              <w:t>Find</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Button</w:t>
            </w:r>
          </w:p>
        </w:tc>
        <w:tc>
          <w:tcPr>
            <w:tcW w:w="703" w:type="pct"/>
            <w:gridSpan w:val="3"/>
          </w:tcPr>
          <w:p w:rsidR="00635119" w:rsidRPr="00301AD6" w:rsidRDefault="00635119" w:rsidP="00635119">
            <w:pPr>
              <w:rPr>
                <w:rFonts w:asciiTheme="minorHAnsi" w:hAnsiTheme="minorHAnsi" w:cstheme="minorHAnsi"/>
              </w:rPr>
            </w:pP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Fonts w:asciiTheme="minorHAnsi" w:hAnsiTheme="minorHAnsi" w:cstheme="minorHAnsi"/>
              </w:rPr>
              <w:t>Medicine</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Radio Button</w:t>
            </w:r>
          </w:p>
        </w:tc>
        <w:tc>
          <w:tcPr>
            <w:tcW w:w="703" w:type="pct"/>
            <w:gridSpan w:val="3"/>
          </w:tcPr>
          <w:p w:rsidR="00635119" w:rsidRPr="00301AD6" w:rsidRDefault="00635119" w:rsidP="00635119">
            <w:pPr>
              <w:rPr>
                <w:rFonts w:asciiTheme="minorHAnsi" w:hAnsiTheme="minorHAnsi" w:cstheme="minorHAnsi"/>
              </w:rPr>
            </w:pP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Style w:val="textlevel"/>
                <w:rFonts w:asciiTheme="minorHAnsi" w:hAnsiTheme="minorHAnsi" w:cstheme="minorHAnsi"/>
              </w:rPr>
              <w:t>Hospitalization</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Radio Button</w:t>
            </w:r>
          </w:p>
        </w:tc>
        <w:tc>
          <w:tcPr>
            <w:tcW w:w="703" w:type="pct"/>
            <w:gridSpan w:val="3"/>
          </w:tcPr>
          <w:p w:rsidR="00635119" w:rsidRPr="00301AD6" w:rsidRDefault="00635119" w:rsidP="00635119">
            <w:pPr>
              <w:rPr>
                <w:rFonts w:asciiTheme="minorHAnsi" w:hAnsiTheme="minorHAnsi" w:cstheme="minorHAnsi"/>
              </w:rPr>
            </w:pP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Style w:val="textlevel"/>
                <w:rFonts w:asciiTheme="minorHAnsi" w:hAnsiTheme="minorHAnsi" w:cstheme="minorHAnsi"/>
              </w:rPr>
              <w:t>Is Special Hospitalization</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Check Box</w:t>
            </w:r>
          </w:p>
        </w:tc>
        <w:tc>
          <w:tcPr>
            <w:tcW w:w="703" w:type="pct"/>
            <w:gridSpan w:val="3"/>
          </w:tcPr>
          <w:p w:rsidR="00635119" w:rsidRPr="00301AD6" w:rsidRDefault="00635119" w:rsidP="00635119">
            <w:pPr>
              <w:rPr>
                <w:rFonts w:asciiTheme="minorHAnsi" w:hAnsiTheme="minorHAnsi" w:cstheme="minorHAnsi"/>
              </w:rPr>
            </w:pPr>
            <w:r w:rsidRPr="00301AD6">
              <w:rPr>
                <w:rFonts w:asciiTheme="minorHAnsi" w:hAnsiTheme="minorHAnsi" w:cstheme="minorHAnsi"/>
              </w:rPr>
              <w:t>CHAR(1)</w:t>
            </w:r>
          </w:p>
        </w:tc>
        <w:tc>
          <w:tcPr>
            <w:tcW w:w="1093"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DEFAULT ‘Y’</w:t>
            </w: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Fonts w:asciiTheme="minorHAnsi" w:hAnsiTheme="minorHAnsi" w:cstheme="minorHAnsi"/>
              </w:rPr>
              <w:t>Medical DATE</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Calendar</w:t>
            </w:r>
          </w:p>
        </w:tc>
        <w:tc>
          <w:tcPr>
            <w:tcW w:w="703" w:type="pct"/>
            <w:gridSpan w:val="3"/>
          </w:tcPr>
          <w:p w:rsidR="00635119" w:rsidRPr="00301AD6" w:rsidRDefault="00635119" w:rsidP="00635119">
            <w:pPr>
              <w:rPr>
                <w:rFonts w:asciiTheme="minorHAnsi" w:hAnsiTheme="minorHAnsi" w:cstheme="minorHAnsi"/>
              </w:rPr>
            </w:pPr>
            <w:r w:rsidRPr="00301AD6">
              <w:rPr>
                <w:rFonts w:asciiTheme="minorHAnsi" w:hAnsiTheme="minorHAnsi" w:cstheme="minorHAnsi"/>
              </w:rPr>
              <w:t>DATE</w:t>
            </w: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Fonts w:asciiTheme="minorHAnsi" w:hAnsiTheme="minorHAnsi" w:cstheme="minorHAnsi"/>
              </w:rPr>
              <w:t>Limit</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Text Box</w:t>
            </w:r>
          </w:p>
        </w:tc>
        <w:tc>
          <w:tcPr>
            <w:tcW w:w="703" w:type="pct"/>
            <w:gridSpan w:val="3"/>
          </w:tcPr>
          <w:p w:rsidR="00635119" w:rsidRPr="00301AD6" w:rsidRDefault="00635119" w:rsidP="00635119">
            <w:pPr>
              <w:rPr>
                <w:rFonts w:asciiTheme="minorHAnsi" w:hAnsiTheme="minorHAnsi" w:cstheme="minorHAnsi"/>
              </w:rPr>
            </w:pPr>
            <w:r w:rsidRPr="00301AD6">
              <w:rPr>
                <w:rFonts w:asciiTheme="minorHAnsi" w:hAnsiTheme="minorHAnsi" w:cstheme="minorHAnsi"/>
              </w:rPr>
              <w:t>NUMBER</w:t>
            </w: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Fonts w:asciiTheme="minorHAnsi" w:hAnsiTheme="minorHAnsi" w:cstheme="minorHAnsi"/>
              </w:rPr>
              <w:t>Requested Amount</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Text Box</w:t>
            </w:r>
          </w:p>
        </w:tc>
        <w:tc>
          <w:tcPr>
            <w:tcW w:w="703" w:type="pct"/>
            <w:gridSpan w:val="3"/>
          </w:tcPr>
          <w:p w:rsidR="00635119" w:rsidRPr="00301AD6" w:rsidRDefault="00635119" w:rsidP="00635119">
            <w:pPr>
              <w:rPr>
                <w:rFonts w:asciiTheme="minorHAnsi" w:hAnsiTheme="minorHAnsi" w:cstheme="minorHAnsi"/>
              </w:rPr>
            </w:pPr>
            <w:r w:rsidRPr="00301AD6">
              <w:rPr>
                <w:rFonts w:asciiTheme="minorHAnsi" w:hAnsiTheme="minorHAnsi" w:cstheme="minorHAnsi"/>
              </w:rPr>
              <w:t>NUMBER</w:t>
            </w: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Fonts w:asciiTheme="minorHAnsi" w:hAnsiTheme="minorHAnsi" w:cstheme="minorHAnsi"/>
              </w:rPr>
              <w:t>Approved Amount</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Text Box</w:t>
            </w:r>
          </w:p>
        </w:tc>
        <w:tc>
          <w:tcPr>
            <w:tcW w:w="703" w:type="pct"/>
            <w:gridSpan w:val="3"/>
          </w:tcPr>
          <w:p w:rsidR="00635119" w:rsidRPr="00301AD6" w:rsidRDefault="00635119" w:rsidP="00635119">
            <w:pPr>
              <w:rPr>
                <w:rFonts w:asciiTheme="minorHAnsi" w:hAnsiTheme="minorHAnsi" w:cstheme="minorHAnsi"/>
              </w:rPr>
            </w:pPr>
            <w:r w:rsidRPr="00301AD6">
              <w:rPr>
                <w:rFonts w:asciiTheme="minorHAnsi" w:hAnsiTheme="minorHAnsi" w:cstheme="minorHAnsi"/>
              </w:rPr>
              <w:t>NUMBER</w:t>
            </w: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Fonts w:asciiTheme="minorHAnsi" w:hAnsiTheme="minorHAnsi" w:cstheme="minorHAnsi"/>
              </w:rPr>
              <w:t>Remarks</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Text Area</w:t>
            </w:r>
          </w:p>
        </w:tc>
        <w:tc>
          <w:tcPr>
            <w:tcW w:w="703" w:type="pct"/>
            <w:gridSpan w:val="3"/>
          </w:tcPr>
          <w:p w:rsidR="00635119" w:rsidRPr="00301AD6" w:rsidRDefault="00635119" w:rsidP="00635119">
            <w:pPr>
              <w:rPr>
                <w:rFonts w:asciiTheme="minorHAnsi" w:hAnsiTheme="minorHAnsi" w:cstheme="minorHAnsi"/>
              </w:rPr>
            </w:pPr>
            <w:r w:rsidRPr="00301AD6">
              <w:rPr>
                <w:rFonts w:asciiTheme="minorHAnsi" w:hAnsiTheme="minorHAnsi" w:cstheme="minorHAnsi"/>
              </w:rPr>
              <w:t>VARCHAR</w:t>
            </w: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Fonts w:asciiTheme="minorHAnsi" w:hAnsiTheme="minorHAnsi" w:cstheme="minorHAnsi"/>
              </w:rPr>
              <w:t>Nominee</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635119" w:rsidRPr="00301AD6" w:rsidRDefault="00635119" w:rsidP="00635119">
            <w:pPr>
              <w:rPr>
                <w:rFonts w:asciiTheme="minorHAnsi" w:hAnsiTheme="minorHAnsi" w:cstheme="minorHAnsi"/>
              </w:rPr>
            </w:pPr>
            <w:r w:rsidRPr="00301AD6">
              <w:rPr>
                <w:rFonts w:asciiTheme="minorHAnsi" w:hAnsiTheme="minorHAnsi" w:cstheme="minorHAnsi"/>
              </w:rPr>
              <w:t>NUMBER</w:t>
            </w: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Fonts w:asciiTheme="minorHAnsi" w:hAnsiTheme="minorHAnsi" w:cstheme="minorHAnsi"/>
              </w:rPr>
              <w:t>Save</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Button</w:t>
            </w:r>
          </w:p>
        </w:tc>
        <w:tc>
          <w:tcPr>
            <w:tcW w:w="703" w:type="pct"/>
            <w:gridSpan w:val="3"/>
          </w:tcPr>
          <w:p w:rsidR="00635119" w:rsidRPr="00301AD6" w:rsidRDefault="00635119" w:rsidP="00635119">
            <w:pPr>
              <w:rPr>
                <w:rFonts w:asciiTheme="minorHAnsi" w:hAnsiTheme="minorHAnsi" w:cstheme="minorHAnsi"/>
              </w:rPr>
            </w:pP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Fonts w:asciiTheme="minorHAnsi" w:hAnsiTheme="minorHAnsi" w:cstheme="minorHAnsi"/>
              </w:rPr>
              <w:t>Refresh</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Button</w:t>
            </w:r>
          </w:p>
        </w:tc>
        <w:tc>
          <w:tcPr>
            <w:tcW w:w="703" w:type="pct"/>
            <w:gridSpan w:val="3"/>
          </w:tcPr>
          <w:p w:rsidR="00635119" w:rsidRPr="00301AD6" w:rsidRDefault="00635119" w:rsidP="00635119">
            <w:pPr>
              <w:rPr>
                <w:rFonts w:asciiTheme="minorHAnsi" w:hAnsiTheme="minorHAnsi" w:cstheme="minorHAnsi"/>
              </w:rPr>
            </w:pP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Fonts w:asciiTheme="minorHAnsi" w:hAnsiTheme="minorHAnsi" w:cstheme="minorHAnsi"/>
              </w:rPr>
              <w:t>List</w:t>
            </w:r>
          </w:p>
        </w:tc>
        <w:tc>
          <w:tcPr>
            <w:tcW w:w="844" w:type="pct"/>
          </w:tcPr>
          <w:p w:rsidR="00635119" w:rsidRPr="00301AD6" w:rsidRDefault="00635119" w:rsidP="00635119">
            <w:pPr>
              <w:rPr>
                <w:rFonts w:asciiTheme="minorHAnsi" w:hAnsiTheme="minorHAnsi" w:cstheme="minorHAnsi"/>
              </w:rPr>
            </w:pPr>
          </w:p>
        </w:tc>
        <w:tc>
          <w:tcPr>
            <w:tcW w:w="703" w:type="pct"/>
            <w:gridSpan w:val="3"/>
          </w:tcPr>
          <w:p w:rsidR="00635119" w:rsidRPr="00301AD6" w:rsidRDefault="00635119" w:rsidP="00635119">
            <w:pPr>
              <w:rPr>
                <w:rFonts w:asciiTheme="minorHAnsi" w:hAnsiTheme="minorHAnsi" w:cstheme="minorHAnsi"/>
              </w:rPr>
            </w:pPr>
          </w:p>
        </w:tc>
        <w:tc>
          <w:tcPr>
            <w:tcW w:w="1093" w:type="pct"/>
          </w:tcPr>
          <w:p w:rsidR="00635119" w:rsidRPr="00301AD6" w:rsidRDefault="00635119" w:rsidP="00635119">
            <w:pPr>
              <w:rPr>
                <w:rFonts w:asciiTheme="minorHAnsi" w:hAnsiTheme="minorHAnsi" w:cstheme="minorHAnsi"/>
              </w:rPr>
            </w:pPr>
          </w:p>
        </w:tc>
      </w:tr>
      <w:tr w:rsidR="00635119" w:rsidRPr="00301AD6" w:rsidTr="00635119">
        <w:tc>
          <w:tcPr>
            <w:tcW w:w="5000" w:type="pct"/>
            <w:gridSpan w:val="9"/>
            <w:shd w:val="clear" w:color="auto" w:fill="D9D9D9" w:themeFill="background1" w:themeFillShade="D9"/>
          </w:tcPr>
          <w:p w:rsidR="00635119" w:rsidRPr="00301AD6" w:rsidRDefault="00635119" w:rsidP="00635119">
            <w:pPr>
              <w:rPr>
                <w:rFonts w:asciiTheme="minorHAnsi" w:hAnsiTheme="minorHAnsi" w:cstheme="minorHAnsi"/>
              </w:rPr>
            </w:pPr>
          </w:p>
        </w:tc>
      </w:tr>
      <w:tr w:rsidR="00635119" w:rsidRPr="00301AD6" w:rsidTr="00635119">
        <w:tc>
          <w:tcPr>
            <w:tcW w:w="432" w:type="pct"/>
            <w:vMerge w:val="restart"/>
          </w:tcPr>
          <w:p w:rsidR="00635119" w:rsidRPr="00635119" w:rsidRDefault="00635119" w:rsidP="00635119">
            <w:pPr>
              <w:rPr>
                <w:rFonts w:asciiTheme="minorHAnsi" w:hAnsiTheme="minorHAnsi" w:cstheme="minorHAnsi"/>
                <w:b/>
              </w:rPr>
            </w:pPr>
            <w:r w:rsidRPr="00635119">
              <w:rPr>
                <w:rFonts w:asciiTheme="minorHAnsi" w:hAnsiTheme="minorHAnsi" w:cstheme="minorHAnsi"/>
                <w:b/>
              </w:rPr>
              <w:t>7.12</w:t>
            </w:r>
          </w:p>
        </w:tc>
        <w:tc>
          <w:tcPr>
            <w:tcW w:w="4568" w:type="pct"/>
            <w:gridSpan w:val="8"/>
          </w:tcPr>
          <w:p w:rsidR="00635119" w:rsidRPr="00301AD6" w:rsidRDefault="00635119" w:rsidP="00635119">
            <w:pPr>
              <w:rPr>
                <w:rFonts w:asciiTheme="minorHAnsi" w:hAnsiTheme="minorHAnsi" w:cstheme="minorHAnsi"/>
              </w:rPr>
            </w:pPr>
            <w:r w:rsidRPr="00301AD6">
              <w:rPr>
                <w:rFonts w:asciiTheme="minorHAnsi" w:hAnsiTheme="minorHAnsi" w:cstheme="minorHAnsi"/>
                <w:b/>
              </w:rPr>
              <w:t>References/Witness</w:t>
            </w: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val="restart"/>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Fonts w:asciiTheme="minorHAnsi" w:hAnsiTheme="minorHAnsi" w:cstheme="minorHAnsi"/>
              </w:rPr>
              <w:t>Witness Name</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Drop Down</w:t>
            </w:r>
          </w:p>
        </w:tc>
        <w:tc>
          <w:tcPr>
            <w:tcW w:w="703" w:type="pct"/>
            <w:gridSpan w:val="3"/>
          </w:tcPr>
          <w:p w:rsidR="00635119" w:rsidRPr="00301AD6" w:rsidRDefault="00635119" w:rsidP="00635119">
            <w:pPr>
              <w:rPr>
                <w:rFonts w:asciiTheme="minorHAnsi" w:hAnsiTheme="minorHAnsi" w:cstheme="minorHAnsi"/>
              </w:rPr>
            </w:pPr>
            <w:r w:rsidRPr="00301AD6">
              <w:rPr>
                <w:rFonts w:asciiTheme="minorHAnsi" w:hAnsiTheme="minorHAnsi" w:cstheme="minorHAnsi"/>
              </w:rPr>
              <w:t>NUMBER</w:t>
            </w: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Fonts w:asciiTheme="minorHAnsi" w:hAnsiTheme="minorHAnsi" w:cstheme="minorHAnsi"/>
              </w:rPr>
              <w:t>Witness Address</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Text Box</w:t>
            </w:r>
          </w:p>
        </w:tc>
        <w:tc>
          <w:tcPr>
            <w:tcW w:w="703" w:type="pct"/>
            <w:gridSpan w:val="3"/>
          </w:tcPr>
          <w:p w:rsidR="00635119" w:rsidRPr="00301AD6" w:rsidRDefault="00635119" w:rsidP="00635119">
            <w:pPr>
              <w:rPr>
                <w:rFonts w:asciiTheme="minorHAnsi" w:hAnsiTheme="minorHAnsi" w:cstheme="minorHAnsi"/>
              </w:rPr>
            </w:pPr>
            <w:r w:rsidRPr="00301AD6">
              <w:rPr>
                <w:rFonts w:asciiTheme="minorHAnsi" w:hAnsiTheme="minorHAnsi" w:cstheme="minorHAnsi"/>
              </w:rPr>
              <w:t>VARCHAR</w:t>
            </w: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Style w:val="textlevel"/>
                <w:rFonts w:asciiTheme="minorHAnsi" w:hAnsiTheme="minorHAnsi" w:cstheme="minorHAnsi"/>
              </w:rPr>
              <w:t>DATE of Signature</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Button</w:t>
            </w:r>
          </w:p>
        </w:tc>
        <w:tc>
          <w:tcPr>
            <w:tcW w:w="703" w:type="pct"/>
            <w:gridSpan w:val="3"/>
          </w:tcPr>
          <w:p w:rsidR="00635119" w:rsidRPr="00301AD6" w:rsidRDefault="00635119" w:rsidP="00635119">
            <w:pPr>
              <w:rPr>
                <w:rFonts w:asciiTheme="minorHAnsi" w:hAnsiTheme="minorHAnsi" w:cstheme="minorHAnsi"/>
              </w:rPr>
            </w:pP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Fonts w:asciiTheme="minorHAnsi" w:hAnsiTheme="minorHAnsi" w:cstheme="minorHAnsi"/>
              </w:rPr>
              <w:t>Save</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Button</w:t>
            </w:r>
          </w:p>
        </w:tc>
        <w:tc>
          <w:tcPr>
            <w:tcW w:w="703" w:type="pct"/>
            <w:gridSpan w:val="3"/>
          </w:tcPr>
          <w:p w:rsidR="00635119" w:rsidRPr="00301AD6" w:rsidRDefault="00635119" w:rsidP="00635119">
            <w:pPr>
              <w:rPr>
                <w:rFonts w:asciiTheme="minorHAnsi" w:hAnsiTheme="minorHAnsi" w:cstheme="minorHAnsi"/>
              </w:rPr>
            </w:pP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Fonts w:asciiTheme="minorHAnsi" w:hAnsiTheme="minorHAnsi" w:cstheme="minorHAnsi"/>
              </w:rPr>
              <w:t>Refresh</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Button</w:t>
            </w:r>
          </w:p>
        </w:tc>
        <w:tc>
          <w:tcPr>
            <w:tcW w:w="703" w:type="pct"/>
            <w:gridSpan w:val="3"/>
          </w:tcPr>
          <w:p w:rsidR="00635119" w:rsidRPr="00301AD6" w:rsidRDefault="00635119" w:rsidP="00635119">
            <w:pPr>
              <w:rPr>
                <w:rFonts w:asciiTheme="minorHAnsi" w:hAnsiTheme="minorHAnsi" w:cstheme="minorHAnsi"/>
              </w:rPr>
            </w:pP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Fonts w:asciiTheme="minorHAnsi" w:hAnsiTheme="minorHAnsi" w:cstheme="minorHAnsi"/>
              </w:rPr>
              <w:t>Delete</w:t>
            </w:r>
          </w:p>
        </w:tc>
        <w:tc>
          <w:tcPr>
            <w:tcW w:w="844" w:type="pct"/>
          </w:tcPr>
          <w:p w:rsidR="00635119" w:rsidRPr="00301AD6" w:rsidRDefault="00635119" w:rsidP="00635119">
            <w:pPr>
              <w:rPr>
                <w:rFonts w:asciiTheme="minorHAnsi" w:hAnsiTheme="minorHAnsi" w:cstheme="minorHAnsi"/>
              </w:rPr>
            </w:pPr>
            <w:r w:rsidRPr="00301AD6">
              <w:rPr>
                <w:rFonts w:asciiTheme="minorHAnsi" w:hAnsiTheme="minorHAnsi" w:cstheme="minorHAnsi"/>
              </w:rPr>
              <w:t>Button</w:t>
            </w:r>
          </w:p>
        </w:tc>
        <w:tc>
          <w:tcPr>
            <w:tcW w:w="703" w:type="pct"/>
            <w:gridSpan w:val="3"/>
          </w:tcPr>
          <w:p w:rsidR="00635119" w:rsidRPr="00301AD6" w:rsidRDefault="00635119" w:rsidP="00635119">
            <w:pPr>
              <w:rPr>
                <w:rFonts w:asciiTheme="minorHAnsi" w:hAnsiTheme="minorHAnsi" w:cstheme="minorHAnsi"/>
              </w:rPr>
            </w:pP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r w:rsidRPr="00301AD6">
              <w:rPr>
                <w:rFonts w:asciiTheme="minorHAnsi" w:hAnsiTheme="minorHAnsi" w:cstheme="minorHAnsi"/>
              </w:rPr>
              <w:t>List</w:t>
            </w:r>
          </w:p>
        </w:tc>
        <w:tc>
          <w:tcPr>
            <w:tcW w:w="844" w:type="pct"/>
          </w:tcPr>
          <w:p w:rsidR="00635119" w:rsidRPr="00301AD6" w:rsidRDefault="00635119" w:rsidP="00635119">
            <w:pPr>
              <w:rPr>
                <w:rFonts w:asciiTheme="minorHAnsi" w:hAnsiTheme="minorHAnsi" w:cstheme="minorHAnsi"/>
              </w:rPr>
            </w:pPr>
          </w:p>
        </w:tc>
        <w:tc>
          <w:tcPr>
            <w:tcW w:w="703" w:type="pct"/>
            <w:gridSpan w:val="3"/>
          </w:tcPr>
          <w:p w:rsidR="00635119" w:rsidRPr="00301AD6" w:rsidRDefault="00635119" w:rsidP="00635119">
            <w:pPr>
              <w:rPr>
                <w:rFonts w:asciiTheme="minorHAnsi" w:hAnsiTheme="minorHAnsi" w:cstheme="minorHAnsi"/>
              </w:rPr>
            </w:pPr>
          </w:p>
        </w:tc>
        <w:tc>
          <w:tcPr>
            <w:tcW w:w="1093" w:type="pct"/>
          </w:tcPr>
          <w:p w:rsidR="00635119" w:rsidRPr="00301AD6" w:rsidRDefault="00635119" w:rsidP="00635119">
            <w:pPr>
              <w:rPr>
                <w:rFonts w:asciiTheme="minorHAnsi" w:hAnsiTheme="minorHAnsi" w:cstheme="minorHAnsi"/>
              </w:rPr>
            </w:pPr>
          </w:p>
        </w:tc>
      </w:tr>
      <w:tr w:rsidR="00635119" w:rsidRPr="00301AD6" w:rsidTr="00BF13C4">
        <w:tc>
          <w:tcPr>
            <w:tcW w:w="432" w:type="pct"/>
            <w:vMerge/>
          </w:tcPr>
          <w:p w:rsidR="00635119" w:rsidRPr="00301AD6" w:rsidRDefault="00635119" w:rsidP="00635119">
            <w:pPr>
              <w:rPr>
                <w:rFonts w:asciiTheme="minorHAnsi" w:hAnsiTheme="minorHAnsi" w:cstheme="minorHAnsi"/>
              </w:rPr>
            </w:pPr>
          </w:p>
        </w:tc>
        <w:tc>
          <w:tcPr>
            <w:tcW w:w="705" w:type="pct"/>
            <w:vMerge/>
          </w:tcPr>
          <w:p w:rsidR="00635119" w:rsidRPr="00301AD6" w:rsidRDefault="00635119" w:rsidP="00635119">
            <w:pPr>
              <w:rPr>
                <w:rFonts w:asciiTheme="minorHAnsi" w:hAnsiTheme="minorHAnsi" w:cstheme="minorHAnsi"/>
              </w:rPr>
            </w:pPr>
          </w:p>
        </w:tc>
        <w:tc>
          <w:tcPr>
            <w:tcW w:w="1223" w:type="pct"/>
            <w:gridSpan w:val="2"/>
          </w:tcPr>
          <w:p w:rsidR="00635119" w:rsidRPr="00301AD6" w:rsidRDefault="00635119" w:rsidP="00635119">
            <w:pPr>
              <w:rPr>
                <w:rFonts w:asciiTheme="minorHAnsi" w:hAnsiTheme="minorHAnsi" w:cstheme="minorHAnsi"/>
              </w:rPr>
            </w:pPr>
          </w:p>
        </w:tc>
        <w:tc>
          <w:tcPr>
            <w:tcW w:w="844" w:type="pct"/>
          </w:tcPr>
          <w:p w:rsidR="00635119" w:rsidRPr="00301AD6" w:rsidRDefault="00635119" w:rsidP="00635119">
            <w:pPr>
              <w:rPr>
                <w:rFonts w:asciiTheme="minorHAnsi" w:hAnsiTheme="minorHAnsi" w:cstheme="minorHAnsi"/>
              </w:rPr>
            </w:pPr>
          </w:p>
        </w:tc>
        <w:tc>
          <w:tcPr>
            <w:tcW w:w="703" w:type="pct"/>
            <w:gridSpan w:val="3"/>
          </w:tcPr>
          <w:p w:rsidR="00635119" w:rsidRPr="00301AD6" w:rsidRDefault="00635119" w:rsidP="00635119">
            <w:pPr>
              <w:rPr>
                <w:rFonts w:asciiTheme="minorHAnsi" w:hAnsiTheme="minorHAnsi" w:cstheme="minorHAnsi"/>
              </w:rPr>
            </w:pPr>
          </w:p>
        </w:tc>
        <w:tc>
          <w:tcPr>
            <w:tcW w:w="1093" w:type="pct"/>
          </w:tcPr>
          <w:p w:rsidR="00635119" w:rsidRPr="00301AD6" w:rsidRDefault="00635119" w:rsidP="00635119">
            <w:pPr>
              <w:rPr>
                <w:rFonts w:asciiTheme="minorHAnsi" w:hAnsiTheme="minorHAnsi" w:cstheme="minorHAnsi"/>
              </w:rPr>
            </w:pPr>
          </w:p>
        </w:tc>
      </w:tr>
      <w:tr w:rsidR="00635119" w:rsidRPr="00301AD6" w:rsidTr="00635119">
        <w:tc>
          <w:tcPr>
            <w:tcW w:w="5000" w:type="pct"/>
            <w:gridSpan w:val="9"/>
            <w:shd w:val="clear" w:color="auto" w:fill="D9D9D9" w:themeFill="background1" w:themeFillShade="D9"/>
          </w:tcPr>
          <w:p w:rsidR="00635119" w:rsidRPr="00301AD6" w:rsidRDefault="00635119" w:rsidP="00635119">
            <w:pPr>
              <w:rPr>
                <w:rFonts w:asciiTheme="minorHAnsi" w:hAnsiTheme="minorHAnsi" w:cstheme="minorHAnsi"/>
              </w:rPr>
            </w:pPr>
          </w:p>
        </w:tc>
      </w:tr>
      <w:tr w:rsidR="00746382" w:rsidRPr="00301AD6" w:rsidTr="006E73BF">
        <w:trPr>
          <w:trHeight w:val="287"/>
        </w:trPr>
        <w:tc>
          <w:tcPr>
            <w:tcW w:w="432" w:type="pct"/>
            <w:vMerge w:val="restart"/>
          </w:tcPr>
          <w:p w:rsidR="00746382" w:rsidRPr="00301AD6" w:rsidRDefault="00746382" w:rsidP="00635119">
            <w:pPr>
              <w:rPr>
                <w:rFonts w:asciiTheme="minorHAnsi" w:hAnsiTheme="minorHAnsi" w:cstheme="minorHAnsi"/>
                <w:b/>
              </w:rPr>
            </w:pPr>
            <w:r>
              <w:rPr>
                <w:rFonts w:asciiTheme="minorHAnsi" w:hAnsiTheme="minorHAnsi" w:cstheme="minorHAnsi"/>
                <w:b/>
              </w:rPr>
              <w:t>7.23</w:t>
            </w:r>
          </w:p>
        </w:tc>
        <w:tc>
          <w:tcPr>
            <w:tcW w:w="4568" w:type="pct"/>
            <w:gridSpan w:val="8"/>
          </w:tcPr>
          <w:p w:rsidR="00746382" w:rsidRPr="00301AD6" w:rsidRDefault="00746382" w:rsidP="00635119">
            <w:pPr>
              <w:rPr>
                <w:rFonts w:asciiTheme="minorHAnsi" w:hAnsiTheme="minorHAnsi" w:cstheme="minorHAnsi"/>
                <w:b/>
              </w:rPr>
            </w:pPr>
            <w:r w:rsidRPr="00301AD6">
              <w:rPr>
                <w:rFonts w:asciiTheme="minorHAnsi" w:hAnsiTheme="minorHAnsi" w:cstheme="minorHAnsi"/>
                <w:b/>
              </w:rPr>
              <w:t>Performance Appraisal</w:t>
            </w:r>
          </w:p>
        </w:tc>
      </w:tr>
      <w:tr w:rsidR="00746382" w:rsidRPr="00301AD6" w:rsidTr="006E73BF">
        <w:trPr>
          <w:trHeight w:val="287"/>
        </w:trPr>
        <w:tc>
          <w:tcPr>
            <w:tcW w:w="432" w:type="pct"/>
            <w:vMerge/>
          </w:tcPr>
          <w:p w:rsidR="00746382" w:rsidRPr="00301AD6" w:rsidRDefault="00746382" w:rsidP="00635119">
            <w:pPr>
              <w:rPr>
                <w:rFonts w:asciiTheme="minorHAnsi" w:hAnsiTheme="minorHAnsi" w:cstheme="minorHAnsi"/>
                <w:b/>
              </w:rPr>
            </w:pPr>
          </w:p>
        </w:tc>
        <w:tc>
          <w:tcPr>
            <w:tcW w:w="4568" w:type="pct"/>
            <w:gridSpan w:val="8"/>
          </w:tcPr>
          <w:p w:rsidR="00746382" w:rsidRPr="00301AD6" w:rsidRDefault="00746382" w:rsidP="00635119">
            <w:pPr>
              <w:ind w:left="0" w:firstLine="0"/>
              <w:rPr>
                <w:rFonts w:asciiTheme="minorHAnsi" w:hAnsiTheme="minorHAnsi" w:cstheme="minorHAnsi"/>
                <w:b/>
              </w:rPr>
            </w:pPr>
            <w:bookmarkStart w:id="2233" w:name="OLE_LINK65"/>
            <w:bookmarkStart w:id="2234" w:name="OLE_LINK66"/>
            <w:bookmarkStart w:id="2235" w:name="OLE_LINK21"/>
            <w:bookmarkStart w:id="2236" w:name="OLE_LINK26"/>
            <w:r w:rsidRPr="00301AD6">
              <w:rPr>
                <w:rFonts w:asciiTheme="minorHAnsi" w:hAnsiTheme="minorHAnsi" w:cstheme="minorHAnsi"/>
                <w:b/>
              </w:rPr>
              <w:t>Confirmation</w:t>
            </w:r>
            <w:bookmarkEnd w:id="2233"/>
            <w:bookmarkEnd w:id="2234"/>
            <w:r w:rsidRPr="00301AD6">
              <w:rPr>
                <w:rFonts w:asciiTheme="minorHAnsi" w:hAnsiTheme="minorHAnsi" w:cstheme="minorHAnsi"/>
                <w:b/>
              </w:rPr>
              <w:t xml:space="preserve"> Appraisal Form For All(After 6 months of joining or after completing probation period)</w:t>
            </w:r>
            <w:bookmarkEnd w:id="2235"/>
            <w:bookmarkEnd w:id="2236"/>
          </w:p>
        </w:tc>
      </w:tr>
      <w:tr w:rsidR="00746382" w:rsidRPr="00301AD6" w:rsidTr="00BF13C4">
        <w:trPr>
          <w:trHeight w:val="890"/>
        </w:trPr>
        <w:tc>
          <w:tcPr>
            <w:tcW w:w="432" w:type="pct"/>
            <w:vMerge/>
          </w:tcPr>
          <w:p w:rsidR="00746382" w:rsidRPr="00301AD6" w:rsidRDefault="00746382" w:rsidP="00635119">
            <w:pPr>
              <w:rPr>
                <w:rFonts w:asciiTheme="minorHAnsi" w:hAnsiTheme="minorHAnsi" w:cstheme="minorHAnsi"/>
              </w:rPr>
            </w:pPr>
          </w:p>
        </w:tc>
        <w:tc>
          <w:tcPr>
            <w:tcW w:w="723" w:type="pct"/>
            <w:gridSpan w:val="2"/>
          </w:tcPr>
          <w:p w:rsidR="00746382" w:rsidRPr="00301AD6" w:rsidRDefault="00746382" w:rsidP="00635119">
            <w:pPr>
              <w:rPr>
                <w:rFonts w:asciiTheme="minorHAnsi" w:hAnsiTheme="minorHAnsi" w:cstheme="minorHAnsi"/>
              </w:rPr>
            </w:pPr>
          </w:p>
        </w:tc>
        <w:tc>
          <w:tcPr>
            <w:tcW w:w="3845" w:type="pct"/>
            <w:gridSpan w:val="6"/>
          </w:tcPr>
          <w:p w:rsidR="00746382" w:rsidRPr="00301AD6" w:rsidRDefault="00746382" w:rsidP="00635119">
            <w:pPr>
              <w:rPr>
                <w:rFonts w:asciiTheme="minorHAnsi" w:hAnsiTheme="minorHAnsi" w:cstheme="minorHAnsi"/>
              </w:rPr>
            </w:pPr>
            <w:bookmarkStart w:id="2237" w:name="OLE_LINK58"/>
            <w:bookmarkStart w:id="2238" w:name="OLE_LINK59"/>
            <w:bookmarkStart w:id="2239" w:name="OLE_LINK60"/>
            <w:r w:rsidRPr="00301AD6">
              <w:rPr>
                <w:rFonts w:asciiTheme="minorHAnsi" w:hAnsiTheme="minorHAnsi" w:cstheme="minorHAnsi"/>
              </w:rPr>
              <w:t>EmpId</w:t>
            </w:r>
          </w:p>
          <w:p w:rsidR="00746382" w:rsidRPr="00301AD6" w:rsidRDefault="00746382" w:rsidP="00635119">
            <w:pPr>
              <w:rPr>
                <w:rFonts w:asciiTheme="minorHAnsi" w:hAnsiTheme="minorHAnsi" w:cstheme="minorHAnsi"/>
              </w:rPr>
            </w:pPr>
            <w:r w:rsidRPr="00301AD6">
              <w:rPr>
                <w:rFonts w:asciiTheme="minorHAnsi" w:hAnsiTheme="minorHAnsi" w:cstheme="minorHAnsi"/>
              </w:rPr>
              <w:t>Appraised By</w:t>
            </w:r>
          </w:p>
          <w:p w:rsidR="00746382" w:rsidRPr="00301AD6" w:rsidRDefault="00746382" w:rsidP="00635119">
            <w:pPr>
              <w:rPr>
                <w:rFonts w:asciiTheme="minorHAnsi" w:hAnsiTheme="minorHAnsi"/>
              </w:rPr>
            </w:pPr>
            <w:r w:rsidRPr="00301AD6">
              <w:rPr>
                <w:rFonts w:asciiTheme="minorHAnsi" w:eastAsia="Calibri" w:hAnsiTheme="minorHAnsi"/>
              </w:rPr>
              <w:t>Date of Appraisal</w:t>
            </w:r>
          </w:p>
          <w:p w:rsidR="00746382" w:rsidRPr="00301AD6" w:rsidRDefault="00746382" w:rsidP="00635119">
            <w:pPr>
              <w:rPr>
                <w:rFonts w:asciiTheme="minorHAnsi" w:hAnsiTheme="minorHAnsi" w:cstheme="minorHAnsi"/>
              </w:rPr>
            </w:pPr>
            <w:r w:rsidRPr="00301AD6">
              <w:rPr>
                <w:rFonts w:asciiTheme="minorHAnsi" w:hAnsiTheme="minorHAnsi"/>
              </w:rPr>
              <w:t>Date of Confirmation</w:t>
            </w:r>
          </w:p>
          <w:p w:rsidR="00746382" w:rsidRPr="00301AD6" w:rsidRDefault="00746382" w:rsidP="00635119">
            <w:pPr>
              <w:pStyle w:val="ListParagraph"/>
              <w:numPr>
                <w:ilvl w:val="0"/>
                <w:numId w:val="44"/>
              </w:numPr>
              <w:rPr>
                <w:rFonts w:asciiTheme="minorHAnsi" w:hAnsiTheme="minorHAnsi" w:cstheme="minorHAnsi"/>
              </w:rPr>
            </w:pPr>
            <w:bookmarkStart w:id="2240" w:name="OLE_LINK40"/>
            <w:bookmarkStart w:id="2241" w:name="OLE_LINK41"/>
            <w:bookmarkEnd w:id="2237"/>
            <w:bookmarkEnd w:id="2238"/>
            <w:bookmarkEnd w:id="2239"/>
            <w:r w:rsidRPr="00301AD6">
              <w:rPr>
                <w:rFonts w:asciiTheme="minorHAnsi" w:hAnsiTheme="minorHAnsi" w:cstheme="minorHAnsi"/>
              </w:rPr>
              <w:t>Performance</w:t>
            </w:r>
            <w:bookmarkEnd w:id="2240"/>
            <w:bookmarkEnd w:id="2241"/>
          </w:p>
          <w:p w:rsidR="00746382" w:rsidRPr="00301AD6" w:rsidRDefault="00746382" w:rsidP="00635119">
            <w:pPr>
              <w:pStyle w:val="ListParagraph"/>
              <w:numPr>
                <w:ilvl w:val="1"/>
                <w:numId w:val="25"/>
              </w:numPr>
              <w:rPr>
                <w:rFonts w:asciiTheme="minorHAnsi" w:hAnsiTheme="minorHAnsi" w:cstheme="minorHAnsi"/>
              </w:rPr>
            </w:pPr>
            <w:r w:rsidRPr="00301AD6">
              <w:rPr>
                <w:rFonts w:asciiTheme="minorHAnsi" w:hAnsiTheme="minorHAnsi" w:cstheme="minorHAnsi"/>
              </w:rPr>
              <w:t>Performance Indicators</w:t>
            </w:r>
          </w:p>
          <w:p w:rsidR="00746382" w:rsidRPr="00301AD6" w:rsidRDefault="00746382" w:rsidP="00635119">
            <w:pPr>
              <w:pStyle w:val="ListParagraph"/>
              <w:rPr>
                <w:rFonts w:asciiTheme="minorHAnsi" w:hAnsiTheme="minorHAnsi" w:cstheme="minorHAnsi"/>
              </w:rPr>
            </w:pPr>
            <w:r w:rsidRPr="00301AD6">
              <w:rPr>
                <w:rFonts w:asciiTheme="minorHAnsi" w:hAnsiTheme="minorHAnsi" w:cstheme="minorHAnsi"/>
              </w:rPr>
              <w:t xml:space="preserve">      Indicator                  Progress Achieved(Detail Entry)</w:t>
            </w:r>
          </w:p>
          <w:p w:rsidR="00746382" w:rsidRPr="00301AD6" w:rsidRDefault="00746382" w:rsidP="00635119">
            <w:pPr>
              <w:pStyle w:val="ListParagraph"/>
              <w:numPr>
                <w:ilvl w:val="1"/>
                <w:numId w:val="25"/>
              </w:numPr>
              <w:rPr>
                <w:rFonts w:asciiTheme="minorHAnsi" w:hAnsiTheme="minorHAnsi" w:cstheme="minorHAnsi"/>
              </w:rPr>
            </w:pPr>
            <w:bookmarkStart w:id="2242" w:name="OLE_LINK42"/>
            <w:bookmarkStart w:id="2243" w:name="OLE_LINK43"/>
            <w:bookmarkStart w:id="2244" w:name="OLE_LINK47"/>
            <w:r w:rsidRPr="00301AD6">
              <w:rPr>
                <w:rFonts w:asciiTheme="minorHAnsi" w:hAnsiTheme="minorHAnsi" w:cstheme="minorHAnsi"/>
              </w:rPr>
              <w:t>Major Difficulties Faced By Appraise</w:t>
            </w:r>
          </w:p>
          <w:p w:rsidR="00746382" w:rsidRPr="00301AD6" w:rsidRDefault="00746382" w:rsidP="00635119">
            <w:pPr>
              <w:pStyle w:val="ListParagraph"/>
              <w:ind w:left="1080"/>
              <w:rPr>
                <w:rFonts w:asciiTheme="minorHAnsi" w:hAnsiTheme="minorHAnsi" w:cstheme="minorHAnsi"/>
              </w:rPr>
            </w:pPr>
            <w:bookmarkStart w:id="2245" w:name="OLE_LINK48"/>
            <w:bookmarkEnd w:id="2242"/>
            <w:bookmarkEnd w:id="2243"/>
            <w:bookmarkEnd w:id="2244"/>
            <w:r w:rsidRPr="00301AD6">
              <w:rPr>
                <w:rFonts w:asciiTheme="minorHAnsi" w:hAnsiTheme="minorHAnsi" w:cstheme="minorHAnsi"/>
              </w:rPr>
              <w:t>Difficulties              Ways to overcome(Detail Entry)</w:t>
            </w:r>
          </w:p>
          <w:bookmarkEnd w:id="2245"/>
          <w:p w:rsidR="00746382" w:rsidRPr="00301AD6" w:rsidRDefault="00746382" w:rsidP="00635119">
            <w:pPr>
              <w:pStyle w:val="ListParagraph"/>
              <w:numPr>
                <w:ilvl w:val="1"/>
                <w:numId w:val="25"/>
              </w:numPr>
              <w:rPr>
                <w:rFonts w:asciiTheme="minorHAnsi" w:hAnsiTheme="minorHAnsi" w:cstheme="minorHAnsi"/>
              </w:rPr>
            </w:pPr>
            <w:r w:rsidRPr="00301AD6">
              <w:rPr>
                <w:rFonts w:asciiTheme="minorHAnsi" w:hAnsiTheme="minorHAnsi" w:cstheme="minorHAnsi"/>
              </w:rPr>
              <w:t>Major Difficulties Faced By Appraiser</w:t>
            </w:r>
          </w:p>
          <w:p w:rsidR="00746382" w:rsidRPr="00301AD6" w:rsidRDefault="00746382" w:rsidP="00635119">
            <w:pPr>
              <w:pStyle w:val="ListParagraph"/>
              <w:ind w:left="1080"/>
              <w:rPr>
                <w:rFonts w:asciiTheme="minorHAnsi" w:hAnsiTheme="minorHAnsi" w:cstheme="minorHAnsi"/>
              </w:rPr>
            </w:pPr>
            <w:r w:rsidRPr="00301AD6">
              <w:rPr>
                <w:rFonts w:asciiTheme="minorHAnsi" w:hAnsiTheme="minorHAnsi" w:cstheme="minorHAnsi"/>
              </w:rPr>
              <w:t>Difficulties              Ways to overcome(Detail Entry)</w:t>
            </w:r>
          </w:p>
          <w:p w:rsidR="00746382" w:rsidRPr="00301AD6" w:rsidRDefault="00746382" w:rsidP="00635119">
            <w:pPr>
              <w:pStyle w:val="ListParagraph"/>
              <w:numPr>
                <w:ilvl w:val="0"/>
                <w:numId w:val="25"/>
              </w:numPr>
              <w:rPr>
                <w:rFonts w:asciiTheme="minorHAnsi" w:hAnsiTheme="minorHAnsi" w:cstheme="minorHAnsi"/>
              </w:rPr>
            </w:pPr>
            <w:r w:rsidRPr="00301AD6">
              <w:rPr>
                <w:rFonts w:asciiTheme="minorHAnsi" w:hAnsiTheme="minorHAnsi" w:cstheme="minorHAnsi"/>
              </w:rPr>
              <w:t>Functioning within MS set up</w:t>
            </w:r>
          </w:p>
          <w:p w:rsidR="00746382" w:rsidRPr="00301AD6" w:rsidRDefault="00746382" w:rsidP="00635119">
            <w:pPr>
              <w:pStyle w:val="ListParagraph"/>
              <w:numPr>
                <w:ilvl w:val="1"/>
                <w:numId w:val="25"/>
              </w:numPr>
              <w:rPr>
                <w:rFonts w:asciiTheme="minorHAnsi" w:hAnsiTheme="minorHAnsi" w:cstheme="minorHAnsi"/>
              </w:rPr>
            </w:pPr>
            <w:r w:rsidRPr="00301AD6">
              <w:rPr>
                <w:rFonts w:asciiTheme="minorHAnsi" w:hAnsiTheme="minorHAnsi" w:cstheme="minorHAnsi"/>
              </w:rPr>
              <w:t>Relationship with colleagues</w:t>
            </w:r>
          </w:p>
          <w:p w:rsidR="00746382" w:rsidRPr="00301AD6" w:rsidRDefault="00746382" w:rsidP="00635119">
            <w:pPr>
              <w:pStyle w:val="ListParagraph"/>
              <w:numPr>
                <w:ilvl w:val="1"/>
                <w:numId w:val="25"/>
              </w:numPr>
              <w:rPr>
                <w:rFonts w:asciiTheme="minorHAnsi" w:hAnsiTheme="minorHAnsi" w:cstheme="minorHAnsi"/>
              </w:rPr>
            </w:pPr>
            <w:r w:rsidRPr="00301AD6">
              <w:rPr>
                <w:rFonts w:asciiTheme="minorHAnsi" w:hAnsiTheme="minorHAnsi" w:cstheme="minorHAnsi"/>
              </w:rPr>
              <w:t>Sincerity</w:t>
            </w:r>
          </w:p>
          <w:p w:rsidR="00746382" w:rsidRPr="00301AD6" w:rsidRDefault="00746382" w:rsidP="00635119">
            <w:pPr>
              <w:pStyle w:val="ListParagraph"/>
              <w:numPr>
                <w:ilvl w:val="1"/>
                <w:numId w:val="25"/>
              </w:numPr>
              <w:rPr>
                <w:rFonts w:asciiTheme="minorHAnsi" w:hAnsiTheme="minorHAnsi" w:cstheme="minorHAnsi"/>
              </w:rPr>
            </w:pPr>
            <w:r w:rsidRPr="00301AD6">
              <w:rPr>
                <w:rFonts w:asciiTheme="minorHAnsi" w:hAnsiTheme="minorHAnsi" w:cstheme="minorHAnsi"/>
              </w:rPr>
              <w:t>Promptness in executing responsibilities</w:t>
            </w:r>
          </w:p>
          <w:p w:rsidR="00746382" w:rsidRPr="00301AD6" w:rsidRDefault="00746382" w:rsidP="00635119">
            <w:pPr>
              <w:pStyle w:val="ListParagraph"/>
              <w:numPr>
                <w:ilvl w:val="0"/>
                <w:numId w:val="25"/>
              </w:numPr>
              <w:rPr>
                <w:rFonts w:asciiTheme="minorHAnsi" w:hAnsiTheme="minorHAnsi" w:cstheme="minorHAnsi"/>
              </w:rPr>
            </w:pPr>
            <w:r w:rsidRPr="00301AD6">
              <w:rPr>
                <w:rFonts w:asciiTheme="minorHAnsi" w:hAnsiTheme="minorHAnsi" w:cstheme="minorHAnsi"/>
              </w:rPr>
              <w:t>Any other comment(s) by the appraise</w:t>
            </w:r>
          </w:p>
          <w:p w:rsidR="00746382" w:rsidRPr="00301AD6" w:rsidRDefault="00746382" w:rsidP="00635119">
            <w:pPr>
              <w:pStyle w:val="ListParagraph"/>
              <w:numPr>
                <w:ilvl w:val="0"/>
                <w:numId w:val="25"/>
              </w:numPr>
              <w:rPr>
                <w:rFonts w:asciiTheme="minorHAnsi" w:hAnsiTheme="minorHAnsi" w:cstheme="minorHAnsi"/>
              </w:rPr>
            </w:pPr>
            <w:r w:rsidRPr="00301AD6">
              <w:rPr>
                <w:rFonts w:asciiTheme="minorHAnsi" w:hAnsiTheme="minorHAnsi" w:cstheme="minorHAnsi"/>
              </w:rPr>
              <w:lastRenderedPageBreak/>
              <w:t>Any other comments by the appraiser</w:t>
            </w:r>
          </w:p>
          <w:p w:rsidR="00746382" w:rsidRPr="00301AD6" w:rsidRDefault="00746382" w:rsidP="00635119">
            <w:pPr>
              <w:pStyle w:val="ListParagraph"/>
              <w:numPr>
                <w:ilvl w:val="0"/>
                <w:numId w:val="25"/>
              </w:numPr>
              <w:rPr>
                <w:rFonts w:asciiTheme="minorHAnsi" w:hAnsiTheme="minorHAnsi" w:cstheme="minorHAnsi"/>
              </w:rPr>
            </w:pPr>
            <w:r w:rsidRPr="00301AD6">
              <w:rPr>
                <w:rFonts w:asciiTheme="minorHAnsi" w:hAnsiTheme="minorHAnsi" w:cstheme="minorHAnsi"/>
              </w:rPr>
              <w:t>Recommendation of appraiser</w:t>
            </w:r>
          </w:p>
          <w:p w:rsidR="00746382" w:rsidRPr="00301AD6" w:rsidRDefault="00746382" w:rsidP="00635119">
            <w:pPr>
              <w:pStyle w:val="ListParagraph"/>
              <w:numPr>
                <w:ilvl w:val="0"/>
                <w:numId w:val="25"/>
              </w:numPr>
              <w:rPr>
                <w:rFonts w:asciiTheme="minorHAnsi" w:hAnsiTheme="minorHAnsi" w:cstheme="minorHAnsi"/>
              </w:rPr>
            </w:pPr>
            <w:r w:rsidRPr="00301AD6">
              <w:rPr>
                <w:rFonts w:asciiTheme="minorHAnsi" w:hAnsiTheme="minorHAnsi" w:cstheme="minorHAnsi"/>
              </w:rPr>
              <w:t>Recommendation by Department Head</w:t>
            </w:r>
          </w:p>
          <w:p w:rsidR="00746382" w:rsidRPr="00301AD6" w:rsidRDefault="00746382" w:rsidP="00635119">
            <w:pPr>
              <w:pStyle w:val="ListParagraph"/>
              <w:numPr>
                <w:ilvl w:val="0"/>
                <w:numId w:val="25"/>
              </w:numPr>
              <w:rPr>
                <w:rFonts w:asciiTheme="minorHAnsi" w:hAnsiTheme="minorHAnsi" w:cstheme="minorHAnsi"/>
              </w:rPr>
            </w:pPr>
            <w:r w:rsidRPr="00301AD6">
              <w:rPr>
                <w:rFonts w:asciiTheme="minorHAnsi" w:hAnsiTheme="minorHAnsi" w:cstheme="minorHAnsi"/>
              </w:rPr>
              <w:t>Approved/Comments by MD/CMC</w:t>
            </w:r>
          </w:p>
        </w:tc>
      </w:tr>
      <w:tr w:rsidR="00746382" w:rsidRPr="00301AD6" w:rsidTr="006E73BF">
        <w:trPr>
          <w:trHeight w:val="557"/>
        </w:trPr>
        <w:tc>
          <w:tcPr>
            <w:tcW w:w="432" w:type="pct"/>
            <w:vMerge/>
          </w:tcPr>
          <w:p w:rsidR="00746382" w:rsidRPr="00301AD6" w:rsidRDefault="00746382" w:rsidP="00635119">
            <w:pPr>
              <w:rPr>
                <w:rFonts w:asciiTheme="minorHAnsi" w:hAnsiTheme="minorHAnsi" w:cstheme="minorHAnsi"/>
              </w:rPr>
            </w:pPr>
          </w:p>
        </w:tc>
        <w:tc>
          <w:tcPr>
            <w:tcW w:w="4568" w:type="pct"/>
            <w:gridSpan w:val="8"/>
          </w:tcPr>
          <w:p w:rsidR="00746382" w:rsidRPr="00301AD6" w:rsidRDefault="00746382" w:rsidP="00635119">
            <w:pPr>
              <w:ind w:left="0" w:firstLine="0"/>
              <w:rPr>
                <w:rFonts w:asciiTheme="minorHAnsi" w:hAnsiTheme="minorHAnsi" w:cstheme="minorHAnsi"/>
              </w:rPr>
            </w:pPr>
            <w:r w:rsidRPr="00301AD6">
              <w:rPr>
                <w:rFonts w:asciiTheme="minorHAnsi" w:hAnsiTheme="minorHAnsi" w:cstheme="minorHAnsi"/>
                <w:b/>
              </w:rPr>
              <w:t>Confirmation Appraisal Form For Technical Staffs (After 6 months of joining or after completing probation period)</w:t>
            </w:r>
          </w:p>
        </w:tc>
      </w:tr>
      <w:tr w:rsidR="00746382" w:rsidRPr="00301AD6" w:rsidTr="00BF13C4">
        <w:trPr>
          <w:trHeight w:val="260"/>
        </w:trPr>
        <w:tc>
          <w:tcPr>
            <w:tcW w:w="432" w:type="pct"/>
            <w:vMerge/>
          </w:tcPr>
          <w:p w:rsidR="00746382" w:rsidRPr="00301AD6" w:rsidRDefault="00746382" w:rsidP="00635119">
            <w:pPr>
              <w:rPr>
                <w:rFonts w:asciiTheme="minorHAnsi" w:hAnsiTheme="minorHAnsi" w:cstheme="minorHAnsi"/>
              </w:rPr>
            </w:pPr>
          </w:p>
        </w:tc>
        <w:tc>
          <w:tcPr>
            <w:tcW w:w="723" w:type="pct"/>
            <w:gridSpan w:val="2"/>
          </w:tcPr>
          <w:p w:rsidR="00746382" w:rsidRPr="00301AD6" w:rsidRDefault="00746382" w:rsidP="00635119">
            <w:pPr>
              <w:rPr>
                <w:rFonts w:asciiTheme="minorHAnsi" w:hAnsiTheme="minorHAnsi" w:cstheme="minorHAnsi"/>
              </w:rPr>
            </w:pPr>
          </w:p>
        </w:tc>
        <w:tc>
          <w:tcPr>
            <w:tcW w:w="3845" w:type="pct"/>
            <w:gridSpan w:val="6"/>
          </w:tcPr>
          <w:p w:rsidR="00746382" w:rsidRPr="00301AD6" w:rsidRDefault="00746382" w:rsidP="00635119">
            <w:pPr>
              <w:rPr>
                <w:rFonts w:asciiTheme="minorHAnsi" w:hAnsiTheme="minorHAnsi" w:cstheme="minorHAnsi"/>
              </w:rPr>
            </w:pPr>
            <w:r w:rsidRPr="00301AD6">
              <w:rPr>
                <w:rFonts w:asciiTheme="minorHAnsi" w:hAnsiTheme="minorHAnsi" w:cstheme="minorHAnsi"/>
              </w:rPr>
              <w:t>EmpId</w:t>
            </w:r>
          </w:p>
          <w:p w:rsidR="00746382" w:rsidRPr="00301AD6" w:rsidRDefault="00746382" w:rsidP="00635119">
            <w:pPr>
              <w:rPr>
                <w:rFonts w:asciiTheme="minorHAnsi" w:hAnsiTheme="minorHAnsi" w:cstheme="minorHAnsi"/>
              </w:rPr>
            </w:pPr>
            <w:r w:rsidRPr="00301AD6">
              <w:rPr>
                <w:rFonts w:asciiTheme="minorHAnsi" w:hAnsiTheme="minorHAnsi" w:cstheme="minorHAnsi"/>
              </w:rPr>
              <w:t>Appraised By</w:t>
            </w:r>
          </w:p>
          <w:p w:rsidR="00746382" w:rsidRPr="00301AD6" w:rsidRDefault="00746382" w:rsidP="00635119">
            <w:pPr>
              <w:rPr>
                <w:rFonts w:asciiTheme="minorHAnsi" w:hAnsiTheme="minorHAnsi"/>
              </w:rPr>
            </w:pPr>
            <w:r w:rsidRPr="00301AD6">
              <w:rPr>
                <w:rFonts w:asciiTheme="minorHAnsi" w:eastAsia="Calibri" w:hAnsiTheme="minorHAnsi"/>
              </w:rPr>
              <w:t>Date of Appraisal</w:t>
            </w:r>
          </w:p>
          <w:p w:rsidR="00746382" w:rsidRPr="00301AD6" w:rsidRDefault="00746382" w:rsidP="00635119">
            <w:pPr>
              <w:rPr>
                <w:rFonts w:asciiTheme="minorHAnsi" w:hAnsiTheme="minorHAnsi"/>
                <w:b/>
              </w:rPr>
            </w:pPr>
            <w:bookmarkStart w:id="2246" w:name="OLE_LINK76"/>
            <w:bookmarkStart w:id="2247" w:name="OLE_LINK77"/>
            <w:r w:rsidRPr="00301AD6">
              <w:rPr>
                <w:rFonts w:asciiTheme="minorHAnsi" w:hAnsiTheme="minorHAnsi"/>
                <w:b/>
              </w:rPr>
              <w:t xml:space="preserve">Evaluation on Behavioral Skills </w:t>
            </w:r>
          </w:p>
          <w:bookmarkEnd w:id="2246"/>
          <w:bookmarkEnd w:id="2247"/>
          <w:p w:rsidR="00746382" w:rsidRPr="00301AD6" w:rsidRDefault="00746382" w:rsidP="00635119">
            <w:pPr>
              <w:rPr>
                <w:rFonts w:asciiTheme="minorHAnsi" w:hAnsiTheme="minorHAnsi"/>
              </w:rPr>
            </w:pPr>
            <w:r w:rsidRPr="00301AD6">
              <w:rPr>
                <w:rFonts w:asciiTheme="minorHAnsi" w:eastAsia="Calibri" w:hAnsiTheme="minorHAnsi"/>
              </w:rPr>
              <w:t>BehaviorDefinition</w:t>
            </w:r>
            <w:r w:rsidRPr="00301AD6">
              <w:rPr>
                <w:rFonts w:asciiTheme="minorHAnsi" w:hAnsiTheme="minorHAnsi"/>
              </w:rPr>
              <w:t xml:space="preserve"> ??</w:t>
            </w:r>
          </w:p>
          <w:p w:rsidR="00746382" w:rsidRPr="00301AD6" w:rsidRDefault="00746382" w:rsidP="00635119">
            <w:pPr>
              <w:rPr>
                <w:rFonts w:asciiTheme="minorHAnsi" w:hAnsiTheme="minorHAnsi"/>
                <w:b/>
              </w:rPr>
            </w:pPr>
            <w:r w:rsidRPr="00301AD6">
              <w:rPr>
                <w:rFonts w:asciiTheme="minorHAnsi" w:hAnsiTheme="minorHAnsi"/>
                <w:b/>
              </w:rPr>
              <w:t xml:space="preserve">Evaluation on Technical Skills </w:t>
            </w:r>
          </w:p>
          <w:p w:rsidR="00746382" w:rsidRPr="00301AD6" w:rsidRDefault="00746382" w:rsidP="00635119">
            <w:pPr>
              <w:rPr>
                <w:rFonts w:asciiTheme="minorHAnsi" w:hAnsiTheme="minorHAnsi"/>
                <w:bCs/>
              </w:rPr>
            </w:pPr>
            <w:r w:rsidRPr="00301AD6">
              <w:rPr>
                <w:rFonts w:asciiTheme="minorHAnsi" w:eastAsia="Calibri" w:hAnsiTheme="minorHAnsi"/>
                <w:bCs/>
              </w:rPr>
              <w:t>IndicatorsGradesSupport requiredOwn actions</w:t>
            </w:r>
          </w:p>
          <w:p w:rsidR="00746382" w:rsidRPr="00301AD6" w:rsidRDefault="00746382" w:rsidP="00635119">
            <w:pPr>
              <w:rPr>
                <w:rFonts w:asciiTheme="minorHAnsi" w:eastAsia="Calibri" w:hAnsiTheme="minorHAnsi"/>
                <w:b/>
                <w:bCs/>
              </w:rPr>
            </w:pPr>
            <w:r w:rsidRPr="00301AD6">
              <w:rPr>
                <w:rFonts w:asciiTheme="minorHAnsi" w:eastAsia="Calibri" w:hAnsiTheme="minorHAnsi"/>
                <w:b/>
                <w:bCs/>
              </w:rPr>
              <w:t>Did you receive induction trainingas required?</w:t>
            </w:r>
          </w:p>
          <w:p w:rsidR="00746382" w:rsidRPr="00301AD6" w:rsidRDefault="00746382" w:rsidP="00635119">
            <w:pPr>
              <w:rPr>
                <w:rFonts w:asciiTheme="minorHAnsi" w:hAnsiTheme="minorHAnsi"/>
              </w:rPr>
            </w:pPr>
            <w:r w:rsidRPr="00301AD6">
              <w:rPr>
                <w:rFonts w:asciiTheme="minorHAnsi" w:eastAsia="Calibri" w:hAnsiTheme="minorHAnsi"/>
              </w:rPr>
              <w:t>Team member comments</w:t>
            </w:r>
          </w:p>
          <w:p w:rsidR="00746382" w:rsidRPr="00301AD6" w:rsidRDefault="00746382" w:rsidP="00635119">
            <w:pPr>
              <w:rPr>
                <w:rFonts w:asciiTheme="minorHAnsi" w:hAnsiTheme="minorHAnsi"/>
              </w:rPr>
            </w:pPr>
            <w:r w:rsidRPr="00301AD6">
              <w:rPr>
                <w:rFonts w:asciiTheme="minorHAnsi" w:eastAsia="Calibri" w:hAnsiTheme="minorHAnsi"/>
              </w:rPr>
              <w:t>Manager/ Supervisor comments</w:t>
            </w:r>
          </w:p>
          <w:p w:rsidR="00746382" w:rsidRPr="00301AD6" w:rsidRDefault="00746382" w:rsidP="00635119">
            <w:pPr>
              <w:rPr>
                <w:rFonts w:asciiTheme="minorHAnsi" w:hAnsiTheme="minorHAnsi"/>
                <w:b/>
              </w:rPr>
            </w:pPr>
            <w:r w:rsidRPr="00301AD6">
              <w:rPr>
                <w:rFonts w:asciiTheme="minorHAnsi" w:hAnsiTheme="minorHAnsi"/>
                <w:b/>
              </w:rPr>
              <w:t>Personal Development Plan</w:t>
            </w:r>
          </w:p>
          <w:p w:rsidR="00746382" w:rsidRPr="00301AD6" w:rsidRDefault="00746382" w:rsidP="00635119">
            <w:pPr>
              <w:rPr>
                <w:rFonts w:asciiTheme="minorHAnsi" w:hAnsiTheme="minorHAnsi"/>
              </w:rPr>
            </w:pPr>
            <w:r w:rsidRPr="00301AD6">
              <w:rPr>
                <w:rFonts w:asciiTheme="minorHAnsi" w:hAnsiTheme="minorHAnsi"/>
              </w:rPr>
              <w:t xml:space="preserve">   Development Goal     Time Scale     Support Required     Own Actions</w:t>
            </w:r>
          </w:p>
          <w:p w:rsidR="00746382" w:rsidRPr="00301AD6" w:rsidRDefault="00746382" w:rsidP="00635119">
            <w:pPr>
              <w:rPr>
                <w:rFonts w:asciiTheme="minorHAnsi" w:eastAsia="Calibri" w:hAnsiTheme="minorHAnsi"/>
                <w:b/>
                <w:bCs/>
              </w:rPr>
            </w:pPr>
            <w:bookmarkStart w:id="2248" w:name="OLE_LINK103"/>
            <w:bookmarkStart w:id="2249" w:name="OLE_LINK104"/>
            <w:r w:rsidRPr="00301AD6">
              <w:rPr>
                <w:rFonts w:asciiTheme="minorHAnsi" w:eastAsia="Calibri" w:hAnsiTheme="minorHAnsi"/>
                <w:b/>
                <w:bCs/>
              </w:rPr>
              <w:t>Overall Rating</w:t>
            </w:r>
          </w:p>
          <w:bookmarkEnd w:id="2248"/>
          <w:bookmarkEnd w:id="2249"/>
          <w:p w:rsidR="00746382" w:rsidRPr="00301AD6" w:rsidRDefault="00746382" w:rsidP="00635119">
            <w:pPr>
              <w:rPr>
                <w:rFonts w:asciiTheme="minorHAnsi" w:hAnsiTheme="minorHAnsi" w:cstheme="minorHAnsi"/>
              </w:rPr>
            </w:pPr>
            <w:r w:rsidRPr="00301AD6">
              <w:rPr>
                <w:rFonts w:asciiTheme="minorHAnsi" w:eastAsia="Calibri" w:hAnsiTheme="minorHAnsi"/>
                <w:bCs/>
              </w:rPr>
              <w:t>Performance Level</w:t>
            </w:r>
          </w:p>
        </w:tc>
      </w:tr>
      <w:tr w:rsidR="00746382" w:rsidRPr="00301AD6" w:rsidTr="006E73BF">
        <w:trPr>
          <w:trHeight w:val="287"/>
        </w:trPr>
        <w:tc>
          <w:tcPr>
            <w:tcW w:w="432" w:type="pct"/>
            <w:vMerge/>
          </w:tcPr>
          <w:p w:rsidR="00746382" w:rsidRPr="00301AD6" w:rsidRDefault="00746382" w:rsidP="00635119">
            <w:pPr>
              <w:rPr>
                <w:rFonts w:asciiTheme="minorHAnsi" w:hAnsiTheme="minorHAnsi" w:cstheme="minorHAnsi"/>
              </w:rPr>
            </w:pPr>
          </w:p>
        </w:tc>
        <w:tc>
          <w:tcPr>
            <w:tcW w:w="4568" w:type="pct"/>
            <w:gridSpan w:val="8"/>
          </w:tcPr>
          <w:p w:rsidR="00746382" w:rsidRPr="00301AD6" w:rsidRDefault="00746382" w:rsidP="00635119">
            <w:pPr>
              <w:rPr>
                <w:rFonts w:asciiTheme="minorHAnsi" w:hAnsiTheme="minorHAnsi" w:cstheme="minorHAnsi"/>
              </w:rPr>
            </w:pPr>
            <w:r w:rsidRPr="00301AD6">
              <w:rPr>
                <w:rFonts w:asciiTheme="minorHAnsi" w:hAnsiTheme="minorHAnsi" w:cstheme="minorHAnsi"/>
                <w:b/>
              </w:rPr>
              <w:t>Annual Performance Appraisal</w:t>
            </w:r>
          </w:p>
        </w:tc>
      </w:tr>
      <w:tr w:rsidR="00746382" w:rsidRPr="00301AD6" w:rsidTr="00BF13C4">
        <w:trPr>
          <w:trHeight w:val="890"/>
        </w:trPr>
        <w:tc>
          <w:tcPr>
            <w:tcW w:w="432" w:type="pct"/>
            <w:vMerge/>
          </w:tcPr>
          <w:p w:rsidR="00746382" w:rsidRPr="00301AD6" w:rsidRDefault="00746382" w:rsidP="00635119">
            <w:pPr>
              <w:rPr>
                <w:rFonts w:asciiTheme="minorHAnsi" w:hAnsiTheme="minorHAnsi" w:cstheme="minorHAnsi"/>
              </w:rPr>
            </w:pPr>
          </w:p>
        </w:tc>
        <w:tc>
          <w:tcPr>
            <w:tcW w:w="723" w:type="pct"/>
            <w:gridSpan w:val="2"/>
          </w:tcPr>
          <w:p w:rsidR="00746382" w:rsidRPr="00301AD6" w:rsidRDefault="00746382" w:rsidP="00635119">
            <w:pPr>
              <w:rPr>
                <w:rFonts w:asciiTheme="minorHAnsi" w:hAnsiTheme="minorHAnsi" w:cstheme="minorHAnsi"/>
              </w:rPr>
            </w:pPr>
          </w:p>
        </w:tc>
        <w:tc>
          <w:tcPr>
            <w:tcW w:w="3845" w:type="pct"/>
            <w:gridSpan w:val="6"/>
          </w:tcPr>
          <w:p w:rsidR="00746382" w:rsidRPr="00301AD6" w:rsidRDefault="00746382" w:rsidP="00635119">
            <w:pPr>
              <w:rPr>
                <w:rFonts w:asciiTheme="minorHAnsi" w:hAnsiTheme="minorHAnsi" w:cstheme="minorHAnsi"/>
              </w:rPr>
            </w:pPr>
            <w:r w:rsidRPr="00301AD6">
              <w:rPr>
                <w:rFonts w:asciiTheme="minorHAnsi" w:hAnsiTheme="minorHAnsi" w:cstheme="minorHAnsi"/>
              </w:rPr>
              <w:t>Emp Id</w:t>
            </w:r>
          </w:p>
          <w:p w:rsidR="00746382" w:rsidRPr="00301AD6" w:rsidRDefault="00746382" w:rsidP="00635119">
            <w:pPr>
              <w:rPr>
                <w:rFonts w:asciiTheme="minorHAnsi" w:hAnsiTheme="minorHAnsi" w:cstheme="minorHAnsi"/>
              </w:rPr>
            </w:pPr>
            <w:r w:rsidRPr="00301AD6">
              <w:rPr>
                <w:rFonts w:asciiTheme="minorHAnsi" w:hAnsiTheme="minorHAnsi" w:cstheme="minorHAnsi"/>
              </w:rPr>
              <w:t>Supervisor Id</w:t>
            </w:r>
          </w:p>
          <w:p w:rsidR="00746382" w:rsidRPr="00301AD6" w:rsidRDefault="00746382" w:rsidP="00635119">
            <w:pPr>
              <w:rPr>
                <w:rFonts w:asciiTheme="minorHAnsi" w:hAnsiTheme="minorHAnsi" w:cstheme="minorHAnsi"/>
              </w:rPr>
            </w:pPr>
            <w:r w:rsidRPr="00301AD6">
              <w:rPr>
                <w:rFonts w:asciiTheme="minorHAnsi" w:hAnsiTheme="minorHAnsi" w:cstheme="minorHAnsi"/>
              </w:rPr>
              <w:t>Appraiser Id</w:t>
            </w:r>
          </w:p>
          <w:p w:rsidR="00746382" w:rsidRPr="00301AD6" w:rsidRDefault="00746382" w:rsidP="00635119">
            <w:pPr>
              <w:rPr>
                <w:rFonts w:asciiTheme="minorHAnsi" w:hAnsiTheme="minorHAnsi" w:cstheme="minorHAnsi"/>
              </w:rPr>
            </w:pPr>
            <w:r w:rsidRPr="00301AD6">
              <w:rPr>
                <w:rFonts w:asciiTheme="minorHAnsi" w:hAnsiTheme="minorHAnsi" w:cstheme="minorHAnsi"/>
              </w:rPr>
              <w:t>Appraisal Date</w:t>
            </w:r>
          </w:p>
          <w:p w:rsidR="00746382" w:rsidRPr="00301AD6" w:rsidRDefault="00746382" w:rsidP="00635119">
            <w:pPr>
              <w:rPr>
                <w:rFonts w:asciiTheme="minorHAnsi" w:hAnsiTheme="minorHAnsi" w:cstheme="minorHAnsi"/>
              </w:rPr>
            </w:pPr>
            <w:r w:rsidRPr="00301AD6">
              <w:rPr>
                <w:rFonts w:asciiTheme="minorHAnsi" w:hAnsiTheme="minorHAnsi" w:cstheme="minorHAnsi"/>
              </w:rPr>
              <w:t>Appraisal Time</w:t>
            </w:r>
          </w:p>
          <w:p w:rsidR="00746382" w:rsidRPr="00301AD6" w:rsidRDefault="00746382" w:rsidP="00635119">
            <w:pPr>
              <w:rPr>
                <w:rFonts w:asciiTheme="minorHAnsi" w:hAnsiTheme="minorHAnsi" w:cstheme="minorHAnsi"/>
              </w:rPr>
            </w:pPr>
            <w:r w:rsidRPr="00301AD6">
              <w:rPr>
                <w:rFonts w:asciiTheme="minorHAnsi" w:hAnsiTheme="minorHAnsi" w:cstheme="minorHAnsi"/>
              </w:rPr>
              <w:t>Third Persons Id</w:t>
            </w:r>
          </w:p>
          <w:p w:rsidR="00746382" w:rsidRPr="00301AD6" w:rsidRDefault="00746382" w:rsidP="00635119">
            <w:pPr>
              <w:pStyle w:val="ListParagraph"/>
              <w:numPr>
                <w:ilvl w:val="1"/>
                <w:numId w:val="20"/>
              </w:numPr>
              <w:rPr>
                <w:rFonts w:asciiTheme="minorHAnsi" w:hAnsiTheme="minorHAnsi" w:cstheme="minorHAnsi"/>
              </w:rPr>
            </w:pPr>
            <w:r w:rsidRPr="00301AD6">
              <w:rPr>
                <w:rFonts w:asciiTheme="minorHAnsi" w:hAnsiTheme="minorHAnsi" w:cstheme="minorHAnsi"/>
              </w:rPr>
              <w:t xml:space="preserve">Performance Review: </w:t>
            </w:r>
          </w:p>
          <w:p w:rsidR="00746382" w:rsidRPr="00301AD6" w:rsidRDefault="00746382" w:rsidP="00635119">
            <w:pPr>
              <w:pStyle w:val="ListParagraph"/>
              <w:numPr>
                <w:ilvl w:val="1"/>
                <w:numId w:val="21"/>
              </w:numPr>
              <w:rPr>
                <w:rFonts w:asciiTheme="minorHAnsi" w:hAnsiTheme="minorHAnsi" w:cstheme="minorHAnsi"/>
              </w:rPr>
            </w:pPr>
            <w:r w:rsidRPr="00301AD6">
              <w:rPr>
                <w:rFonts w:asciiTheme="minorHAnsi" w:hAnsiTheme="minorHAnsi" w:cstheme="minorHAnsi"/>
              </w:rPr>
              <w:t xml:space="preserve">Job Responsibility </w:t>
            </w:r>
          </w:p>
          <w:p w:rsidR="00746382" w:rsidRPr="00301AD6" w:rsidRDefault="00746382" w:rsidP="00635119">
            <w:pPr>
              <w:pStyle w:val="ListParagraph"/>
              <w:ind w:left="1080"/>
              <w:rPr>
                <w:rFonts w:asciiTheme="minorHAnsi" w:hAnsiTheme="minorHAnsi" w:cstheme="minorHAnsi"/>
              </w:rPr>
            </w:pPr>
            <w:r w:rsidRPr="00301AD6">
              <w:rPr>
                <w:rFonts w:asciiTheme="minorHAnsi" w:hAnsiTheme="minorHAnsi" w:cstheme="minorHAnsi"/>
              </w:rPr>
              <w:t>Job                            Grading                  Comments</w:t>
            </w:r>
          </w:p>
          <w:p w:rsidR="00746382" w:rsidRPr="00301AD6" w:rsidRDefault="00746382" w:rsidP="00635119">
            <w:pPr>
              <w:pStyle w:val="ListParagraph"/>
              <w:numPr>
                <w:ilvl w:val="1"/>
                <w:numId w:val="21"/>
              </w:numPr>
              <w:rPr>
                <w:rFonts w:asciiTheme="minorHAnsi" w:hAnsiTheme="minorHAnsi" w:cstheme="minorHAnsi"/>
              </w:rPr>
            </w:pPr>
            <w:r w:rsidRPr="00301AD6">
              <w:rPr>
                <w:rFonts w:asciiTheme="minorHAnsi" w:hAnsiTheme="minorHAnsi" w:cstheme="minorHAnsi"/>
              </w:rPr>
              <w:t>Appraise &amp; Supervisor comments on Staffs Good job</w:t>
            </w:r>
          </w:p>
          <w:p w:rsidR="00746382" w:rsidRPr="00301AD6" w:rsidRDefault="00746382" w:rsidP="00635119">
            <w:pPr>
              <w:pStyle w:val="ListParagraph"/>
              <w:rPr>
                <w:rFonts w:asciiTheme="minorHAnsi" w:hAnsiTheme="minorHAnsi" w:cstheme="minorHAnsi"/>
              </w:rPr>
            </w:pPr>
            <w:r w:rsidRPr="00301AD6">
              <w:rPr>
                <w:rFonts w:asciiTheme="minorHAnsi" w:hAnsiTheme="minorHAnsi" w:cstheme="minorHAnsi"/>
              </w:rPr>
              <w:t xml:space="preserve">      Job                             Explanation</w:t>
            </w:r>
          </w:p>
          <w:p w:rsidR="00746382" w:rsidRPr="00301AD6" w:rsidRDefault="00746382" w:rsidP="00635119">
            <w:pPr>
              <w:pStyle w:val="ListParagraph"/>
              <w:numPr>
                <w:ilvl w:val="1"/>
                <w:numId w:val="21"/>
              </w:numPr>
              <w:rPr>
                <w:rFonts w:asciiTheme="minorHAnsi" w:hAnsiTheme="minorHAnsi" w:cstheme="minorHAnsi"/>
              </w:rPr>
            </w:pPr>
            <w:r w:rsidRPr="00301AD6">
              <w:rPr>
                <w:rFonts w:asciiTheme="minorHAnsi" w:hAnsiTheme="minorHAnsi" w:cstheme="minorHAnsi"/>
              </w:rPr>
              <w:t>Appraise &amp; Supervisor comments on Staffs Weak job</w:t>
            </w:r>
          </w:p>
          <w:p w:rsidR="00746382" w:rsidRPr="00301AD6" w:rsidRDefault="00746382" w:rsidP="00635119">
            <w:pPr>
              <w:pStyle w:val="ListParagraph"/>
              <w:rPr>
                <w:rFonts w:asciiTheme="minorHAnsi" w:hAnsiTheme="minorHAnsi" w:cstheme="minorHAnsi"/>
              </w:rPr>
            </w:pPr>
            <w:r w:rsidRPr="00301AD6">
              <w:rPr>
                <w:rFonts w:asciiTheme="minorHAnsi" w:hAnsiTheme="minorHAnsi" w:cstheme="minorHAnsi"/>
              </w:rPr>
              <w:t xml:space="preserve">      Job                              Explanation</w:t>
            </w:r>
          </w:p>
          <w:p w:rsidR="00746382" w:rsidRPr="00301AD6" w:rsidRDefault="00746382" w:rsidP="00635119">
            <w:pPr>
              <w:pStyle w:val="ListParagraph"/>
              <w:numPr>
                <w:ilvl w:val="0"/>
                <w:numId w:val="21"/>
              </w:numPr>
              <w:rPr>
                <w:rFonts w:asciiTheme="minorHAnsi" w:hAnsiTheme="minorHAnsi" w:cstheme="minorHAnsi"/>
              </w:rPr>
            </w:pPr>
            <w:r w:rsidRPr="00301AD6">
              <w:rPr>
                <w:rFonts w:asciiTheme="minorHAnsi" w:hAnsiTheme="minorHAnsi" w:cstheme="minorHAnsi"/>
              </w:rPr>
              <w:t>Grading Criteria:</w:t>
            </w:r>
          </w:p>
          <w:p w:rsidR="00746382" w:rsidRPr="00301AD6" w:rsidRDefault="00746382" w:rsidP="00635119">
            <w:pPr>
              <w:pStyle w:val="ListParagraph"/>
              <w:rPr>
                <w:rFonts w:asciiTheme="minorHAnsi" w:hAnsiTheme="minorHAnsi" w:cstheme="minorHAnsi"/>
              </w:rPr>
            </w:pPr>
            <w:r w:rsidRPr="00301AD6">
              <w:rPr>
                <w:rFonts w:asciiTheme="minorHAnsi" w:hAnsiTheme="minorHAnsi" w:cstheme="minorHAnsi"/>
              </w:rPr>
              <w:t xml:space="preserve">     Grading Criteria Name     Grading (Multiple Entry)</w:t>
            </w:r>
          </w:p>
          <w:p w:rsidR="00746382" w:rsidRPr="00301AD6" w:rsidRDefault="00746382" w:rsidP="00635119">
            <w:pPr>
              <w:pStyle w:val="ListParagraph"/>
              <w:numPr>
                <w:ilvl w:val="0"/>
                <w:numId w:val="21"/>
              </w:numPr>
              <w:rPr>
                <w:rFonts w:asciiTheme="minorHAnsi" w:hAnsiTheme="minorHAnsi" w:cstheme="minorHAnsi"/>
              </w:rPr>
            </w:pPr>
            <w:r w:rsidRPr="00301AD6">
              <w:rPr>
                <w:rFonts w:asciiTheme="minorHAnsi" w:hAnsiTheme="minorHAnsi" w:cstheme="minorHAnsi"/>
              </w:rPr>
              <w:t>Appraise Comments</w:t>
            </w:r>
          </w:p>
          <w:p w:rsidR="00746382" w:rsidRPr="00301AD6" w:rsidRDefault="00746382" w:rsidP="00635119">
            <w:pPr>
              <w:pStyle w:val="ListParagraph"/>
              <w:numPr>
                <w:ilvl w:val="1"/>
                <w:numId w:val="21"/>
              </w:numPr>
              <w:rPr>
                <w:rFonts w:asciiTheme="minorHAnsi" w:hAnsiTheme="minorHAnsi" w:cstheme="minorHAnsi"/>
              </w:rPr>
            </w:pPr>
            <w:r w:rsidRPr="00301AD6">
              <w:rPr>
                <w:rFonts w:asciiTheme="minorHAnsi" w:hAnsiTheme="minorHAnsi" w:cstheme="minorHAnsi"/>
              </w:rPr>
              <w:t>What are the problematic areas you think at the time of your work &amp; what are the solutions you think to overcome this problem?</w:t>
            </w:r>
          </w:p>
          <w:p w:rsidR="00746382" w:rsidRPr="00301AD6" w:rsidRDefault="00746382" w:rsidP="00635119">
            <w:pPr>
              <w:pStyle w:val="ListParagraph"/>
              <w:ind w:left="1080"/>
              <w:rPr>
                <w:rFonts w:asciiTheme="minorHAnsi" w:hAnsiTheme="minorHAnsi" w:cstheme="minorHAnsi"/>
              </w:rPr>
            </w:pPr>
            <w:r w:rsidRPr="00301AD6">
              <w:rPr>
                <w:rFonts w:asciiTheme="minorHAnsi" w:hAnsiTheme="minorHAnsi" w:cstheme="minorHAnsi"/>
              </w:rPr>
              <w:t>Problem                   Resolution</w:t>
            </w:r>
          </w:p>
          <w:p w:rsidR="00746382" w:rsidRPr="00301AD6" w:rsidRDefault="00746382" w:rsidP="00635119">
            <w:pPr>
              <w:pStyle w:val="ListParagraph"/>
              <w:numPr>
                <w:ilvl w:val="1"/>
                <w:numId w:val="21"/>
              </w:numPr>
              <w:rPr>
                <w:rFonts w:asciiTheme="minorHAnsi" w:hAnsiTheme="minorHAnsi" w:cstheme="minorHAnsi"/>
              </w:rPr>
            </w:pPr>
            <w:r w:rsidRPr="00301AD6">
              <w:rPr>
                <w:rFonts w:asciiTheme="minorHAnsi" w:hAnsiTheme="minorHAnsi" w:cstheme="minorHAnsi"/>
              </w:rPr>
              <w:t>How many inspiration &amp; you get this year?</w:t>
            </w:r>
          </w:p>
          <w:p w:rsidR="00746382" w:rsidRPr="00301AD6" w:rsidRDefault="00746382" w:rsidP="00635119">
            <w:pPr>
              <w:pStyle w:val="ListParagraph"/>
              <w:numPr>
                <w:ilvl w:val="0"/>
                <w:numId w:val="21"/>
              </w:numPr>
              <w:rPr>
                <w:rFonts w:asciiTheme="minorHAnsi" w:hAnsiTheme="minorHAnsi" w:cstheme="minorHAnsi"/>
              </w:rPr>
            </w:pPr>
            <w:r w:rsidRPr="00301AD6">
              <w:rPr>
                <w:rFonts w:asciiTheme="minorHAnsi" w:hAnsiTheme="minorHAnsi" w:cstheme="minorHAnsi"/>
              </w:rPr>
              <w:t>Training</w:t>
            </w:r>
          </w:p>
          <w:p w:rsidR="00746382" w:rsidRPr="00301AD6" w:rsidRDefault="00746382" w:rsidP="00635119">
            <w:pPr>
              <w:pStyle w:val="ListParagraph"/>
              <w:numPr>
                <w:ilvl w:val="1"/>
                <w:numId w:val="21"/>
              </w:numPr>
              <w:rPr>
                <w:rFonts w:asciiTheme="minorHAnsi" w:hAnsiTheme="minorHAnsi" w:cstheme="minorHAnsi"/>
              </w:rPr>
            </w:pPr>
            <w:r w:rsidRPr="00301AD6">
              <w:rPr>
                <w:rFonts w:asciiTheme="minorHAnsi" w:hAnsiTheme="minorHAnsi" w:cstheme="minorHAnsi"/>
              </w:rPr>
              <w:t>Which type of training need [Appraises Opinion]?</w:t>
            </w:r>
          </w:p>
          <w:p w:rsidR="00746382" w:rsidRPr="00301AD6" w:rsidRDefault="00746382" w:rsidP="00635119">
            <w:pPr>
              <w:pStyle w:val="ListParagraph"/>
              <w:numPr>
                <w:ilvl w:val="1"/>
                <w:numId w:val="21"/>
              </w:numPr>
              <w:rPr>
                <w:rFonts w:asciiTheme="minorHAnsi" w:hAnsiTheme="minorHAnsi" w:cstheme="minorHAnsi"/>
              </w:rPr>
            </w:pPr>
            <w:r w:rsidRPr="00301AD6">
              <w:rPr>
                <w:rFonts w:asciiTheme="minorHAnsi" w:hAnsiTheme="minorHAnsi" w:cstheme="minorHAnsi"/>
              </w:rPr>
              <w:t>Which type of training need [Appraisers Opinion]?</w:t>
            </w:r>
          </w:p>
          <w:p w:rsidR="00746382" w:rsidRPr="00301AD6" w:rsidRDefault="00746382" w:rsidP="00635119">
            <w:pPr>
              <w:pStyle w:val="ListParagraph"/>
              <w:numPr>
                <w:ilvl w:val="0"/>
                <w:numId w:val="21"/>
              </w:numPr>
              <w:rPr>
                <w:rFonts w:asciiTheme="minorHAnsi" w:hAnsiTheme="minorHAnsi" w:cstheme="minorHAnsi"/>
              </w:rPr>
            </w:pPr>
            <w:r w:rsidRPr="00301AD6">
              <w:rPr>
                <w:rFonts w:asciiTheme="minorHAnsi" w:hAnsiTheme="minorHAnsi" w:cstheme="minorHAnsi"/>
              </w:rPr>
              <w:t>Next 6 Months Work Plan</w:t>
            </w:r>
          </w:p>
          <w:p w:rsidR="00746382" w:rsidRPr="00301AD6" w:rsidRDefault="00746382" w:rsidP="00635119">
            <w:pPr>
              <w:pStyle w:val="ListParagraph"/>
              <w:numPr>
                <w:ilvl w:val="0"/>
                <w:numId w:val="21"/>
              </w:numPr>
              <w:rPr>
                <w:rFonts w:asciiTheme="minorHAnsi" w:hAnsiTheme="minorHAnsi" w:cstheme="minorHAnsi"/>
              </w:rPr>
            </w:pPr>
            <w:r w:rsidRPr="00301AD6">
              <w:rPr>
                <w:rFonts w:asciiTheme="minorHAnsi" w:hAnsiTheme="minorHAnsi" w:cstheme="minorHAnsi"/>
              </w:rPr>
              <w:t>Do you have any experience or assumption that MarieStopes can implement?</w:t>
            </w:r>
          </w:p>
          <w:p w:rsidR="00746382" w:rsidRPr="00301AD6" w:rsidRDefault="00746382" w:rsidP="00635119">
            <w:pPr>
              <w:pStyle w:val="ListParagraph"/>
              <w:numPr>
                <w:ilvl w:val="0"/>
                <w:numId w:val="21"/>
              </w:numPr>
              <w:rPr>
                <w:rFonts w:asciiTheme="minorHAnsi" w:hAnsiTheme="minorHAnsi" w:cstheme="minorHAnsi"/>
              </w:rPr>
            </w:pPr>
            <w:r w:rsidRPr="00301AD6">
              <w:rPr>
                <w:rFonts w:asciiTheme="minorHAnsi" w:hAnsiTheme="minorHAnsi" w:cstheme="minorHAnsi"/>
              </w:rPr>
              <w:t>Appraises  Comment</w:t>
            </w:r>
          </w:p>
          <w:p w:rsidR="00746382" w:rsidRPr="00301AD6" w:rsidRDefault="00746382" w:rsidP="00635119">
            <w:pPr>
              <w:rPr>
                <w:rFonts w:asciiTheme="minorHAnsi" w:hAnsiTheme="minorHAnsi" w:cstheme="minorHAnsi"/>
              </w:rPr>
            </w:pPr>
            <w:r w:rsidRPr="00301AD6">
              <w:rPr>
                <w:rFonts w:asciiTheme="minorHAnsi" w:hAnsiTheme="minorHAnsi" w:cstheme="minorHAnsi"/>
              </w:rPr>
              <w:t xml:space="preserve">Appraisal Meeting Date &amp; Time </w:t>
            </w:r>
          </w:p>
        </w:tc>
      </w:tr>
    </w:tbl>
    <w:p w:rsidR="00EC7431" w:rsidRDefault="00EC7431">
      <w:pPr>
        <w:ind w:left="0" w:firstLine="0"/>
        <w:rPr>
          <w:rFonts w:ascii="Calibri" w:hAnsi="Calibri" w:cs="Calibri"/>
          <w:b/>
          <w:bCs/>
          <w:color w:val="002060"/>
          <w:sz w:val="24"/>
          <w:szCs w:val="24"/>
        </w:rPr>
      </w:pPr>
    </w:p>
    <w:p w:rsidR="00185F2E" w:rsidRDefault="00185F2E">
      <w:pPr>
        <w:ind w:left="0" w:firstLine="0"/>
        <w:rPr>
          <w:rFonts w:ascii="Calibri" w:hAnsi="Calibri" w:cs="Calibri"/>
          <w:b/>
          <w:bCs/>
          <w:color w:val="002060"/>
          <w:sz w:val="24"/>
          <w:szCs w:val="24"/>
        </w:rPr>
      </w:pPr>
    </w:p>
    <w:p w:rsidR="000904DB" w:rsidRDefault="00AF788A">
      <w:pPr>
        <w:ind w:left="0" w:firstLine="0"/>
        <w:rPr>
          <w:rFonts w:ascii="Calibri" w:hAnsi="Calibri" w:cs="Calibri"/>
          <w:b/>
          <w:bCs/>
          <w:color w:val="002060"/>
          <w:sz w:val="24"/>
          <w:szCs w:val="24"/>
        </w:rPr>
      </w:pPr>
      <w:r>
        <w:rPr>
          <w:rFonts w:ascii="Calibri" w:hAnsi="Calibri" w:cs="Calibri"/>
          <w:b/>
          <w:bCs/>
          <w:color w:val="002060"/>
          <w:sz w:val="24"/>
          <w:szCs w:val="24"/>
        </w:rPr>
        <w:t>8</w:t>
      </w:r>
      <w:r w:rsidR="000904DB">
        <w:rPr>
          <w:rFonts w:ascii="Calibri" w:hAnsi="Calibri" w:cs="Calibri"/>
          <w:b/>
          <w:bCs/>
          <w:color w:val="002060"/>
          <w:sz w:val="24"/>
          <w:szCs w:val="24"/>
        </w:rPr>
        <w:t>. Payroll</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38"/>
        <w:gridCol w:w="2250"/>
        <w:gridCol w:w="6588"/>
      </w:tblGrid>
      <w:tr w:rsidR="000904DB" w:rsidRPr="000904DB" w:rsidTr="00F9328F">
        <w:tc>
          <w:tcPr>
            <w:tcW w:w="738" w:type="dxa"/>
            <w:shd w:val="clear" w:color="auto" w:fill="BFBFBF" w:themeFill="background1" w:themeFillShade="BF"/>
          </w:tcPr>
          <w:p w:rsidR="000904DB" w:rsidRPr="000904DB" w:rsidRDefault="00AF788A" w:rsidP="00AD1F67">
            <w:pPr>
              <w:jc w:val="both"/>
              <w:rPr>
                <w:rFonts w:asciiTheme="minorHAnsi" w:hAnsiTheme="minorHAnsi"/>
              </w:rPr>
            </w:pPr>
            <w:r>
              <w:rPr>
                <w:rFonts w:asciiTheme="minorHAnsi" w:hAnsiTheme="minorHAnsi"/>
              </w:rPr>
              <w:lastRenderedPageBreak/>
              <w:t>8</w:t>
            </w:r>
          </w:p>
        </w:tc>
        <w:tc>
          <w:tcPr>
            <w:tcW w:w="8838" w:type="dxa"/>
            <w:gridSpan w:val="2"/>
            <w:shd w:val="clear" w:color="auto" w:fill="BFBFBF" w:themeFill="background1" w:themeFillShade="BF"/>
          </w:tcPr>
          <w:p w:rsidR="000904DB" w:rsidRPr="000904DB" w:rsidRDefault="000904DB" w:rsidP="00AD1F67">
            <w:pPr>
              <w:pStyle w:val="Default"/>
              <w:rPr>
                <w:rFonts w:asciiTheme="minorHAnsi" w:hAnsiTheme="minorHAnsi"/>
                <w:sz w:val="20"/>
                <w:szCs w:val="20"/>
              </w:rPr>
            </w:pPr>
            <w:r w:rsidRPr="000904DB">
              <w:rPr>
                <w:rFonts w:asciiTheme="minorHAnsi" w:hAnsiTheme="minorHAnsi"/>
                <w:b/>
                <w:bCs/>
                <w:sz w:val="20"/>
                <w:szCs w:val="20"/>
              </w:rPr>
              <w:t>Payroll</w:t>
            </w:r>
          </w:p>
        </w:tc>
      </w:tr>
      <w:tr w:rsidR="00746382" w:rsidRPr="000904DB" w:rsidTr="008D144A">
        <w:tc>
          <w:tcPr>
            <w:tcW w:w="9576" w:type="dxa"/>
            <w:gridSpan w:val="3"/>
          </w:tcPr>
          <w:p w:rsidR="00746382" w:rsidRPr="000904DB" w:rsidRDefault="00746382" w:rsidP="00AD1F67">
            <w:pPr>
              <w:pStyle w:val="Default"/>
              <w:rPr>
                <w:rFonts w:asciiTheme="minorHAnsi" w:hAnsiTheme="minorHAnsi"/>
                <w:sz w:val="20"/>
                <w:szCs w:val="20"/>
              </w:rPr>
            </w:pPr>
          </w:p>
        </w:tc>
      </w:tr>
      <w:tr w:rsidR="00F9328F" w:rsidRPr="000904DB" w:rsidTr="00F9328F">
        <w:tc>
          <w:tcPr>
            <w:tcW w:w="738" w:type="dxa"/>
          </w:tcPr>
          <w:p w:rsidR="00F9328F" w:rsidRPr="000904DB" w:rsidRDefault="00F9328F" w:rsidP="00AD1F67">
            <w:pPr>
              <w:jc w:val="both"/>
              <w:rPr>
                <w:rFonts w:asciiTheme="minorHAnsi" w:hAnsiTheme="minorHAnsi"/>
              </w:rPr>
            </w:pPr>
            <w:r>
              <w:rPr>
                <w:rFonts w:asciiTheme="minorHAnsi" w:hAnsiTheme="minorHAnsi"/>
              </w:rPr>
              <w:t>8</w:t>
            </w:r>
            <w:r w:rsidRPr="000904DB">
              <w:rPr>
                <w:rFonts w:asciiTheme="minorHAnsi" w:hAnsiTheme="minorHAnsi"/>
              </w:rPr>
              <w:t>.1</w:t>
            </w:r>
          </w:p>
        </w:tc>
        <w:tc>
          <w:tcPr>
            <w:tcW w:w="2250" w:type="dxa"/>
            <w:vMerge w:val="restart"/>
          </w:tcPr>
          <w:p w:rsidR="00F9328F" w:rsidRPr="00336B5F" w:rsidRDefault="00F9328F" w:rsidP="00AD1F67">
            <w:pPr>
              <w:pStyle w:val="Default"/>
              <w:rPr>
                <w:rFonts w:asciiTheme="minorHAnsi" w:hAnsiTheme="minorHAnsi"/>
                <w:b/>
                <w:sz w:val="20"/>
                <w:szCs w:val="20"/>
              </w:rPr>
            </w:pPr>
            <w:r w:rsidRPr="00336B5F">
              <w:rPr>
                <w:rFonts w:asciiTheme="minorHAnsi" w:hAnsiTheme="minorHAnsi"/>
                <w:b/>
                <w:sz w:val="20"/>
                <w:szCs w:val="20"/>
              </w:rPr>
              <w:t>salary &amp; benefits</w:t>
            </w:r>
          </w:p>
          <w:p w:rsidR="00F9328F" w:rsidRPr="000904DB" w:rsidRDefault="00F9328F" w:rsidP="00AD1F67">
            <w:pPr>
              <w:pStyle w:val="Default"/>
              <w:rPr>
                <w:rFonts w:asciiTheme="minorHAnsi" w:hAnsiTheme="minorHAnsi"/>
                <w:sz w:val="20"/>
                <w:szCs w:val="20"/>
              </w:rPr>
            </w:pPr>
          </w:p>
        </w:tc>
        <w:tc>
          <w:tcPr>
            <w:tcW w:w="6588" w:type="dxa"/>
          </w:tcPr>
          <w:p w:rsidR="00F9328F" w:rsidRPr="00336B5F" w:rsidRDefault="00F9328F" w:rsidP="00966D03">
            <w:pPr>
              <w:pStyle w:val="Default"/>
              <w:rPr>
                <w:rFonts w:asciiTheme="minorHAnsi" w:hAnsiTheme="minorHAnsi"/>
                <w:b/>
                <w:sz w:val="20"/>
                <w:szCs w:val="20"/>
              </w:rPr>
            </w:pPr>
            <w:r w:rsidRPr="00336B5F">
              <w:rPr>
                <w:rFonts w:asciiTheme="minorHAnsi" w:hAnsiTheme="minorHAnsi"/>
                <w:b/>
                <w:sz w:val="20"/>
                <w:szCs w:val="20"/>
              </w:rPr>
              <w:t>Salary break up:</w:t>
            </w:r>
          </w:p>
          <w:p w:rsidR="00F9328F" w:rsidRDefault="00F9328F" w:rsidP="00AD1F67">
            <w:pPr>
              <w:pStyle w:val="Default"/>
              <w:ind w:left="0" w:firstLine="0"/>
              <w:rPr>
                <w:rFonts w:asciiTheme="minorHAnsi" w:hAnsiTheme="minorHAnsi"/>
                <w:sz w:val="20"/>
                <w:szCs w:val="20"/>
              </w:rPr>
            </w:pPr>
            <w:r>
              <w:rPr>
                <w:rFonts w:asciiTheme="minorHAnsi" w:hAnsiTheme="minorHAnsi"/>
                <w:sz w:val="20"/>
                <w:szCs w:val="20"/>
              </w:rPr>
              <w:t>All staff’s salary will be considered and calculated based on Gross Salary.</w:t>
            </w:r>
          </w:p>
          <w:tbl>
            <w:tblPr>
              <w:tblStyle w:val="TableGrid"/>
              <w:tblW w:w="5000" w:type="pct"/>
              <w:tblLayout w:type="fixed"/>
              <w:tblLook w:val="04A0"/>
            </w:tblPr>
            <w:tblGrid>
              <w:gridCol w:w="2120"/>
              <w:gridCol w:w="2121"/>
              <w:gridCol w:w="2121"/>
            </w:tblGrid>
            <w:tr w:rsidR="00F9328F" w:rsidTr="00AD1F67">
              <w:tc>
                <w:tcPr>
                  <w:tcW w:w="1571" w:type="dxa"/>
                </w:tcPr>
                <w:p w:rsidR="00F9328F" w:rsidRDefault="00F9328F" w:rsidP="00966D03">
                  <w:pPr>
                    <w:pStyle w:val="Default"/>
                    <w:ind w:left="0" w:firstLine="0"/>
                    <w:rPr>
                      <w:rFonts w:asciiTheme="minorHAnsi" w:hAnsiTheme="minorHAnsi"/>
                      <w:sz w:val="20"/>
                      <w:szCs w:val="20"/>
                    </w:rPr>
                  </w:pPr>
                  <w:r>
                    <w:rPr>
                      <w:rFonts w:asciiTheme="minorHAnsi" w:hAnsiTheme="minorHAnsi"/>
                      <w:sz w:val="20"/>
                      <w:szCs w:val="20"/>
                    </w:rPr>
                    <w:t>Type</w:t>
                  </w:r>
                </w:p>
              </w:tc>
              <w:tc>
                <w:tcPr>
                  <w:tcW w:w="1572" w:type="dxa"/>
                </w:tcPr>
                <w:p w:rsidR="00F9328F" w:rsidRDefault="00F9328F" w:rsidP="00966D03">
                  <w:pPr>
                    <w:pStyle w:val="Default"/>
                    <w:ind w:left="0" w:firstLine="0"/>
                    <w:rPr>
                      <w:rFonts w:asciiTheme="minorHAnsi" w:hAnsiTheme="minorHAnsi"/>
                      <w:sz w:val="20"/>
                      <w:szCs w:val="20"/>
                    </w:rPr>
                  </w:pPr>
                  <w:r>
                    <w:rPr>
                      <w:rFonts w:asciiTheme="minorHAnsi" w:hAnsiTheme="minorHAnsi"/>
                      <w:sz w:val="20"/>
                      <w:szCs w:val="20"/>
                    </w:rPr>
                    <w:t>Head</w:t>
                  </w:r>
                </w:p>
              </w:tc>
              <w:tc>
                <w:tcPr>
                  <w:tcW w:w="1572" w:type="dxa"/>
                </w:tcPr>
                <w:p w:rsidR="00F9328F" w:rsidRDefault="00F9328F" w:rsidP="00966D03">
                  <w:pPr>
                    <w:pStyle w:val="Default"/>
                    <w:ind w:left="0" w:firstLine="0"/>
                    <w:rPr>
                      <w:rFonts w:asciiTheme="minorHAnsi" w:hAnsiTheme="minorHAnsi"/>
                      <w:sz w:val="20"/>
                      <w:szCs w:val="20"/>
                    </w:rPr>
                  </w:pPr>
                  <w:r>
                    <w:rPr>
                      <w:rFonts w:asciiTheme="minorHAnsi" w:hAnsiTheme="minorHAnsi"/>
                      <w:sz w:val="20"/>
                      <w:szCs w:val="20"/>
                    </w:rPr>
                    <w:t>Percent (%)</w:t>
                  </w:r>
                </w:p>
              </w:tc>
            </w:tr>
            <w:tr w:rsidR="00F9328F" w:rsidTr="00AD1F67">
              <w:tc>
                <w:tcPr>
                  <w:tcW w:w="1571" w:type="dxa"/>
                </w:tcPr>
                <w:p w:rsidR="00F9328F" w:rsidRDefault="00F9328F" w:rsidP="00966D03">
                  <w:pPr>
                    <w:pStyle w:val="Default"/>
                    <w:ind w:left="0" w:firstLine="0"/>
                    <w:rPr>
                      <w:rFonts w:asciiTheme="minorHAnsi" w:hAnsiTheme="minorHAnsi"/>
                      <w:sz w:val="20"/>
                      <w:szCs w:val="20"/>
                    </w:rPr>
                  </w:pPr>
                  <w:r w:rsidRPr="00AD1F67">
                    <w:rPr>
                      <w:rFonts w:asciiTheme="minorHAnsi" w:hAnsiTheme="minorHAnsi"/>
                      <w:sz w:val="20"/>
                      <w:szCs w:val="20"/>
                    </w:rPr>
                    <w:t>Regular</w:t>
                  </w:r>
                </w:p>
              </w:tc>
              <w:tc>
                <w:tcPr>
                  <w:tcW w:w="1572" w:type="dxa"/>
                </w:tcPr>
                <w:p w:rsidR="00F9328F" w:rsidRDefault="00F9328F" w:rsidP="00966D03">
                  <w:pPr>
                    <w:pStyle w:val="Default"/>
                    <w:ind w:left="0" w:firstLine="0"/>
                    <w:rPr>
                      <w:rFonts w:asciiTheme="minorHAnsi" w:hAnsiTheme="minorHAnsi"/>
                      <w:sz w:val="20"/>
                      <w:szCs w:val="20"/>
                    </w:rPr>
                  </w:pPr>
                  <w:r w:rsidRPr="00AD1F67">
                    <w:rPr>
                      <w:rFonts w:asciiTheme="minorHAnsi" w:hAnsiTheme="minorHAnsi"/>
                      <w:sz w:val="20"/>
                      <w:szCs w:val="20"/>
                    </w:rPr>
                    <w:t>Basic</w:t>
                  </w:r>
                </w:p>
              </w:tc>
              <w:tc>
                <w:tcPr>
                  <w:tcW w:w="1572" w:type="dxa"/>
                </w:tcPr>
                <w:p w:rsidR="00F9328F" w:rsidRDefault="00F9328F" w:rsidP="00966D03">
                  <w:pPr>
                    <w:pStyle w:val="Default"/>
                    <w:ind w:left="0" w:firstLine="0"/>
                    <w:rPr>
                      <w:rFonts w:asciiTheme="minorHAnsi" w:hAnsiTheme="minorHAnsi"/>
                      <w:sz w:val="20"/>
                      <w:szCs w:val="20"/>
                    </w:rPr>
                  </w:pPr>
                  <w:r>
                    <w:rPr>
                      <w:rFonts w:asciiTheme="minorHAnsi" w:hAnsiTheme="minorHAnsi"/>
                      <w:sz w:val="20"/>
                      <w:szCs w:val="20"/>
                    </w:rPr>
                    <w:t>62.5 of Gross</w:t>
                  </w:r>
                </w:p>
              </w:tc>
            </w:tr>
            <w:tr w:rsidR="00F9328F" w:rsidTr="00AD1F67">
              <w:tc>
                <w:tcPr>
                  <w:tcW w:w="1571" w:type="dxa"/>
                </w:tcPr>
                <w:p w:rsidR="00F9328F" w:rsidRPr="00AD1F67" w:rsidRDefault="00F9328F" w:rsidP="00966D03">
                  <w:pPr>
                    <w:pStyle w:val="Default"/>
                    <w:ind w:left="0" w:firstLine="0"/>
                    <w:rPr>
                      <w:rFonts w:asciiTheme="minorHAnsi" w:hAnsiTheme="minorHAnsi"/>
                      <w:sz w:val="20"/>
                      <w:szCs w:val="20"/>
                    </w:rPr>
                  </w:pPr>
                </w:p>
              </w:tc>
              <w:tc>
                <w:tcPr>
                  <w:tcW w:w="1572" w:type="dxa"/>
                </w:tcPr>
                <w:p w:rsidR="00F9328F" w:rsidRPr="00AD1F67" w:rsidRDefault="00F9328F" w:rsidP="00966D03">
                  <w:pPr>
                    <w:pStyle w:val="Default"/>
                    <w:ind w:left="0" w:firstLine="0"/>
                    <w:rPr>
                      <w:rFonts w:asciiTheme="minorHAnsi" w:hAnsiTheme="minorHAnsi"/>
                      <w:sz w:val="20"/>
                      <w:szCs w:val="20"/>
                    </w:rPr>
                  </w:pPr>
                  <w:r w:rsidRPr="00AD1F67">
                    <w:rPr>
                      <w:rFonts w:asciiTheme="minorHAnsi" w:hAnsiTheme="minorHAnsi"/>
                      <w:sz w:val="20"/>
                      <w:szCs w:val="20"/>
                    </w:rPr>
                    <w:t>House Rent</w:t>
                  </w:r>
                </w:p>
              </w:tc>
              <w:tc>
                <w:tcPr>
                  <w:tcW w:w="1572" w:type="dxa"/>
                </w:tcPr>
                <w:p w:rsidR="00F9328F" w:rsidRDefault="00F9328F" w:rsidP="00966D03">
                  <w:pPr>
                    <w:pStyle w:val="Default"/>
                    <w:ind w:left="0" w:firstLine="0"/>
                    <w:rPr>
                      <w:rFonts w:asciiTheme="minorHAnsi" w:hAnsiTheme="minorHAnsi"/>
                      <w:sz w:val="20"/>
                      <w:szCs w:val="20"/>
                    </w:rPr>
                  </w:pPr>
                  <w:r>
                    <w:rPr>
                      <w:rFonts w:asciiTheme="minorHAnsi" w:hAnsiTheme="minorHAnsi"/>
                      <w:sz w:val="20"/>
                      <w:szCs w:val="20"/>
                    </w:rPr>
                    <w:t>31.25 of Gross</w:t>
                  </w:r>
                </w:p>
              </w:tc>
            </w:tr>
            <w:tr w:rsidR="00F9328F" w:rsidTr="00AD1F67">
              <w:tc>
                <w:tcPr>
                  <w:tcW w:w="1571" w:type="dxa"/>
                </w:tcPr>
                <w:p w:rsidR="00F9328F" w:rsidRPr="00AD1F67" w:rsidRDefault="00F9328F" w:rsidP="00966D03">
                  <w:pPr>
                    <w:pStyle w:val="Default"/>
                    <w:ind w:left="0" w:firstLine="0"/>
                    <w:rPr>
                      <w:rFonts w:asciiTheme="minorHAnsi" w:hAnsiTheme="minorHAnsi"/>
                      <w:sz w:val="20"/>
                      <w:szCs w:val="20"/>
                    </w:rPr>
                  </w:pPr>
                </w:p>
              </w:tc>
              <w:tc>
                <w:tcPr>
                  <w:tcW w:w="1572" w:type="dxa"/>
                </w:tcPr>
                <w:p w:rsidR="00F9328F" w:rsidRPr="00AD1F67" w:rsidRDefault="00F9328F" w:rsidP="00966D03">
                  <w:pPr>
                    <w:pStyle w:val="Default"/>
                    <w:ind w:left="0" w:firstLine="0"/>
                    <w:rPr>
                      <w:rFonts w:asciiTheme="minorHAnsi" w:hAnsiTheme="minorHAnsi"/>
                      <w:sz w:val="20"/>
                      <w:szCs w:val="20"/>
                    </w:rPr>
                  </w:pPr>
                  <w:r w:rsidRPr="00AD1F67">
                    <w:rPr>
                      <w:rFonts w:asciiTheme="minorHAnsi" w:hAnsiTheme="minorHAnsi"/>
                      <w:sz w:val="20"/>
                      <w:szCs w:val="20"/>
                    </w:rPr>
                    <w:t>Medical</w:t>
                  </w:r>
                </w:p>
              </w:tc>
              <w:tc>
                <w:tcPr>
                  <w:tcW w:w="1572" w:type="dxa"/>
                </w:tcPr>
                <w:p w:rsidR="00F9328F" w:rsidRDefault="00F9328F" w:rsidP="00966D03">
                  <w:pPr>
                    <w:pStyle w:val="Default"/>
                    <w:ind w:left="0" w:firstLine="0"/>
                    <w:rPr>
                      <w:rFonts w:asciiTheme="minorHAnsi" w:hAnsiTheme="minorHAnsi"/>
                      <w:sz w:val="20"/>
                      <w:szCs w:val="20"/>
                    </w:rPr>
                  </w:pPr>
                  <w:r>
                    <w:rPr>
                      <w:rFonts w:asciiTheme="minorHAnsi" w:hAnsiTheme="minorHAnsi"/>
                      <w:sz w:val="20"/>
                      <w:szCs w:val="20"/>
                    </w:rPr>
                    <w:t>6.25 of Gross</w:t>
                  </w:r>
                </w:p>
              </w:tc>
            </w:tr>
            <w:tr w:rsidR="00F9328F" w:rsidTr="00AD1F67">
              <w:tc>
                <w:tcPr>
                  <w:tcW w:w="3143" w:type="dxa"/>
                  <w:gridSpan w:val="2"/>
                </w:tcPr>
                <w:p w:rsidR="00F9328F" w:rsidRPr="00AD1F67" w:rsidRDefault="00F9328F" w:rsidP="00AD1F67">
                  <w:pPr>
                    <w:pStyle w:val="Default"/>
                    <w:ind w:left="0" w:firstLine="0"/>
                    <w:jc w:val="right"/>
                    <w:rPr>
                      <w:rFonts w:asciiTheme="minorHAnsi" w:hAnsiTheme="minorHAnsi"/>
                      <w:sz w:val="20"/>
                      <w:szCs w:val="20"/>
                    </w:rPr>
                  </w:pPr>
                  <w:r>
                    <w:rPr>
                      <w:rFonts w:asciiTheme="minorHAnsi" w:hAnsiTheme="minorHAnsi"/>
                      <w:sz w:val="20"/>
                      <w:szCs w:val="20"/>
                    </w:rPr>
                    <w:t>Gross Salary</w:t>
                  </w:r>
                </w:p>
              </w:tc>
              <w:tc>
                <w:tcPr>
                  <w:tcW w:w="1572" w:type="dxa"/>
                </w:tcPr>
                <w:p w:rsidR="00F9328F" w:rsidRDefault="00F9328F" w:rsidP="00966D03">
                  <w:pPr>
                    <w:pStyle w:val="Default"/>
                    <w:ind w:left="0" w:firstLine="0"/>
                    <w:rPr>
                      <w:rFonts w:asciiTheme="minorHAnsi" w:hAnsiTheme="minorHAnsi"/>
                      <w:sz w:val="20"/>
                      <w:szCs w:val="20"/>
                    </w:rPr>
                  </w:pPr>
                  <w:r>
                    <w:rPr>
                      <w:rFonts w:asciiTheme="minorHAnsi" w:hAnsiTheme="minorHAnsi"/>
                      <w:sz w:val="20"/>
                      <w:szCs w:val="20"/>
                    </w:rPr>
                    <w:t xml:space="preserve">100 </w:t>
                  </w:r>
                </w:p>
              </w:tc>
            </w:tr>
            <w:tr w:rsidR="00F9328F" w:rsidTr="00AD1F67">
              <w:tc>
                <w:tcPr>
                  <w:tcW w:w="1571" w:type="dxa"/>
                </w:tcPr>
                <w:p w:rsidR="00F9328F" w:rsidRPr="00AD1F67" w:rsidRDefault="00F9328F" w:rsidP="00966D03">
                  <w:pPr>
                    <w:pStyle w:val="Default"/>
                    <w:ind w:left="0" w:firstLine="0"/>
                    <w:rPr>
                      <w:rFonts w:asciiTheme="minorHAnsi" w:hAnsiTheme="minorHAnsi"/>
                      <w:sz w:val="20"/>
                      <w:szCs w:val="20"/>
                    </w:rPr>
                  </w:pPr>
                </w:p>
              </w:tc>
              <w:tc>
                <w:tcPr>
                  <w:tcW w:w="1572" w:type="dxa"/>
                </w:tcPr>
                <w:p w:rsidR="00F9328F" w:rsidRPr="00AD1F67" w:rsidRDefault="00F9328F" w:rsidP="00966D03">
                  <w:pPr>
                    <w:pStyle w:val="Default"/>
                    <w:ind w:left="0" w:firstLine="0"/>
                    <w:rPr>
                      <w:rFonts w:asciiTheme="minorHAnsi" w:hAnsiTheme="minorHAnsi"/>
                      <w:sz w:val="20"/>
                      <w:szCs w:val="20"/>
                    </w:rPr>
                  </w:pPr>
                  <w:r>
                    <w:rPr>
                      <w:rFonts w:asciiTheme="minorHAnsi" w:hAnsiTheme="minorHAnsi"/>
                      <w:sz w:val="20"/>
                      <w:szCs w:val="20"/>
                    </w:rPr>
                    <w:t>PF</w:t>
                  </w:r>
                </w:p>
              </w:tc>
              <w:tc>
                <w:tcPr>
                  <w:tcW w:w="1572" w:type="dxa"/>
                </w:tcPr>
                <w:p w:rsidR="00F9328F" w:rsidRDefault="00F9328F" w:rsidP="00AD1F67">
                  <w:pPr>
                    <w:pStyle w:val="Default"/>
                    <w:ind w:left="0" w:firstLine="0"/>
                    <w:rPr>
                      <w:rFonts w:asciiTheme="minorHAnsi" w:hAnsiTheme="minorHAnsi"/>
                      <w:sz w:val="20"/>
                      <w:szCs w:val="20"/>
                    </w:rPr>
                  </w:pPr>
                  <w:r>
                    <w:rPr>
                      <w:rFonts w:asciiTheme="minorHAnsi" w:hAnsiTheme="minorHAnsi"/>
                      <w:sz w:val="20"/>
                      <w:szCs w:val="20"/>
                    </w:rPr>
                    <w:t>10  of Basic</w:t>
                  </w:r>
                </w:p>
              </w:tc>
            </w:tr>
            <w:tr w:rsidR="00F9328F" w:rsidTr="00AD1F67">
              <w:tc>
                <w:tcPr>
                  <w:tcW w:w="1571" w:type="dxa"/>
                </w:tcPr>
                <w:p w:rsidR="00F9328F" w:rsidRPr="00AD1F67" w:rsidRDefault="00F9328F" w:rsidP="00AD1F67">
                  <w:pPr>
                    <w:pStyle w:val="Default"/>
                    <w:ind w:left="0" w:firstLine="0"/>
                    <w:rPr>
                      <w:rFonts w:asciiTheme="minorHAnsi" w:hAnsiTheme="minorHAnsi"/>
                      <w:sz w:val="20"/>
                      <w:szCs w:val="20"/>
                    </w:rPr>
                  </w:pPr>
                  <w:r w:rsidRPr="00AD1F67">
                    <w:rPr>
                      <w:rFonts w:asciiTheme="minorHAnsi" w:hAnsiTheme="minorHAnsi"/>
                      <w:sz w:val="20"/>
                      <w:szCs w:val="20"/>
                    </w:rPr>
                    <w:t>Contractual</w:t>
                  </w:r>
                </w:p>
              </w:tc>
              <w:tc>
                <w:tcPr>
                  <w:tcW w:w="1572" w:type="dxa"/>
                </w:tcPr>
                <w:p w:rsidR="00F9328F" w:rsidRDefault="00F9328F" w:rsidP="00AD1F67">
                  <w:pPr>
                    <w:pStyle w:val="Default"/>
                    <w:ind w:left="0" w:firstLine="0"/>
                    <w:rPr>
                      <w:rFonts w:asciiTheme="minorHAnsi" w:hAnsiTheme="minorHAnsi"/>
                      <w:sz w:val="20"/>
                      <w:szCs w:val="20"/>
                    </w:rPr>
                  </w:pPr>
                  <w:r w:rsidRPr="00AD1F67">
                    <w:rPr>
                      <w:rFonts w:asciiTheme="minorHAnsi" w:hAnsiTheme="minorHAnsi"/>
                      <w:sz w:val="20"/>
                      <w:szCs w:val="20"/>
                    </w:rPr>
                    <w:t>Basic</w:t>
                  </w:r>
                </w:p>
              </w:tc>
              <w:tc>
                <w:tcPr>
                  <w:tcW w:w="1572" w:type="dxa"/>
                </w:tcPr>
                <w:p w:rsidR="00F9328F" w:rsidRDefault="00F9328F" w:rsidP="00AD1F67">
                  <w:pPr>
                    <w:pStyle w:val="Default"/>
                    <w:ind w:left="0" w:firstLine="0"/>
                    <w:rPr>
                      <w:rFonts w:asciiTheme="minorHAnsi" w:hAnsiTheme="minorHAnsi"/>
                      <w:sz w:val="20"/>
                      <w:szCs w:val="20"/>
                    </w:rPr>
                  </w:pPr>
                  <w:r>
                    <w:rPr>
                      <w:rFonts w:asciiTheme="minorHAnsi" w:hAnsiTheme="minorHAnsi"/>
                      <w:sz w:val="20"/>
                      <w:szCs w:val="20"/>
                    </w:rPr>
                    <w:t>60 of Gross</w:t>
                  </w:r>
                </w:p>
              </w:tc>
            </w:tr>
            <w:tr w:rsidR="00F9328F" w:rsidTr="00AD1F67">
              <w:tc>
                <w:tcPr>
                  <w:tcW w:w="1571" w:type="dxa"/>
                </w:tcPr>
                <w:p w:rsidR="00F9328F" w:rsidRPr="00AD1F67" w:rsidRDefault="00F9328F" w:rsidP="00AD1F67">
                  <w:pPr>
                    <w:pStyle w:val="Default"/>
                    <w:ind w:left="0" w:firstLine="0"/>
                    <w:rPr>
                      <w:rFonts w:asciiTheme="minorHAnsi" w:hAnsiTheme="minorHAnsi"/>
                      <w:sz w:val="20"/>
                      <w:szCs w:val="20"/>
                    </w:rPr>
                  </w:pPr>
                </w:p>
              </w:tc>
              <w:tc>
                <w:tcPr>
                  <w:tcW w:w="1572" w:type="dxa"/>
                </w:tcPr>
                <w:p w:rsidR="00F9328F" w:rsidRPr="00AD1F67" w:rsidRDefault="00F9328F" w:rsidP="00AD1F67">
                  <w:pPr>
                    <w:pStyle w:val="Default"/>
                    <w:ind w:left="0" w:firstLine="0"/>
                    <w:rPr>
                      <w:rFonts w:asciiTheme="minorHAnsi" w:hAnsiTheme="minorHAnsi"/>
                      <w:sz w:val="20"/>
                      <w:szCs w:val="20"/>
                    </w:rPr>
                  </w:pPr>
                  <w:r w:rsidRPr="00AD1F67">
                    <w:rPr>
                      <w:rFonts w:asciiTheme="minorHAnsi" w:hAnsiTheme="minorHAnsi"/>
                      <w:sz w:val="20"/>
                      <w:szCs w:val="20"/>
                    </w:rPr>
                    <w:t>House Rent</w:t>
                  </w:r>
                </w:p>
              </w:tc>
              <w:tc>
                <w:tcPr>
                  <w:tcW w:w="1572" w:type="dxa"/>
                </w:tcPr>
                <w:p w:rsidR="00F9328F" w:rsidRDefault="00F9328F" w:rsidP="00AD1F67">
                  <w:pPr>
                    <w:pStyle w:val="Default"/>
                    <w:ind w:left="0" w:firstLine="0"/>
                    <w:rPr>
                      <w:rFonts w:asciiTheme="minorHAnsi" w:hAnsiTheme="minorHAnsi"/>
                      <w:sz w:val="20"/>
                      <w:szCs w:val="20"/>
                    </w:rPr>
                  </w:pPr>
                  <w:r>
                    <w:rPr>
                      <w:rFonts w:asciiTheme="minorHAnsi" w:hAnsiTheme="minorHAnsi"/>
                      <w:sz w:val="20"/>
                      <w:szCs w:val="20"/>
                    </w:rPr>
                    <w:t>30 of Gross</w:t>
                  </w:r>
                </w:p>
              </w:tc>
            </w:tr>
            <w:tr w:rsidR="00F9328F" w:rsidTr="00AD1F67">
              <w:tc>
                <w:tcPr>
                  <w:tcW w:w="1571" w:type="dxa"/>
                </w:tcPr>
                <w:p w:rsidR="00F9328F" w:rsidRPr="00AD1F67" w:rsidRDefault="00F9328F" w:rsidP="00AD1F67">
                  <w:pPr>
                    <w:pStyle w:val="Default"/>
                    <w:ind w:left="0" w:firstLine="0"/>
                    <w:rPr>
                      <w:rFonts w:asciiTheme="minorHAnsi" w:hAnsiTheme="minorHAnsi"/>
                      <w:sz w:val="20"/>
                      <w:szCs w:val="20"/>
                    </w:rPr>
                  </w:pPr>
                </w:p>
              </w:tc>
              <w:tc>
                <w:tcPr>
                  <w:tcW w:w="1572" w:type="dxa"/>
                </w:tcPr>
                <w:p w:rsidR="00F9328F" w:rsidRPr="00AD1F67" w:rsidRDefault="00F9328F" w:rsidP="00AD1F67">
                  <w:pPr>
                    <w:pStyle w:val="Default"/>
                    <w:ind w:left="0" w:firstLine="0"/>
                    <w:rPr>
                      <w:rFonts w:asciiTheme="minorHAnsi" w:hAnsiTheme="minorHAnsi"/>
                      <w:sz w:val="20"/>
                      <w:szCs w:val="20"/>
                    </w:rPr>
                  </w:pPr>
                  <w:r w:rsidRPr="00AD1F67">
                    <w:rPr>
                      <w:rFonts w:asciiTheme="minorHAnsi" w:hAnsiTheme="minorHAnsi"/>
                      <w:sz w:val="20"/>
                      <w:szCs w:val="20"/>
                    </w:rPr>
                    <w:t>Medical</w:t>
                  </w:r>
                </w:p>
              </w:tc>
              <w:tc>
                <w:tcPr>
                  <w:tcW w:w="1572" w:type="dxa"/>
                </w:tcPr>
                <w:p w:rsidR="00F9328F" w:rsidRDefault="00F9328F" w:rsidP="00AD1F67">
                  <w:pPr>
                    <w:pStyle w:val="Default"/>
                    <w:ind w:left="0" w:firstLine="0"/>
                    <w:rPr>
                      <w:rFonts w:asciiTheme="minorHAnsi" w:hAnsiTheme="minorHAnsi"/>
                      <w:sz w:val="20"/>
                      <w:szCs w:val="20"/>
                    </w:rPr>
                  </w:pPr>
                  <w:r>
                    <w:rPr>
                      <w:rFonts w:asciiTheme="minorHAnsi" w:hAnsiTheme="minorHAnsi"/>
                      <w:sz w:val="20"/>
                      <w:szCs w:val="20"/>
                    </w:rPr>
                    <w:t>10 of Gross</w:t>
                  </w:r>
                </w:p>
              </w:tc>
            </w:tr>
            <w:tr w:rsidR="00F9328F" w:rsidTr="00AD1F67">
              <w:tc>
                <w:tcPr>
                  <w:tcW w:w="3143" w:type="dxa"/>
                  <w:gridSpan w:val="2"/>
                </w:tcPr>
                <w:p w:rsidR="00F9328F" w:rsidRDefault="00F9328F" w:rsidP="00AD1F67">
                  <w:pPr>
                    <w:pStyle w:val="Default"/>
                    <w:ind w:left="0" w:firstLine="0"/>
                    <w:jc w:val="right"/>
                    <w:rPr>
                      <w:rFonts w:asciiTheme="minorHAnsi" w:hAnsiTheme="minorHAnsi"/>
                      <w:sz w:val="20"/>
                      <w:szCs w:val="20"/>
                    </w:rPr>
                  </w:pPr>
                  <w:r>
                    <w:rPr>
                      <w:rFonts w:asciiTheme="minorHAnsi" w:hAnsiTheme="minorHAnsi"/>
                      <w:sz w:val="20"/>
                      <w:szCs w:val="20"/>
                    </w:rPr>
                    <w:t>Gross Salary</w:t>
                  </w:r>
                </w:p>
              </w:tc>
              <w:tc>
                <w:tcPr>
                  <w:tcW w:w="1572" w:type="dxa"/>
                </w:tcPr>
                <w:p w:rsidR="00F9328F" w:rsidRDefault="00F9328F" w:rsidP="00AD1F67">
                  <w:pPr>
                    <w:pStyle w:val="Default"/>
                    <w:ind w:left="0" w:firstLine="0"/>
                    <w:rPr>
                      <w:rFonts w:asciiTheme="minorHAnsi" w:hAnsiTheme="minorHAnsi"/>
                      <w:sz w:val="20"/>
                      <w:szCs w:val="20"/>
                    </w:rPr>
                  </w:pPr>
                  <w:r>
                    <w:rPr>
                      <w:rFonts w:asciiTheme="minorHAnsi" w:hAnsiTheme="minorHAnsi"/>
                      <w:sz w:val="20"/>
                      <w:szCs w:val="20"/>
                    </w:rPr>
                    <w:t>100</w:t>
                  </w:r>
                </w:p>
              </w:tc>
            </w:tr>
            <w:tr w:rsidR="00F9328F" w:rsidTr="00AD1F67">
              <w:tc>
                <w:tcPr>
                  <w:tcW w:w="1571" w:type="dxa"/>
                </w:tcPr>
                <w:p w:rsidR="00F9328F" w:rsidRPr="00AD1F67" w:rsidRDefault="00F9328F" w:rsidP="00AD1F67">
                  <w:pPr>
                    <w:pStyle w:val="Default"/>
                    <w:ind w:left="0" w:firstLine="0"/>
                    <w:rPr>
                      <w:rFonts w:asciiTheme="minorHAnsi" w:hAnsiTheme="minorHAnsi"/>
                      <w:sz w:val="20"/>
                      <w:szCs w:val="20"/>
                    </w:rPr>
                  </w:pPr>
                  <w:r>
                    <w:rPr>
                      <w:rFonts w:asciiTheme="minorHAnsi" w:hAnsiTheme="minorHAnsi"/>
                      <w:sz w:val="20"/>
                      <w:szCs w:val="20"/>
                    </w:rPr>
                    <w:t>Probation</w:t>
                  </w:r>
                </w:p>
              </w:tc>
              <w:tc>
                <w:tcPr>
                  <w:tcW w:w="1572" w:type="dxa"/>
                </w:tcPr>
                <w:p w:rsidR="00F9328F" w:rsidRPr="00AD1F67" w:rsidRDefault="00F9328F" w:rsidP="00AD1F67">
                  <w:pPr>
                    <w:pStyle w:val="Default"/>
                    <w:ind w:left="0" w:firstLine="0"/>
                  </w:pPr>
                  <w:r w:rsidRPr="00AD1F67">
                    <w:rPr>
                      <w:rFonts w:asciiTheme="minorHAnsi" w:hAnsiTheme="minorHAnsi"/>
                      <w:sz w:val="20"/>
                      <w:szCs w:val="20"/>
                    </w:rPr>
                    <w:t>Gross Salary</w:t>
                  </w:r>
                </w:p>
              </w:tc>
              <w:tc>
                <w:tcPr>
                  <w:tcW w:w="1572" w:type="dxa"/>
                </w:tcPr>
                <w:p w:rsidR="00F9328F" w:rsidRDefault="00F9328F" w:rsidP="00AD1F67">
                  <w:pPr>
                    <w:pStyle w:val="Default"/>
                    <w:ind w:left="0" w:firstLine="0"/>
                    <w:rPr>
                      <w:rFonts w:asciiTheme="minorHAnsi" w:hAnsiTheme="minorHAnsi"/>
                      <w:sz w:val="20"/>
                      <w:szCs w:val="20"/>
                    </w:rPr>
                  </w:pPr>
                  <w:r>
                    <w:rPr>
                      <w:rFonts w:asciiTheme="minorHAnsi" w:hAnsiTheme="minorHAnsi"/>
                      <w:sz w:val="20"/>
                      <w:szCs w:val="20"/>
                    </w:rPr>
                    <w:t>100</w:t>
                  </w:r>
                </w:p>
              </w:tc>
            </w:tr>
          </w:tbl>
          <w:p w:rsidR="00F9328F" w:rsidRDefault="00F9328F" w:rsidP="00966D03">
            <w:pPr>
              <w:pStyle w:val="Default"/>
              <w:rPr>
                <w:rFonts w:asciiTheme="minorHAnsi" w:hAnsiTheme="minorHAnsi"/>
                <w:sz w:val="20"/>
                <w:szCs w:val="20"/>
              </w:rPr>
            </w:pPr>
          </w:p>
          <w:p w:rsidR="00F9328F" w:rsidRDefault="00F9328F" w:rsidP="00966D03">
            <w:pPr>
              <w:pStyle w:val="Default"/>
              <w:rPr>
                <w:rFonts w:asciiTheme="minorHAnsi" w:hAnsiTheme="minorHAnsi"/>
                <w:sz w:val="20"/>
                <w:szCs w:val="20"/>
              </w:rPr>
            </w:pPr>
            <w:r>
              <w:rPr>
                <w:rFonts w:asciiTheme="minorHAnsi" w:hAnsiTheme="minorHAnsi"/>
                <w:sz w:val="20"/>
                <w:szCs w:val="20"/>
              </w:rPr>
              <w:t>* As no salary breakup has been defined for probation staff their income tax cannot be calculated from system. But after confirmation with salary break-up IT calculation from system will be possible.</w:t>
            </w:r>
          </w:p>
          <w:p w:rsidR="00F9328F" w:rsidRDefault="00F9328F" w:rsidP="00966D03">
            <w:pPr>
              <w:pStyle w:val="Default"/>
              <w:rPr>
                <w:rFonts w:asciiTheme="minorHAnsi" w:hAnsiTheme="minorHAnsi"/>
                <w:sz w:val="20"/>
                <w:szCs w:val="20"/>
              </w:rPr>
            </w:pPr>
          </w:p>
          <w:p w:rsidR="00F9328F" w:rsidRDefault="00F9328F" w:rsidP="00966D03">
            <w:pPr>
              <w:pStyle w:val="Default"/>
              <w:rPr>
                <w:rFonts w:asciiTheme="minorHAnsi" w:hAnsiTheme="minorHAnsi"/>
                <w:sz w:val="20"/>
                <w:szCs w:val="20"/>
              </w:rPr>
            </w:pPr>
            <w:r>
              <w:rPr>
                <w:rFonts w:asciiTheme="minorHAnsi" w:hAnsiTheme="minorHAnsi"/>
                <w:sz w:val="20"/>
                <w:szCs w:val="20"/>
              </w:rPr>
              <w:t>The Salary head for payroll is as follows:</w:t>
            </w:r>
          </w:p>
          <w:p w:rsidR="00F9328F" w:rsidRPr="00FA0664" w:rsidRDefault="00F9328F" w:rsidP="00FA0664">
            <w:pPr>
              <w:pStyle w:val="Default"/>
              <w:ind w:left="720"/>
              <w:rPr>
                <w:rFonts w:asciiTheme="minorHAnsi" w:hAnsiTheme="minorHAnsi"/>
                <w:sz w:val="20"/>
                <w:szCs w:val="20"/>
              </w:rPr>
            </w:pPr>
            <w:r w:rsidRPr="00FA0664">
              <w:rPr>
                <w:rFonts w:asciiTheme="minorHAnsi" w:hAnsiTheme="minorHAnsi"/>
                <w:sz w:val="20"/>
                <w:szCs w:val="20"/>
              </w:rPr>
              <w:t>•</w:t>
            </w:r>
            <w:r w:rsidRPr="00FA0664">
              <w:rPr>
                <w:rFonts w:asciiTheme="minorHAnsi" w:hAnsiTheme="minorHAnsi"/>
                <w:sz w:val="20"/>
                <w:szCs w:val="20"/>
              </w:rPr>
              <w:tab/>
              <w:t>Basic</w:t>
            </w:r>
          </w:p>
          <w:p w:rsidR="00F9328F" w:rsidRPr="00FA0664" w:rsidRDefault="00F9328F" w:rsidP="00FA0664">
            <w:pPr>
              <w:pStyle w:val="Default"/>
              <w:ind w:left="720"/>
              <w:rPr>
                <w:rFonts w:asciiTheme="minorHAnsi" w:hAnsiTheme="minorHAnsi"/>
                <w:sz w:val="20"/>
                <w:szCs w:val="20"/>
              </w:rPr>
            </w:pPr>
            <w:r w:rsidRPr="00FA0664">
              <w:rPr>
                <w:rFonts w:asciiTheme="minorHAnsi" w:hAnsiTheme="minorHAnsi"/>
                <w:sz w:val="20"/>
                <w:szCs w:val="20"/>
              </w:rPr>
              <w:t>•</w:t>
            </w:r>
            <w:r w:rsidRPr="00FA0664">
              <w:rPr>
                <w:rFonts w:asciiTheme="minorHAnsi" w:hAnsiTheme="minorHAnsi"/>
                <w:sz w:val="20"/>
                <w:szCs w:val="20"/>
              </w:rPr>
              <w:tab/>
              <w:t>House Rent</w:t>
            </w:r>
          </w:p>
          <w:p w:rsidR="00F9328F" w:rsidRPr="00FA0664" w:rsidRDefault="00F9328F" w:rsidP="00FA0664">
            <w:pPr>
              <w:pStyle w:val="Default"/>
              <w:ind w:left="720"/>
              <w:rPr>
                <w:rFonts w:asciiTheme="minorHAnsi" w:hAnsiTheme="minorHAnsi"/>
                <w:sz w:val="20"/>
                <w:szCs w:val="20"/>
              </w:rPr>
            </w:pPr>
            <w:r w:rsidRPr="00FA0664">
              <w:rPr>
                <w:rFonts w:asciiTheme="minorHAnsi" w:hAnsiTheme="minorHAnsi"/>
                <w:sz w:val="20"/>
                <w:szCs w:val="20"/>
              </w:rPr>
              <w:t>•</w:t>
            </w:r>
            <w:r w:rsidRPr="00FA0664">
              <w:rPr>
                <w:rFonts w:asciiTheme="minorHAnsi" w:hAnsiTheme="minorHAnsi"/>
                <w:sz w:val="20"/>
                <w:szCs w:val="20"/>
              </w:rPr>
              <w:tab/>
              <w:t>Medical</w:t>
            </w:r>
          </w:p>
          <w:p w:rsidR="00F9328F" w:rsidRPr="00FA0664" w:rsidRDefault="00F9328F" w:rsidP="00FA0664">
            <w:pPr>
              <w:pStyle w:val="Default"/>
              <w:ind w:left="720"/>
              <w:rPr>
                <w:rFonts w:asciiTheme="minorHAnsi" w:hAnsiTheme="minorHAnsi"/>
                <w:sz w:val="20"/>
                <w:szCs w:val="20"/>
              </w:rPr>
            </w:pPr>
            <w:r w:rsidRPr="00FA0664">
              <w:rPr>
                <w:rFonts w:asciiTheme="minorHAnsi" w:hAnsiTheme="minorHAnsi"/>
                <w:sz w:val="20"/>
                <w:szCs w:val="20"/>
              </w:rPr>
              <w:t>•</w:t>
            </w:r>
            <w:r w:rsidRPr="00FA0664">
              <w:rPr>
                <w:rFonts w:asciiTheme="minorHAnsi" w:hAnsiTheme="minorHAnsi"/>
                <w:sz w:val="20"/>
                <w:szCs w:val="20"/>
              </w:rPr>
              <w:tab/>
              <w:t>Conveyance</w:t>
            </w:r>
          </w:p>
          <w:p w:rsidR="00F9328F" w:rsidRPr="00FA0664" w:rsidRDefault="00F9328F" w:rsidP="00FA0664">
            <w:pPr>
              <w:pStyle w:val="Default"/>
              <w:ind w:left="720"/>
              <w:rPr>
                <w:rFonts w:asciiTheme="minorHAnsi" w:hAnsiTheme="minorHAnsi"/>
                <w:sz w:val="20"/>
                <w:szCs w:val="20"/>
              </w:rPr>
            </w:pPr>
            <w:r w:rsidRPr="00FA0664">
              <w:rPr>
                <w:rFonts w:asciiTheme="minorHAnsi" w:hAnsiTheme="minorHAnsi"/>
                <w:sz w:val="20"/>
                <w:szCs w:val="20"/>
              </w:rPr>
              <w:t>•</w:t>
            </w:r>
            <w:r w:rsidRPr="00FA0664">
              <w:rPr>
                <w:rFonts w:asciiTheme="minorHAnsi" w:hAnsiTheme="minorHAnsi"/>
                <w:sz w:val="20"/>
                <w:szCs w:val="20"/>
              </w:rPr>
              <w:tab/>
              <w:t>Others</w:t>
            </w:r>
          </w:p>
          <w:p w:rsidR="00F9328F" w:rsidRPr="00FA0664" w:rsidRDefault="00F9328F" w:rsidP="00FA0664">
            <w:pPr>
              <w:pStyle w:val="Default"/>
              <w:ind w:left="720"/>
              <w:rPr>
                <w:rFonts w:asciiTheme="minorHAnsi" w:hAnsiTheme="minorHAnsi"/>
                <w:sz w:val="20"/>
                <w:szCs w:val="20"/>
              </w:rPr>
            </w:pPr>
            <w:r w:rsidRPr="00FA0664">
              <w:rPr>
                <w:rFonts w:asciiTheme="minorHAnsi" w:hAnsiTheme="minorHAnsi"/>
                <w:sz w:val="20"/>
                <w:szCs w:val="20"/>
              </w:rPr>
              <w:t>•</w:t>
            </w:r>
            <w:r w:rsidRPr="00FA0664">
              <w:rPr>
                <w:rFonts w:asciiTheme="minorHAnsi" w:hAnsiTheme="minorHAnsi"/>
                <w:sz w:val="20"/>
                <w:szCs w:val="20"/>
              </w:rPr>
              <w:tab/>
              <w:t>Arrear(+)</w:t>
            </w:r>
          </w:p>
          <w:p w:rsidR="00F9328F" w:rsidRPr="00FA0664" w:rsidRDefault="00F9328F" w:rsidP="00FA0664">
            <w:pPr>
              <w:pStyle w:val="Default"/>
              <w:ind w:left="720"/>
              <w:rPr>
                <w:rFonts w:asciiTheme="minorHAnsi" w:hAnsiTheme="minorHAnsi"/>
                <w:sz w:val="20"/>
                <w:szCs w:val="20"/>
              </w:rPr>
            </w:pPr>
            <w:r w:rsidRPr="00FA0664">
              <w:rPr>
                <w:rFonts w:asciiTheme="minorHAnsi" w:hAnsiTheme="minorHAnsi"/>
                <w:sz w:val="20"/>
                <w:szCs w:val="20"/>
              </w:rPr>
              <w:t>•</w:t>
            </w:r>
            <w:r w:rsidRPr="00FA0664">
              <w:rPr>
                <w:rFonts w:asciiTheme="minorHAnsi" w:hAnsiTheme="minorHAnsi"/>
                <w:sz w:val="20"/>
                <w:szCs w:val="20"/>
              </w:rPr>
              <w:tab/>
              <w:t>Arrear(-)</w:t>
            </w:r>
          </w:p>
          <w:p w:rsidR="00F9328F" w:rsidRDefault="00F9328F" w:rsidP="00FA0664">
            <w:pPr>
              <w:pStyle w:val="Default"/>
              <w:ind w:left="720"/>
              <w:rPr>
                <w:rFonts w:asciiTheme="minorHAnsi" w:hAnsiTheme="minorHAnsi"/>
                <w:sz w:val="20"/>
                <w:szCs w:val="20"/>
              </w:rPr>
            </w:pPr>
            <w:r w:rsidRPr="00FA0664">
              <w:rPr>
                <w:rFonts w:asciiTheme="minorHAnsi" w:hAnsiTheme="minorHAnsi"/>
                <w:sz w:val="20"/>
                <w:szCs w:val="20"/>
              </w:rPr>
              <w:t>•</w:t>
            </w:r>
            <w:r w:rsidRPr="00FA0664">
              <w:rPr>
                <w:rFonts w:asciiTheme="minorHAnsi" w:hAnsiTheme="minorHAnsi"/>
                <w:sz w:val="20"/>
                <w:szCs w:val="20"/>
              </w:rPr>
              <w:tab/>
              <w:t>LWOP/Absent</w:t>
            </w:r>
          </w:p>
          <w:p w:rsidR="00F9328F" w:rsidRDefault="00F9328F" w:rsidP="002801C6">
            <w:pPr>
              <w:pStyle w:val="Default"/>
              <w:rPr>
                <w:rFonts w:asciiTheme="minorHAnsi" w:hAnsiTheme="minorHAnsi"/>
                <w:sz w:val="20"/>
                <w:szCs w:val="20"/>
              </w:rPr>
            </w:pPr>
            <w:r>
              <w:rPr>
                <w:rFonts w:asciiTheme="minorHAnsi" w:hAnsiTheme="minorHAnsi"/>
                <w:sz w:val="20"/>
                <w:szCs w:val="20"/>
              </w:rPr>
              <w:t>* Arrear (+) and Arrear (-)amount will be considered as Taxable Amount and this amount will be added to total taxable income for IT calculation.</w:t>
            </w:r>
          </w:p>
          <w:p w:rsidR="00F9328F" w:rsidRDefault="00F9328F" w:rsidP="002801C6">
            <w:pPr>
              <w:pStyle w:val="Default"/>
              <w:rPr>
                <w:rFonts w:asciiTheme="minorHAnsi" w:hAnsiTheme="minorHAnsi"/>
                <w:sz w:val="20"/>
                <w:szCs w:val="20"/>
              </w:rPr>
            </w:pPr>
            <w:r w:rsidRPr="00301AD6">
              <w:rPr>
                <w:rFonts w:asciiTheme="minorHAnsi" w:hAnsiTheme="minorHAnsi"/>
                <w:sz w:val="20"/>
                <w:szCs w:val="20"/>
              </w:rPr>
              <w:t>* Perday Salary Calculation=Gross Salary/30 Days.</w:t>
            </w:r>
          </w:p>
          <w:p w:rsidR="00F9328F" w:rsidRPr="000904DB" w:rsidRDefault="00F9328F" w:rsidP="00AD1F67">
            <w:pPr>
              <w:pStyle w:val="Default"/>
              <w:rPr>
                <w:rFonts w:asciiTheme="minorHAnsi" w:hAnsiTheme="minorHAnsi"/>
                <w:sz w:val="20"/>
                <w:szCs w:val="20"/>
              </w:rPr>
            </w:pPr>
          </w:p>
        </w:tc>
      </w:tr>
      <w:tr w:rsidR="00F9328F" w:rsidRPr="000904DB" w:rsidTr="00F9328F">
        <w:tc>
          <w:tcPr>
            <w:tcW w:w="738" w:type="dxa"/>
          </w:tcPr>
          <w:p w:rsidR="00F9328F" w:rsidRPr="000904DB" w:rsidRDefault="00F9328F" w:rsidP="00AD1F67">
            <w:pPr>
              <w:jc w:val="both"/>
              <w:rPr>
                <w:rFonts w:asciiTheme="minorHAnsi" w:hAnsiTheme="minorHAnsi"/>
              </w:rPr>
            </w:pPr>
            <w:r>
              <w:rPr>
                <w:rFonts w:asciiTheme="minorHAnsi" w:hAnsiTheme="minorHAnsi"/>
              </w:rPr>
              <w:t>8</w:t>
            </w:r>
            <w:r w:rsidRPr="000904DB">
              <w:rPr>
                <w:rFonts w:asciiTheme="minorHAnsi" w:hAnsiTheme="minorHAnsi"/>
              </w:rPr>
              <w:t>.2</w:t>
            </w:r>
          </w:p>
        </w:tc>
        <w:tc>
          <w:tcPr>
            <w:tcW w:w="2250" w:type="dxa"/>
            <w:vMerge/>
          </w:tcPr>
          <w:p w:rsidR="00F9328F" w:rsidRPr="000904DB" w:rsidRDefault="00F9328F" w:rsidP="00AD1F67">
            <w:pPr>
              <w:pStyle w:val="Default"/>
              <w:rPr>
                <w:rFonts w:asciiTheme="minorHAnsi" w:hAnsiTheme="minorHAnsi"/>
                <w:sz w:val="20"/>
                <w:szCs w:val="20"/>
              </w:rPr>
            </w:pPr>
          </w:p>
        </w:tc>
        <w:tc>
          <w:tcPr>
            <w:tcW w:w="6588" w:type="dxa"/>
          </w:tcPr>
          <w:p w:rsidR="00F9328F" w:rsidRDefault="00F9328F" w:rsidP="00AD1F67">
            <w:pPr>
              <w:pStyle w:val="Default"/>
              <w:rPr>
                <w:rFonts w:asciiTheme="minorHAnsi" w:hAnsiTheme="minorHAnsi"/>
                <w:b/>
                <w:sz w:val="20"/>
                <w:szCs w:val="20"/>
              </w:rPr>
            </w:pPr>
          </w:p>
          <w:p w:rsidR="00F9328F" w:rsidRPr="00095956" w:rsidRDefault="00F9328F" w:rsidP="00AD1F67">
            <w:pPr>
              <w:pStyle w:val="Default"/>
              <w:rPr>
                <w:rFonts w:asciiTheme="minorHAnsi" w:hAnsiTheme="minorHAnsi"/>
                <w:b/>
                <w:sz w:val="20"/>
                <w:szCs w:val="20"/>
              </w:rPr>
            </w:pPr>
            <w:r w:rsidRPr="00095956">
              <w:rPr>
                <w:rFonts w:asciiTheme="minorHAnsi" w:hAnsiTheme="minorHAnsi"/>
                <w:b/>
                <w:sz w:val="20"/>
                <w:szCs w:val="20"/>
              </w:rPr>
              <w:t>Bonus packages:</w:t>
            </w:r>
          </w:p>
          <w:p w:rsidR="00F9328F" w:rsidRPr="00287201" w:rsidRDefault="00F9328F" w:rsidP="006E1627">
            <w:pPr>
              <w:pStyle w:val="Default"/>
              <w:numPr>
                <w:ilvl w:val="0"/>
                <w:numId w:val="33"/>
              </w:numPr>
              <w:rPr>
                <w:rFonts w:asciiTheme="minorHAnsi" w:hAnsiTheme="minorHAnsi"/>
                <w:sz w:val="20"/>
                <w:szCs w:val="20"/>
              </w:rPr>
            </w:pPr>
            <w:r w:rsidRPr="00287201">
              <w:rPr>
                <w:rFonts w:asciiTheme="minorHAnsi" w:hAnsiTheme="minorHAnsi"/>
                <w:sz w:val="20"/>
                <w:szCs w:val="20"/>
              </w:rPr>
              <w:t>All religions Staff will get 2 bonuses</w:t>
            </w:r>
            <w:r>
              <w:rPr>
                <w:rFonts w:asciiTheme="minorHAnsi" w:hAnsiTheme="minorHAnsi"/>
                <w:sz w:val="20"/>
                <w:szCs w:val="20"/>
              </w:rPr>
              <w:t xml:space="preserve"> on two Eid Vacation</w:t>
            </w:r>
            <w:r w:rsidRPr="00287201">
              <w:rPr>
                <w:rFonts w:asciiTheme="minorHAnsi" w:hAnsiTheme="minorHAnsi"/>
                <w:sz w:val="20"/>
                <w:szCs w:val="20"/>
              </w:rPr>
              <w:t>. 1 basic per Eid.</w:t>
            </w:r>
          </w:p>
          <w:p w:rsidR="00F9328F" w:rsidRPr="00287201" w:rsidRDefault="00F9328F" w:rsidP="006E1627">
            <w:pPr>
              <w:pStyle w:val="Default"/>
              <w:numPr>
                <w:ilvl w:val="0"/>
                <w:numId w:val="33"/>
              </w:numPr>
              <w:rPr>
                <w:rFonts w:asciiTheme="minorHAnsi" w:hAnsiTheme="minorHAnsi"/>
                <w:sz w:val="20"/>
                <w:szCs w:val="20"/>
              </w:rPr>
            </w:pPr>
            <w:r w:rsidRPr="00287201">
              <w:rPr>
                <w:rFonts w:asciiTheme="minorHAnsi" w:hAnsiTheme="minorHAnsi"/>
                <w:sz w:val="20"/>
                <w:szCs w:val="20"/>
              </w:rPr>
              <w:t>If Less than 1 month of joining, then staff will not get any bonus</w:t>
            </w:r>
          </w:p>
          <w:p w:rsidR="00F9328F" w:rsidRPr="00287201" w:rsidRDefault="00F9328F" w:rsidP="006E1627">
            <w:pPr>
              <w:pStyle w:val="Default"/>
              <w:numPr>
                <w:ilvl w:val="0"/>
                <w:numId w:val="33"/>
              </w:numPr>
              <w:rPr>
                <w:rFonts w:asciiTheme="minorHAnsi" w:hAnsiTheme="minorHAnsi"/>
                <w:sz w:val="20"/>
                <w:szCs w:val="20"/>
              </w:rPr>
            </w:pPr>
            <w:r w:rsidRPr="00287201">
              <w:rPr>
                <w:rFonts w:asciiTheme="minorHAnsi" w:hAnsiTheme="minorHAnsi"/>
                <w:sz w:val="20"/>
                <w:szCs w:val="20"/>
              </w:rPr>
              <w:t>If within 1 to 6 month of joining than staff will get pro rata basis bonus on basic salary.</w:t>
            </w:r>
          </w:p>
          <w:p w:rsidR="00F9328F" w:rsidRPr="00287201" w:rsidRDefault="00F9328F" w:rsidP="006E1627">
            <w:pPr>
              <w:pStyle w:val="Default"/>
              <w:numPr>
                <w:ilvl w:val="0"/>
                <w:numId w:val="33"/>
              </w:numPr>
              <w:rPr>
                <w:rFonts w:asciiTheme="minorHAnsi" w:hAnsiTheme="minorHAnsi"/>
                <w:sz w:val="20"/>
                <w:szCs w:val="20"/>
              </w:rPr>
            </w:pPr>
            <w:r w:rsidRPr="00287201">
              <w:rPr>
                <w:rFonts w:asciiTheme="minorHAnsi" w:hAnsiTheme="minorHAnsi"/>
                <w:sz w:val="20"/>
                <w:szCs w:val="20"/>
              </w:rPr>
              <w:t>If more than 6 months of joining than staff will get full basic.</w:t>
            </w:r>
          </w:p>
          <w:p w:rsidR="00F9328F" w:rsidRPr="000904DB" w:rsidRDefault="00F9328F" w:rsidP="006E1627">
            <w:pPr>
              <w:pStyle w:val="Default"/>
              <w:numPr>
                <w:ilvl w:val="0"/>
                <w:numId w:val="33"/>
              </w:numPr>
              <w:rPr>
                <w:rFonts w:asciiTheme="minorHAnsi" w:hAnsiTheme="minorHAnsi"/>
                <w:sz w:val="20"/>
                <w:szCs w:val="20"/>
              </w:rPr>
            </w:pPr>
            <w:r w:rsidRPr="00287201">
              <w:rPr>
                <w:rFonts w:asciiTheme="minorHAnsi" w:hAnsiTheme="minorHAnsi"/>
                <w:sz w:val="20"/>
                <w:szCs w:val="20"/>
              </w:rPr>
              <w:t>This bonus amount will be processed &amp; disbursed with salary or without salary.</w:t>
            </w:r>
          </w:p>
          <w:p w:rsidR="00F9328F" w:rsidRPr="000904DB" w:rsidRDefault="00F9328F" w:rsidP="00966D03">
            <w:pPr>
              <w:pStyle w:val="Default"/>
              <w:ind w:left="0" w:firstLine="0"/>
              <w:rPr>
                <w:rFonts w:asciiTheme="minorHAnsi" w:hAnsiTheme="minorHAnsi"/>
                <w:sz w:val="20"/>
                <w:szCs w:val="20"/>
              </w:rPr>
            </w:pPr>
          </w:p>
        </w:tc>
      </w:tr>
      <w:tr w:rsidR="00F9328F" w:rsidRPr="000904DB" w:rsidTr="00F9328F">
        <w:tc>
          <w:tcPr>
            <w:tcW w:w="738" w:type="dxa"/>
          </w:tcPr>
          <w:p w:rsidR="00F9328F" w:rsidRPr="000904DB" w:rsidRDefault="00F9328F" w:rsidP="00AD1F67">
            <w:pPr>
              <w:jc w:val="both"/>
              <w:rPr>
                <w:rFonts w:asciiTheme="minorHAnsi" w:hAnsiTheme="minorHAnsi"/>
              </w:rPr>
            </w:pPr>
            <w:r>
              <w:rPr>
                <w:rFonts w:asciiTheme="minorHAnsi" w:hAnsiTheme="minorHAnsi"/>
              </w:rPr>
              <w:t>8</w:t>
            </w:r>
            <w:r w:rsidRPr="000904DB">
              <w:rPr>
                <w:rFonts w:asciiTheme="minorHAnsi" w:hAnsiTheme="minorHAnsi"/>
              </w:rPr>
              <w:t>.3</w:t>
            </w:r>
          </w:p>
        </w:tc>
        <w:tc>
          <w:tcPr>
            <w:tcW w:w="2250" w:type="dxa"/>
            <w:vMerge/>
          </w:tcPr>
          <w:p w:rsidR="00F9328F" w:rsidRPr="000904DB" w:rsidRDefault="00F9328F" w:rsidP="00AD1F67">
            <w:pPr>
              <w:pStyle w:val="Default"/>
              <w:rPr>
                <w:rFonts w:asciiTheme="minorHAnsi" w:hAnsiTheme="minorHAnsi"/>
                <w:sz w:val="20"/>
                <w:szCs w:val="20"/>
              </w:rPr>
            </w:pPr>
          </w:p>
        </w:tc>
        <w:tc>
          <w:tcPr>
            <w:tcW w:w="6588" w:type="dxa"/>
          </w:tcPr>
          <w:p w:rsidR="00F9328F" w:rsidRPr="00095956" w:rsidRDefault="00F9328F" w:rsidP="00AD1F67">
            <w:pPr>
              <w:pStyle w:val="Default"/>
              <w:rPr>
                <w:rFonts w:asciiTheme="minorHAnsi" w:hAnsiTheme="minorHAnsi"/>
                <w:b/>
                <w:sz w:val="20"/>
                <w:szCs w:val="20"/>
              </w:rPr>
            </w:pPr>
            <w:r w:rsidRPr="00095956">
              <w:rPr>
                <w:rFonts w:asciiTheme="minorHAnsi" w:hAnsiTheme="minorHAnsi"/>
                <w:b/>
                <w:sz w:val="20"/>
                <w:szCs w:val="20"/>
              </w:rPr>
              <w:t>LWOP:</w:t>
            </w:r>
          </w:p>
          <w:p w:rsidR="00F9328F" w:rsidRDefault="00F9328F" w:rsidP="006E1627">
            <w:pPr>
              <w:pStyle w:val="Default"/>
              <w:numPr>
                <w:ilvl w:val="0"/>
                <w:numId w:val="33"/>
              </w:numPr>
              <w:rPr>
                <w:rFonts w:asciiTheme="minorHAnsi" w:hAnsiTheme="minorHAnsi"/>
                <w:sz w:val="20"/>
                <w:szCs w:val="20"/>
              </w:rPr>
            </w:pPr>
            <w:r>
              <w:rPr>
                <w:rFonts w:asciiTheme="minorHAnsi" w:hAnsiTheme="minorHAnsi"/>
                <w:sz w:val="20"/>
                <w:szCs w:val="20"/>
              </w:rPr>
              <w:t>If employee service length is &gt;= 2 years then he/she will be eligible for gratuity. But if he/she avail LWOP within this 2 year this LWOP days will be deducted from his gratuity period and once completing 2 years (24 months) of service excluding LWOP staff gratuity will be provided. Please see gratuity policy.</w:t>
            </w:r>
          </w:p>
          <w:p w:rsidR="00F9328F" w:rsidRDefault="00F9328F" w:rsidP="0069768E">
            <w:pPr>
              <w:pStyle w:val="Default"/>
              <w:ind w:firstLine="0"/>
              <w:rPr>
                <w:rFonts w:asciiTheme="minorHAnsi" w:hAnsiTheme="minorHAnsi"/>
                <w:sz w:val="20"/>
                <w:szCs w:val="20"/>
              </w:rPr>
            </w:pPr>
            <w:r>
              <w:rPr>
                <w:rFonts w:asciiTheme="minorHAnsi" w:hAnsiTheme="minorHAnsi"/>
                <w:sz w:val="20"/>
                <w:szCs w:val="20"/>
              </w:rPr>
              <w:t>Gratuity Period= Actual Gratuity Days - LWOP days</w:t>
            </w:r>
          </w:p>
          <w:p w:rsidR="00F9328F" w:rsidRPr="0069768E" w:rsidRDefault="00F9328F" w:rsidP="006E1627">
            <w:pPr>
              <w:pStyle w:val="Default"/>
              <w:numPr>
                <w:ilvl w:val="0"/>
                <w:numId w:val="33"/>
              </w:numPr>
              <w:rPr>
                <w:rFonts w:asciiTheme="minorHAnsi" w:hAnsiTheme="minorHAnsi"/>
                <w:sz w:val="20"/>
                <w:szCs w:val="20"/>
              </w:rPr>
            </w:pPr>
            <w:r w:rsidRPr="0069768E">
              <w:rPr>
                <w:rFonts w:asciiTheme="minorHAnsi" w:hAnsiTheme="minorHAnsi"/>
                <w:sz w:val="20"/>
                <w:szCs w:val="20"/>
              </w:rPr>
              <w:t>If staff takes more than 15 days LW</w:t>
            </w:r>
            <w:r>
              <w:rPr>
                <w:rFonts w:asciiTheme="minorHAnsi" w:hAnsiTheme="minorHAnsi"/>
                <w:sz w:val="20"/>
                <w:szCs w:val="20"/>
              </w:rPr>
              <w:t>O</w:t>
            </w:r>
            <w:r w:rsidRPr="0069768E">
              <w:rPr>
                <w:rFonts w:asciiTheme="minorHAnsi" w:hAnsiTheme="minorHAnsi"/>
                <w:sz w:val="20"/>
                <w:szCs w:val="20"/>
              </w:rPr>
              <w:t>P th</w:t>
            </w:r>
            <w:r>
              <w:rPr>
                <w:rFonts w:asciiTheme="minorHAnsi" w:hAnsiTheme="minorHAnsi"/>
                <w:sz w:val="20"/>
                <w:szCs w:val="20"/>
              </w:rPr>
              <w:t>e</w:t>
            </w:r>
            <w:r w:rsidRPr="0069768E">
              <w:rPr>
                <w:rFonts w:asciiTheme="minorHAnsi" w:hAnsiTheme="minorHAnsi"/>
                <w:sz w:val="20"/>
                <w:szCs w:val="20"/>
              </w:rPr>
              <w:t xml:space="preserve">n that leave period </w:t>
            </w:r>
            <w:r>
              <w:rPr>
                <w:rFonts w:asciiTheme="minorHAnsi" w:hAnsiTheme="minorHAnsi"/>
                <w:sz w:val="20"/>
                <w:szCs w:val="20"/>
              </w:rPr>
              <w:t>will be deducted</w:t>
            </w:r>
            <w:r w:rsidRPr="0069768E">
              <w:rPr>
                <w:rFonts w:asciiTheme="minorHAnsi" w:hAnsiTheme="minorHAnsi"/>
                <w:sz w:val="20"/>
                <w:szCs w:val="20"/>
              </w:rPr>
              <w:t xml:space="preserve"> from his service period &amp; its impact will be on</w:t>
            </w:r>
          </w:p>
          <w:p w:rsidR="00F9328F" w:rsidRPr="0069768E" w:rsidRDefault="00F9328F" w:rsidP="006E1627">
            <w:pPr>
              <w:pStyle w:val="Default"/>
              <w:numPr>
                <w:ilvl w:val="1"/>
                <w:numId w:val="33"/>
              </w:numPr>
              <w:rPr>
                <w:rFonts w:asciiTheme="minorHAnsi" w:hAnsiTheme="minorHAnsi"/>
                <w:sz w:val="20"/>
                <w:szCs w:val="20"/>
              </w:rPr>
            </w:pPr>
            <w:r w:rsidRPr="0069768E">
              <w:rPr>
                <w:rFonts w:asciiTheme="minorHAnsi" w:hAnsiTheme="minorHAnsi"/>
                <w:sz w:val="20"/>
                <w:szCs w:val="20"/>
              </w:rPr>
              <w:lastRenderedPageBreak/>
              <w:t>Mobile Bill</w:t>
            </w:r>
          </w:p>
          <w:p w:rsidR="00F9328F" w:rsidRPr="0069768E" w:rsidRDefault="00F9328F" w:rsidP="006E1627">
            <w:pPr>
              <w:pStyle w:val="Default"/>
              <w:numPr>
                <w:ilvl w:val="1"/>
                <w:numId w:val="33"/>
              </w:numPr>
              <w:rPr>
                <w:rFonts w:asciiTheme="minorHAnsi" w:hAnsiTheme="minorHAnsi"/>
                <w:sz w:val="20"/>
                <w:szCs w:val="20"/>
              </w:rPr>
            </w:pPr>
            <w:r w:rsidRPr="0069768E">
              <w:rPr>
                <w:rFonts w:asciiTheme="minorHAnsi" w:hAnsiTheme="minorHAnsi"/>
                <w:sz w:val="20"/>
                <w:szCs w:val="20"/>
              </w:rPr>
              <w:t>Service Length</w:t>
            </w:r>
          </w:p>
          <w:p w:rsidR="00F9328F" w:rsidRPr="0069768E" w:rsidRDefault="00F9328F" w:rsidP="006E1627">
            <w:pPr>
              <w:pStyle w:val="Default"/>
              <w:numPr>
                <w:ilvl w:val="1"/>
                <w:numId w:val="33"/>
              </w:numPr>
              <w:rPr>
                <w:rFonts w:asciiTheme="minorHAnsi" w:hAnsiTheme="minorHAnsi"/>
                <w:sz w:val="20"/>
                <w:szCs w:val="20"/>
              </w:rPr>
            </w:pPr>
            <w:r w:rsidRPr="0069768E">
              <w:rPr>
                <w:rFonts w:asciiTheme="minorHAnsi" w:hAnsiTheme="minorHAnsi"/>
                <w:sz w:val="20"/>
                <w:szCs w:val="20"/>
              </w:rPr>
              <w:t>Promotion</w:t>
            </w:r>
          </w:p>
          <w:p w:rsidR="00F9328F" w:rsidRDefault="00F9328F" w:rsidP="006E1627">
            <w:pPr>
              <w:pStyle w:val="Default"/>
              <w:numPr>
                <w:ilvl w:val="1"/>
                <w:numId w:val="33"/>
              </w:numPr>
              <w:rPr>
                <w:rFonts w:asciiTheme="minorHAnsi" w:hAnsiTheme="minorHAnsi"/>
                <w:sz w:val="20"/>
                <w:szCs w:val="20"/>
              </w:rPr>
            </w:pPr>
            <w:r w:rsidRPr="0069768E">
              <w:rPr>
                <w:rFonts w:asciiTheme="minorHAnsi" w:hAnsiTheme="minorHAnsi"/>
                <w:sz w:val="20"/>
                <w:szCs w:val="20"/>
              </w:rPr>
              <w:t>Probation Period</w:t>
            </w:r>
          </w:p>
          <w:p w:rsidR="00F9328F" w:rsidRDefault="00F9328F" w:rsidP="0039319A">
            <w:pPr>
              <w:pStyle w:val="Default"/>
              <w:rPr>
                <w:rFonts w:asciiTheme="minorHAnsi" w:hAnsiTheme="minorHAnsi"/>
                <w:sz w:val="20"/>
                <w:szCs w:val="20"/>
              </w:rPr>
            </w:pPr>
          </w:p>
          <w:p w:rsidR="00F9328F" w:rsidRDefault="00F9328F" w:rsidP="0069768E">
            <w:pPr>
              <w:pStyle w:val="Default"/>
              <w:rPr>
                <w:rFonts w:asciiTheme="minorHAnsi" w:hAnsiTheme="minorHAnsi"/>
                <w:sz w:val="20"/>
                <w:szCs w:val="20"/>
              </w:rPr>
            </w:pPr>
            <w:r>
              <w:rPr>
                <w:rFonts w:asciiTheme="minorHAnsi" w:hAnsiTheme="minorHAnsi"/>
                <w:sz w:val="20"/>
                <w:szCs w:val="20"/>
              </w:rPr>
              <w:t>* Mobile Bill impact is not defined and hence it shall be manually adjusted during payment.</w:t>
            </w:r>
          </w:p>
          <w:p w:rsidR="00F9328F" w:rsidRDefault="00F9328F" w:rsidP="0069768E">
            <w:pPr>
              <w:pStyle w:val="Default"/>
              <w:rPr>
                <w:rFonts w:asciiTheme="minorHAnsi" w:hAnsiTheme="minorHAnsi"/>
                <w:sz w:val="20"/>
                <w:szCs w:val="20"/>
              </w:rPr>
            </w:pPr>
            <w:r>
              <w:rPr>
                <w:rFonts w:asciiTheme="minorHAnsi" w:hAnsiTheme="minorHAnsi"/>
                <w:sz w:val="20"/>
                <w:szCs w:val="20"/>
              </w:rPr>
              <w:t>* There is no payment head defined for mobile bill and hence it shall be provided with other salary head.</w:t>
            </w:r>
          </w:p>
          <w:p w:rsidR="00F9328F" w:rsidRPr="000904DB" w:rsidRDefault="00F9328F" w:rsidP="0039319A">
            <w:pPr>
              <w:pStyle w:val="Default"/>
              <w:ind w:left="0" w:firstLine="0"/>
              <w:rPr>
                <w:rFonts w:asciiTheme="minorHAnsi" w:hAnsiTheme="minorHAnsi"/>
                <w:sz w:val="20"/>
                <w:szCs w:val="20"/>
              </w:rPr>
            </w:pPr>
          </w:p>
          <w:p w:rsidR="00F9328F" w:rsidRPr="000904DB" w:rsidRDefault="00F9328F" w:rsidP="00AD1F67">
            <w:pPr>
              <w:pStyle w:val="Default"/>
              <w:rPr>
                <w:rFonts w:asciiTheme="minorHAnsi" w:hAnsiTheme="minorHAnsi"/>
                <w:sz w:val="20"/>
                <w:szCs w:val="20"/>
              </w:rPr>
            </w:pPr>
          </w:p>
        </w:tc>
      </w:tr>
      <w:tr w:rsidR="00F9328F" w:rsidRPr="000904DB" w:rsidTr="00F9328F">
        <w:tc>
          <w:tcPr>
            <w:tcW w:w="738" w:type="dxa"/>
          </w:tcPr>
          <w:p w:rsidR="00F9328F" w:rsidRPr="000904DB" w:rsidRDefault="00F9328F" w:rsidP="00AD1F67">
            <w:pPr>
              <w:jc w:val="both"/>
              <w:rPr>
                <w:rFonts w:asciiTheme="minorHAnsi" w:hAnsiTheme="minorHAnsi"/>
              </w:rPr>
            </w:pPr>
            <w:r>
              <w:rPr>
                <w:rFonts w:asciiTheme="minorHAnsi" w:hAnsiTheme="minorHAnsi"/>
              </w:rPr>
              <w:lastRenderedPageBreak/>
              <w:t>8</w:t>
            </w:r>
            <w:r w:rsidRPr="000904DB">
              <w:rPr>
                <w:rFonts w:asciiTheme="minorHAnsi" w:hAnsiTheme="minorHAnsi"/>
              </w:rPr>
              <w:t>.4</w:t>
            </w:r>
          </w:p>
        </w:tc>
        <w:tc>
          <w:tcPr>
            <w:tcW w:w="2250" w:type="dxa"/>
            <w:vMerge/>
          </w:tcPr>
          <w:p w:rsidR="00F9328F" w:rsidRPr="000904DB" w:rsidRDefault="00F9328F" w:rsidP="00AD1F67">
            <w:pPr>
              <w:pStyle w:val="Default"/>
              <w:rPr>
                <w:rFonts w:asciiTheme="minorHAnsi" w:hAnsiTheme="minorHAnsi"/>
                <w:sz w:val="20"/>
                <w:szCs w:val="20"/>
              </w:rPr>
            </w:pPr>
          </w:p>
        </w:tc>
        <w:tc>
          <w:tcPr>
            <w:tcW w:w="6588" w:type="dxa"/>
          </w:tcPr>
          <w:p w:rsidR="00F9328F" w:rsidRPr="00095956" w:rsidRDefault="00F9328F" w:rsidP="00AD1F67">
            <w:pPr>
              <w:pStyle w:val="Default"/>
              <w:rPr>
                <w:rFonts w:asciiTheme="minorHAnsi" w:hAnsiTheme="minorHAnsi"/>
                <w:b/>
                <w:sz w:val="20"/>
                <w:szCs w:val="20"/>
              </w:rPr>
            </w:pPr>
            <w:r w:rsidRPr="00095956">
              <w:rPr>
                <w:rFonts w:asciiTheme="minorHAnsi" w:hAnsiTheme="minorHAnsi"/>
                <w:b/>
                <w:sz w:val="20"/>
                <w:szCs w:val="20"/>
              </w:rPr>
              <w:t>Increment setup (auto/manual):</w:t>
            </w:r>
          </w:p>
          <w:p w:rsidR="00F9328F" w:rsidRPr="00095956" w:rsidRDefault="00F9328F" w:rsidP="00796C4F">
            <w:pPr>
              <w:pStyle w:val="Default"/>
              <w:rPr>
                <w:rFonts w:asciiTheme="minorHAnsi" w:hAnsiTheme="minorHAnsi"/>
                <w:b/>
                <w:sz w:val="20"/>
                <w:szCs w:val="20"/>
              </w:rPr>
            </w:pPr>
            <w:r w:rsidRPr="00095956">
              <w:rPr>
                <w:rFonts w:asciiTheme="minorHAnsi" w:hAnsiTheme="minorHAnsi"/>
                <w:b/>
                <w:sz w:val="20"/>
                <w:szCs w:val="20"/>
              </w:rPr>
              <w:t>Increment Policy:</w:t>
            </w:r>
          </w:p>
          <w:p w:rsidR="00F9328F" w:rsidRPr="00796C4F" w:rsidRDefault="00F9328F" w:rsidP="00796C4F">
            <w:pPr>
              <w:pStyle w:val="Default"/>
              <w:rPr>
                <w:rFonts w:asciiTheme="minorHAnsi" w:hAnsiTheme="minorHAnsi"/>
                <w:sz w:val="20"/>
                <w:szCs w:val="20"/>
              </w:rPr>
            </w:pPr>
            <w:r w:rsidRPr="00796C4F">
              <w:rPr>
                <w:rFonts w:asciiTheme="minorHAnsi" w:hAnsiTheme="minorHAnsi"/>
                <w:sz w:val="20"/>
                <w:szCs w:val="20"/>
              </w:rPr>
              <w:t>•</w:t>
            </w:r>
            <w:r w:rsidRPr="00796C4F">
              <w:rPr>
                <w:rFonts w:asciiTheme="minorHAnsi" w:hAnsiTheme="minorHAnsi"/>
                <w:sz w:val="20"/>
                <w:szCs w:val="20"/>
              </w:rPr>
              <w:tab/>
            </w:r>
            <w:r>
              <w:rPr>
                <w:rFonts w:asciiTheme="minorHAnsi" w:hAnsiTheme="minorHAnsi"/>
                <w:sz w:val="20"/>
                <w:szCs w:val="20"/>
              </w:rPr>
              <w:t xml:space="preserve">Join on </w:t>
            </w:r>
            <w:r w:rsidRPr="00796C4F">
              <w:rPr>
                <w:rFonts w:asciiTheme="minorHAnsi" w:hAnsiTheme="minorHAnsi"/>
                <w:sz w:val="20"/>
                <w:szCs w:val="20"/>
              </w:rPr>
              <w:t>January 1st to March 31st will get 100% increment.</w:t>
            </w:r>
          </w:p>
          <w:p w:rsidR="00F9328F" w:rsidRPr="00796C4F" w:rsidRDefault="00F9328F" w:rsidP="00796C4F">
            <w:pPr>
              <w:pStyle w:val="Default"/>
              <w:rPr>
                <w:rFonts w:asciiTheme="minorHAnsi" w:hAnsiTheme="minorHAnsi"/>
                <w:sz w:val="20"/>
                <w:szCs w:val="20"/>
              </w:rPr>
            </w:pPr>
            <w:r w:rsidRPr="00796C4F">
              <w:rPr>
                <w:rFonts w:asciiTheme="minorHAnsi" w:hAnsiTheme="minorHAnsi"/>
                <w:sz w:val="20"/>
                <w:szCs w:val="20"/>
              </w:rPr>
              <w:t>•</w:t>
            </w:r>
            <w:r w:rsidRPr="00796C4F">
              <w:rPr>
                <w:rFonts w:asciiTheme="minorHAnsi" w:hAnsiTheme="minorHAnsi"/>
                <w:sz w:val="20"/>
                <w:szCs w:val="20"/>
              </w:rPr>
              <w:tab/>
            </w:r>
            <w:r>
              <w:rPr>
                <w:rFonts w:asciiTheme="minorHAnsi" w:hAnsiTheme="minorHAnsi"/>
                <w:sz w:val="20"/>
                <w:szCs w:val="20"/>
              </w:rPr>
              <w:t xml:space="preserve">Join on </w:t>
            </w:r>
            <w:r w:rsidRPr="00796C4F">
              <w:rPr>
                <w:rFonts w:asciiTheme="minorHAnsi" w:hAnsiTheme="minorHAnsi"/>
                <w:sz w:val="20"/>
                <w:szCs w:val="20"/>
              </w:rPr>
              <w:t>April 1st to June 31st will get 75% increment.</w:t>
            </w:r>
          </w:p>
          <w:p w:rsidR="00F9328F" w:rsidRPr="00796C4F" w:rsidRDefault="00F9328F" w:rsidP="00796C4F">
            <w:pPr>
              <w:pStyle w:val="Default"/>
              <w:rPr>
                <w:rFonts w:asciiTheme="minorHAnsi" w:hAnsiTheme="minorHAnsi"/>
                <w:sz w:val="20"/>
                <w:szCs w:val="20"/>
              </w:rPr>
            </w:pPr>
            <w:r w:rsidRPr="00796C4F">
              <w:rPr>
                <w:rFonts w:asciiTheme="minorHAnsi" w:hAnsiTheme="minorHAnsi"/>
                <w:sz w:val="20"/>
                <w:szCs w:val="20"/>
              </w:rPr>
              <w:t>•</w:t>
            </w:r>
            <w:r w:rsidRPr="00796C4F">
              <w:rPr>
                <w:rFonts w:asciiTheme="minorHAnsi" w:hAnsiTheme="minorHAnsi"/>
                <w:sz w:val="20"/>
                <w:szCs w:val="20"/>
              </w:rPr>
              <w:tab/>
            </w:r>
            <w:r>
              <w:rPr>
                <w:rFonts w:asciiTheme="minorHAnsi" w:hAnsiTheme="minorHAnsi"/>
                <w:sz w:val="20"/>
                <w:szCs w:val="20"/>
              </w:rPr>
              <w:t xml:space="preserve">Join on </w:t>
            </w:r>
            <w:r w:rsidRPr="00796C4F">
              <w:rPr>
                <w:rFonts w:asciiTheme="minorHAnsi" w:hAnsiTheme="minorHAnsi"/>
                <w:sz w:val="20"/>
                <w:szCs w:val="20"/>
              </w:rPr>
              <w:t>July 1st to September 30th will get 50% increment.</w:t>
            </w:r>
          </w:p>
          <w:p w:rsidR="00F9328F" w:rsidRDefault="00F9328F" w:rsidP="00796C4F">
            <w:pPr>
              <w:pStyle w:val="Default"/>
              <w:rPr>
                <w:rFonts w:asciiTheme="minorHAnsi" w:hAnsiTheme="minorHAnsi"/>
                <w:sz w:val="20"/>
                <w:szCs w:val="20"/>
              </w:rPr>
            </w:pPr>
            <w:r w:rsidRPr="00796C4F">
              <w:rPr>
                <w:rFonts w:asciiTheme="minorHAnsi" w:hAnsiTheme="minorHAnsi"/>
                <w:sz w:val="20"/>
                <w:szCs w:val="20"/>
              </w:rPr>
              <w:t>•</w:t>
            </w:r>
            <w:r w:rsidRPr="00796C4F">
              <w:rPr>
                <w:rFonts w:asciiTheme="minorHAnsi" w:hAnsiTheme="minorHAnsi"/>
                <w:sz w:val="20"/>
                <w:szCs w:val="20"/>
              </w:rPr>
              <w:tab/>
            </w:r>
            <w:r>
              <w:rPr>
                <w:rFonts w:asciiTheme="minorHAnsi" w:hAnsiTheme="minorHAnsi"/>
                <w:sz w:val="20"/>
                <w:szCs w:val="20"/>
              </w:rPr>
              <w:t xml:space="preserve">Join on </w:t>
            </w:r>
            <w:r w:rsidRPr="00796C4F">
              <w:rPr>
                <w:rFonts w:asciiTheme="minorHAnsi" w:hAnsiTheme="minorHAnsi"/>
                <w:sz w:val="20"/>
                <w:szCs w:val="20"/>
              </w:rPr>
              <w:t>October 1st to December 31st will get 0% increment.</w:t>
            </w:r>
          </w:p>
          <w:p w:rsidR="00F9328F" w:rsidRPr="00796C4F" w:rsidRDefault="00F9328F" w:rsidP="00796C4F">
            <w:pPr>
              <w:pStyle w:val="Default"/>
              <w:rPr>
                <w:rFonts w:asciiTheme="minorHAnsi" w:hAnsiTheme="minorHAnsi"/>
                <w:sz w:val="20"/>
                <w:szCs w:val="20"/>
              </w:rPr>
            </w:pPr>
            <w:r w:rsidRPr="00796C4F">
              <w:rPr>
                <w:rFonts w:asciiTheme="minorHAnsi" w:hAnsiTheme="minorHAnsi"/>
                <w:sz w:val="20"/>
                <w:szCs w:val="20"/>
              </w:rPr>
              <w:t>•Location wise increment announces percentage should be there</w:t>
            </w:r>
          </w:p>
          <w:p w:rsidR="00F9328F" w:rsidRDefault="00F9328F" w:rsidP="00703113">
            <w:pPr>
              <w:pStyle w:val="Default"/>
              <w:rPr>
                <w:rFonts w:asciiTheme="minorHAnsi" w:hAnsiTheme="minorHAnsi"/>
                <w:sz w:val="20"/>
                <w:szCs w:val="20"/>
              </w:rPr>
            </w:pPr>
          </w:p>
          <w:p w:rsidR="00F9328F" w:rsidRPr="000904DB" w:rsidRDefault="00F9328F" w:rsidP="002E0F98">
            <w:pPr>
              <w:pStyle w:val="Default"/>
              <w:rPr>
                <w:rFonts w:asciiTheme="minorHAnsi" w:hAnsiTheme="minorHAnsi"/>
                <w:sz w:val="20"/>
                <w:szCs w:val="20"/>
              </w:rPr>
            </w:pPr>
          </w:p>
        </w:tc>
      </w:tr>
      <w:tr w:rsidR="00F9328F" w:rsidRPr="000904DB" w:rsidTr="00F9328F">
        <w:tc>
          <w:tcPr>
            <w:tcW w:w="738" w:type="dxa"/>
          </w:tcPr>
          <w:p w:rsidR="00F9328F" w:rsidRPr="000904DB" w:rsidRDefault="00F9328F" w:rsidP="00AD1F67">
            <w:pPr>
              <w:jc w:val="both"/>
              <w:rPr>
                <w:rFonts w:asciiTheme="minorHAnsi" w:hAnsiTheme="minorHAnsi"/>
              </w:rPr>
            </w:pPr>
            <w:r>
              <w:rPr>
                <w:rFonts w:asciiTheme="minorHAnsi" w:hAnsiTheme="minorHAnsi"/>
              </w:rPr>
              <w:t>8</w:t>
            </w:r>
            <w:r w:rsidRPr="000904DB">
              <w:rPr>
                <w:rFonts w:asciiTheme="minorHAnsi" w:hAnsiTheme="minorHAnsi"/>
              </w:rPr>
              <w:t>.5</w:t>
            </w:r>
          </w:p>
        </w:tc>
        <w:tc>
          <w:tcPr>
            <w:tcW w:w="2250" w:type="dxa"/>
            <w:vMerge/>
          </w:tcPr>
          <w:p w:rsidR="00F9328F" w:rsidRPr="000904DB" w:rsidRDefault="00F9328F" w:rsidP="00AD1F67">
            <w:pPr>
              <w:pStyle w:val="Default"/>
              <w:rPr>
                <w:rFonts w:asciiTheme="minorHAnsi" w:hAnsiTheme="minorHAnsi"/>
                <w:sz w:val="20"/>
                <w:szCs w:val="20"/>
              </w:rPr>
            </w:pPr>
          </w:p>
        </w:tc>
        <w:tc>
          <w:tcPr>
            <w:tcW w:w="6588" w:type="dxa"/>
          </w:tcPr>
          <w:p w:rsidR="00F9328F" w:rsidRPr="00095956" w:rsidRDefault="00F9328F" w:rsidP="00AD1F67">
            <w:pPr>
              <w:pStyle w:val="Default"/>
              <w:rPr>
                <w:rFonts w:asciiTheme="minorHAnsi" w:hAnsiTheme="minorHAnsi"/>
                <w:b/>
                <w:sz w:val="20"/>
                <w:szCs w:val="20"/>
              </w:rPr>
            </w:pPr>
            <w:r w:rsidRPr="00095956">
              <w:rPr>
                <w:rFonts w:asciiTheme="minorHAnsi" w:hAnsiTheme="minorHAnsi"/>
                <w:b/>
                <w:sz w:val="20"/>
                <w:szCs w:val="20"/>
              </w:rPr>
              <w:t>Cost center setup/linking:</w:t>
            </w:r>
          </w:p>
          <w:p w:rsidR="00F9328F" w:rsidRPr="006D5A18" w:rsidRDefault="00F9328F" w:rsidP="00380C4A">
            <w:pPr>
              <w:pStyle w:val="Default"/>
              <w:ind w:left="0" w:firstLine="0"/>
              <w:rPr>
                <w:rFonts w:asciiTheme="minorHAnsi" w:hAnsiTheme="minorHAnsi"/>
                <w:sz w:val="20"/>
                <w:szCs w:val="20"/>
              </w:rPr>
            </w:pPr>
            <w:r w:rsidRPr="006D5A18">
              <w:rPr>
                <w:rFonts w:asciiTheme="minorHAnsi" w:hAnsiTheme="minorHAnsi"/>
                <w:sz w:val="20"/>
                <w:szCs w:val="20"/>
              </w:rPr>
              <w:t>Cost centers mother bank account need to set</w:t>
            </w:r>
            <w:r>
              <w:rPr>
                <w:rFonts w:asciiTheme="minorHAnsi" w:hAnsiTheme="minorHAnsi"/>
                <w:sz w:val="20"/>
                <w:szCs w:val="20"/>
              </w:rPr>
              <w:t xml:space="preserve"> while this account will be used for Bank Instruction. Cost center is meant by location.</w:t>
            </w:r>
          </w:p>
          <w:p w:rsidR="00F9328F" w:rsidRPr="000904DB" w:rsidRDefault="00F9328F" w:rsidP="00AD1F67">
            <w:pPr>
              <w:pStyle w:val="Default"/>
              <w:rPr>
                <w:rFonts w:asciiTheme="minorHAnsi" w:hAnsiTheme="minorHAnsi"/>
                <w:sz w:val="20"/>
                <w:szCs w:val="20"/>
              </w:rPr>
            </w:pPr>
          </w:p>
        </w:tc>
      </w:tr>
      <w:tr w:rsidR="00F9328F" w:rsidRPr="000904DB" w:rsidTr="00F9328F">
        <w:tc>
          <w:tcPr>
            <w:tcW w:w="738" w:type="dxa"/>
          </w:tcPr>
          <w:p w:rsidR="00F9328F" w:rsidRPr="000904DB" w:rsidRDefault="00F9328F" w:rsidP="00AD1F67">
            <w:pPr>
              <w:jc w:val="both"/>
              <w:rPr>
                <w:rFonts w:asciiTheme="minorHAnsi" w:hAnsiTheme="minorHAnsi"/>
              </w:rPr>
            </w:pPr>
            <w:r>
              <w:rPr>
                <w:rFonts w:asciiTheme="minorHAnsi" w:hAnsiTheme="minorHAnsi"/>
              </w:rPr>
              <w:t>8</w:t>
            </w:r>
            <w:r w:rsidRPr="000904DB">
              <w:rPr>
                <w:rFonts w:asciiTheme="minorHAnsi" w:hAnsiTheme="minorHAnsi"/>
              </w:rPr>
              <w:t>.6</w:t>
            </w:r>
          </w:p>
        </w:tc>
        <w:tc>
          <w:tcPr>
            <w:tcW w:w="2250" w:type="dxa"/>
            <w:vMerge/>
          </w:tcPr>
          <w:p w:rsidR="00F9328F" w:rsidRPr="000904DB" w:rsidRDefault="00F9328F" w:rsidP="00AD1F67">
            <w:pPr>
              <w:pStyle w:val="Default"/>
              <w:rPr>
                <w:rFonts w:asciiTheme="minorHAnsi" w:hAnsiTheme="minorHAnsi"/>
                <w:sz w:val="20"/>
                <w:szCs w:val="20"/>
              </w:rPr>
            </w:pPr>
          </w:p>
        </w:tc>
        <w:tc>
          <w:tcPr>
            <w:tcW w:w="6588" w:type="dxa"/>
          </w:tcPr>
          <w:p w:rsidR="00F9328F" w:rsidRPr="00095956" w:rsidRDefault="00F9328F" w:rsidP="00AD1F67">
            <w:pPr>
              <w:pStyle w:val="Default"/>
              <w:rPr>
                <w:rFonts w:asciiTheme="minorHAnsi" w:hAnsiTheme="minorHAnsi"/>
                <w:b/>
                <w:sz w:val="20"/>
                <w:szCs w:val="20"/>
              </w:rPr>
            </w:pPr>
            <w:r w:rsidRPr="00095956">
              <w:rPr>
                <w:rFonts w:asciiTheme="minorHAnsi" w:hAnsiTheme="minorHAnsi"/>
                <w:b/>
                <w:sz w:val="20"/>
                <w:szCs w:val="20"/>
              </w:rPr>
              <w:t>Banking setup:</w:t>
            </w:r>
          </w:p>
          <w:p w:rsidR="00F9328F" w:rsidRPr="000904DB" w:rsidRDefault="00F9328F" w:rsidP="00AD1F67">
            <w:pPr>
              <w:pStyle w:val="Default"/>
              <w:rPr>
                <w:rFonts w:asciiTheme="minorHAnsi" w:hAnsiTheme="minorHAnsi"/>
                <w:sz w:val="20"/>
                <w:szCs w:val="20"/>
              </w:rPr>
            </w:pPr>
            <w:r>
              <w:rPr>
                <w:rFonts w:asciiTheme="minorHAnsi" w:hAnsiTheme="minorHAnsi"/>
                <w:sz w:val="20"/>
                <w:szCs w:val="20"/>
              </w:rPr>
              <w:t>Bank and Branch setup facility will be provided.</w:t>
            </w:r>
          </w:p>
          <w:p w:rsidR="00F9328F" w:rsidRPr="000904DB" w:rsidRDefault="00F9328F" w:rsidP="00AD1F67">
            <w:pPr>
              <w:pStyle w:val="Default"/>
              <w:rPr>
                <w:rFonts w:asciiTheme="minorHAnsi" w:hAnsiTheme="minorHAnsi"/>
                <w:sz w:val="20"/>
                <w:szCs w:val="20"/>
              </w:rPr>
            </w:pPr>
          </w:p>
        </w:tc>
      </w:tr>
      <w:tr w:rsidR="00F9328F" w:rsidRPr="000904DB" w:rsidTr="00F9328F">
        <w:tc>
          <w:tcPr>
            <w:tcW w:w="738" w:type="dxa"/>
          </w:tcPr>
          <w:p w:rsidR="00F9328F" w:rsidRPr="000904DB" w:rsidRDefault="00F9328F" w:rsidP="00AD1F67">
            <w:pPr>
              <w:jc w:val="both"/>
              <w:rPr>
                <w:rFonts w:asciiTheme="minorHAnsi" w:hAnsiTheme="minorHAnsi"/>
              </w:rPr>
            </w:pPr>
            <w:r>
              <w:rPr>
                <w:rFonts w:asciiTheme="minorHAnsi" w:hAnsiTheme="minorHAnsi"/>
              </w:rPr>
              <w:t>8</w:t>
            </w:r>
            <w:r w:rsidRPr="000904DB">
              <w:rPr>
                <w:rFonts w:asciiTheme="minorHAnsi" w:hAnsiTheme="minorHAnsi"/>
              </w:rPr>
              <w:t>.7</w:t>
            </w:r>
          </w:p>
        </w:tc>
        <w:tc>
          <w:tcPr>
            <w:tcW w:w="2250" w:type="dxa"/>
          </w:tcPr>
          <w:p w:rsidR="00F9328F" w:rsidRPr="00336B5F" w:rsidRDefault="00F9328F" w:rsidP="00AD1F67">
            <w:pPr>
              <w:pStyle w:val="Default"/>
              <w:rPr>
                <w:rFonts w:asciiTheme="minorHAnsi" w:hAnsiTheme="minorHAnsi"/>
                <w:b/>
                <w:sz w:val="20"/>
                <w:szCs w:val="20"/>
              </w:rPr>
            </w:pPr>
            <w:r w:rsidRPr="00336B5F">
              <w:rPr>
                <w:rFonts w:asciiTheme="minorHAnsi" w:hAnsiTheme="minorHAnsi"/>
                <w:b/>
                <w:sz w:val="20"/>
                <w:szCs w:val="20"/>
              </w:rPr>
              <w:t>Gratuity</w:t>
            </w:r>
          </w:p>
          <w:p w:rsidR="00F9328F" w:rsidRPr="000904DB" w:rsidRDefault="00F9328F" w:rsidP="00AD1F67">
            <w:pPr>
              <w:pStyle w:val="Default"/>
              <w:rPr>
                <w:rFonts w:asciiTheme="minorHAnsi" w:hAnsiTheme="minorHAnsi"/>
                <w:sz w:val="20"/>
                <w:szCs w:val="20"/>
              </w:rPr>
            </w:pPr>
          </w:p>
        </w:tc>
        <w:tc>
          <w:tcPr>
            <w:tcW w:w="6588" w:type="dxa"/>
          </w:tcPr>
          <w:p w:rsidR="00F9328F" w:rsidRPr="00095956" w:rsidRDefault="00F9328F" w:rsidP="00AD1F67">
            <w:pPr>
              <w:pStyle w:val="Default"/>
              <w:rPr>
                <w:rFonts w:asciiTheme="minorHAnsi" w:hAnsiTheme="minorHAnsi"/>
                <w:b/>
                <w:sz w:val="20"/>
                <w:szCs w:val="20"/>
              </w:rPr>
            </w:pPr>
            <w:r w:rsidRPr="00095956">
              <w:rPr>
                <w:rFonts w:asciiTheme="minorHAnsi" w:hAnsiTheme="minorHAnsi"/>
                <w:b/>
                <w:sz w:val="20"/>
                <w:szCs w:val="20"/>
              </w:rPr>
              <w:t>Monthly gratuity calculation &amp; disbursement:</w:t>
            </w:r>
          </w:p>
          <w:p w:rsidR="00F9328F" w:rsidRPr="00380C4A" w:rsidRDefault="00F9328F" w:rsidP="00380C4A">
            <w:pPr>
              <w:pStyle w:val="Default"/>
              <w:ind w:left="0" w:firstLine="0"/>
              <w:rPr>
                <w:rFonts w:asciiTheme="minorHAnsi" w:hAnsiTheme="minorHAnsi"/>
                <w:sz w:val="20"/>
                <w:szCs w:val="20"/>
              </w:rPr>
            </w:pPr>
            <w:r w:rsidRPr="00380C4A">
              <w:rPr>
                <w:rFonts w:asciiTheme="minorHAnsi" w:hAnsiTheme="minorHAnsi"/>
                <w:sz w:val="20"/>
                <w:szCs w:val="20"/>
              </w:rPr>
              <w:t>Quarterly gratuity calculation &amp; disbursement</w:t>
            </w:r>
            <w:r>
              <w:rPr>
                <w:rFonts w:asciiTheme="minorHAnsi" w:hAnsiTheme="minorHAnsi"/>
                <w:sz w:val="20"/>
                <w:szCs w:val="20"/>
              </w:rPr>
              <w:t xml:space="preserve"> facility will be provided.</w:t>
            </w:r>
          </w:p>
          <w:p w:rsidR="00F9328F" w:rsidRDefault="00F9328F" w:rsidP="00380C4A">
            <w:pPr>
              <w:pStyle w:val="Default"/>
              <w:rPr>
                <w:rFonts w:asciiTheme="minorHAnsi" w:hAnsiTheme="minorHAnsi"/>
                <w:sz w:val="20"/>
                <w:szCs w:val="20"/>
              </w:rPr>
            </w:pPr>
            <w:r w:rsidRPr="00380C4A">
              <w:rPr>
                <w:rFonts w:asciiTheme="minorHAnsi" w:hAnsiTheme="minorHAnsi"/>
                <w:sz w:val="20"/>
                <w:szCs w:val="20"/>
              </w:rPr>
              <w:t xml:space="preserve">Gratuity policy is as follows: </w:t>
            </w:r>
          </w:p>
          <w:p w:rsidR="00F9328F" w:rsidRDefault="00F9328F" w:rsidP="006E1627">
            <w:pPr>
              <w:pStyle w:val="Default"/>
              <w:numPr>
                <w:ilvl w:val="0"/>
                <w:numId w:val="34"/>
              </w:numPr>
              <w:rPr>
                <w:rFonts w:asciiTheme="minorHAnsi" w:hAnsiTheme="minorHAnsi"/>
                <w:sz w:val="20"/>
                <w:szCs w:val="20"/>
              </w:rPr>
            </w:pPr>
            <w:r w:rsidRPr="00380C4A">
              <w:rPr>
                <w:rFonts w:asciiTheme="minorHAnsi" w:hAnsiTheme="minorHAnsi"/>
                <w:sz w:val="20"/>
                <w:szCs w:val="20"/>
              </w:rPr>
              <w:t>Basic/4</w:t>
            </w:r>
            <w:r>
              <w:rPr>
                <w:rFonts w:asciiTheme="minorHAnsi" w:hAnsiTheme="minorHAnsi"/>
                <w:sz w:val="20"/>
                <w:szCs w:val="20"/>
              </w:rPr>
              <w:t xml:space="preserve"> per quarter.</w:t>
            </w:r>
          </w:p>
          <w:p w:rsidR="00F9328F" w:rsidRDefault="00F9328F" w:rsidP="006E1627">
            <w:pPr>
              <w:pStyle w:val="Default"/>
              <w:numPr>
                <w:ilvl w:val="0"/>
                <w:numId w:val="34"/>
              </w:numPr>
              <w:rPr>
                <w:rFonts w:asciiTheme="minorHAnsi" w:hAnsiTheme="minorHAnsi"/>
                <w:sz w:val="20"/>
                <w:szCs w:val="20"/>
              </w:rPr>
            </w:pPr>
            <w:r w:rsidRPr="00380C4A">
              <w:rPr>
                <w:rFonts w:asciiTheme="minorHAnsi" w:hAnsiTheme="minorHAnsi"/>
                <w:sz w:val="20"/>
                <w:szCs w:val="20"/>
              </w:rPr>
              <w:t>4 quarters in a year</w:t>
            </w:r>
          </w:p>
          <w:p w:rsidR="00F9328F" w:rsidRDefault="00F9328F" w:rsidP="006E1627">
            <w:pPr>
              <w:pStyle w:val="Default"/>
              <w:numPr>
                <w:ilvl w:val="0"/>
                <w:numId w:val="34"/>
              </w:numPr>
              <w:rPr>
                <w:rFonts w:asciiTheme="minorHAnsi" w:hAnsiTheme="minorHAnsi"/>
                <w:sz w:val="20"/>
                <w:szCs w:val="20"/>
              </w:rPr>
            </w:pPr>
            <w:r>
              <w:rPr>
                <w:rFonts w:asciiTheme="minorHAnsi" w:hAnsiTheme="minorHAnsi"/>
                <w:sz w:val="20"/>
                <w:szCs w:val="20"/>
              </w:rPr>
              <w:t>T</w:t>
            </w:r>
            <w:r w:rsidRPr="00380C4A">
              <w:rPr>
                <w:rFonts w:asciiTheme="minorHAnsi" w:hAnsiTheme="minorHAnsi"/>
                <w:sz w:val="20"/>
                <w:szCs w:val="20"/>
              </w:rPr>
              <w:t>he basic will be the Employee Last Basic on the payment day</w:t>
            </w:r>
            <w:r>
              <w:rPr>
                <w:rFonts w:asciiTheme="minorHAnsi" w:hAnsiTheme="minorHAnsi"/>
                <w:sz w:val="20"/>
                <w:szCs w:val="20"/>
              </w:rPr>
              <w:t xml:space="preserve"> as per payroll</w:t>
            </w:r>
            <w:r w:rsidRPr="00380C4A">
              <w:rPr>
                <w:rFonts w:asciiTheme="minorHAnsi" w:hAnsiTheme="minorHAnsi"/>
                <w:sz w:val="20"/>
                <w:szCs w:val="20"/>
              </w:rPr>
              <w:t xml:space="preserve">. </w:t>
            </w:r>
          </w:p>
          <w:p w:rsidR="00F9328F" w:rsidRPr="00380C4A" w:rsidRDefault="00F9328F" w:rsidP="00380C4A">
            <w:pPr>
              <w:pStyle w:val="Default"/>
              <w:rPr>
                <w:rFonts w:asciiTheme="minorHAnsi" w:hAnsiTheme="minorHAnsi"/>
                <w:sz w:val="20"/>
                <w:szCs w:val="20"/>
              </w:rPr>
            </w:pPr>
            <w:r w:rsidRPr="00380C4A">
              <w:rPr>
                <w:rFonts w:asciiTheme="minorHAnsi" w:hAnsiTheme="minorHAnsi"/>
                <w:sz w:val="20"/>
                <w:szCs w:val="20"/>
              </w:rPr>
              <w:t>•</w:t>
            </w:r>
            <w:r w:rsidRPr="00380C4A">
              <w:rPr>
                <w:rFonts w:asciiTheme="minorHAnsi" w:hAnsiTheme="minorHAnsi"/>
                <w:sz w:val="20"/>
                <w:szCs w:val="20"/>
              </w:rPr>
              <w:tab/>
              <w:t>If Service length is &gt;= 2 yr staff will get gratuity from staff’s</w:t>
            </w:r>
            <w:r>
              <w:rPr>
                <w:rFonts w:asciiTheme="minorHAnsi" w:hAnsiTheme="minorHAnsi"/>
                <w:sz w:val="20"/>
                <w:szCs w:val="20"/>
              </w:rPr>
              <w:t>confirmation</w:t>
            </w:r>
            <w:r w:rsidRPr="00380C4A">
              <w:rPr>
                <w:rFonts w:asciiTheme="minorHAnsi" w:hAnsiTheme="minorHAnsi"/>
                <w:sz w:val="20"/>
                <w:szCs w:val="20"/>
              </w:rPr>
              <w:t xml:space="preserve"> month when his/her probation period is over</w:t>
            </w:r>
            <w:r>
              <w:rPr>
                <w:rFonts w:asciiTheme="minorHAnsi" w:hAnsiTheme="minorHAnsi"/>
                <w:sz w:val="20"/>
                <w:szCs w:val="20"/>
              </w:rPr>
              <w:t xml:space="preserve"> and confirmed.</w:t>
            </w:r>
          </w:p>
          <w:p w:rsidR="00F9328F" w:rsidRPr="00380C4A" w:rsidRDefault="00F9328F" w:rsidP="00380C4A">
            <w:pPr>
              <w:pStyle w:val="Default"/>
              <w:rPr>
                <w:rFonts w:asciiTheme="minorHAnsi" w:hAnsiTheme="minorHAnsi"/>
                <w:sz w:val="20"/>
                <w:szCs w:val="20"/>
              </w:rPr>
            </w:pPr>
            <w:r w:rsidRPr="00380C4A">
              <w:rPr>
                <w:rFonts w:asciiTheme="minorHAnsi" w:hAnsiTheme="minorHAnsi"/>
                <w:sz w:val="20"/>
                <w:szCs w:val="20"/>
              </w:rPr>
              <w:t>•</w:t>
            </w:r>
            <w:r w:rsidRPr="00380C4A">
              <w:rPr>
                <w:rFonts w:asciiTheme="minorHAnsi" w:hAnsiTheme="minorHAnsi"/>
                <w:sz w:val="20"/>
                <w:szCs w:val="20"/>
              </w:rPr>
              <w:tab/>
              <w:t>Staffs Transfer: At the time of transfer, staff’s gratuity from one company to another company need to preserve.</w:t>
            </w:r>
            <w:r>
              <w:rPr>
                <w:rFonts w:asciiTheme="minorHAnsi" w:hAnsiTheme="minorHAnsi"/>
                <w:sz w:val="20"/>
                <w:szCs w:val="20"/>
              </w:rPr>
              <w:t xml:space="preserve"> (MSB or MSCS)</w:t>
            </w:r>
          </w:p>
          <w:p w:rsidR="00F9328F" w:rsidRPr="00380C4A" w:rsidRDefault="00F9328F" w:rsidP="00380C4A">
            <w:pPr>
              <w:pStyle w:val="Default"/>
              <w:rPr>
                <w:rFonts w:asciiTheme="minorHAnsi" w:hAnsiTheme="minorHAnsi"/>
                <w:sz w:val="20"/>
                <w:szCs w:val="20"/>
              </w:rPr>
            </w:pPr>
            <w:r w:rsidRPr="00380C4A">
              <w:rPr>
                <w:rFonts w:asciiTheme="minorHAnsi" w:hAnsiTheme="minorHAnsi"/>
                <w:sz w:val="20"/>
                <w:szCs w:val="20"/>
              </w:rPr>
              <w:t>•</w:t>
            </w:r>
            <w:r w:rsidRPr="00380C4A">
              <w:rPr>
                <w:rFonts w:asciiTheme="minorHAnsi" w:hAnsiTheme="minorHAnsi"/>
                <w:sz w:val="20"/>
                <w:szCs w:val="20"/>
              </w:rPr>
              <w:tab/>
              <w:t>LW</w:t>
            </w:r>
            <w:r>
              <w:rPr>
                <w:rFonts w:asciiTheme="minorHAnsi" w:hAnsiTheme="minorHAnsi"/>
                <w:sz w:val="20"/>
                <w:szCs w:val="20"/>
              </w:rPr>
              <w:t>O</w:t>
            </w:r>
            <w:r w:rsidRPr="00380C4A">
              <w:rPr>
                <w:rFonts w:asciiTheme="minorHAnsi" w:hAnsiTheme="minorHAnsi"/>
                <w:sz w:val="20"/>
                <w:szCs w:val="20"/>
              </w:rPr>
              <w:t>P: If LW</w:t>
            </w:r>
            <w:r>
              <w:rPr>
                <w:rFonts w:asciiTheme="minorHAnsi" w:hAnsiTheme="minorHAnsi"/>
                <w:sz w:val="20"/>
                <w:szCs w:val="20"/>
              </w:rPr>
              <w:t>O</w:t>
            </w:r>
            <w:r w:rsidRPr="00380C4A">
              <w:rPr>
                <w:rFonts w:asciiTheme="minorHAnsi" w:hAnsiTheme="minorHAnsi"/>
                <w:sz w:val="20"/>
                <w:szCs w:val="20"/>
              </w:rPr>
              <w:t xml:space="preserve">P within 2 yr than gratuity eligible period is </w:t>
            </w:r>
            <w:r>
              <w:rPr>
                <w:rFonts w:asciiTheme="minorHAnsi" w:hAnsiTheme="minorHAnsi"/>
                <w:sz w:val="20"/>
                <w:szCs w:val="20"/>
              </w:rPr>
              <w:t>(Service Period from Confirmation +</w:t>
            </w:r>
            <w:r w:rsidRPr="00380C4A">
              <w:rPr>
                <w:rFonts w:asciiTheme="minorHAnsi" w:hAnsiTheme="minorHAnsi"/>
                <w:sz w:val="20"/>
                <w:szCs w:val="20"/>
              </w:rPr>
              <w:t xml:space="preserve">LWP </w:t>
            </w:r>
            <w:r>
              <w:rPr>
                <w:rFonts w:asciiTheme="minorHAnsi" w:hAnsiTheme="minorHAnsi"/>
                <w:sz w:val="20"/>
                <w:szCs w:val="20"/>
              </w:rPr>
              <w:t>M</w:t>
            </w:r>
            <w:r w:rsidRPr="00380C4A">
              <w:rPr>
                <w:rFonts w:asciiTheme="minorHAnsi" w:hAnsiTheme="minorHAnsi"/>
                <w:sz w:val="20"/>
                <w:szCs w:val="20"/>
              </w:rPr>
              <w:t>onth</w:t>
            </w:r>
            <w:r>
              <w:rPr>
                <w:rFonts w:asciiTheme="minorHAnsi" w:hAnsiTheme="minorHAnsi"/>
                <w:sz w:val="20"/>
                <w:szCs w:val="20"/>
              </w:rPr>
              <w:t>) = 24 month</w:t>
            </w:r>
            <w:r w:rsidRPr="00380C4A">
              <w:rPr>
                <w:rFonts w:asciiTheme="minorHAnsi" w:hAnsiTheme="minorHAnsi"/>
                <w:sz w:val="20"/>
                <w:szCs w:val="20"/>
              </w:rPr>
              <w:t>.</w:t>
            </w:r>
          </w:p>
          <w:p w:rsidR="00F9328F" w:rsidRPr="00380C4A" w:rsidRDefault="00F9328F" w:rsidP="00380C4A">
            <w:pPr>
              <w:pStyle w:val="Default"/>
              <w:rPr>
                <w:rFonts w:asciiTheme="minorHAnsi" w:hAnsiTheme="minorHAnsi"/>
                <w:sz w:val="20"/>
                <w:szCs w:val="20"/>
              </w:rPr>
            </w:pPr>
            <w:r w:rsidRPr="00380C4A">
              <w:rPr>
                <w:rFonts w:asciiTheme="minorHAnsi" w:hAnsiTheme="minorHAnsi"/>
                <w:sz w:val="20"/>
                <w:szCs w:val="20"/>
              </w:rPr>
              <w:t>•</w:t>
            </w:r>
            <w:r w:rsidRPr="00380C4A">
              <w:rPr>
                <w:rFonts w:asciiTheme="minorHAnsi" w:hAnsiTheme="minorHAnsi"/>
                <w:sz w:val="20"/>
                <w:szCs w:val="20"/>
              </w:rPr>
              <w:tab/>
              <w:t>Usually Contractual staff will not get any gratuity. But if gratuity benefit exists for this staff’s project then he/she will get gratuity</w:t>
            </w:r>
            <w:r>
              <w:rPr>
                <w:rFonts w:asciiTheme="minorHAnsi" w:hAnsiTheme="minorHAnsi"/>
                <w:sz w:val="20"/>
                <w:szCs w:val="20"/>
              </w:rPr>
              <w:t xml:space="preserve"> based on Gratuity Policy</w:t>
            </w:r>
            <w:r w:rsidRPr="00380C4A">
              <w:rPr>
                <w:rFonts w:asciiTheme="minorHAnsi" w:hAnsiTheme="minorHAnsi"/>
                <w:sz w:val="20"/>
                <w:szCs w:val="20"/>
              </w:rPr>
              <w:t xml:space="preserve">. </w:t>
            </w:r>
          </w:p>
          <w:p w:rsidR="00F9328F" w:rsidRPr="00380C4A" w:rsidRDefault="00F9328F" w:rsidP="00380C4A">
            <w:pPr>
              <w:pStyle w:val="Default"/>
              <w:rPr>
                <w:rFonts w:asciiTheme="minorHAnsi" w:hAnsiTheme="minorHAnsi"/>
                <w:sz w:val="20"/>
                <w:szCs w:val="20"/>
              </w:rPr>
            </w:pPr>
            <w:r>
              <w:rPr>
                <w:rFonts w:asciiTheme="minorHAnsi" w:hAnsiTheme="minorHAnsi"/>
                <w:sz w:val="20"/>
                <w:szCs w:val="20"/>
              </w:rPr>
              <w:t>•</w:t>
            </w:r>
            <w:r>
              <w:rPr>
                <w:rFonts w:asciiTheme="minorHAnsi" w:hAnsiTheme="minorHAnsi"/>
                <w:sz w:val="20"/>
                <w:szCs w:val="20"/>
              </w:rPr>
              <w:tab/>
              <w:t>If project period extends the</w:t>
            </w:r>
            <w:r w:rsidRPr="00380C4A">
              <w:rPr>
                <w:rFonts w:asciiTheme="minorHAnsi" w:hAnsiTheme="minorHAnsi"/>
                <w:sz w:val="20"/>
                <w:szCs w:val="20"/>
              </w:rPr>
              <w:t>n benefit will revised &amp; staff will get revised benefit.</w:t>
            </w:r>
            <w:r>
              <w:rPr>
                <w:rFonts w:asciiTheme="minorHAnsi" w:hAnsiTheme="minorHAnsi"/>
                <w:sz w:val="20"/>
                <w:szCs w:val="20"/>
              </w:rPr>
              <w:t xml:space="preserve"> The revised benefits will be adjusted manually.</w:t>
            </w:r>
          </w:p>
          <w:p w:rsidR="00F9328F" w:rsidRPr="00380C4A" w:rsidRDefault="00F9328F" w:rsidP="00380C4A">
            <w:pPr>
              <w:pStyle w:val="Default"/>
              <w:rPr>
                <w:rFonts w:asciiTheme="minorHAnsi" w:hAnsiTheme="minorHAnsi"/>
                <w:sz w:val="20"/>
                <w:szCs w:val="20"/>
              </w:rPr>
            </w:pPr>
            <w:r w:rsidRPr="00380C4A">
              <w:rPr>
                <w:rFonts w:asciiTheme="minorHAnsi" w:hAnsiTheme="minorHAnsi"/>
                <w:sz w:val="20"/>
                <w:szCs w:val="20"/>
              </w:rPr>
              <w:t>•</w:t>
            </w:r>
            <w:r w:rsidRPr="00380C4A">
              <w:rPr>
                <w:rFonts w:asciiTheme="minorHAnsi" w:hAnsiTheme="minorHAnsi"/>
                <w:sz w:val="20"/>
                <w:szCs w:val="20"/>
              </w:rPr>
              <w:tab/>
              <w:t>If staff will not sta</w:t>
            </w:r>
            <w:r>
              <w:rPr>
                <w:rFonts w:asciiTheme="minorHAnsi" w:hAnsiTheme="minorHAnsi"/>
                <w:sz w:val="20"/>
                <w:szCs w:val="20"/>
              </w:rPr>
              <w:t>y at the end date of project the</w:t>
            </w:r>
            <w:r w:rsidRPr="00380C4A">
              <w:rPr>
                <w:rFonts w:asciiTheme="minorHAnsi" w:hAnsiTheme="minorHAnsi"/>
                <w:sz w:val="20"/>
                <w:szCs w:val="20"/>
              </w:rPr>
              <w:t>n he/she will not get any benefit.</w:t>
            </w:r>
          </w:p>
          <w:p w:rsidR="00F9328F" w:rsidRPr="000904DB" w:rsidRDefault="00F9328F" w:rsidP="00380C4A">
            <w:pPr>
              <w:pStyle w:val="Default"/>
              <w:rPr>
                <w:rFonts w:asciiTheme="minorHAnsi" w:hAnsiTheme="minorHAnsi"/>
                <w:sz w:val="20"/>
                <w:szCs w:val="20"/>
              </w:rPr>
            </w:pPr>
            <w:r w:rsidRPr="00380C4A">
              <w:rPr>
                <w:rFonts w:asciiTheme="minorHAnsi" w:hAnsiTheme="minorHAnsi"/>
                <w:sz w:val="20"/>
                <w:szCs w:val="20"/>
              </w:rPr>
              <w:t>•</w:t>
            </w:r>
            <w:r w:rsidRPr="00380C4A">
              <w:rPr>
                <w:rFonts w:asciiTheme="minorHAnsi" w:hAnsiTheme="minorHAnsi"/>
                <w:sz w:val="20"/>
                <w:szCs w:val="20"/>
              </w:rPr>
              <w:tab/>
              <w:t>If a contractual staff becomes regular staff then his/her gratuity start date will be the confirmation date of regular.</w:t>
            </w:r>
          </w:p>
          <w:p w:rsidR="00F9328F" w:rsidRPr="000904DB" w:rsidRDefault="00F9328F" w:rsidP="00AD1F67">
            <w:pPr>
              <w:pStyle w:val="Default"/>
              <w:rPr>
                <w:rFonts w:asciiTheme="minorHAnsi" w:hAnsiTheme="minorHAnsi"/>
                <w:sz w:val="20"/>
                <w:szCs w:val="20"/>
              </w:rPr>
            </w:pPr>
          </w:p>
        </w:tc>
      </w:tr>
      <w:tr w:rsidR="00F9328F" w:rsidRPr="000904DB" w:rsidTr="00F9328F">
        <w:tc>
          <w:tcPr>
            <w:tcW w:w="738" w:type="dxa"/>
          </w:tcPr>
          <w:p w:rsidR="00F9328F" w:rsidRPr="000904DB" w:rsidRDefault="00F9328F" w:rsidP="00AD1F67">
            <w:pPr>
              <w:jc w:val="both"/>
              <w:rPr>
                <w:rFonts w:asciiTheme="minorHAnsi" w:hAnsiTheme="minorHAnsi"/>
              </w:rPr>
            </w:pPr>
            <w:r>
              <w:rPr>
                <w:rFonts w:asciiTheme="minorHAnsi" w:hAnsiTheme="minorHAnsi"/>
              </w:rPr>
              <w:t>8</w:t>
            </w:r>
            <w:r w:rsidRPr="000904DB">
              <w:rPr>
                <w:rFonts w:asciiTheme="minorHAnsi" w:hAnsiTheme="minorHAnsi"/>
              </w:rPr>
              <w:t>.8</w:t>
            </w:r>
          </w:p>
        </w:tc>
        <w:tc>
          <w:tcPr>
            <w:tcW w:w="2250" w:type="dxa"/>
            <w:vMerge w:val="restart"/>
          </w:tcPr>
          <w:p w:rsidR="00F9328F" w:rsidRPr="00336B5F" w:rsidRDefault="00F9328F" w:rsidP="00AD1F67">
            <w:pPr>
              <w:pStyle w:val="Default"/>
              <w:rPr>
                <w:rFonts w:asciiTheme="minorHAnsi" w:hAnsiTheme="minorHAnsi"/>
                <w:b/>
                <w:sz w:val="20"/>
                <w:szCs w:val="20"/>
              </w:rPr>
            </w:pPr>
            <w:r w:rsidRPr="00336B5F">
              <w:rPr>
                <w:rFonts w:asciiTheme="minorHAnsi" w:hAnsiTheme="minorHAnsi"/>
                <w:b/>
                <w:sz w:val="20"/>
                <w:szCs w:val="20"/>
              </w:rPr>
              <w:t>PF management</w:t>
            </w:r>
          </w:p>
          <w:p w:rsidR="00F9328F" w:rsidRPr="000904DB" w:rsidRDefault="00F9328F" w:rsidP="00AD1F67">
            <w:pPr>
              <w:pStyle w:val="Default"/>
              <w:rPr>
                <w:rFonts w:asciiTheme="minorHAnsi" w:hAnsiTheme="minorHAnsi"/>
                <w:sz w:val="20"/>
                <w:szCs w:val="20"/>
              </w:rPr>
            </w:pPr>
          </w:p>
        </w:tc>
        <w:tc>
          <w:tcPr>
            <w:tcW w:w="6588" w:type="dxa"/>
          </w:tcPr>
          <w:p w:rsidR="00F9328F" w:rsidRPr="00EB5DFE" w:rsidRDefault="00F9328F" w:rsidP="003B7AD0">
            <w:pPr>
              <w:pStyle w:val="Default"/>
              <w:rPr>
                <w:rFonts w:asciiTheme="minorHAnsi" w:hAnsiTheme="minorHAnsi"/>
                <w:b/>
                <w:sz w:val="20"/>
                <w:szCs w:val="20"/>
              </w:rPr>
            </w:pPr>
            <w:r w:rsidRPr="00EB5DFE">
              <w:rPr>
                <w:rFonts w:asciiTheme="minorHAnsi" w:hAnsiTheme="minorHAnsi"/>
                <w:b/>
                <w:sz w:val="20"/>
                <w:szCs w:val="20"/>
              </w:rPr>
              <w:t>Monthly PF calculation, deduction &amp; disbursement:</w:t>
            </w:r>
          </w:p>
          <w:p w:rsidR="00F9328F" w:rsidRPr="003B7AD0" w:rsidRDefault="00F9328F" w:rsidP="003B7AD0">
            <w:pPr>
              <w:pStyle w:val="Default"/>
              <w:rPr>
                <w:rFonts w:asciiTheme="minorHAnsi" w:hAnsiTheme="minorHAnsi"/>
                <w:sz w:val="20"/>
                <w:szCs w:val="20"/>
              </w:rPr>
            </w:pPr>
            <w:r w:rsidRPr="003B7AD0">
              <w:rPr>
                <w:rFonts w:asciiTheme="minorHAnsi" w:hAnsiTheme="minorHAnsi"/>
                <w:sz w:val="20"/>
                <w:szCs w:val="20"/>
              </w:rPr>
              <w:t>•</w:t>
            </w:r>
            <w:r w:rsidRPr="003B7AD0">
              <w:rPr>
                <w:rFonts w:asciiTheme="minorHAnsi" w:hAnsiTheme="minorHAnsi"/>
                <w:sz w:val="20"/>
                <w:szCs w:val="20"/>
              </w:rPr>
              <w:tab/>
              <w:t>It is 10% of Basic</w:t>
            </w:r>
          </w:p>
          <w:p w:rsidR="00F9328F" w:rsidRPr="003B7AD0" w:rsidRDefault="00F9328F" w:rsidP="003B7AD0">
            <w:pPr>
              <w:pStyle w:val="Default"/>
              <w:rPr>
                <w:rFonts w:asciiTheme="minorHAnsi" w:hAnsiTheme="minorHAnsi"/>
                <w:sz w:val="20"/>
                <w:szCs w:val="20"/>
              </w:rPr>
            </w:pPr>
            <w:r w:rsidRPr="003B7AD0">
              <w:rPr>
                <w:rFonts w:asciiTheme="minorHAnsi" w:hAnsiTheme="minorHAnsi"/>
                <w:sz w:val="20"/>
                <w:szCs w:val="20"/>
              </w:rPr>
              <w:lastRenderedPageBreak/>
              <w:t>•</w:t>
            </w:r>
            <w:r w:rsidRPr="003B7AD0">
              <w:rPr>
                <w:rFonts w:asciiTheme="minorHAnsi" w:hAnsiTheme="minorHAnsi"/>
                <w:sz w:val="20"/>
                <w:szCs w:val="20"/>
              </w:rPr>
              <w:tab/>
              <w:t>If 6 months of joining date is over</w:t>
            </w:r>
            <w:r>
              <w:rPr>
                <w:rFonts w:asciiTheme="minorHAnsi" w:hAnsiTheme="minorHAnsi"/>
                <w:sz w:val="20"/>
                <w:szCs w:val="20"/>
              </w:rPr>
              <w:t xml:space="preserve"> and staff is confirmed</w:t>
            </w:r>
            <w:r w:rsidRPr="003B7AD0">
              <w:rPr>
                <w:rFonts w:asciiTheme="minorHAnsi" w:hAnsiTheme="minorHAnsi"/>
                <w:sz w:val="20"/>
                <w:szCs w:val="20"/>
              </w:rPr>
              <w:t xml:space="preserve"> th</w:t>
            </w:r>
            <w:r>
              <w:rPr>
                <w:rFonts w:asciiTheme="minorHAnsi" w:hAnsiTheme="minorHAnsi"/>
                <w:sz w:val="20"/>
                <w:szCs w:val="20"/>
              </w:rPr>
              <w:t>e</w:t>
            </w:r>
            <w:r w:rsidRPr="003B7AD0">
              <w:rPr>
                <w:rFonts w:asciiTheme="minorHAnsi" w:hAnsiTheme="minorHAnsi"/>
                <w:sz w:val="20"/>
                <w:szCs w:val="20"/>
              </w:rPr>
              <w:t xml:space="preserve">n his/her PF </w:t>
            </w:r>
            <w:r>
              <w:rPr>
                <w:rFonts w:asciiTheme="minorHAnsi" w:hAnsiTheme="minorHAnsi"/>
                <w:sz w:val="20"/>
                <w:szCs w:val="20"/>
              </w:rPr>
              <w:t xml:space="preserve">and </w:t>
            </w:r>
            <w:r w:rsidRPr="003B7AD0">
              <w:rPr>
                <w:rFonts w:asciiTheme="minorHAnsi" w:hAnsiTheme="minorHAnsi"/>
                <w:sz w:val="20"/>
                <w:szCs w:val="20"/>
              </w:rPr>
              <w:t xml:space="preserve">company contribution </w:t>
            </w:r>
            <w:r>
              <w:rPr>
                <w:rFonts w:asciiTheme="minorHAnsi" w:hAnsiTheme="minorHAnsi"/>
                <w:sz w:val="20"/>
                <w:szCs w:val="20"/>
              </w:rPr>
              <w:t>w</w:t>
            </w:r>
            <w:r w:rsidRPr="003B7AD0">
              <w:rPr>
                <w:rFonts w:asciiTheme="minorHAnsi" w:hAnsiTheme="minorHAnsi"/>
                <w:sz w:val="20"/>
                <w:szCs w:val="20"/>
              </w:rPr>
              <w:t xml:space="preserve">ill </w:t>
            </w:r>
            <w:r>
              <w:rPr>
                <w:rFonts w:asciiTheme="minorHAnsi" w:hAnsiTheme="minorHAnsi"/>
                <w:sz w:val="20"/>
                <w:szCs w:val="20"/>
              </w:rPr>
              <w:t xml:space="preserve">be </w:t>
            </w:r>
            <w:r w:rsidRPr="003B7AD0">
              <w:rPr>
                <w:rFonts w:asciiTheme="minorHAnsi" w:hAnsiTheme="minorHAnsi"/>
                <w:sz w:val="20"/>
                <w:szCs w:val="20"/>
              </w:rPr>
              <w:t>count.</w:t>
            </w:r>
          </w:p>
          <w:p w:rsidR="00F9328F" w:rsidRPr="003B7AD0" w:rsidRDefault="00F9328F" w:rsidP="003B7AD0">
            <w:pPr>
              <w:pStyle w:val="Default"/>
              <w:rPr>
                <w:rFonts w:asciiTheme="minorHAnsi" w:hAnsiTheme="minorHAnsi"/>
                <w:sz w:val="20"/>
                <w:szCs w:val="20"/>
              </w:rPr>
            </w:pPr>
            <w:r w:rsidRPr="003B7AD0">
              <w:rPr>
                <w:rFonts w:asciiTheme="minorHAnsi" w:hAnsiTheme="minorHAnsi"/>
                <w:sz w:val="20"/>
                <w:szCs w:val="20"/>
              </w:rPr>
              <w:t>•</w:t>
            </w:r>
            <w:r w:rsidRPr="003B7AD0">
              <w:rPr>
                <w:rFonts w:asciiTheme="minorHAnsi" w:hAnsiTheme="minorHAnsi"/>
                <w:sz w:val="20"/>
                <w:szCs w:val="20"/>
              </w:rPr>
              <w:tab/>
              <w:t>PF Interest rate excel file yearly upload facility</w:t>
            </w:r>
            <w:r>
              <w:rPr>
                <w:rFonts w:asciiTheme="minorHAnsi" w:hAnsiTheme="minorHAnsi"/>
                <w:sz w:val="20"/>
                <w:szCs w:val="20"/>
              </w:rPr>
              <w:t xml:space="preserve"> for each and every staff who entitle for PF</w:t>
            </w:r>
            <w:r w:rsidRPr="003B7AD0">
              <w:rPr>
                <w:rFonts w:asciiTheme="minorHAnsi" w:hAnsiTheme="minorHAnsi"/>
                <w:sz w:val="20"/>
                <w:szCs w:val="20"/>
              </w:rPr>
              <w:t>.</w:t>
            </w:r>
          </w:p>
          <w:p w:rsidR="00F9328F" w:rsidRDefault="00F9328F" w:rsidP="003B7AD0">
            <w:pPr>
              <w:pStyle w:val="Default"/>
              <w:rPr>
                <w:rFonts w:asciiTheme="minorHAnsi" w:hAnsiTheme="minorHAnsi"/>
                <w:sz w:val="20"/>
                <w:szCs w:val="20"/>
              </w:rPr>
            </w:pPr>
            <w:r w:rsidRPr="003B7AD0">
              <w:rPr>
                <w:rFonts w:asciiTheme="minorHAnsi" w:hAnsiTheme="minorHAnsi"/>
                <w:sz w:val="20"/>
                <w:szCs w:val="20"/>
              </w:rPr>
              <w:t>•</w:t>
            </w:r>
            <w:r>
              <w:rPr>
                <w:rFonts w:asciiTheme="minorHAnsi" w:hAnsiTheme="minorHAnsi"/>
                <w:sz w:val="20"/>
                <w:szCs w:val="20"/>
              </w:rPr>
              <w:tab/>
              <w:t xml:space="preserve">If staff salary has been provided as an Arrear to current month then PF own and PF company contribution of previous month will be added on current month PF own and PF Company contribution. </w:t>
            </w:r>
          </w:p>
          <w:p w:rsidR="00F9328F" w:rsidRPr="007E7696" w:rsidRDefault="00F9328F" w:rsidP="006E1627">
            <w:pPr>
              <w:pStyle w:val="Default"/>
              <w:numPr>
                <w:ilvl w:val="0"/>
                <w:numId w:val="34"/>
              </w:numPr>
              <w:rPr>
                <w:rFonts w:asciiTheme="minorHAnsi" w:hAnsiTheme="minorHAnsi"/>
                <w:sz w:val="20"/>
                <w:szCs w:val="20"/>
              </w:rPr>
            </w:pPr>
            <w:r w:rsidRPr="003D1AB7">
              <w:rPr>
                <w:rFonts w:asciiTheme="minorHAnsi" w:hAnsiTheme="minorHAnsi"/>
                <w:sz w:val="20"/>
                <w:szCs w:val="20"/>
              </w:rPr>
              <w:t>There will be a yearlybalance transfer facility to next year</w:t>
            </w:r>
          </w:p>
        </w:tc>
      </w:tr>
      <w:tr w:rsidR="00F9328F" w:rsidRPr="000904DB" w:rsidTr="00F9328F">
        <w:tc>
          <w:tcPr>
            <w:tcW w:w="738" w:type="dxa"/>
          </w:tcPr>
          <w:p w:rsidR="00F9328F" w:rsidRPr="000904DB" w:rsidRDefault="00F9328F" w:rsidP="00AD1F67">
            <w:pPr>
              <w:jc w:val="both"/>
              <w:rPr>
                <w:rFonts w:asciiTheme="minorHAnsi" w:hAnsiTheme="minorHAnsi"/>
              </w:rPr>
            </w:pPr>
            <w:r>
              <w:rPr>
                <w:rFonts w:asciiTheme="minorHAnsi" w:hAnsiTheme="minorHAnsi"/>
              </w:rPr>
              <w:lastRenderedPageBreak/>
              <w:t>8</w:t>
            </w:r>
            <w:r w:rsidRPr="000904DB">
              <w:rPr>
                <w:rFonts w:asciiTheme="minorHAnsi" w:hAnsiTheme="minorHAnsi"/>
              </w:rPr>
              <w:t>.9</w:t>
            </w:r>
          </w:p>
        </w:tc>
        <w:tc>
          <w:tcPr>
            <w:tcW w:w="2250" w:type="dxa"/>
            <w:vMerge/>
          </w:tcPr>
          <w:p w:rsidR="00F9328F" w:rsidRPr="000904DB" w:rsidRDefault="00F9328F" w:rsidP="00AD1F67">
            <w:pPr>
              <w:pStyle w:val="Default"/>
              <w:rPr>
                <w:rFonts w:asciiTheme="minorHAnsi" w:hAnsiTheme="minorHAnsi"/>
                <w:sz w:val="20"/>
                <w:szCs w:val="20"/>
              </w:rPr>
            </w:pPr>
          </w:p>
        </w:tc>
        <w:tc>
          <w:tcPr>
            <w:tcW w:w="6588" w:type="dxa"/>
          </w:tcPr>
          <w:p w:rsidR="00F9328F" w:rsidRPr="00EB5DFE" w:rsidRDefault="00F9328F" w:rsidP="00AD1F67">
            <w:pPr>
              <w:pStyle w:val="Default"/>
              <w:rPr>
                <w:rFonts w:asciiTheme="minorHAnsi" w:hAnsiTheme="minorHAnsi"/>
                <w:b/>
                <w:sz w:val="20"/>
                <w:szCs w:val="20"/>
              </w:rPr>
            </w:pPr>
            <w:r w:rsidRPr="00EB5DFE">
              <w:rPr>
                <w:rFonts w:asciiTheme="minorHAnsi" w:hAnsiTheme="minorHAnsi"/>
                <w:b/>
                <w:sz w:val="20"/>
                <w:szCs w:val="20"/>
              </w:rPr>
              <w:t>Balance transfer to employee account against PF:</w:t>
            </w:r>
          </w:p>
          <w:p w:rsidR="00F9328F" w:rsidRPr="000904DB" w:rsidRDefault="00F9328F" w:rsidP="000A3386">
            <w:pPr>
              <w:pStyle w:val="Default"/>
              <w:ind w:left="0" w:firstLine="0"/>
              <w:rPr>
                <w:rFonts w:asciiTheme="minorHAnsi" w:hAnsiTheme="minorHAnsi"/>
                <w:sz w:val="20"/>
                <w:szCs w:val="20"/>
              </w:rPr>
            </w:pPr>
            <w:r w:rsidRPr="007E7696">
              <w:rPr>
                <w:rFonts w:asciiTheme="minorHAnsi" w:hAnsiTheme="minorHAnsi"/>
                <w:sz w:val="20"/>
                <w:szCs w:val="20"/>
              </w:rPr>
              <w:t>At the time of transfer</w:t>
            </w:r>
            <w:r>
              <w:rPr>
                <w:rFonts w:asciiTheme="minorHAnsi" w:hAnsiTheme="minorHAnsi"/>
                <w:sz w:val="20"/>
                <w:szCs w:val="20"/>
              </w:rPr>
              <w:t xml:space="preserve"> (company to company) staffs PF, gratuity </w:t>
            </w:r>
            <w:r w:rsidRPr="007E7696">
              <w:rPr>
                <w:rFonts w:asciiTheme="minorHAnsi" w:hAnsiTheme="minorHAnsi"/>
                <w:sz w:val="20"/>
                <w:szCs w:val="20"/>
              </w:rPr>
              <w:t>from one company to another company need to preserve with transfer history. Opening PF &amp; closing PF should be there.</w:t>
            </w:r>
          </w:p>
        </w:tc>
      </w:tr>
      <w:tr w:rsidR="00F9328F" w:rsidRPr="000904DB" w:rsidTr="00F9328F">
        <w:tc>
          <w:tcPr>
            <w:tcW w:w="738" w:type="dxa"/>
          </w:tcPr>
          <w:p w:rsidR="00F9328F" w:rsidRPr="000904DB" w:rsidRDefault="00F9328F" w:rsidP="00AD1F67">
            <w:pPr>
              <w:jc w:val="both"/>
              <w:rPr>
                <w:rFonts w:asciiTheme="minorHAnsi" w:hAnsiTheme="minorHAnsi"/>
              </w:rPr>
            </w:pPr>
            <w:r>
              <w:rPr>
                <w:rFonts w:asciiTheme="minorHAnsi" w:hAnsiTheme="minorHAnsi"/>
              </w:rPr>
              <w:t>8</w:t>
            </w:r>
            <w:r w:rsidRPr="000904DB">
              <w:rPr>
                <w:rFonts w:asciiTheme="minorHAnsi" w:hAnsiTheme="minorHAnsi"/>
              </w:rPr>
              <w:t>.10</w:t>
            </w:r>
          </w:p>
        </w:tc>
        <w:tc>
          <w:tcPr>
            <w:tcW w:w="2250" w:type="dxa"/>
            <w:vMerge/>
          </w:tcPr>
          <w:p w:rsidR="00F9328F" w:rsidRPr="000904DB" w:rsidRDefault="00F9328F" w:rsidP="00AD1F67">
            <w:pPr>
              <w:pStyle w:val="Default"/>
              <w:rPr>
                <w:rFonts w:asciiTheme="minorHAnsi" w:hAnsiTheme="minorHAnsi"/>
                <w:sz w:val="20"/>
                <w:szCs w:val="20"/>
              </w:rPr>
            </w:pPr>
          </w:p>
        </w:tc>
        <w:tc>
          <w:tcPr>
            <w:tcW w:w="6588" w:type="dxa"/>
          </w:tcPr>
          <w:p w:rsidR="00F9328F" w:rsidRPr="00336B5F" w:rsidRDefault="00F9328F" w:rsidP="00FC52F8">
            <w:pPr>
              <w:rPr>
                <w:rFonts w:asciiTheme="minorHAnsi" w:hAnsiTheme="minorHAnsi"/>
                <w:b/>
              </w:rPr>
            </w:pPr>
            <w:r w:rsidRPr="00336B5F">
              <w:rPr>
                <w:rFonts w:asciiTheme="minorHAnsi" w:hAnsiTheme="minorHAnsi"/>
                <w:b/>
              </w:rPr>
              <w:t>Yearly PF statement to all employee.</w:t>
            </w:r>
          </w:p>
          <w:p w:rsidR="00F9328F" w:rsidRPr="00FC52F8" w:rsidRDefault="00F9328F" w:rsidP="00FC52F8">
            <w:pPr>
              <w:rPr>
                <w:rFonts w:asciiTheme="minorHAnsi" w:hAnsiTheme="minorHAnsi" w:cstheme="minorHAnsi"/>
              </w:rPr>
            </w:pPr>
            <w:r w:rsidRPr="00FC52F8">
              <w:rPr>
                <w:rFonts w:asciiTheme="minorHAnsi" w:hAnsiTheme="minorHAnsi" w:cstheme="minorHAnsi"/>
              </w:rPr>
              <w:t>[Please see annex for the format]</w:t>
            </w:r>
          </w:p>
        </w:tc>
      </w:tr>
      <w:tr w:rsidR="00F9328F" w:rsidRPr="000904DB" w:rsidTr="00F9328F">
        <w:tc>
          <w:tcPr>
            <w:tcW w:w="738" w:type="dxa"/>
          </w:tcPr>
          <w:p w:rsidR="00F9328F" w:rsidRPr="000904DB" w:rsidRDefault="00F9328F" w:rsidP="00AD1F67">
            <w:pPr>
              <w:jc w:val="both"/>
              <w:rPr>
                <w:rFonts w:asciiTheme="minorHAnsi" w:hAnsiTheme="minorHAnsi"/>
              </w:rPr>
            </w:pPr>
            <w:r>
              <w:rPr>
                <w:rFonts w:asciiTheme="minorHAnsi" w:hAnsiTheme="minorHAnsi"/>
              </w:rPr>
              <w:t>8.11</w:t>
            </w:r>
          </w:p>
        </w:tc>
        <w:tc>
          <w:tcPr>
            <w:tcW w:w="2250" w:type="dxa"/>
          </w:tcPr>
          <w:p w:rsidR="00F9328F" w:rsidRPr="00336B5F" w:rsidRDefault="00F9328F" w:rsidP="00AD1F67">
            <w:pPr>
              <w:pStyle w:val="Default"/>
              <w:rPr>
                <w:rFonts w:asciiTheme="minorHAnsi" w:hAnsiTheme="minorHAnsi"/>
                <w:b/>
                <w:sz w:val="20"/>
                <w:szCs w:val="20"/>
              </w:rPr>
            </w:pPr>
            <w:r w:rsidRPr="00336B5F">
              <w:rPr>
                <w:rFonts w:asciiTheme="minorHAnsi" w:hAnsiTheme="minorHAnsi"/>
                <w:b/>
                <w:sz w:val="20"/>
                <w:szCs w:val="20"/>
              </w:rPr>
              <w:t>Arrear</w:t>
            </w:r>
          </w:p>
          <w:p w:rsidR="00F9328F" w:rsidRPr="000904DB" w:rsidRDefault="00F9328F" w:rsidP="00AD1F67">
            <w:pPr>
              <w:pStyle w:val="Default"/>
              <w:rPr>
                <w:rFonts w:asciiTheme="minorHAnsi" w:hAnsiTheme="minorHAnsi"/>
                <w:sz w:val="20"/>
                <w:szCs w:val="20"/>
              </w:rPr>
            </w:pPr>
          </w:p>
        </w:tc>
        <w:tc>
          <w:tcPr>
            <w:tcW w:w="6588" w:type="dxa"/>
          </w:tcPr>
          <w:p w:rsidR="00F9328F" w:rsidRPr="00EB5DFE" w:rsidRDefault="00F9328F" w:rsidP="00AD1F67">
            <w:pPr>
              <w:pStyle w:val="Default"/>
              <w:rPr>
                <w:rFonts w:asciiTheme="minorHAnsi" w:hAnsiTheme="minorHAnsi"/>
                <w:b/>
                <w:sz w:val="20"/>
                <w:szCs w:val="20"/>
              </w:rPr>
            </w:pPr>
            <w:r w:rsidRPr="00EB5DFE">
              <w:rPr>
                <w:rFonts w:asciiTheme="minorHAnsi" w:hAnsiTheme="minorHAnsi"/>
                <w:b/>
                <w:sz w:val="20"/>
                <w:szCs w:val="20"/>
              </w:rPr>
              <w:t>Any arrear calculation &amp; disbursement:</w:t>
            </w:r>
          </w:p>
          <w:p w:rsidR="00F9328F" w:rsidRPr="00116318" w:rsidRDefault="00F9328F" w:rsidP="00116318">
            <w:pPr>
              <w:pStyle w:val="Default"/>
              <w:ind w:left="0" w:firstLine="0"/>
              <w:rPr>
                <w:rFonts w:asciiTheme="minorHAnsi" w:hAnsiTheme="minorHAnsi"/>
                <w:sz w:val="20"/>
                <w:szCs w:val="20"/>
              </w:rPr>
            </w:pPr>
            <w:r w:rsidRPr="00116318">
              <w:rPr>
                <w:rFonts w:asciiTheme="minorHAnsi" w:hAnsiTheme="minorHAnsi"/>
                <w:sz w:val="20"/>
                <w:szCs w:val="20"/>
              </w:rPr>
              <w:t>Staffs salary could be stopped. This held month’s salary will be disbursed as arrear &amp; held up all months PF loan adjusted at processed month.</w:t>
            </w:r>
          </w:p>
          <w:p w:rsidR="00F9328F" w:rsidRDefault="00F9328F" w:rsidP="00116318">
            <w:pPr>
              <w:pStyle w:val="Default"/>
              <w:ind w:left="0" w:firstLine="0"/>
              <w:rPr>
                <w:rFonts w:asciiTheme="minorHAnsi" w:hAnsiTheme="minorHAnsi"/>
                <w:sz w:val="20"/>
                <w:szCs w:val="20"/>
              </w:rPr>
            </w:pPr>
            <w:r w:rsidRPr="00116318">
              <w:rPr>
                <w:rFonts w:asciiTheme="minorHAnsi" w:hAnsiTheme="minorHAnsi"/>
                <w:sz w:val="20"/>
                <w:szCs w:val="20"/>
              </w:rPr>
              <w:t>This additive arrear amount will be added with arrear (+) head &amp; deductive arrear amount will be deducted with arrear (-) head</w:t>
            </w:r>
            <w:r>
              <w:rPr>
                <w:rFonts w:asciiTheme="minorHAnsi" w:hAnsiTheme="minorHAnsi"/>
                <w:sz w:val="20"/>
                <w:szCs w:val="20"/>
              </w:rPr>
              <w:t>.</w:t>
            </w:r>
          </w:p>
          <w:p w:rsidR="00F9328F" w:rsidRPr="000904DB" w:rsidRDefault="00F9328F" w:rsidP="00116318">
            <w:pPr>
              <w:pStyle w:val="Default"/>
              <w:ind w:left="0" w:firstLine="0"/>
              <w:rPr>
                <w:rFonts w:asciiTheme="minorHAnsi" w:hAnsiTheme="minorHAnsi"/>
                <w:sz w:val="20"/>
                <w:szCs w:val="20"/>
              </w:rPr>
            </w:pPr>
            <w:r>
              <w:rPr>
                <w:rFonts w:asciiTheme="minorHAnsi" w:hAnsiTheme="minorHAnsi"/>
                <w:sz w:val="20"/>
                <w:szCs w:val="20"/>
              </w:rPr>
              <w:t>However, this should be arrear and loan adjustment can be scheduled using Variable Allowance/Deduction feature of the system or changing the payroll data during preparation or after preparation. As well arrear amount and loan adjustment can also be addressed using file upload features.</w:t>
            </w:r>
          </w:p>
        </w:tc>
      </w:tr>
      <w:tr w:rsidR="00F9328F" w:rsidRPr="000904DB" w:rsidTr="00F9328F">
        <w:tc>
          <w:tcPr>
            <w:tcW w:w="738" w:type="dxa"/>
          </w:tcPr>
          <w:p w:rsidR="00F9328F" w:rsidRPr="000904DB" w:rsidRDefault="00F9328F" w:rsidP="00AD1F67">
            <w:pPr>
              <w:jc w:val="both"/>
              <w:rPr>
                <w:rFonts w:asciiTheme="minorHAnsi" w:hAnsiTheme="minorHAnsi"/>
              </w:rPr>
            </w:pPr>
            <w:r>
              <w:rPr>
                <w:rFonts w:asciiTheme="minorHAnsi" w:hAnsiTheme="minorHAnsi"/>
              </w:rPr>
              <w:t>8.12</w:t>
            </w:r>
          </w:p>
        </w:tc>
        <w:tc>
          <w:tcPr>
            <w:tcW w:w="2250" w:type="dxa"/>
          </w:tcPr>
          <w:p w:rsidR="00F9328F" w:rsidRPr="00336B5F" w:rsidRDefault="00F9328F" w:rsidP="00AD1F67">
            <w:pPr>
              <w:pStyle w:val="Default"/>
              <w:rPr>
                <w:rFonts w:asciiTheme="minorHAnsi" w:hAnsiTheme="minorHAnsi"/>
                <w:b/>
                <w:sz w:val="20"/>
                <w:szCs w:val="20"/>
              </w:rPr>
            </w:pPr>
            <w:r w:rsidRPr="00336B5F">
              <w:rPr>
                <w:rFonts w:asciiTheme="minorHAnsi" w:hAnsiTheme="minorHAnsi"/>
                <w:b/>
                <w:sz w:val="20"/>
                <w:szCs w:val="20"/>
              </w:rPr>
              <w:t>Leave</w:t>
            </w:r>
          </w:p>
          <w:p w:rsidR="00F9328F" w:rsidRPr="00336B5F" w:rsidRDefault="00F9328F" w:rsidP="00AD1F67">
            <w:pPr>
              <w:pStyle w:val="Default"/>
              <w:rPr>
                <w:rFonts w:asciiTheme="minorHAnsi" w:hAnsiTheme="minorHAnsi"/>
                <w:b/>
                <w:sz w:val="20"/>
                <w:szCs w:val="20"/>
              </w:rPr>
            </w:pPr>
          </w:p>
        </w:tc>
        <w:tc>
          <w:tcPr>
            <w:tcW w:w="6588" w:type="dxa"/>
          </w:tcPr>
          <w:p w:rsidR="00F9328F" w:rsidRPr="00EB5DFE" w:rsidRDefault="00F9328F" w:rsidP="00AD1F67">
            <w:pPr>
              <w:pStyle w:val="Default"/>
              <w:rPr>
                <w:rFonts w:asciiTheme="minorHAnsi" w:hAnsiTheme="minorHAnsi"/>
                <w:b/>
                <w:sz w:val="20"/>
                <w:szCs w:val="20"/>
              </w:rPr>
            </w:pPr>
            <w:r w:rsidRPr="00EB5DFE">
              <w:rPr>
                <w:rFonts w:asciiTheme="minorHAnsi" w:hAnsiTheme="minorHAnsi"/>
                <w:b/>
                <w:sz w:val="20"/>
                <w:szCs w:val="20"/>
              </w:rPr>
              <w:t>Leave adjustment on salary disbursement:</w:t>
            </w:r>
          </w:p>
          <w:p w:rsidR="00F9328F" w:rsidRPr="000904DB" w:rsidRDefault="00F9328F" w:rsidP="00FB671C">
            <w:pPr>
              <w:pStyle w:val="Default"/>
              <w:ind w:left="0" w:firstLine="0"/>
              <w:rPr>
                <w:rFonts w:asciiTheme="minorHAnsi" w:hAnsiTheme="minorHAnsi"/>
                <w:sz w:val="20"/>
                <w:szCs w:val="20"/>
              </w:rPr>
            </w:pPr>
            <w:r w:rsidRPr="00FB671C">
              <w:rPr>
                <w:rFonts w:asciiTheme="minorHAnsi" w:hAnsiTheme="minorHAnsi"/>
                <w:sz w:val="20"/>
                <w:szCs w:val="20"/>
              </w:rPr>
              <w:t>LWOP/Absent Formula for each month: Gross Salary/Last day of the month*LWOP</w:t>
            </w:r>
            <w:r>
              <w:rPr>
                <w:rFonts w:asciiTheme="minorHAnsi" w:hAnsiTheme="minorHAnsi"/>
                <w:sz w:val="20"/>
                <w:szCs w:val="20"/>
              </w:rPr>
              <w:t xml:space="preserve"> which will be calculated during salary preparation.</w:t>
            </w:r>
          </w:p>
          <w:p w:rsidR="00F9328F" w:rsidRDefault="00F9328F" w:rsidP="00AD1F67">
            <w:pPr>
              <w:pStyle w:val="Default"/>
              <w:rPr>
                <w:rFonts w:asciiTheme="minorHAnsi" w:hAnsiTheme="minorHAnsi"/>
                <w:sz w:val="20"/>
                <w:szCs w:val="20"/>
              </w:rPr>
            </w:pPr>
          </w:p>
          <w:p w:rsidR="00F9328F" w:rsidRPr="00FB671C" w:rsidRDefault="00F9328F" w:rsidP="00FB671C">
            <w:pPr>
              <w:pStyle w:val="Default"/>
              <w:ind w:left="0" w:firstLine="0"/>
              <w:rPr>
                <w:rFonts w:asciiTheme="minorHAnsi" w:hAnsiTheme="minorHAnsi"/>
                <w:sz w:val="20"/>
                <w:szCs w:val="20"/>
              </w:rPr>
            </w:pPr>
            <w:r w:rsidRPr="00301AD6">
              <w:rPr>
                <w:rFonts w:asciiTheme="minorHAnsi" w:hAnsiTheme="minorHAnsi"/>
                <w:sz w:val="20"/>
                <w:szCs w:val="20"/>
              </w:rPr>
              <w:t>Earned Leave Encashment Formula at Final Settlement: Gross Salary/30* EL Balance</w:t>
            </w:r>
          </w:p>
          <w:p w:rsidR="00F9328F" w:rsidRPr="000904DB" w:rsidRDefault="00F9328F" w:rsidP="00FB671C">
            <w:pPr>
              <w:pStyle w:val="Default"/>
              <w:ind w:left="0" w:firstLine="0"/>
              <w:rPr>
                <w:rFonts w:asciiTheme="minorHAnsi" w:hAnsiTheme="minorHAnsi"/>
                <w:sz w:val="20"/>
                <w:szCs w:val="20"/>
              </w:rPr>
            </w:pPr>
          </w:p>
        </w:tc>
      </w:tr>
      <w:tr w:rsidR="00F9328F" w:rsidRPr="000904DB" w:rsidTr="00F9328F">
        <w:tc>
          <w:tcPr>
            <w:tcW w:w="738" w:type="dxa"/>
          </w:tcPr>
          <w:p w:rsidR="00F9328F" w:rsidRPr="000904DB" w:rsidRDefault="00F9328F" w:rsidP="00AD1F67">
            <w:pPr>
              <w:jc w:val="both"/>
              <w:rPr>
                <w:rFonts w:asciiTheme="minorHAnsi" w:hAnsiTheme="minorHAnsi"/>
              </w:rPr>
            </w:pPr>
            <w:r>
              <w:rPr>
                <w:rFonts w:asciiTheme="minorHAnsi" w:hAnsiTheme="minorHAnsi"/>
              </w:rPr>
              <w:t>8.13</w:t>
            </w:r>
          </w:p>
        </w:tc>
        <w:tc>
          <w:tcPr>
            <w:tcW w:w="2250" w:type="dxa"/>
          </w:tcPr>
          <w:p w:rsidR="00F9328F" w:rsidRPr="00336B5F" w:rsidRDefault="00F9328F" w:rsidP="00AD1F67">
            <w:pPr>
              <w:pStyle w:val="Default"/>
              <w:rPr>
                <w:rFonts w:asciiTheme="minorHAnsi" w:hAnsiTheme="minorHAnsi"/>
                <w:b/>
                <w:sz w:val="20"/>
                <w:szCs w:val="20"/>
              </w:rPr>
            </w:pPr>
            <w:r w:rsidRPr="00336B5F">
              <w:rPr>
                <w:rFonts w:asciiTheme="minorHAnsi" w:hAnsiTheme="minorHAnsi"/>
                <w:b/>
                <w:sz w:val="20"/>
                <w:szCs w:val="20"/>
              </w:rPr>
              <w:t>Time sheet</w:t>
            </w:r>
          </w:p>
          <w:p w:rsidR="00F9328F" w:rsidRPr="00336B5F" w:rsidRDefault="00F9328F" w:rsidP="00AD1F67">
            <w:pPr>
              <w:pStyle w:val="Default"/>
              <w:rPr>
                <w:rFonts w:asciiTheme="minorHAnsi" w:hAnsiTheme="minorHAnsi"/>
                <w:b/>
                <w:sz w:val="20"/>
                <w:szCs w:val="20"/>
              </w:rPr>
            </w:pPr>
          </w:p>
        </w:tc>
        <w:tc>
          <w:tcPr>
            <w:tcW w:w="6588" w:type="dxa"/>
          </w:tcPr>
          <w:p w:rsidR="00F9328F" w:rsidRPr="00EB5DFE" w:rsidRDefault="00F9328F" w:rsidP="00AD1F67">
            <w:pPr>
              <w:pStyle w:val="Default"/>
              <w:rPr>
                <w:rFonts w:asciiTheme="minorHAnsi" w:hAnsiTheme="minorHAnsi"/>
                <w:b/>
                <w:sz w:val="20"/>
                <w:szCs w:val="20"/>
              </w:rPr>
            </w:pPr>
            <w:r w:rsidRPr="00EB5DFE">
              <w:rPr>
                <w:rFonts w:asciiTheme="minorHAnsi" w:hAnsiTheme="minorHAnsi"/>
                <w:b/>
                <w:sz w:val="20"/>
                <w:szCs w:val="20"/>
              </w:rPr>
              <w:t>Time sheet calculation &amp; uploading from MS Excel:</w:t>
            </w:r>
          </w:p>
          <w:p w:rsidR="00F9328F" w:rsidRDefault="00F9328F" w:rsidP="008C4072">
            <w:pPr>
              <w:pStyle w:val="Default"/>
              <w:ind w:left="0" w:firstLine="0"/>
              <w:rPr>
                <w:rFonts w:asciiTheme="minorHAnsi" w:hAnsiTheme="minorHAnsi"/>
                <w:sz w:val="20"/>
                <w:szCs w:val="20"/>
              </w:rPr>
            </w:pPr>
            <w:r>
              <w:rPr>
                <w:rFonts w:asciiTheme="minorHAnsi" w:hAnsiTheme="minorHAnsi"/>
                <w:sz w:val="20"/>
                <w:szCs w:val="20"/>
              </w:rPr>
              <w:t>Timesheet will be auto generated from the monthly attendance data which has been imported from device as well has manually uploaded using excel file.</w:t>
            </w:r>
          </w:p>
          <w:p w:rsidR="00F9328F" w:rsidRDefault="00F9328F" w:rsidP="008C4072">
            <w:pPr>
              <w:pStyle w:val="Default"/>
              <w:ind w:left="0" w:firstLine="0"/>
              <w:rPr>
                <w:rFonts w:asciiTheme="minorHAnsi" w:hAnsiTheme="minorHAnsi"/>
                <w:sz w:val="20"/>
                <w:szCs w:val="20"/>
              </w:rPr>
            </w:pPr>
          </w:p>
          <w:p w:rsidR="00F9328F" w:rsidRDefault="00F9328F" w:rsidP="008C4072">
            <w:pPr>
              <w:pStyle w:val="Default"/>
              <w:ind w:left="0" w:firstLine="0"/>
              <w:rPr>
                <w:rFonts w:asciiTheme="minorHAnsi" w:hAnsiTheme="minorHAnsi"/>
                <w:sz w:val="20"/>
                <w:szCs w:val="20"/>
              </w:rPr>
            </w:pPr>
            <w:r>
              <w:rPr>
                <w:rFonts w:asciiTheme="minorHAnsi" w:hAnsiTheme="minorHAnsi"/>
                <w:sz w:val="20"/>
                <w:szCs w:val="20"/>
              </w:rPr>
              <w:t>For charging excel file will be used to upload the charging percentage donor wise for each and every staff on each month.</w:t>
            </w:r>
          </w:p>
          <w:p w:rsidR="00F9328F" w:rsidRDefault="00F9328F" w:rsidP="008C4072">
            <w:pPr>
              <w:pStyle w:val="Default"/>
              <w:ind w:left="0" w:firstLine="0"/>
              <w:rPr>
                <w:rFonts w:asciiTheme="minorHAnsi" w:hAnsiTheme="minorHAnsi"/>
                <w:sz w:val="20"/>
                <w:szCs w:val="20"/>
              </w:rPr>
            </w:pPr>
          </w:p>
          <w:p w:rsidR="00F9328F" w:rsidRPr="000904DB" w:rsidRDefault="00F9328F" w:rsidP="008C4072">
            <w:pPr>
              <w:pStyle w:val="Default"/>
              <w:ind w:left="0" w:firstLine="0"/>
              <w:rPr>
                <w:rFonts w:asciiTheme="minorHAnsi" w:hAnsiTheme="minorHAnsi"/>
                <w:sz w:val="20"/>
                <w:szCs w:val="20"/>
              </w:rPr>
            </w:pPr>
            <w:r>
              <w:rPr>
                <w:rFonts w:asciiTheme="minorHAnsi" w:hAnsiTheme="minorHAnsi"/>
                <w:sz w:val="20"/>
                <w:szCs w:val="20"/>
              </w:rPr>
              <w:t>Both excel file template will be provided and the same formatted file will be used to upload both data.</w:t>
            </w:r>
          </w:p>
        </w:tc>
      </w:tr>
      <w:tr w:rsidR="00F9328F" w:rsidRPr="000904DB" w:rsidTr="00F9328F">
        <w:tc>
          <w:tcPr>
            <w:tcW w:w="738" w:type="dxa"/>
          </w:tcPr>
          <w:p w:rsidR="00F9328F" w:rsidRPr="000904DB" w:rsidRDefault="00F9328F" w:rsidP="00AD1F67">
            <w:pPr>
              <w:jc w:val="both"/>
              <w:rPr>
                <w:rFonts w:asciiTheme="minorHAnsi" w:hAnsiTheme="minorHAnsi"/>
              </w:rPr>
            </w:pPr>
            <w:r>
              <w:rPr>
                <w:rFonts w:asciiTheme="minorHAnsi" w:hAnsiTheme="minorHAnsi"/>
              </w:rPr>
              <w:t>8.14</w:t>
            </w:r>
          </w:p>
        </w:tc>
        <w:tc>
          <w:tcPr>
            <w:tcW w:w="2250" w:type="dxa"/>
          </w:tcPr>
          <w:p w:rsidR="00F9328F" w:rsidRPr="00336B5F" w:rsidRDefault="00F9328F" w:rsidP="00AD1F67">
            <w:pPr>
              <w:pStyle w:val="Default"/>
              <w:rPr>
                <w:rFonts w:asciiTheme="minorHAnsi" w:hAnsiTheme="minorHAnsi"/>
                <w:b/>
                <w:sz w:val="20"/>
                <w:szCs w:val="20"/>
              </w:rPr>
            </w:pPr>
            <w:r w:rsidRPr="00336B5F">
              <w:rPr>
                <w:rFonts w:asciiTheme="minorHAnsi" w:hAnsiTheme="minorHAnsi"/>
                <w:b/>
                <w:sz w:val="20"/>
                <w:szCs w:val="20"/>
              </w:rPr>
              <w:t>Over Time</w:t>
            </w:r>
          </w:p>
          <w:p w:rsidR="00F9328F" w:rsidRPr="00336B5F" w:rsidRDefault="00F9328F" w:rsidP="00AD1F67">
            <w:pPr>
              <w:pStyle w:val="Default"/>
              <w:rPr>
                <w:rFonts w:asciiTheme="minorHAnsi" w:hAnsiTheme="minorHAnsi"/>
                <w:b/>
                <w:sz w:val="20"/>
                <w:szCs w:val="20"/>
              </w:rPr>
            </w:pPr>
          </w:p>
        </w:tc>
        <w:tc>
          <w:tcPr>
            <w:tcW w:w="6588" w:type="dxa"/>
          </w:tcPr>
          <w:p w:rsidR="00F9328F" w:rsidRPr="00EB5DFE" w:rsidRDefault="00F9328F" w:rsidP="00AD1F67">
            <w:pPr>
              <w:pStyle w:val="Default"/>
              <w:rPr>
                <w:rFonts w:asciiTheme="minorHAnsi" w:hAnsiTheme="minorHAnsi"/>
                <w:b/>
                <w:sz w:val="20"/>
                <w:szCs w:val="20"/>
              </w:rPr>
            </w:pPr>
            <w:r w:rsidRPr="00EB5DFE">
              <w:rPr>
                <w:rFonts w:asciiTheme="minorHAnsi" w:hAnsiTheme="minorHAnsi"/>
                <w:b/>
                <w:sz w:val="20"/>
                <w:szCs w:val="20"/>
              </w:rPr>
              <w:t>OT calculation for salary disbursement:</w:t>
            </w:r>
          </w:p>
          <w:p w:rsidR="00F9328F" w:rsidRPr="005779CC" w:rsidRDefault="00F9328F" w:rsidP="005779CC">
            <w:pPr>
              <w:pStyle w:val="Default"/>
              <w:rPr>
                <w:rFonts w:asciiTheme="minorHAnsi" w:hAnsiTheme="minorHAnsi"/>
                <w:sz w:val="20"/>
                <w:szCs w:val="20"/>
              </w:rPr>
            </w:pPr>
            <w:r w:rsidRPr="005779CC">
              <w:rPr>
                <w:rFonts w:asciiTheme="minorHAnsi" w:hAnsiTheme="minorHAnsi"/>
                <w:sz w:val="20"/>
                <w:szCs w:val="20"/>
              </w:rPr>
              <w:t>Per Hour OT calculation formula:</w:t>
            </w:r>
          </w:p>
          <w:p w:rsidR="00F9328F" w:rsidRPr="005779CC" w:rsidRDefault="00F9328F" w:rsidP="005779CC">
            <w:pPr>
              <w:pStyle w:val="Default"/>
              <w:rPr>
                <w:rFonts w:asciiTheme="minorHAnsi" w:hAnsiTheme="minorHAnsi"/>
                <w:sz w:val="20"/>
                <w:szCs w:val="20"/>
              </w:rPr>
            </w:pPr>
            <w:r w:rsidRPr="005779CC">
              <w:rPr>
                <w:rFonts w:asciiTheme="minorHAnsi" w:hAnsiTheme="minorHAnsi"/>
                <w:sz w:val="20"/>
                <w:szCs w:val="20"/>
              </w:rPr>
              <w:t>(Basic /2340) * 12</w:t>
            </w:r>
          </w:p>
          <w:p w:rsidR="00F9328F" w:rsidRPr="005779CC" w:rsidRDefault="00F9328F" w:rsidP="005779CC">
            <w:pPr>
              <w:pStyle w:val="Default"/>
              <w:rPr>
                <w:rFonts w:asciiTheme="minorHAnsi" w:hAnsiTheme="minorHAnsi"/>
                <w:sz w:val="20"/>
                <w:szCs w:val="20"/>
              </w:rPr>
            </w:pPr>
            <w:r w:rsidRPr="005779CC">
              <w:rPr>
                <w:rFonts w:asciiTheme="minorHAnsi" w:hAnsiTheme="minorHAnsi"/>
                <w:sz w:val="20"/>
                <w:szCs w:val="20"/>
              </w:rPr>
              <w:t>Per Hour OT calculation for weekend:</w:t>
            </w:r>
          </w:p>
          <w:p w:rsidR="00F9328F" w:rsidRDefault="00F9328F" w:rsidP="005779CC">
            <w:pPr>
              <w:pStyle w:val="Default"/>
              <w:rPr>
                <w:rFonts w:asciiTheme="minorHAnsi" w:hAnsiTheme="minorHAnsi"/>
                <w:sz w:val="20"/>
                <w:szCs w:val="20"/>
              </w:rPr>
            </w:pPr>
            <w:r w:rsidRPr="005779CC">
              <w:rPr>
                <w:rFonts w:asciiTheme="minorHAnsi" w:hAnsiTheme="minorHAnsi"/>
                <w:sz w:val="20"/>
                <w:szCs w:val="20"/>
              </w:rPr>
              <w:t>(Total OT Hour*2) *Per Hour Rate</w:t>
            </w:r>
          </w:p>
          <w:p w:rsidR="00F9328F" w:rsidRDefault="00F9328F" w:rsidP="005779CC">
            <w:pPr>
              <w:pStyle w:val="Default"/>
              <w:rPr>
                <w:rFonts w:asciiTheme="minorHAnsi" w:hAnsiTheme="minorHAnsi"/>
                <w:sz w:val="20"/>
                <w:szCs w:val="20"/>
              </w:rPr>
            </w:pPr>
          </w:p>
          <w:p w:rsidR="00F9328F" w:rsidRDefault="00F9328F" w:rsidP="007B3B82">
            <w:pPr>
              <w:pStyle w:val="Default"/>
              <w:ind w:left="0" w:firstLine="0"/>
              <w:rPr>
                <w:rFonts w:asciiTheme="minorHAnsi" w:hAnsiTheme="minorHAnsi"/>
                <w:sz w:val="20"/>
                <w:szCs w:val="20"/>
              </w:rPr>
            </w:pPr>
            <w:r>
              <w:rPr>
                <w:rFonts w:asciiTheme="minorHAnsi" w:hAnsiTheme="minorHAnsi"/>
                <w:sz w:val="20"/>
                <w:szCs w:val="20"/>
              </w:rPr>
              <w:t>This OT hour will be calculated for those staff who has been selected as OT staff from the HR information.</w:t>
            </w:r>
          </w:p>
          <w:p w:rsidR="00F9328F" w:rsidRDefault="00F9328F" w:rsidP="007B3B82">
            <w:pPr>
              <w:pStyle w:val="Default"/>
              <w:ind w:left="0" w:firstLine="0"/>
              <w:rPr>
                <w:rFonts w:asciiTheme="minorHAnsi" w:hAnsiTheme="minorHAnsi"/>
                <w:sz w:val="20"/>
                <w:szCs w:val="20"/>
              </w:rPr>
            </w:pPr>
          </w:p>
          <w:p w:rsidR="00F9328F" w:rsidRPr="007B3B82" w:rsidRDefault="00F9328F" w:rsidP="007B3B82">
            <w:pPr>
              <w:pStyle w:val="Default"/>
              <w:ind w:left="0" w:firstLine="0"/>
              <w:rPr>
                <w:rFonts w:asciiTheme="minorHAnsi" w:hAnsiTheme="minorHAnsi"/>
                <w:color w:val="FF0000"/>
                <w:sz w:val="20"/>
                <w:szCs w:val="20"/>
              </w:rPr>
            </w:pPr>
            <w:r w:rsidRPr="007B3B82">
              <w:rPr>
                <w:rFonts w:asciiTheme="minorHAnsi" w:hAnsiTheme="minorHAnsi"/>
                <w:color w:val="FF0000"/>
                <w:sz w:val="20"/>
                <w:szCs w:val="20"/>
              </w:rPr>
              <w:t>HOW THE OT AMOUNT WILL BE DISBURSED???</w:t>
            </w:r>
            <w:r>
              <w:rPr>
                <w:rFonts w:asciiTheme="minorHAnsi" w:hAnsiTheme="minorHAnsi"/>
                <w:color w:val="FF0000"/>
                <w:sz w:val="20"/>
                <w:szCs w:val="20"/>
              </w:rPr>
              <w:t xml:space="preserve"> If it is with payroll, then specify the salary head.</w:t>
            </w:r>
          </w:p>
          <w:p w:rsidR="00F9328F" w:rsidRPr="000904DB" w:rsidRDefault="00F9328F" w:rsidP="005779CC">
            <w:pPr>
              <w:pStyle w:val="Default"/>
              <w:rPr>
                <w:rFonts w:asciiTheme="minorHAnsi" w:hAnsiTheme="minorHAnsi"/>
                <w:sz w:val="20"/>
                <w:szCs w:val="20"/>
              </w:rPr>
            </w:pPr>
          </w:p>
        </w:tc>
      </w:tr>
      <w:tr w:rsidR="00F9328F" w:rsidRPr="000904DB" w:rsidTr="00F9328F">
        <w:tc>
          <w:tcPr>
            <w:tcW w:w="738" w:type="dxa"/>
          </w:tcPr>
          <w:p w:rsidR="00F9328F" w:rsidRPr="000904DB" w:rsidRDefault="00F9328F" w:rsidP="00AD1F67">
            <w:pPr>
              <w:jc w:val="both"/>
              <w:rPr>
                <w:rFonts w:asciiTheme="minorHAnsi" w:hAnsiTheme="minorHAnsi"/>
              </w:rPr>
            </w:pPr>
            <w:r>
              <w:rPr>
                <w:rFonts w:asciiTheme="minorHAnsi" w:hAnsiTheme="minorHAnsi"/>
              </w:rPr>
              <w:t>8.15</w:t>
            </w:r>
          </w:p>
        </w:tc>
        <w:tc>
          <w:tcPr>
            <w:tcW w:w="2250" w:type="dxa"/>
          </w:tcPr>
          <w:p w:rsidR="00F9328F" w:rsidRPr="00336B5F" w:rsidRDefault="00F9328F" w:rsidP="00AD1F67">
            <w:pPr>
              <w:pStyle w:val="Default"/>
              <w:rPr>
                <w:rFonts w:asciiTheme="minorHAnsi" w:hAnsiTheme="minorHAnsi"/>
                <w:b/>
                <w:sz w:val="20"/>
                <w:szCs w:val="20"/>
              </w:rPr>
            </w:pPr>
            <w:r w:rsidRPr="00336B5F">
              <w:rPr>
                <w:rFonts w:asciiTheme="minorHAnsi" w:hAnsiTheme="minorHAnsi"/>
                <w:b/>
                <w:sz w:val="20"/>
                <w:szCs w:val="20"/>
              </w:rPr>
              <w:t>Loan management</w:t>
            </w:r>
          </w:p>
          <w:p w:rsidR="00F9328F" w:rsidRPr="00336B5F" w:rsidRDefault="00F9328F" w:rsidP="00AD1F67">
            <w:pPr>
              <w:pStyle w:val="Default"/>
              <w:rPr>
                <w:rFonts w:asciiTheme="minorHAnsi" w:hAnsiTheme="minorHAnsi"/>
                <w:b/>
                <w:sz w:val="20"/>
                <w:szCs w:val="20"/>
              </w:rPr>
            </w:pPr>
          </w:p>
        </w:tc>
        <w:tc>
          <w:tcPr>
            <w:tcW w:w="6588" w:type="dxa"/>
          </w:tcPr>
          <w:p w:rsidR="00F9328F" w:rsidRPr="00EB5DFE" w:rsidRDefault="00F9328F" w:rsidP="00064CD3">
            <w:pPr>
              <w:pStyle w:val="Default"/>
              <w:ind w:left="0" w:firstLine="0"/>
              <w:rPr>
                <w:rFonts w:asciiTheme="minorHAnsi" w:hAnsiTheme="minorHAnsi"/>
                <w:b/>
                <w:sz w:val="20"/>
                <w:szCs w:val="20"/>
              </w:rPr>
            </w:pPr>
            <w:r w:rsidRPr="00EB5DFE">
              <w:rPr>
                <w:rFonts w:asciiTheme="minorHAnsi" w:hAnsiTheme="minorHAnsi"/>
                <w:b/>
                <w:sz w:val="20"/>
                <w:szCs w:val="20"/>
              </w:rPr>
              <w:lastRenderedPageBreak/>
              <w:t>Disbursement of loan, installment &amp; settlement procedures:</w:t>
            </w:r>
          </w:p>
          <w:p w:rsidR="00F9328F" w:rsidRDefault="00F9328F" w:rsidP="00064CD3">
            <w:pPr>
              <w:pStyle w:val="Default"/>
              <w:ind w:left="0" w:firstLine="0"/>
              <w:rPr>
                <w:rFonts w:asciiTheme="minorHAnsi" w:hAnsiTheme="minorHAnsi"/>
                <w:sz w:val="20"/>
                <w:szCs w:val="20"/>
              </w:rPr>
            </w:pPr>
          </w:p>
          <w:p w:rsidR="00F9328F" w:rsidRPr="004F44F9" w:rsidRDefault="00F9328F" w:rsidP="004F44F9">
            <w:pPr>
              <w:pStyle w:val="Default"/>
              <w:pBdr>
                <w:bottom w:val="single" w:sz="4" w:space="1" w:color="auto"/>
              </w:pBdr>
              <w:ind w:left="0" w:firstLine="0"/>
              <w:rPr>
                <w:rFonts w:asciiTheme="minorHAnsi" w:hAnsiTheme="minorHAnsi"/>
                <w:b/>
                <w:sz w:val="20"/>
                <w:szCs w:val="20"/>
              </w:rPr>
            </w:pPr>
            <w:r w:rsidRPr="004F44F9">
              <w:rPr>
                <w:rFonts w:asciiTheme="minorHAnsi" w:hAnsiTheme="minorHAnsi"/>
                <w:b/>
                <w:sz w:val="20"/>
                <w:szCs w:val="20"/>
              </w:rPr>
              <w:t>PF Loan</w:t>
            </w:r>
          </w:p>
          <w:p w:rsidR="00F9328F" w:rsidRPr="00F51889" w:rsidRDefault="00F9328F" w:rsidP="00064CD3">
            <w:pPr>
              <w:pStyle w:val="Default"/>
              <w:ind w:left="0" w:firstLine="0"/>
              <w:rPr>
                <w:rFonts w:asciiTheme="minorHAnsi" w:hAnsiTheme="minorHAnsi"/>
                <w:sz w:val="20"/>
                <w:szCs w:val="20"/>
              </w:rPr>
            </w:pPr>
            <w:r w:rsidRPr="00F51889">
              <w:rPr>
                <w:rFonts w:asciiTheme="minorHAnsi" w:hAnsiTheme="minorHAnsi"/>
                <w:sz w:val="20"/>
                <w:szCs w:val="20"/>
              </w:rPr>
              <w:t xml:space="preserve">Staff can takePF Loan or Personal Loan from PF contribution: Actual PF loan amount with principle amount, Total installment, Rate, Interest, minimum installment barrier </w:t>
            </w:r>
            <w:r>
              <w:rPr>
                <w:rFonts w:asciiTheme="minorHAnsi" w:hAnsiTheme="minorHAnsi"/>
                <w:sz w:val="20"/>
                <w:szCs w:val="20"/>
              </w:rPr>
              <w:t>will be stored</w:t>
            </w:r>
            <w:r w:rsidRPr="00F51889">
              <w:rPr>
                <w:rFonts w:asciiTheme="minorHAnsi" w:hAnsiTheme="minorHAnsi"/>
                <w:sz w:val="20"/>
                <w:szCs w:val="20"/>
              </w:rPr>
              <w:t xml:space="preserve">. </w:t>
            </w:r>
          </w:p>
          <w:p w:rsidR="00F9328F" w:rsidRDefault="00F9328F" w:rsidP="00F51889">
            <w:pPr>
              <w:pStyle w:val="Default"/>
              <w:ind w:left="0" w:firstLine="0"/>
              <w:rPr>
                <w:rFonts w:asciiTheme="minorHAnsi" w:hAnsiTheme="minorHAnsi"/>
                <w:sz w:val="20"/>
                <w:szCs w:val="20"/>
              </w:rPr>
            </w:pPr>
            <w:r w:rsidRPr="00F51889">
              <w:rPr>
                <w:rFonts w:asciiTheme="minorHAnsi" w:hAnsiTheme="minorHAnsi"/>
                <w:b/>
                <w:sz w:val="20"/>
                <w:szCs w:val="20"/>
              </w:rPr>
              <w:t xml:space="preserve">PF loan for a duration of 2 years: </w:t>
            </w:r>
            <w:r w:rsidRPr="00F51889">
              <w:rPr>
                <w:rFonts w:asciiTheme="minorHAnsi" w:hAnsiTheme="minorHAnsi"/>
                <w:sz w:val="20"/>
                <w:szCs w:val="20"/>
              </w:rPr>
              <w:t xml:space="preserve">staff has to adjust </w:t>
            </w:r>
            <w:r>
              <w:rPr>
                <w:rFonts w:asciiTheme="minorHAnsi" w:hAnsiTheme="minorHAnsi"/>
                <w:sz w:val="20"/>
                <w:szCs w:val="20"/>
              </w:rPr>
              <w:t xml:space="preserve">loan with </w:t>
            </w:r>
            <w:r w:rsidRPr="00F51889">
              <w:rPr>
                <w:rFonts w:asciiTheme="minorHAnsi" w:hAnsiTheme="minorHAnsi"/>
                <w:sz w:val="20"/>
                <w:szCs w:val="20"/>
              </w:rPr>
              <w:t xml:space="preserve">13% interest. </w:t>
            </w:r>
            <w:r>
              <w:rPr>
                <w:rFonts w:asciiTheme="minorHAnsi" w:hAnsiTheme="minorHAnsi"/>
                <w:sz w:val="20"/>
                <w:szCs w:val="20"/>
              </w:rPr>
              <w:t xml:space="preserve">For early adjustment of PF loan employee has to pay </w:t>
            </w:r>
            <w:r w:rsidRPr="00F51889">
              <w:rPr>
                <w:rFonts w:asciiTheme="minorHAnsi" w:hAnsiTheme="minorHAnsi"/>
                <w:sz w:val="20"/>
                <w:szCs w:val="20"/>
              </w:rPr>
              <w:t xml:space="preserve">minimum 60% </w:t>
            </w:r>
            <w:r>
              <w:rPr>
                <w:rFonts w:asciiTheme="minorHAnsi" w:hAnsiTheme="minorHAnsi"/>
                <w:sz w:val="20"/>
                <w:szCs w:val="20"/>
              </w:rPr>
              <w:t xml:space="preserve">of loan amount </w:t>
            </w:r>
            <w:r w:rsidRPr="00F51889">
              <w:rPr>
                <w:rFonts w:asciiTheme="minorHAnsi" w:hAnsiTheme="minorHAnsi"/>
                <w:sz w:val="20"/>
                <w:szCs w:val="20"/>
              </w:rPr>
              <w:t xml:space="preserve">or 14 </w:t>
            </w:r>
            <w:r>
              <w:rPr>
                <w:rFonts w:asciiTheme="minorHAnsi" w:hAnsiTheme="minorHAnsi"/>
                <w:sz w:val="20"/>
                <w:szCs w:val="20"/>
              </w:rPr>
              <w:t>installments</w:t>
            </w:r>
            <w:r w:rsidRPr="00F51889">
              <w:rPr>
                <w:rFonts w:asciiTheme="minorHAnsi" w:hAnsiTheme="minorHAnsi"/>
                <w:sz w:val="20"/>
                <w:szCs w:val="20"/>
              </w:rPr>
              <w:t xml:space="preserve"> with interest.</w:t>
            </w:r>
            <w:r>
              <w:rPr>
                <w:rFonts w:asciiTheme="minorHAnsi" w:hAnsiTheme="minorHAnsi"/>
                <w:sz w:val="20"/>
                <w:szCs w:val="20"/>
              </w:rPr>
              <w:t xml:space="preserve"> The remaining 40% amount can be adjusted without interest.</w:t>
            </w:r>
          </w:p>
          <w:p w:rsidR="00F9328F" w:rsidRDefault="00F9328F" w:rsidP="00F51889">
            <w:pPr>
              <w:pStyle w:val="Default"/>
              <w:rPr>
                <w:rFonts w:asciiTheme="minorHAnsi" w:hAnsiTheme="minorHAnsi"/>
                <w:sz w:val="20"/>
                <w:szCs w:val="20"/>
                <w:u w:val="single"/>
              </w:rPr>
            </w:pPr>
          </w:p>
          <w:p w:rsidR="00F9328F" w:rsidRDefault="00F9328F" w:rsidP="00F51889">
            <w:pPr>
              <w:pStyle w:val="Default"/>
              <w:rPr>
                <w:rFonts w:asciiTheme="minorHAnsi" w:hAnsiTheme="minorHAnsi"/>
                <w:sz w:val="20"/>
                <w:szCs w:val="20"/>
                <w:u w:val="single"/>
              </w:rPr>
            </w:pPr>
          </w:p>
          <w:p w:rsidR="00F9328F" w:rsidRPr="00F51889" w:rsidRDefault="00F9328F" w:rsidP="00F51889">
            <w:pPr>
              <w:pStyle w:val="Default"/>
              <w:rPr>
                <w:rFonts w:asciiTheme="minorHAnsi" w:hAnsiTheme="minorHAnsi"/>
                <w:sz w:val="20"/>
                <w:szCs w:val="20"/>
                <w:u w:val="single"/>
              </w:rPr>
            </w:pPr>
            <w:r w:rsidRPr="00F51889">
              <w:rPr>
                <w:rFonts w:asciiTheme="minorHAnsi" w:hAnsiTheme="minorHAnsi"/>
                <w:sz w:val="20"/>
                <w:szCs w:val="20"/>
                <w:u w:val="single"/>
              </w:rPr>
              <w:t xml:space="preserve">Loan Adjust Scale (Installment) </w:t>
            </w:r>
          </w:p>
          <w:tbl>
            <w:tblPr>
              <w:tblStyle w:val="TableGrid"/>
              <w:tblW w:w="0" w:type="auto"/>
              <w:tblLayout w:type="fixed"/>
              <w:tblLook w:val="04A0"/>
            </w:tblPr>
            <w:tblGrid>
              <w:gridCol w:w="1677"/>
              <w:gridCol w:w="3038"/>
            </w:tblGrid>
            <w:tr w:rsidR="00F9328F" w:rsidTr="005A1C27">
              <w:tc>
                <w:tcPr>
                  <w:tcW w:w="1677" w:type="dxa"/>
                  <w:shd w:val="clear" w:color="auto" w:fill="BFBFBF" w:themeFill="background1" w:themeFillShade="BF"/>
                </w:tcPr>
                <w:p w:rsidR="00F9328F" w:rsidRDefault="00F9328F" w:rsidP="00F51889">
                  <w:pPr>
                    <w:pStyle w:val="Default"/>
                    <w:ind w:left="0" w:firstLine="0"/>
                    <w:rPr>
                      <w:rFonts w:asciiTheme="minorHAnsi" w:hAnsiTheme="minorHAnsi"/>
                      <w:sz w:val="20"/>
                      <w:szCs w:val="20"/>
                    </w:rPr>
                  </w:pPr>
                  <w:r>
                    <w:rPr>
                      <w:rFonts w:asciiTheme="minorHAnsi" w:hAnsiTheme="minorHAnsi"/>
                      <w:sz w:val="20"/>
                      <w:szCs w:val="20"/>
                    </w:rPr>
                    <w:t>Months of Adjust</w:t>
                  </w:r>
                </w:p>
              </w:tc>
              <w:tc>
                <w:tcPr>
                  <w:tcW w:w="3038" w:type="dxa"/>
                  <w:shd w:val="clear" w:color="auto" w:fill="BFBFBF" w:themeFill="background1" w:themeFillShade="BF"/>
                </w:tcPr>
                <w:p w:rsidR="00F9328F" w:rsidRDefault="00F9328F" w:rsidP="00F51889">
                  <w:pPr>
                    <w:pStyle w:val="Default"/>
                    <w:ind w:left="0" w:firstLine="0"/>
                    <w:rPr>
                      <w:rFonts w:asciiTheme="minorHAnsi" w:hAnsiTheme="minorHAnsi"/>
                      <w:sz w:val="20"/>
                      <w:szCs w:val="20"/>
                    </w:rPr>
                  </w:pPr>
                  <w:r>
                    <w:rPr>
                      <w:rFonts w:asciiTheme="minorHAnsi" w:hAnsiTheme="minorHAnsi"/>
                      <w:sz w:val="20"/>
                      <w:szCs w:val="20"/>
                    </w:rPr>
                    <w:t xml:space="preserve">installments with </w:t>
                  </w:r>
                  <w:r w:rsidRPr="00F51889">
                    <w:rPr>
                      <w:rFonts w:asciiTheme="minorHAnsi" w:hAnsiTheme="minorHAnsi"/>
                      <w:sz w:val="20"/>
                      <w:szCs w:val="20"/>
                    </w:rPr>
                    <w:t>interest has to pay</w:t>
                  </w:r>
                </w:p>
              </w:tc>
            </w:tr>
            <w:tr w:rsidR="00F9328F" w:rsidTr="005A1C27">
              <w:tc>
                <w:tcPr>
                  <w:tcW w:w="1677" w:type="dxa"/>
                </w:tcPr>
                <w:p w:rsidR="00F9328F" w:rsidRDefault="00F9328F" w:rsidP="00F51889">
                  <w:pPr>
                    <w:pStyle w:val="Default"/>
                    <w:ind w:left="0" w:firstLine="0"/>
                    <w:rPr>
                      <w:rFonts w:asciiTheme="minorHAnsi" w:hAnsiTheme="minorHAnsi"/>
                      <w:sz w:val="20"/>
                      <w:szCs w:val="20"/>
                    </w:rPr>
                  </w:pPr>
                  <w:r>
                    <w:rPr>
                      <w:rFonts w:asciiTheme="minorHAnsi" w:hAnsiTheme="minorHAnsi"/>
                      <w:sz w:val="20"/>
                      <w:szCs w:val="20"/>
                    </w:rPr>
                    <w:t>1-15</w:t>
                  </w:r>
                </w:p>
              </w:tc>
              <w:tc>
                <w:tcPr>
                  <w:tcW w:w="3038" w:type="dxa"/>
                </w:tcPr>
                <w:p w:rsidR="00F9328F" w:rsidRDefault="00F9328F" w:rsidP="00F51889">
                  <w:pPr>
                    <w:pStyle w:val="Default"/>
                    <w:ind w:left="0" w:firstLine="0"/>
                    <w:rPr>
                      <w:rFonts w:asciiTheme="minorHAnsi" w:hAnsiTheme="minorHAnsi"/>
                      <w:sz w:val="20"/>
                      <w:szCs w:val="20"/>
                    </w:rPr>
                  </w:pPr>
                  <w:r>
                    <w:rPr>
                      <w:rFonts w:asciiTheme="minorHAnsi" w:hAnsiTheme="minorHAnsi"/>
                      <w:sz w:val="20"/>
                      <w:szCs w:val="20"/>
                    </w:rPr>
                    <w:t>15</w:t>
                  </w:r>
                </w:p>
              </w:tc>
            </w:tr>
            <w:tr w:rsidR="00F9328F" w:rsidTr="005A1C27">
              <w:tc>
                <w:tcPr>
                  <w:tcW w:w="1677" w:type="dxa"/>
                </w:tcPr>
                <w:p w:rsidR="00F9328F" w:rsidRDefault="00F9328F" w:rsidP="00F51889">
                  <w:pPr>
                    <w:pStyle w:val="Default"/>
                    <w:ind w:left="0" w:firstLine="0"/>
                    <w:rPr>
                      <w:rFonts w:asciiTheme="minorHAnsi" w:hAnsiTheme="minorHAnsi"/>
                      <w:sz w:val="20"/>
                      <w:szCs w:val="20"/>
                    </w:rPr>
                  </w:pPr>
                  <w:r>
                    <w:rPr>
                      <w:rFonts w:asciiTheme="minorHAnsi" w:hAnsiTheme="minorHAnsi"/>
                      <w:sz w:val="20"/>
                      <w:szCs w:val="20"/>
                    </w:rPr>
                    <w:t>16-18</w:t>
                  </w:r>
                </w:p>
              </w:tc>
              <w:tc>
                <w:tcPr>
                  <w:tcW w:w="3038" w:type="dxa"/>
                </w:tcPr>
                <w:p w:rsidR="00F9328F" w:rsidRDefault="00F9328F" w:rsidP="00F51889">
                  <w:pPr>
                    <w:pStyle w:val="Default"/>
                    <w:ind w:left="0" w:firstLine="0"/>
                    <w:rPr>
                      <w:rFonts w:asciiTheme="minorHAnsi" w:hAnsiTheme="minorHAnsi"/>
                      <w:sz w:val="20"/>
                      <w:szCs w:val="20"/>
                    </w:rPr>
                  </w:pPr>
                  <w:r>
                    <w:rPr>
                      <w:rFonts w:asciiTheme="minorHAnsi" w:hAnsiTheme="minorHAnsi"/>
                      <w:sz w:val="20"/>
                      <w:szCs w:val="20"/>
                    </w:rPr>
                    <w:t>18</w:t>
                  </w:r>
                </w:p>
              </w:tc>
            </w:tr>
            <w:tr w:rsidR="00F9328F" w:rsidTr="005A1C27">
              <w:tc>
                <w:tcPr>
                  <w:tcW w:w="1677" w:type="dxa"/>
                </w:tcPr>
                <w:p w:rsidR="00F9328F" w:rsidRDefault="00F9328F" w:rsidP="00F51889">
                  <w:pPr>
                    <w:pStyle w:val="Default"/>
                    <w:ind w:left="0" w:firstLine="0"/>
                    <w:rPr>
                      <w:rFonts w:asciiTheme="minorHAnsi" w:hAnsiTheme="minorHAnsi"/>
                      <w:sz w:val="20"/>
                      <w:szCs w:val="20"/>
                    </w:rPr>
                  </w:pPr>
                  <w:r>
                    <w:rPr>
                      <w:rFonts w:asciiTheme="minorHAnsi" w:hAnsiTheme="minorHAnsi"/>
                      <w:sz w:val="20"/>
                      <w:szCs w:val="20"/>
                    </w:rPr>
                    <w:t>19-24</w:t>
                  </w:r>
                </w:p>
              </w:tc>
              <w:tc>
                <w:tcPr>
                  <w:tcW w:w="3038" w:type="dxa"/>
                </w:tcPr>
                <w:p w:rsidR="00F9328F" w:rsidRDefault="00F9328F" w:rsidP="00F51889">
                  <w:pPr>
                    <w:pStyle w:val="Default"/>
                    <w:ind w:left="0" w:firstLine="0"/>
                    <w:rPr>
                      <w:rFonts w:asciiTheme="minorHAnsi" w:hAnsiTheme="minorHAnsi"/>
                      <w:sz w:val="20"/>
                      <w:szCs w:val="20"/>
                    </w:rPr>
                  </w:pPr>
                  <w:r>
                    <w:rPr>
                      <w:rFonts w:asciiTheme="minorHAnsi" w:hAnsiTheme="minorHAnsi"/>
                      <w:sz w:val="20"/>
                      <w:szCs w:val="20"/>
                    </w:rPr>
                    <w:t>24 (Full)</w:t>
                  </w:r>
                </w:p>
              </w:tc>
            </w:tr>
          </w:tbl>
          <w:p w:rsidR="00F9328F" w:rsidRDefault="00F9328F" w:rsidP="00F51889">
            <w:pPr>
              <w:pStyle w:val="Default"/>
              <w:ind w:left="0" w:firstLine="0"/>
              <w:rPr>
                <w:rFonts w:asciiTheme="minorHAnsi" w:hAnsiTheme="minorHAnsi"/>
                <w:sz w:val="20"/>
                <w:szCs w:val="20"/>
              </w:rPr>
            </w:pPr>
          </w:p>
          <w:p w:rsidR="00F9328F" w:rsidRDefault="00F9328F" w:rsidP="00F51889">
            <w:pPr>
              <w:pStyle w:val="Default"/>
              <w:ind w:left="0" w:firstLine="0"/>
              <w:rPr>
                <w:rFonts w:asciiTheme="minorHAnsi" w:hAnsiTheme="minorHAnsi"/>
                <w:sz w:val="20"/>
                <w:szCs w:val="20"/>
              </w:rPr>
            </w:pPr>
            <w:r w:rsidRPr="00F51889">
              <w:rPr>
                <w:rFonts w:asciiTheme="minorHAnsi" w:hAnsiTheme="minorHAnsi"/>
                <w:b/>
                <w:sz w:val="20"/>
                <w:szCs w:val="20"/>
              </w:rPr>
              <w:t>PF loan for a duration of 1 year:</w:t>
            </w:r>
            <w:r w:rsidRPr="00F51889">
              <w:rPr>
                <w:rFonts w:asciiTheme="minorHAnsi" w:hAnsiTheme="minorHAnsi"/>
                <w:sz w:val="20"/>
                <w:szCs w:val="20"/>
              </w:rPr>
              <w:t xml:space="preserve"> staff has to adjust </w:t>
            </w:r>
            <w:r>
              <w:rPr>
                <w:rFonts w:asciiTheme="minorHAnsi" w:hAnsiTheme="minorHAnsi"/>
                <w:sz w:val="20"/>
                <w:szCs w:val="20"/>
              </w:rPr>
              <w:t xml:space="preserve">loan with </w:t>
            </w:r>
            <w:r w:rsidRPr="00F51889">
              <w:rPr>
                <w:rFonts w:asciiTheme="minorHAnsi" w:hAnsiTheme="minorHAnsi"/>
                <w:sz w:val="20"/>
                <w:szCs w:val="20"/>
              </w:rPr>
              <w:t>1</w:t>
            </w:r>
            <w:r>
              <w:rPr>
                <w:rFonts w:asciiTheme="minorHAnsi" w:hAnsiTheme="minorHAnsi"/>
                <w:sz w:val="20"/>
                <w:szCs w:val="20"/>
              </w:rPr>
              <w:t>2</w:t>
            </w:r>
            <w:r w:rsidRPr="00F51889">
              <w:rPr>
                <w:rFonts w:asciiTheme="minorHAnsi" w:hAnsiTheme="minorHAnsi"/>
                <w:sz w:val="20"/>
                <w:szCs w:val="20"/>
              </w:rPr>
              <w:t xml:space="preserve">% interest. </w:t>
            </w:r>
            <w:r>
              <w:rPr>
                <w:rFonts w:asciiTheme="minorHAnsi" w:hAnsiTheme="minorHAnsi"/>
                <w:sz w:val="20"/>
                <w:szCs w:val="20"/>
              </w:rPr>
              <w:t xml:space="preserve">For early adjustment of PF loan employee has to pay </w:t>
            </w:r>
            <w:r w:rsidRPr="00F51889">
              <w:rPr>
                <w:rFonts w:asciiTheme="minorHAnsi" w:hAnsiTheme="minorHAnsi"/>
                <w:sz w:val="20"/>
                <w:szCs w:val="20"/>
              </w:rPr>
              <w:t xml:space="preserve">minimum 60% </w:t>
            </w:r>
            <w:r>
              <w:rPr>
                <w:rFonts w:asciiTheme="minorHAnsi" w:hAnsiTheme="minorHAnsi"/>
                <w:sz w:val="20"/>
                <w:szCs w:val="20"/>
              </w:rPr>
              <w:t xml:space="preserve">of loan amount </w:t>
            </w:r>
            <w:r w:rsidRPr="00F51889">
              <w:rPr>
                <w:rFonts w:asciiTheme="minorHAnsi" w:hAnsiTheme="minorHAnsi"/>
                <w:sz w:val="20"/>
                <w:szCs w:val="20"/>
              </w:rPr>
              <w:t xml:space="preserve">or </w:t>
            </w:r>
            <w:r>
              <w:rPr>
                <w:rFonts w:asciiTheme="minorHAnsi" w:hAnsiTheme="minorHAnsi"/>
                <w:sz w:val="20"/>
                <w:szCs w:val="20"/>
              </w:rPr>
              <w:t>6installments</w:t>
            </w:r>
            <w:r w:rsidRPr="00F51889">
              <w:rPr>
                <w:rFonts w:asciiTheme="minorHAnsi" w:hAnsiTheme="minorHAnsi"/>
                <w:sz w:val="20"/>
                <w:szCs w:val="20"/>
              </w:rPr>
              <w:t xml:space="preserve"> with interest.</w:t>
            </w:r>
            <w:r>
              <w:rPr>
                <w:rFonts w:asciiTheme="minorHAnsi" w:hAnsiTheme="minorHAnsi"/>
                <w:sz w:val="20"/>
                <w:szCs w:val="20"/>
              </w:rPr>
              <w:t xml:space="preserve"> The remaining 40% amount can be adjusted without interest.</w:t>
            </w:r>
          </w:p>
          <w:p w:rsidR="00F9328F" w:rsidRDefault="00F9328F" w:rsidP="00F51889">
            <w:pPr>
              <w:pStyle w:val="Default"/>
              <w:rPr>
                <w:rFonts w:asciiTheme="minorHAnsi" w:hAnsiTheme="minorHAnsi"/>
                <w:sz w:val="20"/>
                <w:szCs w:val="20"/>
                <w:u w:val="single"/>
              </w:rPr>
            </w:pPr>
            <w:r w:rsidRPr="00F51889">
              <w:rPr>
                <w:rFonts w:asciiTheme="minorHAnsi" w:hAnsiTheme="minorHAnsi"/>
                <w:sz w:val="20"/>
                <w:szCs w:val="20"/>
                <w:u w:val="single"/>
              </w:rPr>
              <w:t xml:space="preserve">Loan Adjust Scale (Installment) </w:t>
            </w:r>
          </w:p>
          <w:tbl>
            <w:tblPr>
              <w:tblStyle w:val="TableGrid"/>
              <w:tblW w:w="0" w:type="auto"/>
              <w:tblLayout w:type="fixed"/>
              <w:tblLook w:val="04A0"/>
            </w:tblPr>
            <w:tblGrid>
              <w:gridCol w:w="1677"/>
              <w:gridCol w:w="3038"/>
            </w:tblGrid>
            <w:tr w:rsidR="00F9328F" w:rsidTr="005A1C27">
              <w:tc>
                <w:tcPr>
                  <w:tcW w:w="1677" w:type="dxa"/>
                  <w:shd w:val="clear" w:color="auto" w:fill="BFBFBF" w:themeFill="background1" w:themeFillShade="BF"/>
                </w:tcPr>
                <w:p w:rsidR="00F9328F" w:rsidRDefault="00F9328F" w:rsidP="005A1C27">
                  <w:pPr>
                    <w:pStyle w:val="Default"/>
                    <w:ind w:left="0" w:firstLine="0"/>
                    <w:rPr>
                      <w:rFonts w:asciiTheme="minorHAnsi" w:hAnsiTheme="minorHAnsi"/>
                      <w:sz w:val="20"/>
                      <w:szCs w:val="20"/>
                    </w:rPr>
                  </w:pPr>
                  <w:r>
                    <w:rPr>
                      <w:rFonts w:asciiTheme="minorHAnsi" w:hAnsiTheme="minorHAnsi"/>
                      <w:sz w:val="20"/>
                      <w:szCs w:val="20"/>
                    </w:rPr>
                    <w:t>Months of Adjust</w:t>
                  </w:r>
                </w:p>
              </w:tc>
              <w:tc>
                <w:tcPr>
                  <w:tcW w:w="3038" w:type="dxa"/>
                  <w:shd w:val="clear" w:color="auto" w:fill="BFBFBF" w:themeFill="background1" w:themeFillShade="BF"/>
                </w:tcPr>
                <w:p w:rsidR="00F9328F" w:rsidRDefault="00F9328F" w:rsidP="005A1C27">
                  <w:pPr>
                    <w:pStyle w:val="Default"/>
                    <w:ind w:left="0" w:firstLine="0"/>
                    <w:rPr>
                      <w:rFonts w:asciiTheme="minorHAnsi" w:hAnsiTheme="minorHAnsi"/>
                      <w:sz w:val="20"/>
                      <w:szCs w:val="20"/>
                    </w:rPr>
                  </w:pPr>
                  <w:r>
                    <w:rPr>
                      <w:rFonts w:asciiTheme="minorHAnsi" w:hAnsiTheme="minorHAnsi"/>
                      <w:sz w:val="20"/>
                      <w:szCs w:val="20"/>
                    </w:rPr>
                    <w:t xml:space="preserve">installments with </w:t>
                  </w:r>
                  <w:r w:rsidRPr="00F51889">
                    <w:rPr>
                      <w:rFonts w:asciiTheme="minorHAnsi" w:hAnsiTheme="minorHAnsi"/>
                      <w:sz w:val="20"/>
                      <w:szCs w:val="20"/>
                    </w:rPr>
                    <w:t>interest has to pay</w:t>
                  </w:r>
                </w:p>
              </w:tc>
            </w:tr>
            <w:tr w:rsidR="00F9328F" w:rsidTr="005A1C27">
              <w:tc>
                <w:tcPr>
                  <w:tcW w:w="1677" w:type="dxa"/>
                </w:tcPr>
                <w:p w:rsidR="00F9328F" w:rsidRDefault="00F9328F" w:rsidP="005A1C27">
                  <w:pPr>
                    <w:pStyle w:val="Default"/>
                    <w:ind w:left="0" w:firstLine="0"/>
                    <w:rPr>
                      <w:rFonts w:asciiTheme="minorHAnsi" w:hAnsiTheme="minorHAnsi"/>
                      <w:sz w:val="20"/>
                      <w:szCs w:val="20"/>
                    </w:rPr>
                  </w:pPr>
                  <w:r>
                    <w:rPr>
                      <w:rFonts w:asciiTheme="minorHAnsi" w:hAnsiTheme="minorHAnsi"/>
                      <w:sz w:val="20"/>
                      <w:szCs w:val="20"/>
                    </w:rPr>
                    <w:t>1-6</w:t>
                  </w:r>
                </w:p>
              </w:tc>
              <w:tc>
                <w:tcPr>
                  <w:tcW w:w="3038" w:type="dxa"/>
                </w:tcPr>
                <w:p w:rsidR="00F9328F" w:rsidRDefault="00F9328F" w:rsidP="005A1C27">
                  <w:pPr>
                    <w:pStyle w:val="Default"/>
                    <w:ind w:left="0" w:firstLine="0"/>
                    <w:rPr>
                      <w:rFonts w:asciiTheme="minorHAnsi" w:hAnsiTheme="minorHAnsi"/>
                      <w:sz w:val="20"/>
                      <w:szCs w:val="20"/>
                    </w:rPr>
                  </w:pPr>
                  <w:r>
                    <w:rPr>
                      <w:rFonts w:asciiTheme="minorHAnsi" w:hAnsiTheme="minorHAnsi"/>
                      <w:sz w:val="20"/>
                      <w:szCs w:val="20"/>
                    </w:rPr>
                    <w:t>6</w:t>
                  </w:r>
                </w:p>
              </w:tc>
            </w:tr>
            <w:tr w:rsidR="00F9328F" w:rsidTr="005A1C27">
              <w:tc>
                <w:tcPr>
                  <w:tcW w:w="1677" w:type="dxa"/>
                </w:tcPr>
                <w:p w:rsidR="00F9328F" w:rsidRDefault="00F9328F" w:rsidP="005A1C27">
                  <w:pPr>
                    <w:pStyle w:val="Default"/>
                    <w:ind w:left="0" w:firstLine="0"/>
                    <w:rPr>
                      <w:rFonts w:asciiTheme="minorHAnsi" w:hAnsiTheme="minorHAnsi"/>
                      <w:sz w:val="20"/>
                      <w:szCs w:val="20"/>
                    </w:rPr>
                  </w:pPr>
                  <w:r>
                    <w:rPr>
                      <w:rFonts w:asciiTheme="minorHAnsi" w:hAnsiTheme="minorHAnsi"/>
                      <w:sz w:val="20"/>
                      <w:szCs w:val="20"/>
                    </w:rPr>
                    <w:t>7-9</w:t>
                  </w:r>
                </w:p>
              </w:tc>
              <w:tc>
                <w:tcPr>
                  <w:tcW w:w="3038" w:type="dxa"/>
                </w:tcPr>
                <w:p w:rsidR="00F9328F" w:rsidRDefault="00F9328F" w:rsidP="005A1C27">
                  <w:pPr>
                    <w:pStyle w:val="Default"/>
                    <w:ind w:left="0" w:firstLine="0"/>
                    <w:rPr>
                      <w:rFonts w:asciiTheme="minorHAnsi" w:hAnsiTheme="minorHAnsi"/>
                      <w:sz w:val="20"/>
                      <w:szCs w:val="20"/>
                    </w:rPr>
                  </w:pPr>
                  <w:r>
                    <w:rPr>
                      <w:rFonts w:asciiTheme="minorHAnsi" w:hAnsiTheme="minorHAnsi"/>
                      <w:sz w:val="20"/>
                      <w:szCs w:val="20"/>
                    </w:rPr>
                    <w:t>9</w:t>
                  </w:r>
                </w:p>
              </w:tc>
            </w:tr>
            <w:tr w:rsidR="00F9328F" w:rsidTr="005A1C27">
              <w:tc>
                <w:tcPr>
                  <w:tcW w:w="1677" w:type="dxa"/>
                </w:tcPr>
                <w:p w:rsidR="00F9328F" w:rsidRDefault="00F9328F" w:rsidP="005A1C27">
                  <w:pPr>
                    <w:pStyle w:val="Default"/>
                    <w:ind w:left="0" w:firstLine="0"/>
                    <w:rPr>
                      <w:rFonts w:asciiTheme="minorHAnsi" w:hAnsiTheme="minorHAnsi"/>
                      <w:sz w:val="20"/>
                      <w:szCs w:val="20"/>
                    </w:rPr>
                  </w:pPr>
                  <w:r>
                    <w:rPr>
                      <w:rFonts w:asciiTheme="minorHAnsi" w:hAnsiTheme="minorHAnsi"/>
                      <w:sz w:val="20"/>
                      <w:szCs w:val="20"/>
                    </w:rPr>
                    <w:t>10-12</w:t>
                  </w:r>
                </w:p>
              </w:tc>
              <w:tc>
                <w:tcPr>
                  <w:tcW w:w="3038" w:type="dxa"/>
                </w:tcPr>
                <w:p w:rsidR="00F9328F" w:rsidRDefault="00F9328F" w:rsidP="005A1C27">
                  <w:pPr>
                    <w:pStyle w:val="Default"/>
                    <w:ind w:left="0" w:firstLine="0"/>
                    <w:rPr>
                      <w:rFonts w:asciiTheme="minorHAnsi" w:hAnsiTheme="minorHAnsi"/>
                      <w:sz w:val="20"/>
                      <w:szCs w:val="20"/>
                    </w:rPr>
                  </w:pPr>
                  <w:r>
                    <w:rPr>
                      <w:rFonts w:asciiTheme="minorHAnsi" w:hAnsiTheme="minorHAnsi"/>
                      <w:sz w:val="20"/>
                      <w:szCs w:val="20"/>
                    </w:rPr>
                    <w:t>12 (Full)</w:t>
                  </w:r>
                </w:p>
              </w:tc>
            </w:tr>
          </w:tbl>
          <w:p w:rsidR="00F9328F" w:rsidRDefault="00F9328F" w:rsidP="00F51889">
            <w:pPr>
              <w:pStyle w:val="Default"/>
              <w:rPr>
                <w:rFonts w:asciiTheme="minorHAnsi" w:hAnsiTheme="minorHAnsi"/>
                <w:sz w:val="20"/>
                <w:szCs w:val="20"/>
                <w:u w:val="single"/>
              </w:rPr>
            </w:pPr>
          </w:p>
          <w:p w:rsidR="00F9328F" w:rsidRPr="00F51889" w:rsidRDefault="00F9328F" w:rsidP="006E1627">
            <w:pPr>
              <w:pStyle w:val="Default"/>
              <w:numPr>
                <w:ilvl w:val="0"/>
                <w:numId w:val="34"/>
              </w:numPr>
              <w:rPr>
                <w:rFonts w:asciiTheme="minorHAnsi" w:hAnsiTheme="minorHAnsi"/>
                <w:sz w:val="20"/>
                <w:szCs w:val="20"/>
              </w:rPr>
            </w:pPr>
            <w:r w:rsidRPr="00F51889">
              <w:rPr>
                <w:rFonts w:asciiTheme="minorHAnsi" w:hAnsiTheme="minorHAnsi"/>
                <w:sz w:val="20"/>
                <w:szCs w:val="20"/>
              </w:rPr>
              <w:t xml:space="preserve">PF loan will </w:t>
            </w:r>
            <w:r>
              <w:rPr>
                <w:rFonts w:asciiTheme="minorHAnsi" w:hAnsiTheme="minorHAnsi"/>
                <w:sz w:val="20"/>
                <w:szCs w:val="20"/>
              </w:rPr>
              <w:t>deduction will be effective from next month’s salary</w:t>
            </w:r>
            <w:r w:rsidRPr="00F51889">
              <w:rPr>
                <w:rFonts w:asciiTheme="minorHAnsi" w:hAnsiTheme="minorHAnsi"/>
                <w:sz w:val="20"/>
                <w:szCs w:val="20"/>
              </w:rPr>
              <w:t>.</w:t>
            </w:r>
          </w:p>
          <w:p w:rsidR="00F9328F" w:rsidRPr="00F51889" w:rsidRDefault="00F9328F" w:rsidP="006E1627">
            <w:pPr>
              <w:pStyle w:val="Default"/>
              <w:numPr>
                <w:ilvl w:val="0"/>
                <w:numId w:val="34"/>
              </w:numPr>
              <w:rPr>
                <w:rFonts w:asciiTheme="minorHAnsi" w:hAnsiTheme="minorHAnsi"/>
                <w:sz w:val="20"/>
                <w:szCs w:val="20"/>
              </w:rPr>
            </w:pPr>
            <w:r w:rsidRPr="00F51889">
              <w:rPr>
                <w:rFonts w:asciiTheme="minorHAnsi" w:hAnsiTheme="minorHAnsi"/>
                <w:sz w:val="20"/>
                <w:szCs w:val="20"/>
              </w:rPr>
              <w:t>If salary held u</w:t>
            </w:r>
            <w:r>
              <w:rPr>
                <w:rFonts w:asciiTheme="minorHAnsi" w:hAnsiTheme="minorHAnsi"/>
                <w:sz w:val="20"/>
                <w:szCs w:val="20"/>
              </w:rPr>
              <w:t>p for some month the</w:t>
            </w:r>
            <w:r w:rsidRPr="00F51889">
              <w:rPr>
                <w:rFonts w:asciiTheme="minorHAnsi" w:hAnsiTheme="minorHAnsi"/>
                <w:sz w:val="20"/>
                <w:szCs w:val="20"/>
              </w:rPr>
              <w:t xml:space="preserve">n held up month’s PF loan </w:t>
            </w:r>
            <w:r>
              <w:rPr>
                <w:rFonts w:asciiTheme="minorHAnsi" w:hAnsiTheme="minorHAnsi"/>
                <w:sz w:val="20"/>
                <w:szCs w:val="20"/>
              </w:rPr>
              <w:t xml:space="preserve">will be </w:t>
            </w:r>
            <w:r w:rsidRPr="00F51889">
              <w:rPr>
                <w:rFonts w:asciiTheme="minorHAnsi" w:hAnsiTheme="minorHAnsi"/>
                <w:sz w:val="20"/>
                <w:szCs w:val="20"/>
              </w:rPr>
              <w:t xml:space="preserve">adjusted at </w:t>
            </w:r>
            <w:r>
              <w:rPr>
                <w:rFonts w:asciiTheme="minorHAnsi" w:hAnsiTheme="minorHAnsi"/>
                <w:sz w:val="20"/>
                <w:szCs w:val="20"/>
              </w:rPr>
              <w:t xml:space="preserve">next salary </w:t>
            </w:r>
            <w:r w:rsidRPr="00F51889">
              <w:rPr>
                <w:rFonts w:asciiTheme="minorHAnsi" w:hAnsiTheme="minorHAnsi"/>
                <w:sz w:val="20"/>
                <w:szCs w:val="20"/>
              </w:rPr>
              <w:t>processed month.</w:t>
            </w:r>
          </w:p>
          <w:p w:rsidR="00F9328F" w:rsidRPr="000904DB" w:rsidRDefault="00F9328F" w:rsidP="006E1627">
            <w:pPr>
              <w:pStyle w:val="Default"/>
              <w:numPr>
                <w:ilvl w:val="0"/>
                <w:numId w:val="34"/>
              </w:numPr>
              <w:rPr>
                <w:rFonts w:asciiTheme="minorHAnsi" w:hAnsiTheme="minorHAnsi"/>
                <w:sz w:val="20"/>
                <w:szCs w:val="20"/>
              </w:rPr>
            </w:pPr>
            <w:r w:rsidRPr="00F51889">
              <w:rPr>
                <w:rFonts w:asciiTheme="minorHAnsi" w:hAnsiTheme="minorHAnsi"/>
                <w:sz w:val="20"/>
                <w:szCs w:val="20"/>
              </w:rPr>
              <w:t>If staff quit before PF loan adjustment than remaining all months’ loan as well as interest will be adjusted at a time</w:t>
            </w:r>
            <w:r>
              <w:rPr>
                <w:rFonts w:asciiTheme="minorHAnsi" w:hAnsiTheme="minorHAnsi"/>
                <w:sz w:val="20"/>
                <w:szCs w:val="20"/>
              </w:rPr>
              <w:t xml:space="preserve"> during final settlement</w:t>
            </w:r>
            <w:r w:rsidRPr="00F51889">
              <w:rPr>
                <w:rFonts w:asciiTheme="minorHAnsi" w:hAnsiTheme="minorHAnsi"/>
                <w:sz w:val="20"/>
                <w:szCs w:val="20"/>
              </w:rPr>
              <w:t>.</w:t>
            </w:r>
          </w:p>
          <w:p w:rsidR="00F9328F" w:rsidRDefault="00F9328F" w:rsidP="00AD1F67">
            <w:pPr>
              <w:pStyle w:val="Default"/>
              <w:rPr>
                <w:rFonts w:asciiTheme="minorHAnsi" w:hAnsiTheme="minorHAnsi"/>
                <w:sz w:val="20"/>
                <w:szCs w:val="20"/>
              </w:rPr>
            </w:pPr>
          </w:p>
          <w:p w:rsidR="00F9328F" w:rsidRPr="004F44F9" w:rsidRDefault="00F9328F" w:rsidP="004F44F9">
            <w:pPr>
              <w:pStyle w:val="Default"/>
              <w:pBdr>
                <w:bottom w:val="single" w:sz="4" w:space="1" w:color="auto"/>
              </w:pBdr>
              <w:rPr>
                <w:rFonts w:asciiTheme="minorHAnsi" w:hAnsiTheme="minorHAnsi"/>
                <w:b/>
                <w:sz w:val="20"/>
                <w:szCs w:val="20"/>
              </w:rPr>
            </w:pPr>
            <w:r w:rsidRPr="004F44F9">
              <w:rPr>
                <w:rFonts w:asciiTheme="minorHAnsi" w:hAnsiTheme="minorHAnsi"/>
                <w:b/>
                <w:sz w:val="20"/>
                <w:szCs w:val="20"/>
              </w:rPr>
              <w:t>Salary Advance</w:t>
            </w:r>
          </w:p>
          <w:p w:rsidR="00F9328F" w:rsidRPr="004F44F9" w:rsidRDefault="00F9328F" w:rsidP="006E1627">
            <w:pPr>
              <w:pStyle w:val="Default"/>
              <w:numPr>
                <w:ilvl w:val="0"/>
                <w:numId w:val="34"/>
              </w:numPr>
              <w:rPr>
                <w:rFonts w:asciiTheme="minorHAnsi" w:hAnsiTheme="minorHAnsi"/>
                <w:sz w:val="20"/>
                <w:szCs w:val="20"/>
              </w:rPr>
            </w:pPr>
            <w:r>
              <w:rPr>
                <w:rFonts w:asciiTheme="minorHAnsi" w:hAnsiTheme="minorHAnsi"/>
                <w:sz w:val="20"/>
                <w:szCs w:val="20"/>
              </w:rPr>
              <w:t>The</w:t>
            </w:r>
            <w:r w:rsidRPr="004F44F9">
              <w:rPr>
                <w:rFonts w:asciiTheme="minorHAnsi" w:hAnsiTheme="minorHAnsi"/>
                <w:sz w:val="20"/>
                <w:szCs w:val="20"/>
              </w:rPr>
              <w:t xml:space="preserve"> staffs</w:t>
            </w:r>
            <w:r>
              <w:rPr>
                <w:rFonts w:asciiTheme="minorHAnsi" w:hAnsiTheme="minorHAnsi"/>
                <w:sz w:val="20"/>
                <w:szCs w:val="20"/>
              </w:rPr>
              <w:t xml:space="preserve"> who</w:t>
            </w:r>
            <w:r w:rsidRPr="004F44F9">
              <w:rPr>
                <w:rFonts w:asciiTheme="minorHAnsi" w:hAnsiTheme="minorHAnsi"/>
                <w:sz w:val="20"/>
                <w:szCs w:val="20"/>
              </w:rPr>
              <w:t xml:space="preserve"> get PF &amp; gratuity </w:t>
            </w:r>
            <w:r>
              <w:rPr>
                <w:rFonts w:asciiTheme="minorHAnsi" w:hAnsiTheme="minorHAnsi"/>
                <w:sz w:val="20"/>
                <w:szCs w:val="20"/>
              </w:rPr>
              <w:t>are applicable for taking</w:t>
            </w:r>
            <w:r w:rsidRPr="004F44F9">
              <w:rPr>
                <w:rFonts w:asciiTheme="minorHAnsi" w:hAnsiTheme="minorHAnsi"/>
                <w:sz w:val="20"/>
                <w:szCs w:val="20"/>
              </w:rPr>
              <w:t xml:space="preserve"> salary advance and advance amount should be less than PF + Gratuity </w:t>
            </w:r>
            <w:r>
              <w:rPr>
                <w:rFonts w:asciiTheme="minorHAnsi" w:hAnsiTheme="minorHAnsi"/>
                <w:sz w:val="20"/>
                <w:szCs w:val="20"/>
              </w:rPr>
              <w:t>A</w:t>
            </w:r>
            <w:r w:rsidRPr="004F44F9">
              <w:rPr>
                <w:rFonts w:asciiTheme="minorHAnsi" w:hAnsiTheme="minorHAnsi"/>
                <w:sz w:val="20"/>
                <w:szCs w:val="20"/>
              </w:rPr>
              <w:t>mount.</w:t>
            </w:r>
          </w:p>
          <w:p w:rsidR="00F9328F" w:rsidRPr="004F44F9" w:rsidRDefault="00F9328F" w:rsidP="006E1627">
            <w:pPr>
              <w:pStyle w:val="Default"/>
              <w:numPr>
                <w:ilvl w:val="0"/>
                <w:numId w:val="34"/>
              </w:numPr>
              <w:rPr>
                <w:rFonts w:asciiTheme="minorHAnsi" w:hAnsiTheme="minorHAnsi"/>
                <w:sz w:val="20"/>
                <w:szCs w:val="20"/>
              </w:rPr>
            </w:pPr>
            <w:r w:rsidRPr="004F44F9">
              <w:rPr>
                <w:rFonts w:asciiTheme="minorHAnsi" w:hAnsiTheme="minorHAnsi"/>
                <w:sz w:val="20"/>
                <w:szCs w:val="20"/>
              </w:rPr>
              <w:t>1 or more than 1</w:t>
            </w:r>
            <w:r>
              <w:rPr>
                <w:rFonts w:asciiTheme="minorHAnsi" w:hAnsiTheme="minorHAnsi"/>
                <w:sz w:val="20"/>
                <w:szCs w:val="20"/>
              </w:rPr>
              <w:t>-monthGrossS</w:t>
            </w:r>
            <w:r w:rsidRPr="004F44F9">
              <w:rPr>
                <w:rFonts w:asciiTheme="minorHAnsi" w:hAnsiTheme="minorHAnsi"/>
                <w:sz w:val="20"/>
                <w:szCs w:val="20"/>
              </w:rPr>
              <w:t>alary can be taken as advance &amp; it will be adjusted from every month salary. It can be adjusted with partial salary amount or can be adjusted with installment no.</w:t>
            </w:r>
            <w:r>
              <w:rPr>
                <w:rFonts w:asciiTheme="minorHAnsi" w:hAnsiTheme="minorHAnsi"/>
                <w:sz w:val="20"/>
                <w:szCs w:val="20"/>
              </w:rPr>
              <w:t xml:space="preserve"> In this case it must be schedule using Variable Allowance/Deduction feature of the system</w:t>
            </w:r>
          </w:p>
          <w:p w:rsidR="00F9328F" w:rsidRDefault="00F9328F" w:rsidP="006E1627">
            <w:pPr>
              <w:pStyle w:val="Default"/>
              <w:numPr>
                <w:ilvl w:val="0"/>
                <w:numId w:val="34"/>
              </w:numPr>
              <w:rPr>
                <w:rFonts w:asciiTheme="minorHAnsi" w:hAnsiTheme="minorHAnsi"/>
                <w:sz w:val="20"/>
                <w:szCs w:val="20"/>
              </w:rPr>
            </w:pPr>
            <w:r w:rsidRPr="004F44F9">
              <w:rPr>
                <w:rFonts w:asciiTheme="minorHAnsi" w:hAnsiTheme="minorHAnsi"/>
                <w:sz w:val="20"/>
                <w:szCs w:val="20"/>
              </w:rPr>
              <w:t>All loan amount adjustment history need to keep. At the time of separation all outstanding amount need to clear or adjust</w:t>
            </w:r>
            <w:r>
              <w:rPr>
                <w:rFonts w:asciiTheme="minorHAnsi" w:hAnsiTheme="minorHAnsi"/>
                <w:sz w:val="20"/>
                <w:szCs w:val="20"/>
              </w:rPr>
              <w:t xml:space="preserve"> using final settlement</w:t>
            </w:r>
            <w:r w:rsidRPr="004F44F9">
              <w:rPr>
                <w:rFonts w:asciiTheme="minorHAnsi" w:hAnsiTheme="minorHAnsi"/>
                <w:sz w:val="20"/>
                <w:szCs w:val="20"/>
              </w:rPr>
              <w:t>.</w:t>
            </w:r>
          </w:p>
          <w:p w:rsidR="00F9328F" w:rsidRPr="000904DB" w:rsidRDefault="00F9328F" w:rsidP="00DE002E">
            <w:pPr>
              <w:pStyle w:val="Default"/>
              <w:ind w:left="0" w:firstLine="0"/>
              <w:rPr>
                <w:rFonts w:asciiTheme="minorHAnsi" w:hAnsiTheme="minorHAnsi"/>
                <w:sz w:val="20"/>
                <w:szCs w:val="20"/>
              </w:rPr>
            </w:pPr>
          </w:p>
        </w:tc>
      </w:tr>
      <w:tr w:rsidR="00F9328F" w:rsidRPr="000904DB" w:rsidTr="00F9328F">
        <w:tc>
          <w:tcPr>
            <w:tcW w:w="738" w:type="dxa"/>
          </w:tcPr>
          <w:p w:rsidR="00F9328F" w:rsidRPr="000904DB" w:rsidRDefault="00F9328F" w:rsidP="00AD1F67">
            <w:pPr>
              <w:jc w:val="both"/>
              <w:rPr>
                <w:rFonts w:asciiTheme="minorHAnsi" w:hAnsiTheme="minorHAnsi"/>
              </w:rPr>
            </w:pPr>
            <w:r>
              <w:rPr>
                <w:rFonts w:asciiTheme="minorHAnsi" w:hAnsiTheme="minorHAnsi"/>
              </w:rPr>
              <w:lastRenderedPageBreak/>
              <w:t>8.16</w:t>
            </w:r>
          </w:p>
        </w:tc>
        <w:tc>
          <w:tcPr>
            <w:tcW w:w="2250" w:type="dxa"/>
          </w:tcPr>
          <w:p w:rsidR="00F9328F" w:rsidRPr="00336B5F" w:rsidRDefault="00F9328F" w:rsidP="00AD1F67">
            <w:pPr>
              <w:pStyle w:val="Default"/>
              <w:rPr>
                <w:rFonts w:asciiTheme="minorHAnsi" w:hAnsiTheme="minorHAnsi"/>
                <w:b/>
                <w:sz w:val="20"/>
                <w:szCs w:val="20"/>
              </w:rPr>
            </w:pPr>
            <w:r w:rsidRPr="00336B5F">
              <w:rPr>
                <w:rFonts w:asciiTheme="minorHAnsi" w:hAnsiTheme="minorHAnsi"/>
                <w:b/>
                <w:sz w:val="20"/>
                <w:szCs w:val="20"/>
              </w:rPr>
              <w:t>Increment</w:t>
            </w:r>
          </w:p>
          <w:p w:rsidR="00F9328F" w:rsidRPr="00336B5F" w:rsidRDefault="00F9328F" w:rsidP="00AD1F67">
            <w:pPr>
              <w:pStyle w:val="Default"/>
              <w:rPr>
                <w:rFonts w:asciiTheme="minorHAnsi" w:hAnsiTheme="minorHAnsi"/>
                <w:b/>
                <w:sz w:val="20"/>
                <w:szCs w:val="20"/>
              </w:rPr>
            </w:pPr>
          </w:p>
        </w:tc>
        <w:tc>
          <w:tcPr>
            <w:tcW w:w="6588" w:type="dxa"/>
          </w:tcPr>
          <w:p w:rsidR="00F9328F" w:rsidRPr="00EB5DFE" w:rsidRDefault="00F9328F" w:rsidP="00AD1F67">
            <w:pPr>
              <w:pStyle w:val="Default"/>
              <w:rPr>
                <w:rFonts w:asciiTheme="minorHAnsi" w:hAnsiTheme="minorHAnsi"/>
                <w:b/>
                <w:sz w:val="20"/>
                <w:szCs w:val="20"/>
              </w:rPr>
            </w:pPr>
            <w:r w:rsidRPr="00EB5DFE">
              <w:rPr>
                <w:rFonts w:asciiTheme="minorHAnsi" w:hAnsiTheme="minorHAnsi"/>
                <w:b/>
                <w:sz w:val="20"/>
                <w:szCs w:val="20"/>
              </w:rPr>
              <w:t>Yearly increment calculation &amp;disbursement:</w:t>
            </w:r>
          </w:p>
          <w:p w:rsidR="00F9328F" w:rsidRDefault="00F9328F" w:rsidP="00AB3C87">
            <w:pPr>
              <w:pStyle w:val="Default"/>
              <w:ind w:left="0" w:firstLine="0"/>
              <w:rPr>
                <w:rFonts w:asciiTheme="minorHAnsi" w:hAnsiTheme="minorHAnsi"/>
                <w:sz w:val="20"/>
                <w:szCs w:val="20"/>
              </w:rPr>
            </w:pPr>
            <w:r>
              <w:rPr>
                <w:rFonts w:asciiTheme="minorHAnsi" w:hAnsiTheme="minorHAnsi"/>
                <w:sz w:val="20"/>
                <w:szCs w:val="20"/>
              </w:rPr>
              <w:t>After completion of Appraisal increment will be provided to employee while the impact of this increment to salary package will be ensured by clicking on a Button.</w:t>
            </w:r>
          </w:p>
          <w:p w:rsidR="00F9328F" w:rsidRDefault="00F9328F" w:rsidP="00AB3C87">
            <w:pPr>
              <w:pStyle w:val="Default"/>
              <w:ind w:left="0" w:firstLine="0"/>
              <w:rPr>
                <w:rFonts w:asciiTheme="minorHAnsi" w:hAnsiTheme="minorHAnsi"/>
                <w:sz w:val="20"/>
                <w:szCs w:val="20"/>
              </w:rPr>
            </w:pPr>
          </w:p>
          <w:p w:rsidR="00F9328F" w:rsidRPr="00EB5DFE" w:rsidRDefault="00F9328F" w:rsidP="00AB3C87">
            <w:pPr>
              <w:pStyle w:val="Default"/>
              <w:rPr>
                <w:rFonts w:asciiTheme="minorHAnsi" w:hAnsiTheme="minorHAnsi"/>
                <w:b/>
                <w:sz w:val="20"/>
                <w:szCs w:val="20"/>
              </w:rPr>
            </w:pPr>
            <w:r w:rsidRPr="00EB5DFE">
              <w:rPr>
                <w:rFonts w:asciiTheme="minorHAnsi" w:hAnsiTheme="minorHAnsi"/>
                <w:b/>
                <w:sz w:val="20"/>
                <w:szCs w:val="20"/>
              </w:rPr>
              <w:lastRenderedPageBreak/>
              <w:t>Yearly increment calculation &amp; disbursement:</w:t>
            </w:r>
          </w:p>
          <w:p w:rsidR="00F9328F" w:rsidRPr="006D5A18" w:rsidRDefault="00F9328F" w:rsidP="00AB3C87">
            <w:pPr>
              <w:pStyle w:val="Default"/>
              <w:rPr>
                <w:rFonts w:asciiTheme="minorHAnsi" w:hAnsiTheme="minorHAnsi"/>
                <w:sz w:val="20"/>
                <w:szCs w:val="20"/>
              </w:rPr>
            </w:pPr>
            <w:r w:rsidRPr="006D5A18">
              <w:rPr>
                <w:rFonts w:asciiTheme="minorHAnsi" w:hAnsiTheme="minorHAnsi"/>
                <w:sz w:val="20"/>
                <w:szCs w:val="20"/>
              </w:rPr>
              <w:t>Project Type: Value can be 1. Core &amp; 2. Project</w:t>
            </w:r>
          </w:p>
          <w:p w:rsidR="00F9328F" w:rsidRPr="006D5A18" w:rsidRDefault="00F9328F" w:rsidP="00AB3C87">
            <w:pPr>
              <w:pStyle w:val="Default"/>
              <w:rPr>
                <w:rFonts w:asciiTheme="minorHAnsi" w:hAnsiTheme="minorHAnsi"/>
                <w:sz w:val="20"/>
                <w:szCs w:val="20"/>
              </w:rPr>
            </w:pPr>
          </w:p>
          <w:p w:rsidR="00F9328F" w:rsidRDefault="00F9328F" w:rsidP="006E1627">
            <w:pPr>
              <w:pStyle w:val="Default"/>
              <w:numPr>
                <w:ilvl w:val="0"/>
                <w:numId w:val="34"/>
              </w:numPr>
              <w:rPr>
                <w:rFonts w:asciiTheme="minorHAnsi" w:hAnsiTheme="minorHAnsi"/>
                <w:sz w:val="20"/>
                <w:szCs w:val="20"/>
              </w:rPr>
            </w:pPr>
            <w:r w:rsidRPr="006D5A18">
              <w:rPr>
                <w:rFonts w:asciiTheme="minorHAnsi" w:hAnsiTheme="minorHAnsi"/>
                <w:sz w:val="20"/>
                <w:szCs w:val="20"/>
              </w:rPr>
              <w:t xml:space="preserve">Regular or Core Staffs increment or salary review will </w:t>
            </w:r>
            <w:r>
              <w:rPr>
                <w:rFonts w:asciiTheme="minorHAnsi" w:hAnsiTheme="minorHAnsi"/>
                <w:sz w:val="20"/>
                <w:szCs w:val="20"/>
              </w:rPr>
              <w:t>be conducted</w:t>
            </w:r>
            <w:r w:rsidRPr="006D5A18">
              <w:rPr>
                <w:rFonts w:asciiTheme="minorHAnsi" w:hAnsiTheme="minorHAnsi"/>
                <w:sz w:val="20"/>
                <w:szCs w:val="20"/>
              </w:rPr>
              <w:t xml:space="preserve"> after his probation period or at his confirmation date. </w:t>
            </w:r>
          </w:p>
          <w:p w:rsidR="00F9328F" w:rsidRPr="006D5A18" w:rsidRDefault="00F9328F" w:rsidP="006E1627">
            <w:pPr>
              <w:pStyle w:val="Default"/>
              <w:numPr>
                <w:ilvl w:val="0"/>
                <w:numId w:val="34"/>
              </w:numPr>
              <w:rPr>
                <w:rFonts w:asciiTheme="minorHAnsi" w:hAnsiTheme="minorHAnsi"/>
                <w:sz w:val="20"/>
                <w:szCs w:val="20"/>
              </w:rPr>
            </w:pPr>
            <w:r w:rsidRPr="006D5A18">
              <w:rPr>
                <w:rFonts w:asciiTheme="minorHAnsi" w:hAnsiTheme="minorHAnsi"/>
                <w:sz w:val="20"/>
                <w:szCs w:val="20"/>
              </w:rPr>
              <w:t xml:space="preserve">Regular or Core Staffs </w:t>
            </w:r>
            <w:r>
              <w:rPr>
                <w:rFonts w:asciiTheme="minorHAnsi" w:hAnsiTheme="minorHAnsi"/>
                <w:sz w:val="20"/>
                <w:szCs w:val="20"/>
              </w:rPr>
              <w:t>next</w:t>
            </w:r>
            <w:r w:rsidRPr="006D5A18">
              <w:rPr>
                <w:rFonts w:asciiTheme="minorHAnsi" w:hAnsiTheme="minorHAnsi"/>
                <w:sz w:val="20"/>
                <w:szCs w:val="20"/>
              </w:rPr>
              <w:t xml:space="preserve"> increment will </w:t>
            </w:r>
            <w:r>
              <w:rPr>
                <w:rFonts w:asciiTheme="minorHAnsi" w:hAnsiTheme="minorHAnsi"/>
                <w:sz w:val="20"/>
                <w:szCs w:val="20"/>
              </w:rPr>
              <w:t>be conducted</w:t>
            </w:r>
            <w:r w:rsidRPr="006D5A18">
              <w:rPr>
                <w:rFonts w:asciiTheme="minorHAnsi" w:hAnsiTheme="minorHAnsi"/>
                <w:sz w:val="20"/>
                <w:szCs w:val="20"/>
              </w:rPr>
              <w:t xml:space="preserve"> at January for every year depend</w:t>
            </w:r>
            <w:r>
              <w:rPr>
                <w:rFonts w:asciiTheme="minorHAnsi" w:hAnsiTheme="minorHAnsi"/>
                <w:sz w:val="20"/>
                <w:szCs w:val="20"/>
              </w:rPr>
              <w:t>ing</w:t>
            </w:r>
            <w:r w:rsidRPr="006D5A18">
              <w:rPr>
                <w:rFonts w:asciiTheme="minorHAnsi" w:hAnsiTheme="minorHAnsi"/>
                <w:sz w:val="20"/>
                <w:szCs w:val="20"/>
              </w:rPr>
              <w:t xml:space="preserve"> on increment policies month duration</w:t>
            </w:r>
            <w:r>
              <w:rPr>
                <w:rFonts w:asciiTheme="minorHAnsi" w:hAnsiTheme="minorHAnsi"/>
                <w:sz w:val="20"/>
                <w:szCs w:val="20"/>
              </w:rPr>
              <w:t xml:space="preserve"> comparing his joining date</w:t>
            </w:r>
            <w:r w:rsidRPr="006D5A18">
              <w:rPr>
                <w:rFonts w:asciiTheme="minorHAnsi" w:hAnsiTheme="minorHAnsi"/>
                <w:sz w:val="20"/>
                <w:szCs w:val="20"/>
              </w:rPr>
              <w:t>.</w:t>
            </w:r>
          </w:p>
          <w:p w:rsidR="00F9328F" w:rsidRPr="006D5A18" w:rsidRDefault="00F9328F" w:rsidP="00AB3C87">
            <w:pPr>
              <w:pStyle w:val="Default"/>
              <w:rPr>
                <w:rFonts w:asciiTheme="minorHAnsi" w:hAnsiTheme="minorHAnsi"/>
                <w:sz w:val="20"/>
                <w:szCs w:val="20"/>
              </w:rPr>
            </w:pPr>
          </w:p>
          <w:p w:rsidR="00F9328F" w:rsidRPr="00127E5D" w:rsidRDefault="00F9328F" w:rsidP="006E1627">
            <w:pPr>
              <w:pStyle w:val="Default"/>
              <w:numPr>
                <w:ilvl w:val="0"/>
                <w:numId w:val="34"/>
              </w:numPr>
              <w:rPr>
                <w:rFonts w:asciiTheme="minorHAnsi" w:hAnsiTheme="minorHAnsi"/>
                <w:sz w:val="20"/>
                <w:szCs w:val="20"/>
              </w:rPr>
            </w:pPr>
            <w:r w:rsidRPr="006D5A18">
              <w:rPr>
                <w:rFonts w:asciiTheme="minorHAnsi" w:hAnsiTheme="minorHAnsi"/>
                <w:sz w:val="20"/>
                <w:szCs w:val="20"/>
              </w:rPr>
              <w:t xml:space="preserve">Contractual or Project Staffs </w:t>
            </w:r>
            <w:r>
              <w:rPr>
                <w:rFonts w:asciiTheme="minorHAnsi" w:hAnsiTheme="minorHAnsi"/>
                <w:sz w:val="20"/>
                <w:szCs w:val="20"/>
              </w:rPr>
              <w:t>increment will be after completion of</w:t>
            </w:r>
            <w:r w:rsidRPr="006D5A18">
              <w:rPr>
                <w:rFonts w:asciiTheme="minorHAnsi" w:hAnsiTheme="minorHAnsi"/>
                <w:sz w:val="20"/>
                <w:szCs w:val="20"/>
              </w:rPr>
              <w:t xml:space="preserve"> 1 year </w:t>
            </w:r>
            <w:r>
              <w:rPr>
                <w:rFonts w:asciiTheme="minorHAnsi" w:hAnsiTheme="minorHAnsi"/>
                <w:sz w:val="20"/>
                <w:szCs w:val="20"/>
              </w:rPr>
              <w:t>of project</w:t>
            </w:r>
            <w:r w:rsidRPr="006D5A18">
              <w:rPr>
                <w:rFonts w:asciiTheme="minorHAnsi" w:hAnsiTheme="minorHAnsi"/>
                <w:sz w:val="20"/>
                <w:szCs w:val="20"/>
              </w:rPr>
              <w:t xml:space="preserve"> period.</w:t>
            </w:r>
            <w:r>
              <w:rPr>
                <w:rFonts w:asciiTheme="minorHAnsi" w:hAnsiTheme="minorHAnsi"/>
                <w:sz w:val="20"/>
                <w:szCs w:val="20"/>
              </w:rPr>
              <w:t>S</w:t>
            </w:r>
            <w:r w:rsidRPr="006D5A18">
              <w:rPr>
                <w:rFonts w:asciiTheme="minorHAnsi" w:hAnsiTheme="minorHAnsi"/>
                <w:sz w:val="20"/>
                <w:szCs w:val="20"/>
              </w:rPr>
              <w:t>taff</w:t>
            </w:r>
            <w:r>
              <w:rPr>
                <w:rFonts w:asciiTheme="minorHAnsi" w:hAnsiTheme="minorHAnsi"/>
                <w:sz w:val="20"/>
                <w:szCs w:val="20"/>
              </w:rPr>
              <w:t>swho</w:t>
            </w:r>
            <w:r w:rsidRPr="006D5A18">
              <w:rPr>
                <w:rFonts w:asciiTheme="minorHAnsi" w:hAnsiTheme="minorHAnsi"/>
                <w:sz w:val="20"/>
                <w:szCs w:val="20"/>
              </w:rPr>
              <w:t xml:space="preserve"> joined at project initiation date will get increment </w:t>
            </w:r>
            <w:r>
              <w:rPr>
                <w:rFonts w:asciiTheme="minorHAnsi" w:hAnsiTheme="minorHAnsi"/>
                <w:sz w:val="20"/>
                <w:szCs w:val="20"/>
              </w:rPr>
              <w:t xml:space="preserve">full increment but </w:t>
            </w:r>
            <w:r w:rsidRPr="006D5A18">
              <w:rPr>
                <w:rFonts w:asciiTheme="minorHAnsi" w:hAnsiTheme="minorHAnsi"/>
                <w:sz w:val="20"/>
                <w:szCs w:val="20"/>
              </w:rPr>
              <w:t xml:space="preserve">those </w:t>
            </w:r>
            <w:r>
              <w:rPr>
                <w:rFonts w:asciiTheme="minorHAnsi" w:hAnsiTheme="minorHAnsi"/>
                <w:sz w:val="20"/>
                <w:szCs w:val="20"/>
              </w:rPr>
              <w:t xml:space="preserve">who </w:t>
            </w:r>
            <w:r w:rsidRPr="006D5A18">
              <w:rPr>
                <w:rFonts w:asciiTheme="minorHAnsi" w:hAnsiTheme="minorHAnsi"/>
                <w:sz w:val="20"/>
                <w:szCs w:val="20"/>
              </w:rPr>
              <w:t>joined after project start date will get prorate basis increment</w:t>
            </w:r>
            <w:r>
              <w:rPr>
                <w:rFonts w:asciiTheme="minorHAnsi" w:hAnsiTheme="minorHAnsi"/>
                <w:sz w:val="20"/>
                <w:szCs w:val="20"/>
              </w:rPr>
              <w:t xml:space="preserve"> depending on project year.</w:t>
            </w:r>
          </w:p>
          <w:p w:rsidR="00F9328F" w:rsidRDefault="00F9328F" w:rsidP="006E1627">
            <w:pPr>
              <w:pStyle w:val="Default"/>
              <w:numPr>
                <w:ilvl w:val="0"/>
                <w:numId w:val="34"/>
              </w:numPr>
              <w:rPr>
                <w:rFonts w:asciiTheme="minorHAnsi" w:hAnsiTheme="minorHAnsi"/>
                <w:sz w:val="20"/>
                <w:szCs w:val="20"/>
              </w:rPr>
            </w:pPr>
            <w:r w:rsidRPr="006D5A18">
              <w:rPr>
                <w:rFonts w:asciiTheme="minorHAnsi" w:hAnsiTheme="minorHAnsi"/>
                <w:sz w:val="20"/>
                <w:szCs w:val="20"/>
              </w:rPr>
              <w:t xml:space="preserve">Contractual or Project Staffs </w:t>
            </w:r>
            <w:r>
              <w:rPr>
                <w:rFonts w:asciiTheme="minorHAnsi" w:hAnsiTheme="minorHAnsi"/>
                <w:sz w:val="20"/>
                <w:szCs w:val="20"/>
              </w:rPr>
              <w:t>n</w:t>
            </w:r>
            <w:r w:rsidRPr="006D5A18">
              <w:rPr>
                <w:rFonts w:asciiTheme="minorHAnsi" w:hAnsiTheme="minorHAnsi"/>
                <w:sz w:val="20"/>
                <w:szCs w:val="20"/>
              </w:rPr>
              <w:t xml:space="preserve">ext increment will </w:t>
            </w:r>
            <w:r>
              <w:rPr>
                <w:rFonts w:asciiTheme="minorHAnsi" w:hAnsiTheme="minorHAnsi"/>
                <w:sz w:val="20"/>
                <w:szCs w:val="20"/>
              </w:rPr>
              <w:t xml:space="preserve">be </w:t>
            </w:r>
            <w:r w:rsidRPr="006D5A18">
              <w:rPr>
                <w:rFonts w:asciiTheme="minorHAnsi" w:hAnsiTheme="minorHAnsi"/>
                <w:sz w:val="20"/>
                <w:szCs w:val="20"/>
              </w:rPr>
              <w:t xml:space="preserve">done </w:t>
            </w:r>
            <w:r>
              <w:rPr>
                <w:rFonts w:asciiTheme="minorHAnsi" w:hAnsiTheme="minorHAnsi"/>
                <w:sz w:val="20"/>
                <w:szCs w:val="20"/>
              </w:rPr>
              <w:t>based on project year</w:t>
            </w:r>
            <w:r w:rsidRPr="006D5A18">
              <w:rPr>
                <w:rFonts w:asciiTheme="minorHAnsi" w:hAnsiTheme="minorHAnsi"/>
                <w:sz w:val="20"/>
                <w:szCs w:val="20"/>
              </w:rPr>
              <w:t xml:space="preserve">. </w:t>
            </w:r>
          </w:p>
          <w:p w:rsidR="00F9328F" w:rsidRDefault="00F9328F" w:rsidP="00AB3C87">
            <w:pPr>
              <w:pStyle w:val="Default"/>
              <w:rPr>
                <w:rFonts w:asciiTheme="minorHAnsi" w:hAnsiTheme="minorHAnsi"/>
                <w:sz w:val="20"/>
                <w:szCs w:val="20"/>
              </w:rPr>
            </w:pPr>
          </w:p>
          <w:p w:rsidR="00F9328F" w:rsidRDefault="00F9328F" w:rsidP="00AB3C87">
            <w:pPr>
              <w:pStyle w:val="Default"/>
              <w:rPr>
                <w:rFonts w:asciiTheme="minorHAnsi" w:hAnsiTheme="minorHAnsi"/>
                <w:sz w:val="20"/>
                <w:szCs w:val="20"/>
              </w:rPr>
            </w:pPr>
          </w:p>
          <w:p w:rsidR="00F9328F" w:rsidRDefault="00F9328F" w:rsidP="00AB3C87">
            <w:pPr>
              <w:pStyle w:val="Default"/>
              <w:ind w:left="0" w:firstLine="0"/>
              <w:rPr>
                <w:rFonts w:asciiTheme="minorHAnsi" w:hAnsiTheme="minorHAnsi"/>
                <w:sz w:val="20"/>
                <w:szCs w:val="20"/>
              </w:rPr>
            </w:pPr>
            <w:r>
              <w:rPr>
                <w:rFonts w:asciiTheme="minorHAnsi" w:hAnsiTheme="minorHAnsi"/>
                <w:sz w:val="20"/>
                <w:szCs w:val="20"/>
              </w:rPr>
              <w:t xml:space="preserve">There will be a screen to provide Group/Individual Increment Facility Project Wise. </w:t>
            </w:r>
          </w:p>
          <w:p w:rsidR="00F9328F" w:rsidRPr="006D5A18" w:rsidRDefault="00F9328F" w:rsidP="00AB3C87">
            <w:pPr>
              <w:pStyle w:val="Default"/>
              <w:rPr>
                <w:rFonts w:asciiTheme="minorHAnsi" w:hAnsiTheme="minorHAnsi"/>
                <w:sz w:val="20"/>
                <w:szCs w:val="20"/>
              </w:rPr>
            </w:pPr>
          </w:p>
          <w:p w:rsidR="00F9328F" w:rsidRDefault="00F9328F" w:rsidP="00AB3C87">
            <w:pPr>
              <w:pStyle w:val="Default"/>
              <w:ind w:left="0" w:firstLine="0"/>
              <w:rPr>
                <w:rFonts w:asciiTheme="minorHAnsi" w:hAnsiTheme="minorHAnsi"/>
                <w:sz w:val="20"/>
                <w:szCs w:val="20"/>
              </w:rPr>
            </w:pPr>
            <w:r>
              <w:rPr>
                <w:rFonts w:asciiTheme="minorHAnsi" w:hAnsiTheme="minorHAnsi"/>
                <w:sz w:val="20"/>
                <w:szCs w:val="20"/>
              </w:rPr>
              <w:t>The increment can be provided as percentage of Gross Salary or Fixed amount which will be distributed to each gross salary head and PF based on policy defined in Salary break up of Section 9.1.</w:t>
            </w:r>
          </w:p>
          <w:p w:rsidR="00F9328F" w:rsidRDefault="00F9328F" w:rsidP="00AB3C87">
            <w:pPr>
              <w:pStyle w:val="Default"/>
              <w:rPr>
                <w:rFonts w:asciiTheme="minorHAnsi" w:hAnsiTheme="minorHAnsi"/>
                <w:sz w:val="20"/>
                <w:szCs w:val="20"/>
              </w:rPr>
            </w:pPr>
          </w:p>
          <w:p w:rsidR="00F9328F" w:rsidRPr="001379DB" w:rsidRDefault="00F9328F" w:rsidP="00AB3C87">
            <w:pPr>
              <w:pStyle w:val="Default"/>
              <w:ind w:left="0" w:firstLine="0"/>
              <w:rPr>
                <w:rFonts w:asciiTheme="minorHAnsi" w:hAnsiTheme="minorHAnsi"/>
                <w:sz w:val="20"/>
                <w:szCs w:val="20"/>
              </w:rPr>
            </w:pPr>
            <w:r w:rsidRPr="001379DB">
              <w:rPr>
                <w:rFonts w:asciiTheme="minorHAnsi" w:hAnsiTheme="minorHAnsi"/>
                <w:sz w:val="20"/>
                <w:szCs w:val="20"/>
              </w:rPr>
              <w:t>Increment Type has mentioned in Project Setup Screen. Types are</w:t>
            </w:r>
          </w:p>
          <w:p w:rsidR="00F9328F" w:rsidRPr="001379DB" w:rsidRDefault="00F9328F" w:rsidP="00AB3C87">
            <w:pPr>
              <w:pStyle w:val="Default"/>
              <w:rPr>
                <w:rFonts w:asciiTheme="minorHAnsi" w:hAnsiTheme="minorHAnsi"/>
                <w:sz w:val="20"/>
                <w:szCs w:val="20"/>
              </w:rPr>
            </w:pPr>
            <w:r w:rsidRPr="001379DB">
              <w:rPr>
                <w:rFonts w:asciiTheme="minorHAnsi" w:hAnsiTheme="minorHAnsi"/>
                <w:sz w:val="20"/>
                <w:szCs w:val="20"/>
              </w:rPr>
              <w:t>1.</w:t>
            </w:r>
            <w:r w:rsidRPr="001379DB">
              <w:rPr>
                <w:rFonts w:asciiTheme="minorHAnsi" w:hAnsiTheme="minorHAnsi"/>
                <w:sz w:val="20"/>
                <w:szCs w:val="20"/>
              </w:rPr>
              <w:tab/>
              <w:t>General</w:t>
            </w:r>
          </w:p>
          <w:p w:rsidR="00F9328F" w:rsidRPr="001379DB" w:rsidRDefault="00F9328F" w:rsidP="00AB3C87">
            <w:pPr>
              <w:pStyle w:val="Default"/>
              <w:rPr>
                <w:rFonts w:asciiTheme="minorHAnsi" w:hAnsiTheme="minorHAnsi"/>
                <w:sz w:val="20"/>
                <w:szCs w:val="20"/>
              </w:rPr>
            </w:pPr>
            <w:r w:rsidRPr="001379DB">
              <w:rPr>
                <w:rFonts w:asciiTheme="minorHAnsi" w:hAnsiTheme="minorHAnsi"/>
                <w:sz w:val="20"/>
                <w:szCs w:val="20"/>
              </w:rPr>
              <w:t>2.</w:t>
            </w:r>
            <w:r w:rsidRPr="001379DB">
              <w:rPr>
                <w:rFonts w:asciiTheme="minorHAnsi" w:hAnsiTheme="minorHAnsi"/>
                <w:sz w:val="20"/>
                <w:szCs w:val="20"/>
              </w:rPr>
              <w:tab/>
              <w:t>Conditional</w:t>
            </w:r>
          </w:p>
          <w:p w:rsidR="00F9328F" w:rsidRPr="001379DB" w:rsidRDefault="00F9328F" w:rsidP="00AB3C87">
            <w:pPr>
              <w:pStyle w:val="Default"/>
              <w:rPr>
                <w:rFonts w:asciiTheme="minorHAnsi" w:hAnsiTheme="minorHAnsi"/>
                <w:sz w:val="20"/>
                <w:szCs w:val="20"/>
              </w:rPr>
            </w:pPr>
          </w:p>
          <w:p w:rsidR="00F9328F" w:rsidRPr="001379DB" w:rsidRDefault="00F9328F" w:rsidP="00AB3C87">
            <w:pPr>
              <w:pStyle w:val="Default"/>
              <w:rPr>
                <w:rFonts w:asciiTheme="minorHAnsi" w:hAnsiTheme="minorHAnsi"/>
                <w:sz w:val="20"/>
                <w:szCs w:val="20"/>
              </w:rPr>
            </w:pPr>
          </w:p>
          <w:p w:rsidR="00F9328F" w:rsidRPr="001379DB" w:rsidRDefault="00F9328F" w:rsidP="00AB3C87">
            <w:pPr>
              <w:pStyle w:val="Default"/>
              <w:rPr>
                <w:rFonts w:asciiTheme="minorHAnsi" w:hAnsiTheme="minorHAnsi"/>
                <w:sz w:val="20"/>
                <w:szCs w:val="20"/>
              </w:rPr>
            </w:pPr>
            <w:r w:rsidRPr="001379DB">
              <w:rPr>
                <w:rFonts w:asciiTheme="minorHAnsi" w:hAnsiTheme="minorHAnsi"/>
                <w:sz w:val="20"/>
                <w:szCs w:val="20"/>
              </w:rPr>
              <w:t xml:space="preserve">Special Increment: </w:t>
            </w:r>
          </w:p>
          <w:p w:rsidR="00F9328F" w:rsidRPr="001379DB" w:rsidRDefault="00F9328F" w:rsidP="00AB3C87">
            <w:pPr>
              <w:pStyle w:val="Default"/>
              <w:rPr>
                <w:rFonts w:asciiTheme="minorHAnsi" w:hAnsiTheme="minorHAnsi"/>
                <w:sz w:val="20"/>
                <w:szCs w:val="20"/>
              </w:rPr>
            </w:pPr>
            <w:r w:rsidRPr="001379DB">
              <w:rPr>
                <w:rFonts w:asciiTheme="minorHAnsi" w:hAnsiTheme="minorHAnsi"/>
                <w:sz w:val="20"/>
                <w:szCs w:val="20"/>
              </w:rPr>
              <w:t>“This increment will not effect on general increment” flag need to maintain.</w:t>
            </w:r>
          </w:p>
          <w:p w:rsidR="00F9328F" w:rsidRDefault="00F9328F" w:rsidP="00AB3C87">
            <w:pPr>
              <w:pStyle w:val="Default"/>
              <w:rPr>
                <w:rFonts w:asciiTheme="minorHAnsi" w:hAnsiTheme="minorHAnsi"/>
                <w:sz w:val="20"/>
                <w:szCs w:val="20"/>
              </w:rPr>
            </w:pPr>
            <w:r w:rsidRPr="001379DB">
              <w:rPr>
                <w:rFonts w:asciiTheme="minorHAnsi" w:hAnsiTheme="minorHAnsi"/>
                <w:sz w:val="20"/>
                <w:szCs w:val="20"/>
              </w:rPr>
              <w:t>If this flag is checked than staff will get annual 100 % increment otherwise he will get month wise increment percentage.</w:t>
            </w:r>
          </w:p>
          <w:p w:rsidR="00F9328F" w:rsidRDefault="00F9328F" w:rsidP="00AB3C87">
            <w:pPr>
              <w:pStyle w:val="Default"/>
              <w:rPr>
                <w:rFonts w:asciiTheme="minorHAnsi" w:hAnsiTheme="minorHAnsi"/>
                <w:sz w:val="20"/>
                <w:szCs w:val="20"/>
              </w:rPr>
            </w:pPr>
          </w:p>
          <w:p w:rsidR="00F9328F" w:rsidRPr="006D5A18" w:rsidRDefault="00F9328F" w:rsidP="00AB3C87">
            <w:pPr>
              <w:pStyle w:val="Default"/>
              <w:ind w:left="0" w:firstLine="0"/>
              <w:rPr>
                <w:rFonts w:asciiTheme="minorHAnsi" w:hAnsiTheme="minorHAnsi"/>
                <w:sz w:val="20"/>
                <w:szCs w:val="20"/>
              </w:rPr>
            </w:pPr>
          </w:p>
          <w:p w:rsidR="00F9328F" w:rsidRPr="000904DB" w:rsidRDefault="00F9328F" w:rsidP="00AB3C87">
            <w:pPr>
              <w:pStyle w:val="Default"/>
              <w:rPr>
                <w:rFonts w:asciiTheme="minorHAnsi" w:hAnsiTheme="minorHAnsi"/>
                <w:sz w:val="20"/>
                <w:szCs w:val="20"/>
              </w:rPr>
            </w:pPr>
            <w:r>
              <w:rPr>
                <w:rFonts w:asciiTheme="minorHAnsi" w:hAnsiTheme="minorHAnsi"/>
                <w:sz w:val="20"/>
                <w:szCs w:val="20"/>
              </w:rPr>
              <w:t>* Probation period staff are not eligible for Increment.</w:t>
            </w:r>
          </w:p>
        </w:tc>
      </w:tr>
      <w:tr w:rsidR="00F9328F" w:rsidRPr="000904DB" w:rsidTr="00F9328F">
        <w:tc>
          <w:tcPr>
            <w:tcW w:w="738" w:type="dxa"/>
          </w:tcPr>
          <w:p w:rsidR="00F9328F" w:rsidRPr="000904DB" w:rsidRDefault="00F9328F" w:rsidP="00AD1F67">
            <w:pPr>
              <w:jc w:val="both"/>
              <w:rPr>
                <w:rFonts w:asciiTheme="minorHAnsi" w:hAnsiTheme="minorHAnsi"/>
              </w:rPr>
            </w:pPr>
            <w:r>
              <w:rPr>
                <w:rFonts w:asciiTheme="minorHAnsi" w:hAnsiTheme="minorHAnsi"/>
              </w:rPr>
              <w:lastRenderedPageBreak/>
              <w:t>8.17</w:t>
            </w:r>
          </w:p>
        </w:tc>
        <w:tc>
          <w:tcPr>
            <w:tcW w:w="2250" w:type="dxa"/>
          </w:tcPr>
          <w:p w:rsidR="00F9328F" w:rsidRPr="00336B5F" w:rsidRDefault="00F9328F" w:rsidP="000904DB">
            <w:pPr>
              <w:pStyle w:val="Default"/>
              <w:ind w:left="0" w:firstLine="0"/>
              <w:rPr>
                <w:rFonts w:asciiTheme="minorHAnsi" w:hAnsiTheme="minorHAnsi"/>
                <w:b/>
                <w:sz w:val="20"/>
                <w:szCs w:val="20"/>
              </w:rPr>
            </w:pPr>
            <w:r w:rsidRPr="00336B5F">
              <w:rPr>
                <w:rFonts w:asciiTheme="minorHAnsi" w:hAnsiTheme="minorHAnsi"/>
                <w:b/>
                <w:sz w:val="20"/>
                <w:szCs w:val="20"/>
              </w:rPr>
              <w:t>Annual Performance Bonus</w:t>
            </w:r>
          </w:p>
          <w:p w:rsidR="00F9328F" w:rsidRPr="00336B5F" w:rsidRDefault="00F9328F" w:rsidP="00AD1F67">
            <w:pPr>
              <w:pStyle w:val="Default"/>
              <w:rPr>
                <w:rFonts w:asciiTheme="minorHAnsi" w:hAnsiTheme="minorHAnsi"/>
                <w:b/>
                <w:sz w:val="20"/>
                <w:szCs w:val="20"/>
              </w:rPr>
            </w:pPr>
          </w:p>
        </w:tc>
        <w:tc>
          <w:tcPr>
            <w:tcW w:w="6588" w:type="dxa"/>
          </w:tcPr>
          <w:p w:rsidR="00F9328F" w:rsidRPr="001379DB" w:rsidRDefault="00F9328F" w:rsidP="00AB3C87">
            <w:pPr>
              <w:pStyle w:val="Default"/>
              <w:rPr>
                <w:rFonts w:asciiTheme="minorHAnsi" w:hAnsiTheme="minorHAnsi"/>
                <w:b/>
                <w:sz w:val="20"/>
                <w:szCs w:val="20"/>
              </w:rPr>
            </w:pPr>
            <w:r w:rsidRPr="001379DB">
              <w:rPr>
                <w:rFonts w:asciiTheme="minorHAnsi" w:hAnsiTheme="minorHAnsi"/>
                <w:b/>
                <w:sz w:val="20"/>
                <w:szCs w:val="20"/>
              </w:rPr>
              <w:t>APB calculation &amp; disbursement</w:t>
            </w:r>
          </w:p>
          <w:p w:rsidR="00F9328F" w:rsidRPr="001379DB" w:rsidRDefault="00F9328F" w:rsidP="00127F3F">
            <w:pPr>
              <w:pStyle w:val="Default"/>
              <w:rPr>
                <w:rFonts w:asciiTheme="minorHAnsi" w:hAnsiTheme="minorHAnsi"/>
                <w:sz w:val="20"/>
                <w:szCs w:val="20"/>
              </w:rPr>
            </w:pPr>
          </w:p>
          <w:p w:rsidR="00F9328F" w:rsidRPr="001379DB" w:rsidRDefault="00F9328F" w:rsidP="00127F3F">
            <w:pPr>
              <w:pStyle w:val="Default"/>
              <w:rPr>
                <w:rFonts w:asciiTheme="minorHAnsi" w:hAnsiTheme="minorHAnsi"/>
                <w:sz w:val="20"/>
                <w:szCs w:val="20"/>
              </w:rPr>
            </w:pPr>
          </w:p>
        </w:tc>
      </w:tr>
      <w:tr w:rsidR="00F9328F" w:rsidRPr="000904DB" w:rsidTr="00F9328F">
        <w:tc>
          <w:tcPr>
            <w:tcW w:w="738" w:type="dxa"/>
          </w:tcPr>
          <w:p w:rsidR="00F9328F" w:rsidRPr="000904DB" w:rsidRDefault="00F9328F" w:rsidP="00AD1F67">
            <w:pPr>
              <w:jc w:val="both"/>
              <w:rPr>
                <w:rFonts w:asciiTheme="minorHAnsi" w:hAnsiTheme="minorHAnsi"/>
              </w:rPr>
            </w:pPr>
            <w:r>
              <w:rPr>
                <w:rFonts w:asciiTheme="minorHAnsi" w:hAnsiTheme="minorHAnsi"/>
              </w:rPr>
              <w:t>8.18</w:t>
            </w:r>
          </w:p>
        </w:tc>
        <w:tc>
          <w:tcPr>
            <w:tcW w:w="2250" w:type="dxa"/>
          </w:tcPr>
          <w:p w:rsidR="00F9328F" w:rsidRPr="00336B5F" w:rsidRDefault="00F9328F" w:rsidP="00AD1F67">
            <w:pPr>
              <w:pStyle w:val="Default"/>
              <w:rPr>
                <w:rFonts w:asciiTheme="minorHAnsi" w:hAnsiTheme="minorHAnsi"/>
                <w:b/>
                <w:sz w:val="20"/>
                <w:szCs w:val="20"/>
              </w:rPr>
            </w:pPr>
            <w:r w:rsidRPr="00336B5F">
              <w:rPr>
                <w:rFonts w:asciiTheme="minorHAnsi" w:hAnsiTheme="minorHAnsi"/>
                <w:b/>
                <w:sz w:val="20"/>
                <w:szCs w:val="20"/>
              </w:rPr>
              <w:t>COLA</w:t>
            </w:r>
          </w:p>
          <w:p w:rsidR="00F9328F" w:rsidRPr="00336B5F" w:rsidRDefault="00F9328F" w:rsidP="00AD1F67">
            <w:pPr>
              <w:pStyle w:val="Default"/>
              <w:rPr>
                <w:rFonts w:asciiTheme="minorHAnsi" w:hAnsiTheme="minorHAnsi"/>
                <w:b/>
                <w:sz w:val="20"/>
                <w:szCs w:val="20"/>
              </w:rPr>
            </w:pPr>
          </w:p>
        </w:tc>
        <w:tc>
          <w:tcPr>
            <w:tcW w:w="6588" w:type="dxa"/>
          </w:tcPr>
          <w:p w:rsidR="00F9328F" w:rsidRPr="00EB5DFE" w:rsidRDefault="00F9328F" w:rsidP="00AD1F67">
            <w:pPr>
              <w:pStyle w:val="Default"/>
              <w:rPr>
                <w:rFonts w:asciiTheme="minorHAnsi" w:hAnsiTheme="minorHAnsi"/>
                <w:b/>
                <w:sz w:val="20"/>
                <w:szCs w:val="20"/>
              </w:rPr>
            </w:pPr>
            <w:r w:rsidRPr="00EB5DFE">
              <w:rPr>
                <w:rFonts w:asciiTheme="minorHAnsi" w:hAnsiTheme="minorHAnsi"/>
                <w:b/>
                <w:sz w:val="20"/>
                <w:szCs w:val="20"/>
              </w:rPr>
              <w:t>Yearly COLA adjustment:</w:t>
            </w:r>
          </w:p>
          <w:p w:rsidR="00F9328F" w:rsidRPr="00127F3F" w:rsidRDefault="00F9328F" w:rsidP="006E1627">
            <w:pPr>
              <w:pStyle w:val="Default"/>
              <w:numPr>
                <w:ilvl w:val="0"/>
                <w:numId w:val="35"/>
              </w:numPr>
              <w:rPr>
                <w:rFonts w:asciiTheme="minorHAnsi" w:hAnsiTheme="minorHAnsi"/>
                <w:sz w:val="20"/>
                <w:szCs w:val="20"/>
              </w:rPr>
            </w:pPr>
            <w:r w:rsidRPr="00127F3F">
              <w:rPr>
                <w:rFonts w:asciiTheme="minorHAnsi" w:hAnsiTheme="minorHAnsi"/>
                <w:sz w:val="20"/>
                <w:szCs w:val="20"/>
              </w:rPr>
              <w:t>General increment type staff’s Yearly COLA with percentage 6.5 should be processed at January month of every year on gross salary.</w:t>
            </w:r>
            <w:r>
              <w:rPr>
                <w:rFonts w:asciiTheme="minorHAnsi" w:hAnsiTheme="minorHAnsi"/>
                <w:sz w:val="20"/>
                <w:szCs w:val="20"/>
              </w:rPr>
              <w:t xml:space="preserve"> However, this will be a variable percentage and will be addressed by COLA adjustment screen of the system and will be on demand.</w:t>
            </w:r>
          </w:p>
          <w:p w:rsidR="00F9328F" w:rsidRPr="000904DB" w:rsidRDefault="00F9328F" w:rsidP="00127F3F">
            <w:pPr>
              <w:pStyle w:val="Default"/>
              <w:rPr>
                <w:rFonts w:asciiTheme="minorHAnsi" w:hAnsiTheme="minorHAnsi"/>
                <w:sz w:val="20"/>
                <w:szCs w:val="20"/>
              </w:rPr>
            </w:pPr>
            <w:r w:rsidRPr="00127F3F">
              <w:rPr>
                <w:rFonts w:asciiTheme="minorHAnsi" w:hAnsiTheme="minorHAnsi"/>
                <w:sz w:val="20"/>
                <w:szCs w:val="20"/>
              </w:rPr>
              <w:t>•</w:t>
            </w:r>
            <w:r w:rsidRPr="00127F3F">
              <w:rPr>
                <w:rFonts w:asciiTheme="minorHAnsi" w:hAnsiTheme="minorHAnsi"/>
                <w:sz w:val="20"/>
                <w:szCs w:val="20"/>
              </w:rPr>
              <w:tab/>
              <w:t xml:space="preserve">Conditional increment type staff’s yearly COLA with assigned percentage should be processes </w:t>
            </w:r>
            <w:r>
              <w:rPr>
                <w:rFonts w:asciiTheme="minorHAnsi" w:hAnsiTheme="minorHAnsi"/>
                <w:sz w:val="20"/>
                <w:szCs w:val="20"/>
              </w:rPr>
              <w:t>at on demand.</w:t>
            </w:r>
          </w:p>
          <w:p w:rsidR="00F9328F" w:rsidRPr="000904DB" w:rsidRDefault="00F9328F" w:rsidP="00AD1F67">
            <w:pPr>
              <w:pStyle w:val="Default"/>
              <w:rPr>
                <w:rFonts w:asciiTheme="minorHAnsi" w:hAnsiTheme="minorHAnsi"/>
                <w:sz w:val="20"/>
                <w:szCs w:val="20"/>
              </w:rPr>
            </w:pPr>
          </w:p>
        </w:tc>
      </w:tr>
      <w:tr w:rsidR="00F9328F" w:rsidRPr="000904DB" w:rsidTr="00F9328F">
        <w:tc>
          <w:tcPr>
            <w:tcW w:w="738" w:type="dxa"/>
          </w:tcPr>
          <w:p w:rsidR="00F9328F" w:rsidRPr="000904DB" w:rsidRDefault="00F9328F" w:rsidP="008433B8">
            <w:pPr>
              <w:jc w:val="both"/>
              <w:rPr>
                <w:rFonts w:asciiTheme="minorHAnsi" w:hAnsiTheme="minorHAnsi"/>
              </w:rPr>
            </w:pPr>
            <w:r>
              <w:rPr>
                <w:rFonts w:asciiTheme="minorHAnsi" w:hAnsiTheme="minorHAnsi"/>
              </w:rPr>
              <w:t>8.19</w:t>
            </w:r>
          </w:p>
        </w:tc>
        <w:tc>
          <w:tcPr>
            <w:tcW w:w="2250" w:type="dxa"/>
          </w:tcPr>
          <w:p w:rsidR="00F9328F" w:rsidRPr="00336B5F" w:rsidRDefault="00F9328F" w:rsidP="00AD1F67">
            <w:pPr>
              <w:pStyle w:val="Default"/>
              <w:rPr>
                <w:rFonts w:asciiTheme="minorHAnsi" w:hAnsiTheme="minorHAnsi"/>
                <w:b/>
                <w:sz w:val="20"/>
                <w:szCs w:val="20"/>
              </w:rPr>
            </w:pPr>
            <w:r w:rsidRPr="00336B5F">
              <w:rPr>
                <w:rFonts w:asciiTheme="minorHAnsi" w:hAnsiTheme="minorHAnsi"/>
                <w:b/>
                <w:sz w:val="20"/>
                <w:szCs w:val="20"/>
              </w:rPr>
              <w:t>Employee Separation</w:t>
            </w:r>
          </w:p>
          <w:p w:rsidR="00F9328F" w:rsidRPr="00336B5F" w:rsidRDefault="00F9328F" w:rsidP="00AD1F67">
            <w:pPr>
              <w:pStyle w:val="Default"/>
              <w:rPr>
                <w:rFonts w:asciiTheme="minorHAnsi" w:hAnsiTheme="minorHAnsi"/>
                <w:b/>
                <w:sz w:val="20"/>
                <w:szCs w:val="20"/>
              </w:rPr>
            </w:pPr>
          </w:p>
        </w:tc>
        <w:tc>
          <w:tcPr>
            <w:tcW w:w="6588" w:type="dxa"/>
          </w:tcPr>
          <w:p w:rsidR="00F9328F" w:rsidRPr="00EB5DFE" w:rsidRDefault="00F9328F" w:rsidP="00264B18">
            <w:pPr>
              <w:pStyle w:val="Default"/>
              <w:rPr>
                <w:rFonts w:asciiTheme="minorHAnsi" w:hAnsiTheme="minorHAnsi"/>
                <w:b/>
                <w:sz w:val="20"/>
                <w:szCs w:val="20"/>
              </w:rPr>
            </w:pPr>
            <w:r w:rsidRPr="00EB5DFE">
              <w:rPr>
                <w:rFonts w:asciiTheme="minorHAnsi" w:hAnsiTheme="minorHAnsi"/>
                <w:b/>
                <w:sz w:val="20"/>
                <w:szCs w:val="20"/>
              </w:rPr>
              <w:t>Financial settlement after separation from MSB:</w:t>
            </w:r>
          </w:p>
          <w:p w:rsidR="00F9328F" w:rsidRPr="00264B18" w:rsidRDefault="00F9328F" w:rsidP="00264B18">
            <w:pPr>
              <w:pStyle w:val="Default"/>
              <w:rPr>
                <w:rFonts w:asciiTheme="minorHAnsi" w:hAnsiTheme="minorHAnsi"/>
                <w:b/>
                <w:sz w:val="20"/>
                <w:szCs w:val="20"/>
              </w:rPr>
            </w:pPr>
            <w:r w:rsidRPr="00264B18">
              <w:rPr>
                <w:rFonts w:asciiTheme="minorHAnsi" w:hAnsiTheme="minorHAnsi"/>
                <w:b/>
                <w:sz w:val="20"/>
                <w:szCs w:val="20"/>
              </w:rPr>
              <w:t>Regular Staff:</w:t>
            </w:r>
          </w:p>
          <w:p w:rsidR="00F9328F" w:rsidRDefault="00F9328F" w:rsidP="00716E49">
            <w:pPr>
              <w:pStyle w:val="Default"/>
              <w:ind w:left="0" w:firstLine="0"/>
              <w:rPr>
                <w:rFonts w:asciiTheme="minorHAnsi" w:hAnsiTheme="minorHAnsi"/>
                <w:sz w:val="20"/>
                <w:szCs w:val="20"/>
              </w:rPr>
            </w:pPr>
            <w:r>
              <w:rPr>
                <w:rFonts w:asciiTheme="minorHAnsi" w:hAnsiTheme="minorHAnsi"/>
                <w:sz w:val="20"/>
                <w:szCs w:val="20"/>
              </w:rPr>
              <w:t xml:space="preserve">At the time of Attendance Clearance Separated Staff’s will be highlighted and their “PF+Gratuity” amount will be displayed. Based upon the policy authorize user will uncheck the staff which salary will not processed with payroll. This </w:t>
            </w:r>
            <w:r>
              <w:rPr>
                <w:rFonts w:asciiTheme="minorHAnsi" w:hAnsiTheme="minorHAnsi"/>
                <w:sz w:val="20"/>
                <w:szCs w:val="20"/>
              </w:rPr>
              <w:lastRenderedPageBreak/>
              <w:t>separated staff list will be preserved for Final Settlement month wise.</w:t>
            </w:r>
          </w:p>
          <w:p w:rsidR="00F9328F" w:rsidRPr="00264B18" w:rsidRDefault="00F9328F" w:rsidP="005709A6">
            <w:pPr>
              <w:pStyle w:val="Default"/>
              <w:rPr>
                <w:rFonts w:asciiTheme="minorHAnsi" w:hAnsiTheme="minorHAnsi"/>
                <w:b/>
                <w:sz w:val="20"/>
                <w:szCs w:val="20"/>
              </w:rPr>
            </w:pPr>
            <w:r w:rsidRPr="00264B18">
              <w:rPr>
                <w:rFonts w:asciiTheme="minorHAnsi" w:hAnsiTheme="minorHAnsi"/>
                <w:b/>
                <w:sz w:val="20"/>
                <w:szCs w:val="20"/>
              </w:rPr>
              <w:t xml:space="preserve">Policy: </w:t>
            </w:r>
            <w:r w:rsidRPr="00264B18">
              <w:rPr>
                <w:rFonts w:asciiTheme="minorHAnsi" w:hAnsiTheme="minorHAnsi"/>
                <w:b/>
                <w:sz w:val="20"/>
                <w:szCs w:val="20"/>
              </w:rPr>
              <w:tab/>
            </w:r>
          </w:p>
          <w:p w:rsidR="00F9328F" w:rsidRDefault="00F9328F" w:rsidP="006E1627">
            <w:pPr>
              <w:pStyle w:val="Default"/>
              <w:numPr>
                <w:ilvl w:val="0"/>
                <w:numId w:val="35"/>
              </w:numPr>
              <w:rPr>
                <w:rFonts w:asciiTheme="minorHAnsi" w:hAnsiTheme="minorHAnsi"/>
                <w:sz w:val="20"/>
                <w:szCs w:val="20"/>
              </w:rPr>
            </w:pPr>
            <w:r w:rsidRPr="005709A6">
              <w:rPr>
                <w:rFonts w:asciiTheme="minorHAnsi" w:hAnsiTheme="minorHAnsi"/>
                <w:sz w:val="20"/>
                <w:szCs w:val="20"/>
              </w:rPr>
              <w:t xml:space="preserve">At separate month staffs PF + Gratuity &lt; Salary </w:t>
            </w:r>
            <w:r>
              <w:rPr>
                <w:rFonts w:asciiTheme="minorHAnsi" w:hAnsiTheme="minorHAnsi"/>
                <w:sz w:val="20"/>
                <w:szCs w:val="20"/>
              </w:rPr>
              <w:tab/>
            </w:r>
            <w:r w:rsidRPr="005709A6">
              <w:rPr>
                <w:rFonts w:asciiTheme="minorHAnsi" w:hAnsiTheme="minorHAnsi"/>
                <w:sz w:val="20"/>
                <w:szCs w:val="20"/>
              </w:rPr>
              <w:t xml:space="preserve">then his/her salary should be stop otherwise </w:t>
            </w:r>
            <w:r>
              <w:rPr>
                <w:rFonts w:asciiTheme="minorHAnsi" w:hAnsiTheme="minorHAnsi"/>
                <w:sz w:val="20"/>
                <w:szCs w:val="20"/>
              </w:rPr>
              <w:tab/>
            </w:r>
            <w:r w:rsidRPr="005709A6">
              <w:rPr>
                <w:rFonts w:asciiTheme="minorHAnsi" w:hAnsiTheme="minorHAnsi"/>
                <w:sz w:val="20"/>
                <w:szCs w:val="20"/>
              </w:rPr>
              <w:t xml:space="preserve">salary process. </w:t>
            </w:r>
          </w:p>
          <w:p w:rsidR="00F9328F" w:rsidRDefault="00F9328F" w:rsidP="006E1627">
            <w:pPr>
              <w:pStyle w:val="Default"/>
              <w:numPr>
                <w:ilvl w:val="0"/>
                <w:numId w:val="35"/>
              </w:numPr>
              <w:rPr>
                <w:rFonts w:asciiTheme="minorHAnsi" w:hAnsiTheme="minorHAnsi"/>
                <w:sz w:val="20"/>
                <w:szCs w:val="20"/>
              </w:rPr>
            </w:pPr>
            <w:r>
              <w:rPr>
                <w:rFonts w:asciiTheme="minorHAnsi" w:hAnsiTheme="minorHAnsi"/>
                <w:sz w:val="20"/>
                <w:szCs w:val="20"/>
              </w:rPr>
              <w:t>Separated Staff’s all remaining salary will be processed using final settlement.</w:t>
            </w:r>
          </w:p>
          <w:p w:rsidR="00F9328F" w:rsidRDefault="00F9328F" w:rsidP="00264B18">
            <w:pPr>
              <w:pStyle w:val="Default"/>
              <w:ind w:left="0" w:firstLine="0"/>
              <w:rPr>
                <w:rFonts w:asciiTheme="minorHAnsi" w:hAnsiTheme="minorHAnsi"/>
                <w:b/>
                <w:sz w:val="20"/>
                <w:szCs w:val="20"/>
              </w:rPr>
            </w:pPr>
            <w:r>
              <w:rPr>
                <w:rFonts w:asciiTheme="minorHAnsi" w:hAnsiTheme="minorHAnsi"/>
                <w:b/>
                <w:sz w:val="20"/>
                <w:szCs w:val="20"/>
              </w:rPr>
              <w:t>Contractual S</w:t>
            </w:r>
            <w:r w:rsidRPr="00264B18">
              <w:rPr>
                <w:rFonts w:asciiTheme="minorHAnsi" w:hAnsiTheme="minorHAnsi"/>
                <w:b/>
                <w:sz w:val="20"/>
                <w:szCs w:val="20"/>
              </w:rPr>
              <w:t>taff</w:t>
            </w:r>
            <w:r>
              <w:rPr>
                <w:rFonts w:asciiTheme="minorHAnsi" w:hAnsiTheme="minorHAnsi"/>
                <w:b/>
                <w:sz w:val="20"/>
                <w:szCs w:val="20"/>
              </w:rPr>
              <w:t>:</w:t>
            </w:r>
          </w:p>
          <w:p w:rsidR="00F9328F" w:rsidRDefault="00F9328F" w:rsidP="00264B18">
            <w:pPr>
              <w:pStyle w:val="Default"/>
              <w:ind w:left="0" w:firstLine="0"/>
              <w:rPr>
                <w:rFonts w:asciiTheme="minorHAnsi" w:hAnsiTheme="minorHAnsi"/>
                <w:sz w:val="20"/>
                <w:szCs w:val="20"/>
              </w:rPr>
            </w:pPr>
            <w:r>
              <w:rPr>
                <w:rFonts w:asciiTheme="minorHAnsi" w:hAnsiTheme="minorHAnsi"/>
                <w:sz w:val="20"/>
                <w:szCs w:val="20"/>
              </w:rPr>
              <w:t>At the time of Attendance Clearance Separated Staff’s will be highlighted. Based upon the policy authorize user will uncheck the staff which salary will not processed with payroll. This separated staff list will be preserved for Final Settlement month wise.</w:t>
            </w:r>
          </w:p>
          <w:p w:rsidR="00F9328F" w:rsidRDefault="00F9328F" w:rsidP="00264B18">
            <w:pPr>
              <w:pStyle w:val="Default"/>
              <w:ind w:left="0" w:firstLine="0"/>
              <w:rPr>
                <w:rFonts w:asciiTheme="minorHAnsi" w:hAnsiTheme="minorHAnsi"/>
                <w:b/>
                <w:sz w:val="20"/>
                <w:szCs w:val="20"/>
              </w:rPr>
            </w:pPr>
            <w:r w:rsidRPr="00264B18">
              <w:rPr>
                <w:rFonts w:asciiTheme="minorHAnsi" w:hAnsiTheme="minorHAnsi"/>
                <w:b/>
                <w:sz w:val="20"/>
                <w:szCs w:val="20"/>
              </w:rPr>
              <w:t>Policy:</w:t>
            </w:r>
          </w:p>
          <w:p w:rsidR="00F9328F" w:rsidRDefault="00F9328F" w:rsidP="006E1627">
            <w:pPr>
              <w:pStyle w:val="Default"/>
              <w:numPr>
                <w:ilvl w:val="0"/>
                <w:numId w:val="35"/>
              </w:numPr>
              <w:rPr>
                <w:rFonts w:asciiTheme="minorHAnsi" w:hAnsiTheme="minorHAnsi"/>
                <w:sz w:val="20"/>
                <w:szCs w:val="20"/>
              </w:rPr>
            </w:pPr>
            <w:r>
              <w:rPr>
                <w:rFonts w:asciiTheme="minorHAnsi" w:hAnsiTheme="minorHAnsi"/>
                <w:sz w:val="20"/>
                <w:szCs w:val="20"/>
              </w:rPr>
              <w:t>Separated Staff’s all remaining salary will be processed using final settlement.</w:t>
            </w:r>
          </w:p>
          <w:p w:rsidR="00F9328F" w:rsidRDefault="00F9328F" w:rsidP="00264B18">
            <w:pPr>
              <w:pStyle w:val="Default"/>
              <w:ind w:left="0" w:firstLine="0"/>
              <w:rPr>
                <w:rFonts w:asciiTheme="minorHAnsi" w:hAnsiTheme="minorHAnsi"/>
                <w:b/>
                <w:sz w:val="20"/>
                <w:szCs w:val="20"/>
              </w:rPr>
            </w:pPr>
          </w:p>
          <w:p w:rsidR="00F9328F" w:rsidRPr="00264B18" w:rsidRDefault="00F9328F" w:rsidP="00264B18">
            <w:pPr>
              <w:pStyle w:val="Default"/>
              <w:ind w:left="0" w:firstLine="0"/>
              <w:rPr>
                <w:rFonts w:asciiTheme="minorHAnsi" w:hAnsiTheme="minorHAnsi"/>
                <w:b/>
                <w:sz w:val="20"/>
                <w:szCs w:val="20"/>
              </w:rPr>
            </w:pPr>
            <w:r w:rsidRPr="00264B18">
              <w:rPr>
                <w:rFonts w:asciiTheme="minorHAnsi" w:hAnsiTheme="minorHAnsi"/>
                <w:b/>
                <w:sz w:val="20"/>
                <w:szCs w:val="20"/>
              </w:rPr>
              <w:t>Common Policy:</w:t>
            </w:r>
          </w:p>
          <w:p w:rsidR="00F9328F" w:rsidRDefault="00F9328F" w:rsidP="00264B18">
            <w:pPr>
              <w:pStyle w:val="Default"/>
              <w:rPr>
                <w:rFonts w:asciiTheme="minorHAnsi" w:hAnsiTheme="minorHAnsi"/>
                <w:sz w:val="20"/>
                <w:szCs w:val="20"/>
              </w:rPr>
            </w:pPr>
            <w:r w:rsidRPr="005709A6">
              <w:rPr>
                <w:rFonts w:asciiTheme="minorHAnsi" w:hAnsiTheme="minorHAnsi"/>
                <w:sz w:val="20"/>
                <w:szCs w:val="20"/>
              </w:rPr>
              <w:t>•</w:t>
            </w:r>
            <w:r w:rsidRPr="005709A6">
              <w:rPr>
                <w:rFonts w:asciiTheme="minorHAnsi" w:hAnsiTheme="minorHAnsi"/>
                <w:sz w:val="20"/>
                <w:szCs w:val="20"/>
              </w:rPr>
              <w:tab/>
              <w:t>If staff quit before PF Loan adjustment than he has to pay remaining principal amount &amp; interest</w:t>
            </w:r>
            <w:r>
              <w:rPr>
                <w:rFonts w:asciiTheme="minorHAnsi" w:hAnsiTheme="minorHAnsi"/>
                <w:sz w:val="20"/>
                <w:szCs w:val="20"/>
              </w:rPr>
              <w:t xml:space="preserve"> which will be deducted from salary amount.</w:t>
            </w:r>
          </w:p>
          <w:p w:rsidR="00F9328F" w:rsidRPr="00EA45CF" w:rsidRDefault="00F9328F" w:rsidP="006E1627">
            <w:pPr>
              <w:pStyle w:val="Default"/>
              <w:numPr>
                <w:ilvl w:val="0"/>
                <w:numId w:val="35"/>
              </w:numPr>
              <w:rPr>
                <w:rFonts w:asciiTheme="minorHAnsi" w:hAnsiTheme="minorHAnsi"/>
                <w:sz w:val="20"/>
                <w:szCs w:val="20"/>
              </w:rPr>
            </w:pPr>
            <w:r w:rsidRPr="00EA45CF">
              <w:rPr>
                <w:rFonts w:asciiTheme="minorHAnsi" w:hAnsiTheme="minorHAnsi"/>
                <w:sz w:val="20"/>
                <w:szCs w:val="20"/>
              </w:rPr>
              <w:t>Earned Leave Encashment Formula at Final Settlement: Gross Salary/30* EL Balance</w:t>
            </w:r>
          </w:p>
          <w:p w:rsidR="00F9328F" w:rsidRDefault="00F9328F" w:rsidP="006E1627">
            <w:pPr>
              <w:pStyle w:val="Default"/>
              <w:numPr>
                <w:ilvl w:val="0"/>
                <w:numId w:val="35"/>
              </w:numPr>
              <w:rPr>
                <w:rFonts w:asciiTheme="minorHAnsi" w:hAnsiTheme="minorHAnsi"/>
                <w:sz w:val="20"/>
                <w:szCs w:val="20"/>
              </w:rPr>
            </w:pPr>
            <w:r w:rsidRPr="00EA45CF">
              <w:rPr>
                <w:rFonts w:asciiTheme="minorHAnsi" w:hAnsiTheme="minorHAnsi"/>
                <w:sz w:val="20"/>
                <w:szCs w:val="20"/>
              </w:rPr>
              <w:t>LWOP/Absent Formula for each month: Gross Salary/Last day of the month*LWOP</w:t>
            </w:r>
          </w:p>
          <w:p w:rsidR="00F9328F" w:rsidRDefault="00F9328F" w:rsidP="006E1627">
            <w:pPr>
              <w:pStyle w:val="Default"/>
              <w:numPr>
                <w:ilvl w:val="0"/>
                <w:numId w:val="35"/>
              </w:numPr>
              <w:rPr>
                <w:rFonts w:asciiTheme="minorHAnsi" w:hAnsiTheme="minorHAnsi"/>
                <w:sz w:val="20"/>
                <w:szCs w:val="20"/>
              </w:rPr>
            </w:pPr>
            <w:r>
              <w:rPr>
                <w:rFonts w:asciiTheme="minorHAnsi" w:hAnsiTheme="minorHAnsi"/>
                <w:sz w:val="20"/>
                <w:szCs w:val="20"/>
              </w:rPr>
              <w:t>Following Financial impact will be considered for final settlement</w:t>
            </w:r>
          </w:p>
          <w:p w:rsidR="00F9328F" w:rsidRDefault="00F9328F" w:rsidP="006E1627">
            <w:pPr>
              <w:pStyle w:val="Default"/>
              <w:numPr>
                <w:ilvl w:val="1"/>
                <w:numId w:val="35"/>
              </w:numPr>
              <w:rPr>
                <w:rFonts w:asciiTheme="minorHAnsi" w:hAnsiTheme="minorHAnsi"/>
                <w:sz w:val="20"/>
                <w:szCs w:val="20"/>
              </w:rPr>
            </w:pPr>
            <w:r>
              <w:rPr>
                <w:rFonts w:asciiTheme="minorHAnsi" w:hAnsiTheme="minorHAnsi"/>
                <w:sz w:val="20"/>
                <w:szCs w:val="20"/>
              </w:rPr>
              <w:t>PF</w:t>
            </w:r>
          </w:p>
          <w:p w:rsidR="00F9328F" w:rsidRDefault="00F9328F" w:rsidP="006E1627">
            <w:pPr>
              <w:pStyle w:val="Default"/>
              <w:numPr>
                <w:ilvl w:val="1"/>
                <w:numId w:val="35"/>
              </w:numPr>
              <w:rPr>
                <w:rFonts w:asciiTheme="minorHAnsi" w:hAnsiTheme="minorHAnsi"/>
                <w:sz w:val="20"/>
                <w:szCs w:val="20"/>
              </w:rPr>
            </w:pPr>
            <w:r>
              <w:rPr>
                <w:rFonts w:asciiTheme="minorHAnsi" w:hAnsiTheme="minorHAnsi"/>
                <w:sz w:val="20"/>
                <w:szCs w:val="20"/>
              </w:rPr>
              <w:t>Gratuity</w:t>
            </w:r>
          </w:p>
          <w:p w:rsidR="00F9328F" w:rsidRDefault="00F9328F" w:rsidP="006E1627">
            <w:pPr>
              <w:pStyle w:val="Default"/>
              <w:numPr>
                <w:ilvl w:val="1"/>
                <w:numId w:val="35"/>
              </w:numPr>
              <w:rPr>
                <w:rFonts w:asciiTheme="minorHAnsi" w:hAnsiTheme="minorHAnsi"/>
                <w:sz w:val="20"/>
                <w:szCs w:val="20"/>
              </w:rPr>
            </w:pPr>
            <w:r>
              <w:rPr>
                <w:rFonts w:asciiTheme="minorHAnsi" w:hAnsiTheme="minorHAnsi"/>
                <w:sz w:val="20"/>
                <w:szCs w:val="20"/>
              </w:rPr>
              <w:t>PF Loan</w:t>
            </w:r>
          </w:p>
          <w:p w:rsidR="00F9328F" w:rsidRDefault="00F9328F" w:rsidP="006E1627">
            <w:pPr>
              <w:pStyle w:val="Default"/>
              <w:numPr>
                <w:ilvl w:val="1"/>
                <w:numId w:val="35"/>
              </w:numPr>
              <w:rPr>
                <w:rFonts w:asciiTheme="minorHAnsi" w:hAnsiTheme="minorHAnsi"/>
                <w:sz w:val="20"/>
                <w:szCs w:val="20"/>
              </w:rPr>
            </w:pPr>
            <w:r>
              <w:rPr>
                <w:rFonts w:asciiTheme="minorHAnsi" w:hAnsiTheme="minorHAnsi"/>
                <w:sz w:val="20"/>
                <w:szCs w:val="20"/>
              </w:rPr>
              <w:t>Salary Advance</w:t>
            </w:r>
          </w:p>
          <w:p w:rsidR="00F9328F" w:rsidRDefault="00F9328F" w:rsidP="006E1627">
            <w:pPr>
              <w:pStyle w:val="Default"/>
              <w:numPr>
                <w:ilvl w:val="1"/>
                <w:numId w:val="35"/>
              </w:numPr>
              <w:rPr>
                <w:rFonts w:asciiTheme="minorHAnsi" w:hAnsiTheme="minorHAnsi"/>
                <w:sz w:val="20"/>
                <w:szCs w:val="20"/>
              </w:rPr>
            </w:pPr>
            <w:r>
              <w:rPr>
                <w:rFonts w:asciiTheme="minorHAnsi" w:hAnsiTheme="minorHAnsi"/>
                <w:sz w:val="20"/>
                <w:szCs w:val="20"/>
              </w:rPr>
              <w:t xml:space="preserve">EL </w:t>
            </w:r>
            <w:r w:rsidRPr="00EA45CF">
              <w:rPr>
                <w:rFonts w:asciiTheme="minorHAnsi" w:hAnsiTheme="minorHAnsi"/>
                <w:sz w:val="20"/>
                <w:szCs w:val="20"/>
              </w:rPr>
              <w:t>Encashment</w:t>
            </w:r>
          </w:p>
          <w:p w:rsidR="00F9328F" w:rsidRDefault="00F9328F" w:rsidP="006E1627">
            <w:pPr>
              <w:pStyle w:val="Default"/>
              <w:numPr>
                <w:ilvl w:val="1"/>
                <w:numId w:val="35"/>
              </w:numPr>
              <w:rPr>
                <w:rFonts w:asciiTheme="minorHAnsi" w:hAnsiTheme="minorHAnsi"/>
                <w:sz w:val="20"/>
                <w:szCs w:val="20"/>
              </w:rPr>
            </w:pPr>
            <w:r>
              <w:rPr>
                <w:rFonts w:asciiTheme="minorHAnsi" w:hAnsiTheme="minorHAnsi"/>
                <w:sz w:val="20"/>
                <w:szCs w:val="20"/>
              </w:rPr>
              <w:t>LWOP</w:t>
            </w:r>
          </w:p>
          <w:p w:rsidR="00F9328F" w:rsidRDefault="00F9328F" w:rsidP="006E1627">
            <w:pPr>
              <w:pStyle w:val="Default"/>
              <w:numPr>
                <w:ilvl w:val="1"/>
                <w:numId w:val="35"/>
              </w:numPr>
              <w:rPr>
                <w:rFonts w:asciiTheme="minorHAnsi" w:hAnsiTheme="minorHAnsi"/>
                <w:sz w:val="20"/>
                <w:szCs w:val="20"/>
              </w:rPr>
            </w:pPr>
            <w:r>
              <w:rPr>
                <w:rFonts w:asciiTheme="minorHAnsi" w:hAnsiTheme="minorHAnsi"/>
                <w:sz w:val="20"/>
                <w:szCs w:val="20"/>
              </w:rPr>
              <w:t>EOC</w:t>
            </w:r>
          </w:p>
          <w:p w:rsidR="00F9328F" w:rsidRPr="00023BBD" w:rsidRDefault="00F9328F" w:rsidP="009D349D">
            <w:pPr>
              <w:pStyle w:val="Default"/>
              <w:rPr>
                <w:rFonts w:asciiTheme="minorHAnsi" w:hAnsiTheme="minorHAnsi"/>
                <w:sz w:val="20"/>
                <w:szCs w:val="20"/>
              </w:rPr>
            </w:pPr>
            <w:r>
              <w:rPr>
                <w:rFonts w:asciiTheme="minorHAnsi" w:hAnsiTheme="minorHAnsi"/>
                <w:sz w:val="20"/>
                <w:szCs w:val="20"/>
              </w:rPr>
              <w:t>* EOC: there will a provision to input EOC amount during final settlement which should be enter by the authorize user.</w:t>
            </w:r>
          </w:p>
        </w:tc>
      </w:tr>
      <w:tr w:rsidR="00F9328F" w:rsidRPr="000904DB" w:rsidTr="00F9328F">
        <w:tc>
          <w:tcPr>
            <w:tcW w:w="738" w:type="dxa"/>
          </w:tcPr>
          <w:p w:rsidR="00F9328F" w:rsidRPr="000904DB" w:rsidRDefault="00F9328F" w:rsidP="00AD1F67">
            <w:pPr>
              <w:jc w:val="both"/>
              <w:rPr>
                <w:rFonts w:asciiTheme="minorHAnsi" w:hAnsiTheme="minorHAnsi"/>
              </w:rPr>
            </w:pPr>
            <w:r>
              <w:rPr>
                <w:rFonts w:asciiTheme="minorHAnsi" w:hAnsiTheme="minorHAnsi"/>
              </w:rPr>
              <w:lastRenderedPageBreak/>
              <w:t>8.20</w:t>
            </w:r>
          </w:p>
        </w:tc>
        <w:tc>
          <w:tcPr>
            <w:tcW w:w="2250" w:type="dxa"/>
            <w:vMerge w:val="restart"/>
          </w:tcPr>
          <w:p w:rsidR="00F9328F" w:rsidRPr="00336B5F" w:rsidRDefault="00F9328F" w:rsidP="00AD1F67">
            <w:pPr>
              <w:pStyle w:val="Default"/>
              <w:rPr>
                <w:rFonts w:asciiTheme="minorHAnsi" w:hAnsiTheme="minorHAnsi"/>
                <w:b/>
                <w:sz w:val="20"/>
                <w:szCs w:val="20"/>
              </w:rPr>
            </w:pPr>
            <w:r w:rsidRPr="00336B5F">
              <w:rPr>
                <w:rFonts w:asciiTheme="minorHAnsi" w:hAnsiTheme="minorHAnsi"/>
                <w:b/>
                <w:sz w:val="20"/>
                <w:szCs w:val="20"/>
              </w:rPr>
              <w:t>Income Tax (IT)</w:t>
            </w:r>
          </w:p>
          <w:p w:rsidR="00F9328F" w:rsidRPr="00336B5F" w:rsidRDefault="00F9328F" w:rsidP="00AD1F67">
            <w:pPr>
              <w:pStyle w:val="Default"/>
              <w:rPr>
                <w:rFonts w:asciiTheme="minorHAnsi" w:hAnsiTheme="minorHAnsi"/>
                <w:b/>
                <w:sz w:val="20"/>
                <w:szCs w:val="20"/>
              </w:rPr>
            </w:pPr>
          </w:p>
        </w:tc>
        <w:tc>
          <w:tcPr>
            <w:tcW w:w="6588" w:type="dxa"/>
          </w:tcPr>
          <w:p w:rsidR="00F9328F" w:rsidRPr="00336B5F" w:rsidRDefault="00F9328F" w:rsidP="00AD1F67">
            <w:pPr>
              <w:pStyle w:val="Default"/>
              <w:rPr>
                <w:rFonts w:asciiTheme="minorHAnsi" w:hAnsiTheme="minorHAnsi"/>
                <w:b/>
                <w:sz w:val="20"/>
                <w:szCs w:val="20"/>
              </w:rPr>
            </w:pPr>
            <w:r w:rsidRPr="00336B5F">
              <w:rPr>
                <w:rFonts w:asciiTheme="minorHAnsi" w:hAnsiTheme="minorHAnsi"/>
                <w:b/>
                <w:sz w:val="20"/>
                <w:szCs w:val="20"/>
              </w:rPr>
              <w:t>Setting up Tax slabs:</w:t>
            </w:r>
          </w:p>
          <w:p w:rsidR="00F9328F" w:rsidRDefault="00F9328F" w:rsidP="00C464CC">
            <w:pPr>
              <w:pStyle w:val="Default"/>
              <w:rPr>
                <w:rFonts w:asciiTheme="minorHAnsi" w:hAnsiTheme="minorHAnsi"/>
                <w:sz w:val="20"/>
                <w:szCs w:val="20"/>
              </w:rPr>
            </w:pPr>
            <w:r>
              <w:rPr>
                <w:rFonts w:asciiTheme="minorHAnsi" w:hAnsiTheme="minorHAnsi"/>
                <w:sz w:val="20"/>
                <w:szCs w:val="20"/>
              </w:rPr>
              <w:t>Region wise IT slab:</w:t>
            </w:r>
          </w:p>
          <w:tbl>
            <w:tblPr>
              <w:tblStyle w:val="TableGrid"/>
              <w:tblW w:w="0" w:type="auto"/>
              <w:tblLayout w:type="fixed"/>
              <w:tblLook w:val="04A0"/>
            </w:tblPr>
            <w:tblGrid>
              <w:gridCol w:w="3297"/>
              <w:gridCol w:w="1418"/>
            </w:tblGrid>
            <w:tr w:rsidR="00F9328F" w:rsidTr="00C464CC">
              <w:tc>
                <w:tcPr>
                  <w:tcW w:w="3297" w:type="dxa"/>
                </w:tcPr>
                <w:p w:rsidR="00F9328F" w:rsidRDefault="00F9328F" w:rsidP="00C464CC">
                  <w:pPr>
                    <w:pStyle w:val="Default"/>
                    <w:ind w:left="0" w:firstLine="0"/>
                    <w:rPr>
                      <w:rFonts w:asciiTheme="minorHAnsi" w:hAnsiTheme="minorHAnsi"/>
                      <w:sz w:val="20"/>
                      <w:szCs w:val="20"/>
                    </w:rPr>
                  </w:pPr>
                  <w:r>
                    <w:rPr>
                      <w:rFonts w:asciiTheme="minorHAnsi" w:hAnsiTheme="minorHAnsi"/>
                      <w:sz w:val="20"/>
                      <w:szCs w:val="20"/>
                    </w:rPr>
                    <w:t>Region</w:t>
                  </w:r>
                </w:p>
              </w:tc>
              <w:tc>
                <w:tcPr>
                  <w:tcW w:w="1418" w:type="dxa"/>
                </w:tcPr>
                <w:p w:rsidR="00F9328F" w:rsidRDefault="00F9328F" w:rsidP="00C36810">
                  <w:pPr>
                    <w:pStyle w:val="Default"/>
                    <w:ind w:left="0" w:firstLine="0"/>
                    <w:jc w:val="right"/>
                    <w:rPr>
                      <w:rFonts w:asciiTheme="minorHAnsi" w:hAnsiTheme="minorHAnsi"/>
                      <w:sz w:val="20"/>
                      <w:szCs w:val="20"/>
                    </w:rPr>
                  </w:pPr>
                  <w:r>
                    <w:rPr>
                      <w:rFonts w:asciiTheme="minorHAnsi" w:hAnsiTheme="minorHAnsi"/>
                      <w:sz w:val="20"/>
                      <w:szCs w:val="20"/>
                    </w:rPr>
                    <w:t>Minimum Tax</w:t>
                  </w:r>
                </w:p>
              </w:tc>
            </w:tr>
            <w:tr w:rsidR="00F9328F" w:rsidTr="00C464CC">
              <w:tc>
                <w:tcPr>
                  <w:tcW w:w="3297" w:type="dxa"/>
                </w:tcPr>
                <w:p w:rsidR="00F9328F" w:rsidRDefault="00F9328F" w:rsidP="00C464CC">
                  <w:pPr>
                    <w:pStyle w:val="Default"/>
                    <w:ind w:left="0" w:firstLine="0"/>
                    <w:rPr>
                      <w:rFonts w:asciiTheme="minorHAnsi" w:hAnsiTheme="minorHAnsi"/>
                      <w:sz w:val="20"/>
                      <w:szCs w:val="20"/>
                    </w:rPr>
                  </w:pPr>
                  <w:r w:rsidRPr="00C464CC">
                    <w:rPr>
                      <w:rFonts w:asciiTheme="minorHAnsi" w:hAnsiTheme="minorHAnsi"/>
                      <w:sz w:val="20"/>
                      <w:szCs w:val="20"/>
                    </w:rPr>
                    <w:t>Within Dhaka City Corporation</w:t>
                  </w:r>
                </w:p>
              </w:tc>
              <w:tc>
                <w:tcPr>
                  <w:tcW w:w="1418" w:type="dxa"/>
                </w:tcPr>
                <w:p w:rsidR="00F9328F" w:rsidRDefault="00F9328F" w:rsidP="00C36810">
                  <w:pPr>
                    <w:pStyle w:val="Default"/>
                    <w:ind w:left="0" w:firstLine="0"/>
                    <w:jc w:val="right"/>
                    <w:rPr>
                      <w:rFonts w:asciiTheme="minorHAnsi" w:hAnsiTheme="minorHAnsi"/>
                      <w:sz w:val="20"/>
                      <w:szCs w:val="20"/>
                    </w:rPr>
                  </w:pPr>
                  <w:r w:rsidRPr="00C464CC">
                    <w:rPr>
                      <w:rFonts w:asciiTheme="minorHAnsi" w:hAnsiTheme="minorHAnsi"/>
                      <w:sz w:val="20"/>
                      <w:szCs w:val="20"/>
                    </w:rPr>
                    <w:t>5000</w:t>
                  </w:r>
                </w:p>
              </w:tc>
            </w:tr>
            <w:tr w:rsidR="00F9328F" w:rsidTr="00C464CC">
              <w:tc>
                <w:tcPr>
                  <w:tcW w:w="3297" w:type="dxa"/>
                </w:tcPr>
                <w:p w:rsidR="00F9328F" w:rsidRPr="00C464CC" w:rsidRDefault="00F9328F" w:rsidP="00C464CC">
                  <w:pPr>
                    <w:pStyle w:val="Default"/>
                    <w:ind w:left="0" w:firstLine="0"/>
                    <w:rPr>
                      <w:rFonts w:asciiTheme="minorHAnsi" w:hAnsiTheme="minorHAnsi"/>
                      <w:sz w:val="20"/>
                      <w:szCs w:val="20"/>
                    </w:rPr>
                  </w:pPr>
                  <w:r w:rsidRPr="00C464CC">
                    <w:rPr>
                      <w:rFonts w:asciiTheme="minorHAnsi" w:hAnsiTheme="minorHAnsi"/>
                      <w:sz w:val="20"/>
                      <w:szCs w:val="20"/>
                    </w:rPr>
                    <w:t>Within Chittagong City Corporation</w:t>
                  </w:r>
                </w:p>
              </w:tc>
              <w:tc>
                <w:tcPr>
                  <w:tcW w:w="1418" w:type="dxa"/>
                </w:tcPr>
                <w:p w:rsidR="00F9328F" w:rsidRDefault="00F9328F" w:rsidP="00C36810">
                  <w:pPr>
                    <w:pStyle w:val="Default"/>
                    <w:ind w:left="0" w:firstLine="0"/>
                    <w:jc w:val="right"/>
                    <w:rPr>
                      <w:rFonts w:asciiTheme="minorHAnsi" w:hAnsiTheme="minorHAnsi"/>
                      <w:sz w:val="20"/>
                      <w:szCs w:val="20"/>
                    </w:rPr>
                  </w:pPr>
                  <w:r w:rsidRPr="00C464CC">
                    <w:rPr>
                      <w:rFonts w:asciiTheme="minorHAnsi" w:hAnsiTheme="minorHAnsi"/>
                      <w:sz w:val="20"/>
                      <w:szCs w:val="20"/>
                    </w:rPr>
                    <w:t>5000</w:t>
                  </w:r>
                </w:p>
              </w:tc>
            </w:tr>
            <w:tr w:rsidR="00F9328F" w:rsidTr="00C464CC">
              <w:tc>
                <w:tcPr>
                  <w:tcW w:w="3297" w:type="dxa"/>
                </w:tcPr>
                <w:p w:rsidR="00F9328F" w:rsidRPr="00C464CC" w:rsidRDefault="00F9328F" w:rsidP="00C464CC">
                  <w:pPr>
                    <w:pStyle w:val="Default"/>
                    <w:ind w:left="0" w:firstLine="0"/>
                    <w:rPr>
                      <w:rFonts w:asciiTheme="minorHAnsi" w:hAnsiTheme="minorHAnsi"/>
                      <w:sz w:val="20"/>
                      <w:szCs w:val="20"/>
                    </w:rPr>
                  </w:pPr>
                  <w:r w:rsidRPr="00C464CC">
                    <w:rPr>
                      <w:rFonts w:asciiTheme="minorHAnsi" w:hAnsiTheme="minorHAnsi"/>
                      <w:sz w:val="20"/>
                      <w:szCs w:val="20"/>
                    </w:rPr>
                    <w:t>Out of Dhaka City Corporation</w:t>
                  </w:r>
                </w:p>
              </w:tc>
              <w:tc>
                <w:tcPr>
                  <w:tcW w:w="1418" w:type="dxa"/>
                </w:tcPr>
                <w:p w:rsidR="00F9328F" w:rsidRDefault="00F9328F" w:rsidP="00C36810">
                  <w:pPr>
                    <w:pStyle w:val="Default"/>
                    <w:ind w:left="0" w:firstLine="0"/>
                    <w:jc w:val="right"/>
                    <w:rPr>
                      <w:rFonts w:asciiTheme="minorHAnsi" w:hAnsiTheme="minorHAnsi"/>
                      <w:sz w:val="20"/>
                      <w:szCs w:val="20"/>
                    </w:rPr>
                  </w:pPr>
                  <w:r w:rsidRPr="00C464CC">
                    <w:rPr>
                      <w:rFonts w:asciiTheme="minorHAnsi" w:hAnsiTheme="minorHAnsi"/>
                      <w:sz w:val="20"/>
                      <w:szCs w:val="20"/>
                    </w:rPr>
                    <w:t>4000</w:t>
                  </w:r>
                </w:p>
              </w:tc>
            </w:tr>
            <w:tr w:rsidR="00F9328F" w:rsidTr="00C464CC">
              <w:tc>
                <w:tcPr>
                  <w:tcW w:w="3297" w:type="dxa"/>
                </w:tcPr>
                <w:p w:rsidR="00F9328F" w:rsidRPr="00C464CC" w:rsidRDefault="00F9328F" w:rsidP="00C464CC">
                  <w:pPr>
                    <w:pStyle w:val="Default"/>
                    <w:ind w:left="0" w:firstLine="0"/>
                    <w:rPr>
                      <w:rFonts w:asciiTheme="minorHAnsi" w:hAnsiTheme="minorHAnsi"/>
                      <w:sz w:val="20"/>
                      <w:szCs w:val="20"/>
                    </w:rPr>
                  </w:pPr>
                  <w:r w:rsidRPr="00C464CC">
                    <w:rPr>
                      <w:rFonts w:asciiTheme="minorHAnsi" w:hAnsiTheme="minorHAnsi"/>
                      <w:sz w:val="20"/>
                      <w:szCs w:val="20"/>
                    </w:rPr>
                    <w:t>Outside of City Corporation</w:t>
                  </w:r>
                </w:p>
              </w:tc>
              <w:tc>
                <w:tcPr>
                  <w:tcW w:w="1418" w:type="dxa"/>
                </w:tcPr>
                <w:p w:rsidR="00F9328F" w:rsidRDefault="00F9328F" w:rsidP="00C36810">
                  <w:pPr>
                    <w:pStyle w:val="Default"/>
                    <w:ind w:left="0" w:firstLine="0"/>
                    <w:jc w:val="right"/>
                    <w:rPr>
                      <w:rFonts w:asciiTheme="minorHAnsi" w:hAnsiTheme="minorHAnsi"/>
                      <w:sz w:val="20"/>
                      <w:szCs w:val="20"/>
                    </w:rPr>
                  </w:pPr>
                  <w:r w:rsidRPr="00C464CC">
                    <w:rPr>
                      <w:rFonts w:asciiTheme="minorHAnsi" w:hAnsiTheme="minorHAnsi"/>
                      <w:sz w:val="20"/>
                      <w:szCs w:val="20"/>
                    </w:rPr>
                    <w:t>3000</w:t>
                  </w:r>
                </w:p>
              </w:tc>
            </w:tr>
          </w:tbl>
          <w:p w:rsidR="00F9328F" w:rsidRPr="00C464CC" w:rsidRDefault="00F9328F" w:rsidP="00C464CC">
            <w:pPr>
              <w:pStyle w:val="Default"/>
              <w:rPr>
                <w:rFonts w:asciiTheme="minorHAnsi" w:hAnsiTheme="minorHAnsi"/>
                <w:sz w:val="20"/>
                <w:szCs w:val="20"/>
              </w:rPr>
            </w:pPr>
          </w:p>
          <w:p w:rsidR="00F9328F" w:rsidRPr="00C464CC" w:rsidRDefault="00F9328F" w:rsidP="00C464CC">
            <w:pPr>
              <w:pStyle w:val="Default"/>
              <w:rPr>
                <w:rFonts w:asciiTheme="minorHAnsi" w:hAnsiTheme="minorHAnsi"/>
                <w:sz w:val="20"/>
                <w:szCs w:val="20"/>
              </w:rPr>
            </w:pPr>
            <w:r w:rsidRPr="00C464CC">
              <w:rPr>
                <w:rFonts w:asciiTheme="minorHAnsi" w:hAnsiTheme="minorHAnsi"/>
                <w:sz w:val="20"/>
                <w:szCs w:val="20"/>
              </w:rPr>
              <w:tab/>
            </w:r>
            <w:r w:rsidRPr="00C464CC">
              <w:rPr>
                <w:rFonts w:asciiTheme="minorHAnsi" w:hAnsiTheme="minorHAnsi"/>
                <w:sz w:val="20"/>
                <w:szCs w:val="20"/>
              </w:rPr>
              <w:tab/>
            </w:r>
          </w:p>
          <w:p w:rsidR="00F9328F" w:rsidRPr="00C464CC" w:rsidRDefault="00F9328F" w:rsidP="00C464CC">
            <w:pPr>
              <w:pStyle w:val="Default"/>
              <w:rPr>
                <w:rFonts w:asciiTheme="minorHAnsi" w:hAnsiTheme="minorHAnsi"/>
                <w:sz w:val="20"/>
                <w:szCs w:val="20"/>
              </w:rPr>
            </w:pPr>
            <w:r w:rsidRPr="00C464CC">
              <w:rPr>
                <w:rFonts w:asciiTheme="minorHAnsi" w:hAnsiTheme="minorHAnsi"/>
                <w:sz w:val="20"/>
                <w:szCs w:val="20"/>
              </w:rPr>
              <w:t>Rebate: Govt. rule wise</w:t>
            </w:r>
          </w:p>
          <w:p w:rsidR="00F9328F" w:rsidRPr="00C464CC" w:rsidRDefault="00F9328F" w:rsidP="00C464CC">
            <w:pPr>
              <w:pStyle w:val="Default"/>
              <w:rPr>
                <w:rFonts w:asciiTheme="minorHAnsi" w:hAnsiTheme="minorHAnsi"/>
                <w:sz w:val="20"/>
                <w:szCs w:val="20"/>
              </w:rPr>
            </w:pPr>
            <w:r w:rsidRPr="00C464CC">
              <w:rPr>
                <w:rFonts w:asciiTheme="minorHAnsi" w:hAnsiTheme="minorHAnsi"/>
                <w:sz w:val="20"/>
                <w:szCs w:val="20"/>
              </w:rPr>
              <w:t>Investment: Govt. rule wise</w:t>
            </w:r>
          </w:p>
          <w:p w:rsidR="00F9328F" w:rsidRPr="00C36810" w:rsidRDefault="00F9328F" w:rsidP="00C464CC">
            <w:pPr>
              <w:pStyle w:val="Default"/>
              <w:rPr>
                <w:rFonts w:asciiTheme="minorHAnsi" w:hAnsiTheme="minorHAnsi"/>
                <w:b/>
                <w:color w:val="FF0000"/>
                <w:szCs w:val="20"/>
              </w:rPr>
            </w:pPr>
            <w:r w:rsidRPr="00C36810">
              <w:rPr>
                <w:rFonts w:asciiTheme="minorHAnsi" w:hAnsiTheme="minorHAnsi"/>
                <w:b/>
                <w:color w:val="FF0000"/>
                <w:szCs w:val="20"/>
              </w:rPr>
              <w:t>LWOP will consider in IT</w:t>
            </w:r>
            <w:r>
              <w:rPr>
                <w:rFonts w:asciiTheme="minorHAnsi" w:hAnsiTheme="minorHAnsi"/>
                <w:b/>
                <w:color w:val="FF0000"/>
                <w:szCs w:val="20"/>
              </w:rPr>
              <w:t>???</w:t>
            </w:r>
          </w:p>
          <w:p w:rsidR="00F9328F" w:rsidRDefault="00F9328F" w:rsidP="00C36810">
            <w:pPr>
              <w:pStyle w:val="Default"/>
              <w:ind w:left="0" w:firstLine="0"/>
              <w:rPr>
                <w:rFonts w:asciiTheme="minorHAnsi" w:hAnsiTheme="minorHAnsi"/>
                <w:sz w:val="20"/>
                <w:szCs w:val="20"/>
              </w:rPr>
            </w:pPr>
            <w:r w:rsidRPr="00C464CC">
              <w:rPr>
                <w:rFonts w:asciiTheme="minorHAnsi" w:hAnsiTheme="minorHAnsi"/>
                <w:sz w:val="20"/>
                <w:szCs w:val="20"/>
              </w:rPr>
              <w:t>Other Tax Rebate: Additional tax rebate store facility should be there &amp; this rebate amount will be added with actual rebate amount</w:t>
            </w:r>
            <w:r>
              <w:rPr>
                <w:rFonts w:asciiTheme="minorHAnsi" w:hAnsiTheme="minorHAnsi"/>
                <w:sz w:val="20"/>
                <w:szCs w:val="20"/>
              </w:rPr>
              <w:t>. Previous year rebate amount can be posted to current year rebate amount.</w:t>
            </w:r>
          </w:p>
          <w:p w:rsidR="00F9328F" w:rsidRDefault="00F9328F" w:rsidP="00C36810">
            <w:pPr>
              <w:pStyle w:val="Default"/>
              <w:ind w:left="0" w:firstLine="0"/>
              <w:rPr>
                <w:rFonts w:asciiTheme="minorHAnsi" w:hAnsiTheme="minorHAnsi"/>
                <w:sz w:val="20"/>
                <w:szCs w:val="20"/>
              </w:rPr>
            </w:pPr>
          </w:p>
          <w:p w:rsidR="00F9328F" w:rsidRPr="00442084" w:rsidRDefault="00F9328F" w:rsidP="00C36810">
            <w:pPr>
              <w:pStyle w:val="Default"/>
              <w:ind w:left="0" w:firstLine="0"/>
              <w:rPr>
                <w:rFonts w:asciiTheme="minorHAnsi" w:hAnsiTheme="minorHAnsi"/>
                <w:b/>
                <w:sz w:val="20"/>
                <w:szCs w:val="20"/>
              </w:rPr>
            </w:pPr>
            <w:r w:rsidRPr="00442084">
              <w:rPr>
                <w:rFonts w:asciiTheme="minorHAnsi" w:hAnsiTheme="minorHAnsi"/>
                <w:b/>
                <w:sz w:val="20"/>
                <w:szCs w:val="20"/>
              </w:rPr>
              <w:t>Investment Rebate:</w:t>
            </w:r>
          </w:p>
          <w:tbl>
            <w:tblPr>
              <w:tblStyle w:val="TableGrid"/>
              <w:tblW w:w="0" w:type="auto"/>
              <w:tblLayout w:type="fixed"/>
              <w:tblLook w:val="04A0"/>
            </w:tblPr>
            <w:tblGrid>
              <w:gridCol w:w="2357"/>
              <w:gridCol w:w="2358"/>
            </w:tblGrid>
            <w:tr w:rsidR="00F9328F" w:rsidTr="00442084">
              <w:tc>
                <w:tcPr>
                  <w:tcW w:w="2357" w:type="dxa"/>
                </w:tcPr>
                <w:p w:rsidR="00F9328F" w:rsidRDefault="00F9328F" w:rsidP="00C36810">
                  <w:pPr>
                    <w:pStyle w:val="Default"/>
                    <w:ind w:left="0" w:firstLine="0"/>
                    <w:rPr>
                      <w:rFonts w:asciiTheme="minorHAnsi" w:hAnsiTheme="minorHAnsi"/>
                      <w:sz w:val="20"/>
                      <w:szCs w:val="20"/>
                    </w:rPr>
                  </w:pPr>
                  <w:r>
                    <w:rPr>
                      <w:rFonts w:asciiTheme="minorHAnsi" w:hAnsiTheme="minorHAnsi"/>
                      <w:sz w:val="20"/>
                      <w:szCs w:val="20"/>
                    </w:rPr>
                    <w:t>Taxable Income</w:t>
                  </w:r>
                </w:p>
              </w:tc>
              <w:tc>
                <w:tcPr>
                  <w:tcW w:w="2358" w:type="dxa"/>
                </w:tcPr>
                <w:p w:rsidR="00F9328F" w:rsidRDefault="00F9328F" w:rsidP="00C36810">
                  <w:pPr>
                    <w:pStyle w:val="Default"/>
                    <w:ind w:left="0" w:firstLine="0"/>
                    <w:rPr>
                      <w:rFonts w:asciiTheme="minorHAnsi" w:hAnsiTheme="minorHAnsi"/>
                      <w:sz w:val="20"/>
                      <w:szCs w:val="20"/>
                    </w:rPr>
                  </w:pPr>
                  <w:r>
                    <w:rPr>
                      <w:rFonts w:asciiTheme="minorHAnsi" w:hAnsiTheme="minorHAnsi"/>
                      <w:sz w:val="20"/>
                      <w:szCs w:val="20"/>
                    </w:rPr>
                    <w:t>Rebate Policy</w:t>
                  </w:r>
                </w:p>
              </w:tc>
            </w:tr>
            <w:tr w:rsidR="00F9328F" w:rsidTr="00442084">
              <w:tc>
                <w:tcPr>
                  <w:tcW w:w="2357" w:type="dxa"/>
                </w:tcPr>
                <w:p w:rsidR="00F9328F" w:rsidRDefault="00F9328F" w:rsidP="00C36810">
                  <w:pPr>
                    <w:pStyle w:val="Default"/>
                    <w:ind w:left="0" w:firstLine="0"/>
                    <w:rPr>
                      <w:rFonts w:asciiTheme="minorHAnsi" w:hAnsiTheme="minorHAnsi"/>
                      <w:sz w:val="20"/>
                      <w:szCs w:val="20"/>
                    </w:rPr>
                  </w:pPr>
                  <w:r>
                    <w:rPr>
                      <w:rFonts w:asciiTheme="minorHAnsi" w:hAnsiTheme="minorHAnsi"/>
                      <w:sz w:val="20"/>
                      <w:szCs w:val="20"/>
                    </w:rPr>
                    <w:t>&lt; 10,00,000</w:t>
                  </w:r>
                </w:p>
              </w:tc>
              <w:tc>
                <w:tcPr>
                  <w:tcW w:w="2358" w:type="dxa"/>
                </w:tcPr>
                <w:p w:rsidR="00F9328F" w:rsidRDefault="00F9328F" w:rsidP="00C36810">
                  <w:pPr>
                    <w:pStyle w:val="Default"/>
                    <w:ind w:left="0" w:firstLine="0"/>
                    <w:rPr>
                      <w:rFonts w:asciiTheme="minorHAnsi" w:hAnsiTheme="minorHAnsi"/>
                      <w:sz w:val="20"/>
                      <w:szCs w:val="20"/>
                    </w:rPr>
                  </w:pPr>
                  <w:r>
                    <w:rPr>
                      <w:rFonts w:asciiTheme="minorHAnsi" w:hAnsiTheme="minorHAnsi"/>
                      <w:sz w:val="20"/>
                      <w:szCs w:val="20"/>
                    </w:rPr>
                    <w:t>15% of 25%</w:t>
                  </w:r>
                </w:p>
              </w:tc>
            </w:tr>
            <w:tr w:rsidR="00F9328F" w:rsidTr="00442084">
              <w:tc>
                <w:tcPr>
                  <w:tcW w:w="2357" w:type="dxa"/>
                </w:tcPr>
                <w:p w:rsidR="00F9328F" w:rsidRDefault="00F9328F" w:rsidP="00C36810">
                  <w:pPr>
                    <w:pStyle w:val="Default"/>
                    <w:ind w:left="0" w:firstLine="0"/>
                    <w:rPr>
                      <w:rFonts w:asciiTheme="minorHAnsi" w:hAnsiTheme="minorHAnsi"/>
                      <w:sz w:val="20"/>
                      <w:szCs w:val="20"/>
                    </w:rPr>
                  </w:pPr>
                  <w:r>
                    <w:rPr>
                      <w:rFonts w:asciiTheme="minorHAnsi" w:hAnsiTheme="minorHAnsi"/>
                      <w:sz w:val="20"/>
                      <w:szCs w:val="20"/>
                    </w:rPr>
                    <w:lastRenderedPageBreak/>
                    <w:t>&gt; 10,00,000 &lt; 30,00,000</w:t>
                  </w:r>
                </w:p>
              </w:tc>
              <w:tc>
                <w:tcPr>
                  <w:tcW w:w="2358" w:type="dxa"/>
                </w:tcPr>
                <w:p w:rsidR="00F9328F" w:rsidRDefault="00F9328F" w:rsidP="00C36810">
                  <w:pPr>
                    <w:pStyle w:val="Default"/>
                    <w:ind w:left="0" w:firstLine="0"/>
                    <w:rPr>
                      <w:rFonts w:asciiTheme="minorHAnsi" w:hAnsiTheme="minorHAnsi"/>
                      <w:sz w:val="20"/>
                      <w:szCs w:val="20"/>
                    </w:rPr>
                  </w:pPr>
                  <w:r>
                    <w:rPr>
                      <w:rFonts w:asciiTheme="minorHAnsi" w:hAnsiTheme="minorHAnsi"/>
                      <w:sz w:val="20"/>
                      <w:szCs w:val="20"/>
                    </w:rPr>
                    <w:t>15% on 25,00,000</w:t>
                  </w:r>
                </w:p>
                <w:p w:rsidR="00F9328F" w:rsidRDefault="00F9328F" w:rsidP="00442084">
                  <w:pPr>
                    <w:pStyle w:val="Default"/>
                    <w:ind w:left="0" w:firstLine="0"/>
                    <w:rPr>
                      <w:rFonts w:asciiTheme="minorHAnsi" w:hAnsiTheme="minorHAnsi"/>
                      <w:sz w:val="20"/>
                      <w:szCs w:val="20"/>
                    </w:rPr>
                  </w:pPr>
                  <w:r>
                    <w:rPr>
                      <w:rFonts w:asciiTheme="minorHAnsi" w:hAnsiTheme="minorHAnsi"/>
                      <w:sz w:val="20"/>
                      <w:szCs w:val="20"/>
                    </w:rPr>
                    <w:t>12% on rest amount</w:t>
                  </w:r>
                </w:p>
              </w:tc>
            </w:tr>
            <w:tr w:rsidR="00F9328F" w:rsidTr="00442084">
              <w:tc>
                <w:tcPr>
                  <w:tcW w:w="2357" w:type="dxa"/>
                </w:tcPr>
                <w:p w:rsidR="00F9328F" w:rsidRDefault="00F9328F" w:rsidP="00C36810">
                  <w:pPr>
                    <w:pStyle w:val="Default"/>
                    <w:ind w:left="0" w:firstLine="0"/>
                    <w:rPr>
                      <w:rFonts w:asciiTheme="minorHAnsi" w:hAnsiTheme="minorHAnsi"/>
                      <w:sz w:val="20"/>
                      <w:szCs w:val="20"/>
                    </w:rPr>
                  </w:pPr>
                  <w:r>
                    <w:rPr>
                      <w:rFonts w:asciiTheme="minorHAnsi" w:hAnsiTheme="minorHAnsi"/>
                      <w:sz w:val="20"/>
                      <w:szCs w:val="20"/>
                    </w:rPr>
                    <w:t>&gt; 30,00,000</w:t>
                  </w:r>
                </w:p>
              </w:tc>
              <w:tc>
                <w:tcPr>
                  <w:tcW w:w="2358" w:type="dxa"/>
                </w:tcPr>
                <w:p w:rsidR="00F9328F" w:rsidRDefault="00F9328F" w:rsidP="00C36810">
                  <w:pPr>
                    <w:pStyle w:val="Default"/>
                    <w:ind w:left="0" w:firstLine="0"/>
                    <w:rPr>
                      <w:rFonts w:asciiTheme="minorHAnsi" w:hAnsiTheme="minorHAnsi"/>
                      <w:sz w:val="20"/>
                      <w:szCs w:val="20"/>
                    </w:rPr>
                  </w:pPr>
                  <w:r>
                    <w:rPr>
                      <w:rFonts w:asciiTheme="minorHAnsi" w:hAnsiTheme="minorHAnsi"/>
                      <w:sz w:val="20"/>
                      <w:szCs w:val="20"/>
                    </w:rPr>
                    <w:t>15% on 25,00,000</w:t>
                  </w:r>
                </w:p>
                <w:p w:rsidR="00F9328F" w:rsidRDefault="00F9328F" w:rsidP="00C36810">
                  <w:pPr>
                    <w:pStyle w:val="Default"/>
                    <w:ind w:left="0" w:firstLine="0"/>
                    <w:rPr>
                      <w:rFonts w:asciiTheme="minorHAnsi" w:hAnsiTheme="minorHAnsi"/>
                      <w:sz w:val="20"/>
                      <w:szCs w:val="20"/>
                    </w:rPr>
                  </w:pPr>
                  <w:r>
                    <w:rPr>
                      <w:rFonts w:asciiTheme="minorHAnsi" w:hAnsiTheme="minorHAnsi"/>
                      <w:sz w:val="20"/>
                      <w:szCs w:val="20"/>
                    </w:rPr>
                    <w:t>12% on next 5,00,000</w:t>
                  </w:r>
                </w:p>
                <w:p w:rsidR="00F9328F" w:rsidRDefault="00F9328F" w:rsidP="00C36810">
                  <w:pPr>
                    <w:pStyle w:val="Default"/>
                    <w:ind w:left="0" w:firstLine="0"/>
                    <w:rPr>
                      <w:rFonts w:asciiTheme="minorHAnsi" w:hAnsiTheme="minorHAnsi"/>
                      <w:sz w:val="20"/>
                      <w:szCs w:val="20"/>
                    </w:rPr>
                  </w:pPr>
                  <w:r>
                    <w:rPr>
                      <w:rFonts w:asciiTheme="minorHAnsi" w:hAnsiTheme="minorHAnsi"/>
                      <w:sz w:val="20"/>
                      <w:szCs w:val="20"/>
                    </w:rPr>
                    <w:t>10% on rest amount</w:t>
                  </w:r>
                </w:p>
              </w:tc>
            </w:tr>
          </w:tbl>
          <w:p w:rsidR="00F9328F" w:rsidRPr="000904DB" w:rsidRDefault="00F9328F" w:rsidP="00C36810">
            <w:pPr>
              <w:pStyle w:val="Default"/>
              <w:ind w:left="0" w:firstLine="0"/>
              <w:rPr>
                <w:rFonts w:asciiTheme="minorHAnsi" w:hAnsiTheme="minorHAnsi"/>
                <w:sz w:val="20"/>
                <w:szCs w:val="20"/>
              </w:rPr>
            </w:pPr>
          </w:p>
          <w:p w:rsidR="00F9328F" w:rsidRPr="000904DB" w:rsidRDefault="00F9328F" w:rsidP="00AD1F67">
            <w:pPr>
              <w:pStyle w:val="Default"/>
              <w:rPr>
                <w:rFonts w:asciiTheme="minorHAnsi" w:hAnsiTheme="minorHAnsi"/>
                <w:sz w:val="20"/>
                <w:szCs w:val="20"/>
              </w:rPr>
            </w:pPr>
          </w:p>
        </w:tc>
      </w:tr>
      <w:tr w:rsidR="00F9328F" w:rsidRPr="000904DB" w:rsidTr="00F9328F">
        <w:tc>
          <w:tcPr>
            <w:tcW w:w="738" w:type="dxa"/>
          </w:tcPr>
          <w:p w:rsidR="00F9328F" w:rsidRPr="000904DB" w:rsidRDefault="00F9328F" w:rsidP="00AD1F67">
            <w:pPr>
              <w:jc w:val="both"/>
              <w:rPr>
                <w:rFonts w:asciiTheme="minorHAnsi" w:hAnsiTheme="minorHAnsi"/>
              </w:rPr>
            </w:pPr>
            <w:r>
              <w:rPr>
                <w:rFonts w:asciiTheme="minorHAnsi" w:hAnsiTheme="minorHAnsi"/>
              </w:rPr>
              <w:lastRenderedPageBreak/>
              <w:t>8.21</w:t>
            </w:r>
          </w:p>
        </w:tc>
        <w:tc>
          <w:tcPr>
            <w:tcW w:w="2250" w:type="dxa"/>
            <w:vMerge/>
          </w:tcPr>
          <w:p w:rsidR="00F9328F" w:rsidRPr="00336B5F" w:rsidRDefault="00F9328F" w:rsidP="00AD1F67">
            <w:pPr>
              <w:pStyle w:val="Default"/>
              <w:rPr>
                <w:rFonts w:asciiTheme="minorHAnsi" w:hAnsiTheme="minorHAnsi"/>
                <w:b/>
                <w:sz w:val="20"/>
                <w:szCs w:val="20"/>
              </w:rPr>
            </w:pPr>
          </w:p>
        </w:tc>
        <w:tc>
          <w:tcPr>
            <w:tcW w:w="6588" w:type="dxa"/>
          </w:tcPr>
          <w:p w:rsidR="00F9328F" w:rsidRPr="000904DB" w:rsidRDefault="00F9328F" w:rsidP="00AD1F67">
            <w:pPr>
              <w:pStyle w:val="Default"/>
              <w:rPr>
                <w:rFonts w:asciiTheme="minorHAnsi" w:hAnsiTheme="minorHAnsi"/>
                <w:sz w:val="20"/>
                <w:szCs w:val="20"/>
              </w:rPr>
            </w:pPr>
            <w:r w:rsidRPr="000904DB">
              <w:rPr>
                <w:rFonts w:asciiTheme="minorHAnsi" w:hAnsiTheme="minorHAnsi"/>
                <w:sz w:val="20"/>
                <w:szCs w:val="20"/>
              </w:rPr>
              <w:t>IT information with source, deductions on monthly salary, adjustments</w:t>
            </w:r>
            <w:r>
              <w:rPr>
                <w:rFonts w:asciiTheme="minorHAnsi" w:hAnsiTheme="minorHAnsi"/>
                <w:sz w:val="20"/>
                <w:szCs w:val="20"/>
              </w:rPr>
              <w:t xml:space="preserve"> facility will be provided.</w:t>
            </w:r>
          </w:p>
          <w:p w:rsidR="00F9328F" w:rsidRPr="000904DB" w:rsidRDefault="00F9328F" w:rsidP="00AD1F67">
            <w:pPr>
              <w:pStyle w:val="Default"/>
              <w:rPr>
                <w:rFonts w:asciiTheme="minorHAnsi" w:hAnsiTheme="minorHAnsi"/>
                <w:sz w:val="20"/>
                <w:szCs w:val="20"/>
              </w:rPr>
            </w:pPr>
          </w:p>
        </w:tc>
      </w:tr>
      <w:tr w:rsidR="00F9328F" w:rsidRPr="000904DB" w:rsidTr="00F9328F">
        <w:tc>
          <w:tcPr>
            <w:tcW w:w="738" w:type="dxa"/>
          </w:tcPr>
          <w:p w:rsidR="00F9328F" w:rsidRPr="000904DB" w:rsidRDefault="00F9328F" w:rsidP="00AD1F67">
            <w:pPr>
              <w:jc w:val="both"/>
              <w:rPr>
                <w:rFonts w:asciiTheme="minorHAnsi" w:hAnsiTheme="minorHAnsi"/>
              </w:rPr>
            </w:pPr>
            <w:r>
              <w:rPr>
                <w:rFonts w:asciiTheme="minorHAnsi" w:hAnsiTheme="minorHAnsi"/>
              </w:rPr>
              <w:t>8.22</w:t>
            </w:r>
          </w:p>
        </w:tc>
        <w:tc>
          <w:tcPr>
            <w:tcW w:w="2250" w:type="dxa"/>
            <w:vMerge/>
          </w:tcPr>
          <w:p w:rsidR="00F9328F" w:rsidRPr="00336B5F" w:rsidRDefault="00F9328F" w:rsidP="00AD1F67">
            <w:pPr>
              <w:pStyle w:val="Default"/>
              <w:rPr>
                <w:rFonts w:asciiTheme="minorHAnsi" w:hAnsiTheme="minorHAnsi"/>
                <w:b/>
                <w:sz w:val="20"/>
                <w:szCs w:val="20"/>
              </w:rPr>
            </w:pPr>
          </w:p>
        </w:tc>
        <w:tc>
          <w:tcPr>
            <w:tcW w:w="6588" w:type="dxa"/>
          </w:tcPr>
          <w:p w:rsidR="00F9328F" w:rsidRPr="00336B5F" w:rsidRDefault="00F9328F" w:rsidP="00AB3C87">
            <w:pPr>
              <w:pStyle w:val="Default"/>
              <w:ind w:left="0" w:firstLine="0"/>
              <w:rPr>
                <w:rFonts w:asciiTheme="minorHAnsi" w:hAnsiTheme="minorHAnsi"/>
                <w:b/>
                <w:sz w:val="20"/>
                <w:szCs w:val="20"/>
              </w:rPr>
            </w:pPr>
            <w:r w:rsidRPr="00336B5F">
              <w:rPr>
                <w:rFonts w:asciiTheme="minorHAnsi" w:hAnsiTheme="minorHAnsi"/>
                <w:b/>
                <w:sz w:val="20"/>
                <w:szCs w:val="20"/>
              </w:rPr>
              <w:t>IT report generation:</w:t>
            </w:r>
          </w:p>
          <w:p w:rsidR="00F9328F" w:rsidRDefault="00F9328F" w:rsidP="00AB3C87">
            <w:pPr>
              <w:pStyle w:val="Default"/>
              <w:ind w:left="0" w:firstLine="0"/>
              <w:rPr>
                <w:rFonts w:asciiTheme="minorHAnsi" w:hAnsiTheme="minorHAnsi"/>
                <w:sz w:val="20"/>
                <w:szCs w:val="20"/>
              </w:rPr>
            </w:pPr>
            <w:r>
              <w:rPr>
                <w:rFonts w:asciiTheme="minorHAnsi" w:hAnsiTheme="minorHAnsi"/>
                <w:sz w:val="20"/>
                <w:szCs w:val="20"/>
              </w:rPr>
              <w:t xml:space="preserve">IT deposit report will be provided. </w:t>
            </w:r>
            <w:r w:rsidRPr="002027EB">
              <w:rPr>
                <w:rFonts w:asciiTheme="minorHAnsi" w:hAnsiTheme="minorHAnsi"/>
                <w:sz w:val="20"/>
                <w:szCs w:val="20"/>
              </w:rPr>
              <w:t>[Please see annex for the format]</w:t>
            </w:r>
          </w:p>
          <w:p w:rsidR="00F9328F" w:rsidRPr="000904DB" w:rsidRDefault="00F9328F" w:rsidP="00AB3C87">
            <w:pPr>
              <w:pStyle w:val="Default"/>
              <w:ind w:left="0" w:firstLine="0"/>
              <w:rPr>
                <w:rFonts w:asciiTheme="minorHAnsi" w:hAnsiTheme="minorHAnsi"/>
                <w:sz w:val="20"/>
                <w:szCs w:val="20"/>
              </w:rPr>
            </w:pPr>
            <w:r>
              <w:rPr>
                <w:rFonts w:asciiTheme="minorHAnsi" w:hAnsiTheme="minorHAnsi"/>
                <w:sz w:val="20"/>
                <w:szCs w:val="20"/>
              </w:rPr>
              <w:t>IT statement Report will be provided.</w:t>
            </w:r>
            <w:r w:rsidRPr="002027EB">
              <w:rPr>
                <w:rFonts w:asciiTheme="minorHAnsi" w:hAnsiTheme="minorHAnsi"/>
                <w:sz w:val="20"/>
                <w:szCs w:val="20"/>
              </w:rPr>
              <w:t>[Please see annex for the format]</w:t>
            </w:r>
          </w:p>
        </w:tc>
      </w:tr>
      <w:tr w:rsidR="00F9328F" w:rsidRPr="000904DB" w:rsidTr="00F9328F">
        <w:tc>
          <w:tcPr>
            <w:tcW w:w="738" w:type="dxa"/>
          </w:tcPr>
          <w:p w:rsidR="00F9328F" w:rsidRPr="000904DB" w:rsidRDefault="00F9328F" w:rsidP="00AD1F67">
            <w:pPr>
              <w:jc w:val="both"/>
              <w:rPr>
                <w:rFonts w:asciiTheme="minorHAnsi" w:hAnsiTheme="minorHAnsi"/>
              </w:rPr>
            </w:pPr>
            <w:r>
              <w:rPr>
                <w:rFonts w:asciiTheme="minorHAnsi" w:hAnsiTheme="minorHAnsi"/>
              </w:rPr>
              <w:t>8.23</w:t>
            </w:r>
          </w:p>
        </w:tc>
        <w:tc>
          <w:tcPr>
            <w:tcW w:w="2250" w:type="dxa"/>
            <w:vMerge w:val="restart"/>
          </w:tcPr>
          <w:p w:rsidR="00F9328F" w:rsidRPr="00336B5F" w:rsidRDefault="00F9328F" w:rsidP="00AD1F67">
            <w:pPr>
              <w:pStyle w:val="Default"/>
              <w:rPr>
                <w:rFonts w:asciiTheme="minorHAnsi" w:hAnsiTheme="minorHAnsi"/>
                <w:b/>
                <w:sz w:val="20"/>
                <w:szCs w:val="20"/>
              </w:rPr>
            </w:pPr>
          </w:p>
          <w:p w:rsidR="00F9328F" w:rsidRPr="00336B5F" w:rsidRDefault="00F9328F" w:rsidP="00AD1F67">
            <w:pPr>
              <w:pStyle w:val="Default"/>
              <w:rPr>
                <w:rFonts w:asciiTheme="minorHAnsi" w:hAnsiTheme="minorHAnsi"/>
                <w:b/>
                <w:sz w:val="20"/>
                <w:szCs w:val="20"/>
              </w:rPr>
            </w:pPr>
            <w:r w:rsidRPr="00336B5F">
              <w:rPr>
                <w:rFonts w:asciiTheme="minorHAnsi" w:hAnsiTheme="minorHAnsi"/>
                <w:b/>
                <w:sz w:val="20"/>
                <w:szCs w:val="20"/>
              </w:rPr>
              <w:t>Payroll Reports</w:t>
            </w:r>
          </w:p>
          <w:p w:rsidR="00F9328F" w:rsidRPr="00336B5F" w:rsidRDefault="00F9328F" w:rsidP="00AD1F67">
            <w:pPr>
              <w:pStyle w:val="Default"/>
              <w:rPr>
                <w:rFonts w:asciiTheme="minorHAnsi" w:hAnsiTheme="minorHAnsi"/>
                <w:b/>
                <w:sz w:val="20"/>
                <w:szCs w:val="20"/>
              </w:rPr>
            </w:pPr>
          </w:p>
        </w:tc>
        <w:tc>
          <w:tcPr>
            <w:tcW w:w="6588" w:type="dxa"/>
          </w:tcPr>
          <w:p w:rsidR="00F9328F" w:rsidRPr="00336B5F" w:rsidRDefault="00F9328F" w:rsidP="00AD1F67">
            <w:pPr>
              <w:pStyle w:val="Default"/>
              <w:rPr>
                <w:rFonts w:asciiTheme="minorHAnsi" w:hAnsiTheme="minorHAnsi"/>
                <w:b/>
                <w:sz w:val="20"/>
                <w:szCs w:val="20"/>
              </w:rPr>
            </w:pPr>
            <w:r w:rsidRPr="00336B5F">
              <w:rPr>
                <w:rFonts w:asciiTheme="minorHAnsi" w:hAnsiTheme="minorHAnsi"/>
                <w:b/>
                <w:sz w:val="20"/>
                <w:szCs w:val="20"/>
              </w:rPr>
              <w:t>Monthly Payslip / payment voucher:</w:t>
            </w:r>
          </w:p>
          <w:p w:rsidR="00F9328F" w:rsidRPr="000904DB" w:rsidRDefault="00F9328F" w:rsidP="00A4460B">
            <w:pPr>
              <w:pStyle w:val="Default"/>
              <w:ind w:left="0" w:firstLine="0"/>
              <w:rPr>
                <w:rFonts w:asciiTheme="minorHAnsi" w:hAnsiTheme="minorHAnsi"/>
                <w:sz w:val="20"/>
                <w:szCs w:val="20"/>
              </w:rPr>
            </w:pPr>
            <w:r>
              <w:rPr>
                <w:rFonts w:asciiTheme="minorHAnsi" w:hAnsiTheme="minorHAnsi"/>
                <w:sz w:val="20"/>
                <w:szCs w:val="20"/>
              </w:rPr>
              <w:t>Monthly payslip will be generated as per format.</w:t>
            </w:r>
            <w:r w:rsidRPr="002027EB">
              <w:rPr>
                <w:rFonts w:asciiTheme="minorHAnsi" w:hAnsiTheme="minorHAnsi"/>
                <w:sz w:val="20"/>
                <w:szCs w:val="20"/>
              </w:rPr>
              <w:t>[Please see annex for the format]</w:t>
            </w:r>
          </w:p>
        </w:tc>
      </w:tr>
      <w:tr w:rsidR="00F9328F" w:rsidRPr="000904DB" w:rsidTr="00F9328F">
        <w:tc>
          <w:tcPr>
            <w:tcW w:w="738" w:type="dxa"/>
          </w:tcPr>
          <w:p w:rsidR="00F9328F" w:rsidRPr="000904DB" w:rsidRDefault="00F9328F" w:rsidP="00AD1F67">
            <w:pPr>
              <w:jc w:val="both"/>
              <w:rPr>
                <w:rFonts w:asciiTheme="minorHAnsi" w:hAnsiTheme="minorHAnsi"/>
              </w:rPr>
            </w:pPr>
            <w:r>
              <w:rPr>
                <w:rFonts w:asciiTheme="minorHAnsi" w:hAnsiTheme="minorHAnsi"/>
              </w:rPr>
              <w:t>8.24</w:t>
            </w:r>
          </w:p>
        </w:tc>
        <w:tc>
          <w:tcPr>
            <w:tcW w:w="2250" w:type="dxa"/>
            <w:vMerge/>
          </w:tcPr>
          <w:p w:rsidR="00F9328F" w:rsidRPr="000904DB" w:rsidRDefault="00F9328F" w:rsidP="00AD1F67">
            <w:pPr>
              <w:pStyle w:val="Default"/>
              <w:rPr>
                <w:rFonts w:asciiTheme="minorHAnsi" w:hAnsiTheme="minorHAnsi"/>
                <w:sz w:val="20"/>
                <w:szCs w:val="20"/>
              </w:rPr>
            </w:pPr>
          </w:p>
        </w:tc>
        <w:tc>
          <w:tcPr>
            <w:tcW w:w="6588" w:type="dxa"/>
          </w:tcPr>
          <w:p w:rsidR="00F9328F" w:rsidRPr="00336B5F" w:rsidRDefault="00F9328F" w:rsidP="002027EB">
            <w:pPr>
              <w:pStyle w:val="Default"/>
              <w:rPr>
                <w:rFonts w:asciiTheme="minorHAnsi" w:hAnsiTheme="minorHAnsi"/>
                <w:b/>
                <w:sz w:val="20"/>
                <w:szCs w:val="20"/>
              </w:rPr>
            </w:pPr>
            <w:r w:rsidRPr="00336B5F">
              <w:rPr>
                <w:rFonts w:asciiTheme="minorHAnsi" w:hAnsiTheme="minorHAnsi"/>
                <w:b/>
                <w:sz w:val="20"/>
                <w:szCs w:val="20"/>
              </w:rPr>
              <w:t>Bank Advice letters:</w:t>
            </w:r>
          </w:p>
          <w:p w:rsidR="00F9328F" w:rsidRPr="000904DB" w:rsidRDefault="00F9328F" w:rsidP="002027EB">
            <w:pPr>
              <w:pStyle w:val="Default"/>
              <w:ind w:left="0" w:firstLine="0"/>
              <w:rPr>
                <w:rFonts w:asciiTheme="minorHAnsi" w:hAnsiTheme="minorHAnsi"/>
                <w:sz w:val="20"/>
                <w:szCs w:val="20"/>
              </w:rPr>
            </w:pPr>
            <w:r>
              <w:rPr>
                <w:rFonts w:asciiTheme="minorHAnsi" w:hAnsiTheme="minorHAnsi"/>
                <w:sz w:val="20"/>
                <w:szCs w:val="20"/>
              </w:rPr>
              <w:t>Monthly Bank Advice letters will be generated as per format.</w:t>
            </w:r>
            <w:r w:rsidRPr="002027EB">
              <w:rPr>
                <w:rFonts w:asciiTheme="minorHAnsi" w:hAnsiTheme="minorHAnsi"/>
                <w:sz w:val="20"/>
                <w:szCs w:val="20"/>
              </w:rPr>
              <w:t>[Please see annex for the format]</w:t>
            </w:r>
          </w:p>
        </w:tc>
      </w:tr>
      <w:tr w:rsidR="00F9328F" w:rsidRPr="000904DB" w:rsidTr="00F9328F">
        <w:tc>
          <w:tcPr>
            <w:tcW w:w="738" w:type="dxa"/>
          </w:tcPr>
          <w:p w:rsidR="00F9328F" w:rsidRPr="000904DB" w:rsidRDefault="00F9328F" w:rsidP="00AD1F67">
            <w:pPr>
              <w:jc w:val="both"/>
              <w:rPr>
                <w:rFonts w:asciiTheme="minorHAnsi" w:hAnsiTheme="minorHAnsi"/>
              </w:rPr>
            </w:pPr>
            <w:r>
              <w:rPr>
                <w:rFonts w:asciiTheme="minorHAnsi" w:hAnsiTheme="minorHAnsi"/>
              </w:rPr>
              <w:t>8.25</w:t>
            </w:r>
          </w:p>
        </w:tc>
        <w:tc>
          <w:tcPr>
            <w:tcW w:w="2250" w:type="dxa"/>
            <w:vMerge/>
          </w:tcPr>
          <w:p w:rsidR="00F9328F" w:rsidRPr="000904DB" w:rsidRDefault="00F9328F" w:rsidP="00AD1F67">
            <w:pPr>
              <w:pStyle w:val="Default"/>
              <w:rPr>
                <w:rFonts w:asciiTheme="minorHAnsi" w:hAnsiTheme="minorHAnsi"/>
                <w:sz w:val="20"/>
                <w:szCs w:val="20"/>
              </w:rPr>
            </w:pPr>
          </w:p>
        </w:tc>
        <w:tc>
          <w:tcPr>
            <w:tcW w:w="6588" w:type="dxa"/>
          </w:tcPr>
          <w:p w:rsidR="00F9328F" w:rsidRPr="00336B5F" w:rsidRDefault="00F9328F" w:rsidP="00AD1F67">
            <w:pPr>
              <w:pStyle w:val="Default"/>
              <w:rPr>
                <w:rFonts w:asciiTheme="minorHAnsi" w:hAnsiTheme="minorHAnsi"/>
                <w:b/>
                <w:sz w:val="20"/>
                <w:szCs w:val="20"/>
              </w:rPr>
            </w:pPr>
            <w:r w:rsidRPr="00336B5F">
              <w:rPr>
                <w:rFonts w:asciiTheme="minorHAnsi" w:hAnsiTheme="minorHAnsi"/>
                <w:b/>
                <w:sz w:val="20"/>
                <w:szCs w:val="20"/>
              </w:rPr>
              <w:t>Finance &amp; Accounts related different reporting:</w:t>
            </w:r>
          </w:p>
          <w:p w:rsidR="00F9328F" w:rsidRPr="000904DB" w:rsidRDefault="00F9328F" w:rsidP="00AD1F67">
            <w:pPr>
              <w:pStyle w:val="Default"/>
              <w:rPr>
                <w:rFonts w:asciiTheme="minorHAnsi" w:hAnsiTheme="minorHAnsi"/>
                <w:sz w:val="20"/>
                <w:szCs w:val="20"/>
              </w:rPr>
            </w:pPr>
            <w:r>
              <w:rPr>
                <w:rFonts w:asciiTheme="minorHAnsi" w:hAnsiTheme="minorHAnsi"/>
                <w:sz w:val="20"/>
                <w:szCs w:val="20"/>
              </w:rPr>
              <w:t xml:space="preserve">Payroll related report. </w:t>
            </w:r>
            <w:r w:rsidRPr="002027EB">
              <w:rPr>
                <w:rFonts w:asciiTheme="minorHAnsi" w:hAnsiTheme="minorHAnsi"/>
                <w:sz w:val="20"/>
                <w:szCs w:val="20"/>
              </w:rPr>
              <w:t>[Please see annex for the format]</w:t>
            </w:r>
          </w:p>
          <w:p w:rsidR="00F9328F" w:rsidRPr="000904DB" w:rsidRDefault="00F9328F" w:rsidP="00AD1F67">
            <w:pPr>
              <w:pStyle w:val="Default"/>
              <w:rPr>
                <w:rFonts w:asciiTheme="minorHAnsi" w:hAnsiTheme="minorHAnsi"/>
                <w:sz w:val="20"/>
                <w:szCs w:val="20"/>
              </w:rPr>
            </w:pPr>
          </w:p>
        </w:tc>
      </w:tr>
    </w:tbl>
    <w:p w:rsidR="00F932DC" w:rsidRDefault="00F932DC">
      <w:pPr>
        <w:ind w:left="0" w:firstLine="0"/>
        <w:rPr>
          <w:rFonts w:ascii="Calibri" w:hAnsi="Calibri" w:cs="Calibri"/>
          <w:b/>
          <w:bCs/>
          <w:color w:val="002060"/>
          <w:sz w:val="24"/>
          <w:szCs w:val="24"/>
        </w:rPr>
      </w:pPr>
    </w:p>
    <w:p w:rsidR="00F42C32" w:rsidRDefault="00F42C32" w:rsidP="00F42C32">
      <w:pPr>
        <w:ind w:left="0" w:firstLine="0"/>
        <w:rPr>
          <w:rFonts w:ascii="Calibri" w:hAnsi="Calibri" w:cs="Calibri"/>
          <w:b/>
          <w:bCs/>
          <w:color w:val="002060"/>
          <w:sz w:val="24"/>
          <w:szCs w:val="24"/>
        </w:rPr>
      </w:pPr>
    </w:p>
    <w:p w:rsidR="00DB2982" w:rsidRPr="00F42C32" w:rsidRDefault="00DB2982" w:rsidP="00F42C32">
      <w:pPr>
        <w:ind w:left="0" w:firstLine="0"/>
        <w:rPr>
          <w:rFonts w:ascii="Calibri" w:hAnsi="Calibri" w:cs="Calibri"/>
          <w:b/>
          <w:bCs/>
          <w:i/>
          <w:color w:val="000000" w:themeColor="text1"/>
          <w:sz w:val="24"/>
          <w:szCs w:val="24"/>
        </w:rPr>
      </w:pPr>
      <w:r w:rsidRPr="00F42C32">
        <w:rPr>
          <w:rFonts w:ascii="Calibri" w:hAnsi="Calibri" w:cs="Calibri"/>
          <w:b/>
          <w:bCs/>
          <w:i/>
          <w:color w:val="000000" w:themeColor="text1"/>
          <w:sz w:val="24"/>
          <w:szCs w:val="24"/>
        </w:rPr>
        <w:t>Requirement Specification Details:</w:t>
      </w:r>
    </w:p>
    <w:p w:rsidR="00F42C32" w:rsidRPr="00F42C32" w:rsidRDefault="00F42C32" w:rsidP="00DB2982">
      <w:pPr>
        <w:rPr>
          <w:rFonts w:ascii="Calibri" w:hAnsi="Calibri" w:cs="Calibri"/>
          <w:b/>
          <w:bCs/>
          <w:i/>
          <w:color w:val="002060"/>
          <w:sz w:val="24"/>
          <w:szCs w:val="24"/>
        </w:rPr>
      </w:pPr>
    </w:p>
    <w:p w:rsidR="00DB2982" w:rsidRPr="00F42C32" w:rsidRDefault="00DB2982" w:rsidP="00DB2982">
      <w:pPr>
        <w:rPr>
          <w:rFonts w:asciiTheme="minorHAnsi" w:hAnsiTheme="minorHAnsi" w:cstheme="minorHAnsi"/>
          <w:b/>
          <w:sz w:val="24"/>
          <w:szCs w:val="24"/>
        </w:rPr>
      </w:pPr>
      <w:r w:rsidRPr="00F42C32">
        <w:rPr>
          <w:rFonts w:asciiTheme="minorHAnsi" w:hAnsiTheme="minorHAnsi" w:cstheme="minorHAnsi"/>
          <w:b/>
          <w:sz w:val="24"/>
          <w:szCs w:val="24"/>
        </w:rPr>
        <w:t>Payroll Configuration:</w:t>
      </w:r>
    </w:p>
    <w:p w:rsidR="00DB2982" w:rsidRPr="007136C9" w:rsidRDefault="00DB2982" w:rsidP="00DB2982">
      <w:pPr>
        <w:rPr>
          <w:rFonts w:cstheme="minorHAnsi"/>
          <w:b/>
          <w:u w:val="single"/>
        </w:rPr>
      </w:pPr>
    </w:p>
    <w:tbl>
      <w:tblPr>
        <w:tblStyle w:val="TableGrid"/>
        <w:tblW w:w="5000" w:type="pct"/>
        <w:tblLayout w:type="fixed"/>
        <w:tblLook w:val="04A0"/>
      </w:tblPr>
      <w:tblGrid>
        <w:gridCol w:w="834"/>
        <w:gridCol w:w="1352"/>
        <w:gridCol w:w="2341"/>
        <w:gridCol w:w="1623"/>
        <w:gridCol w:w="1354"/>
        <w:gridCol w:w="2072"/>
      </w:tblGrid>
      <w:tr w:rsidR="00DB2982" w:rsidRPr="00F42C32" w:rsidTr="00746382">
        <w:trPr>
          <w:tblHeader/>
        </w:trPr>
        <w:tc>
          <w:tcPr>
            <w:tcW w:w="834" w:type="dxa"/>
            <w:shd w:val="clear" w:color="auto" w:fill="BFBFBF" w:themeFill="background1" w:themeFillShade="BF"/>
          </w:tcPr>
          <w:p w:rsidR="00DB2982" w:rsidRPr="00F42C32" w:rsidRDefault="00DB2982" w:rsidP="00DB2982">
            <w:pPr>
              <w:rPr>
                <w:rFonts w:asciiTheme="minorHAnsi" w:hAnsiTheme="minorHAnsi" w:cstheme="minorHAnsi"/>
                <w:b/>
              </w:rPr>
            </w:pPr>
            <w:r w:rsidRPr="00F42C32">
              <w:rPr>
                <w:rFonts w:asciiTheme="minorHAnsi" w:hAnsiTheme="minorHAnsi" w:cstheme="minorHAnsi"/>
                <w:b/>
              </w:rPr>
              <w:t>SL No.</w:t>
            </w:r>
          </w:p>
        </w:tc>
        <w:tc>
          <w:tcPr>
            <w:tcW w:w="1352" w:type="dxa"/>
            <w:shd w:val="clear" w:color="auto" w:fill="BFBFBF" w:themeFill="background1" w:themeFillShade="BF"/>
          </w:tcPr>
          <w:p w:rsidR="00DB2982" w:rsidRPr="00F42C32" w:rsidRDefault="00DB2982" w:rsidP="00DB2982">
            <w:pPr>
              <w:rPr>
                <w:rFonts w:asciiTheme="minorHAnsi" w:hAnsiTheme="minorHAnsi" w:cstheme="minorHAnsi"/>
                <w:b/>
              </w:rPr>
            </w:pPr>
            <w:r w:rsidRPr="00F42C32">
              <w:rPr>
                <w:rFonts w:asciiTheme="minorHAnsi" w:hAnsiTheme="minorHAnsi" w:cstheme="minorHAnsi"/>
                <w:b/>
              </w:rPr>
              <w:t>Screen</w:t>
            </w:r>
          </w:p>
        </w:tc>
        <w:tc>
          <w:tcPr>
            <w:tcW w:w="2341" w:type="dxa"/>
            <w:shd w:val="clear" w:color="auto" w:fill="BFBFBF" w:themeFill="background1" w:themeFillShade="BF"/>
          </w:tcPr>
          <w:p w:rsidR="00DB2982" w:rsidRPr="00F42C32" w:rsidRDefault="00DB2982" w:rsidP="00DB2982">
            <w:pPr>
              <w:rPr>
                <w:rFonts w:asciiTheme="minorHAnsi" w:hAnsiTheme="minorHAnsi" w:cstheme="minorHAnsi"/>
                <w:b/>
              </w:rPr>
            </w:pPr>
            <w:r w:rsidRPr="00F42C32">
              <w:rPr>
                <w:rFonts w:asciiTheme="minorHAnsi" w:hAnsiTheme="minorHAnsi" w:cstheme="minorHAnsi"/>
                <w:b/>
              </w:rPr>
              <w:t xml:space="preserve">Field </w:t>
            </w:r>
          </w:p>
        </w:tc>
        <w:tc>
          <w:tcPr>
            <w:tcW w:w="1623" w:type="dxa"/>
            <w:shd w:val="clear" w:color="auto" w:fill="BFBFBF" w:themeFill="background1" w:themeFillShade="BF"/>
          </w:tcPr>
          <w:p w:rsidR="00DB2982" w:rsidRPr="00F42C32" w:rsidRDefault="00DB2982" w:rsidP="00DB2982">
            <w:pPr>
              <w:rPr>
                <w:rFonts w:asciiTheme="minorHAnsi" w:hAnsiTheme="minorHAnsi" w:cstheme="minorHAnsi"/>
                <w:b/>
              </w:rPr>
            </w:pPr>
            <w:r w:rsidRPr="00F42C32">
              <w:rPr>
                <w:rFonts w:asciiTheme="minorHAnsi" w:hAnsiTheme="minorHAnsi" w:cstheme="minorHAnsi"/>
                <w:b/>
              </w:rPr>
              <w:t>Type</w:t>
            </w:r>
          </w:p>
        </w:tc>
        <w:tc>
          <w:tcPr>
            <w:tcW w:w="1354" w:type="dxa"/>
            <w:shd w:val="clear" w:color="auto" w:fill="BFBFBF" w:themeFill="background1" w:themeFillShade="BF"/>
          </w:tcPr>
          <w:p w:rsidR="00DB2982" w:rsidRPr="00F42C32" w:rsidRDefault="00DB2982" w:rsidP="00DB2982">
            <w:pPr>
              <w:rPr>
                <w:rFonts w:asciiTheme="minorHAnsi" w:hAnsiTheme="minorHAnsi" w:cstheme="minorHAnsi"/>
                <w:b/>
              </w:rPr>
            </w:pPr>
            <w:r w:rsidRPr="00F42C32">
              <w:rPr>
                <w:rFonts w:asciiTheme="minorHAnsi" w:hAnsiTheme="minorHAnsi" w:cstheme="minorHAnsi"/>
                <w:b/>
              </w:rPr>
              <w:t>Data Type</w:t>
            </w:r>
          </w:p>
        </w:tc>
        <w:tc>
          <w:tcPr>
            <w:tcW w:w="2072" w:type="dxa"/>
            <w:shd w:val="clear" w:color="auto" w:fill="BFBFBF" w:themeFill="background1" w:themeFillShade="BF"/>
          </w:tcPr>
          <w:p w:rsidR="00DB2982" w:rsidRPr="00F42C32" w:rsidRDefault="00DB2982" w:rsidP="00DB2982">
            <w:pPr>
              <w:rPr>
                <w:rFonts w:asciiTheme="minorHAnsi" w:hAnsiTheme="minorHAnsi" w:cstheme="minorHAnsi"/>
                <w:b/>
              </w:rPr>
            </w:pPr>
            <w:r w:rsidRPr="00F42C32">
              <w:rPr>
                <w:rFonts w:asciiTheme="minorHAnsi" w:hAnsiTheme="minorHAnsi" w:cstheme="minorHAnsi"/>
                <w:b/>
              </w:rPr>
              <w:t>Policy</w:t>
            </w:r>
          </w:p>
        </w:tc>
      </w:tr>
      <w:tr w:rsidR="00746382" w:rsidRPr="00F42C32" w:rsidTr="00746382">
        <w:tc>
          <w:tcPr>
            <w:tcW w:w="834" w:type="dxa"/>
            <w:vMerge w:val="restart"/>
          </w:tcPr>
          <w:p w:rsidR="00746382" w:rsidRPr="00F42C32" w:rsidRDefault="00746382" w:rsidP="00DB2982">
            <w:pPr>
              <w:rPr>
                <w:rFonts w:asciiTheme="minorHAnsi" w:hAnsiTheme="minorHAnsi" w:cstheme="minorHAnsi"/>
                <w:b/>
              </w:rPr>
            </w:pPr>
            <w:r>
              <w:rPr>
                <w:rFonts w:asciiTheme="minorHAnsi" w:hAnsiTheme="minorHAnsi"/>
              </w:rPr>
              <w:t>8.1</w:t>
            </w:r>
          </w:p>
        </w:tc>
        <w:tc>
          <w:tcPr>
            <w:tcW w:w="8742" w:type="dxa"/>
            <w:gridSpan w:val="5"/>
          </w:tcPr>
          <w:p w:rsidR="00746382" w:rsidRPr="00F42C32" w:rsidRDefault="00746382" w:rsidP="00DB2982">
            <w:pPr>
              <w:rPr>
                <w:rFonts w:asciiTheme="minorHAnsi" w:hAnsiTheme="minorHAnsi" w:cstheme="minorHAnsi"/>
              </w:rPr>
            </w:pPr>
            <w:r w:rsidRPr="00F42C32">
              <w:rPr>
                <w:rFonts w:asciiTheme="minorHAnsi" w:hAnsiTheme="minorHAnsi" w:cstheme="minorHAnsi"/>
                <w:b/>
              </w:rPr>
              <w:t>Salary Item Setup</w:t>
            </w:r>
          </w:p>
        </w:tc>
      </w:tr>
      <w:tr w:rsidR="00746382" w:rsidRPr="00F42C32" w:rsidTr="00746382">
        <w:tc>
          <w:tcPr>
            <w:tcW w:w="834" w:type="dxa"/>
            <w:vMerge/>
          </w:tcPr>
          <w:p w:rsidR="00746382" w:rsidRPr="00F42C32" w:rsidRDefault="00746382" w:rsidP="00DB2982">
            <w:pPr>
              <w:rPr>
                <w:rFonts w:asciiTheme="minorHAnsi" w:hAnsiTheme="minorHAnsi"/>
              </w:rPr>
            </w:pPr>
          </w:p>
        </w:tc>
        <w:tc>
          <w:tcPr>
            <w:tcW w:w="1352" w:type="dxa"/>
            <w:vMerge w:val="restart"/>
          </w:tcPr>
          <w:p w:rsidR="00746382" w:rsidRPr="00F42C32" w:rsidRDefault="00746382" w:rsidP="00DB2982">
            <w:pPr>
              <w:rPr>
                <w:rFonts w:asciiTheme="minorHAnsi" w:hAnsiTheme="minorHAnsi" w:cstheme="minorHAnsi"/>
                <w:b/>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Item Title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Text Box</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NVARCHAR</w:t>
            </w:r>
          </w:p>
        </w:tc>
        <w:tc>
          <w:tcPr>
            <w:tcW w:w="2072"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Salary Heads are:</w:t>
            </w:r>
          </w:p>
          <w:p w:rsidR="00746382" w:rsidRPr="00F42C32" w:rsidRDefault="00746382" w:rsidP="006E1627">
            <w:pPr>
              <w:pStyle w:val="ListParagraph"/>
              <w:numPr>
                <w:ilvl w:val="0"/>
                <w:numId w:val="51"/>
              </w:numPr>
              <w:ind w:left="252"/>
              <w:rPr>
                <w:rFonts w:asciiTheme="minorHAnsi" w:hAnsiTheme="minorHAnsi" w:cstheme="minorHAnsi"/>
              </w:rPr>
            </w:pPr>
            <w:r w:rsidRPr="00F42C32">
              <w:rPr>
                <w:rFonts w:asciiTheme="minorHAnsi" w:hAnsiTheme="minorHAnsi" w:cstheme="minorHAnsi"/>
              </w:rPr>
              <w:t>Basic</w:t>
            </w:r>
          </w:p>
          <w:p w:rsidR="00746382" w:rsidRPr="00F42C32" w:rsidRDefault="00746382" w:rsidP="006E1627">
            <w:pPr>
              <w:pStyle w:val="ListParagraph"/>
              <w:numPr>
                <w:ilvl w:val="0"/>
                <w:numId w:val="51"/>
              </w:numPr>
              <w:ind w:left="252"/>
              <w:rPr>
                <w:rFonts w:asciiTheme="minorHAnsi" w:hAnsiTheme="minorHAnsi" w:cstheme="minorHAnsi"/>
              </w:rPr>
            </w:pPr>
            <w:r w:rsidRPr="00F42C32">
              <w:rPr>
                <w:rFonts w:asciiTheme="minorHAnsi" w:hAnsiTheme="minorHAnsi" w:cstheme="minorHAnsi"/>
              </w:rPr>
              <w:t>House Rent</w:t>
            </w:r>
          </w:p>
          <w:p w:rsidR="00746382" w:rsidRPr="00F42C32" w:rsidRDefault="00746382" w:rsidP="006E1627">
            <w:pPr>
              <w:pStyle w:val="ListParagraph"/>
              <w:numPr>
                <w:ilvl w:val="0"/>
                <w:numId w:val="51"/>
              </w:numPr>
              <w:ind w:left="252"/>
              <w:rPr>
                <w:rFonts w:asciiTheme="minorHAnsi" w:hAnsiTheme="minorHAnsi" w:cstheme="minorHAnsi"/>
              </w:rPr>
            </w:pPr>
            <w:r w:rsidRPr="00F42C32">
              <w:rPr>
                <w:rFonts w:asciiTheme="minorHAnsi" w:hAnsiTheme="minorHAnsi" w:cstheme="minorHAnsi"/>
              </w:rPr>
              <w:t>Medical</w:t>
            </w:r>
          </w:p>
          <w:p w:rsidR="00746382" w:rsidRPr="00F42C32" w:rsidRDefault="00746382" w:rsidP="006E1627">
            <w:pPr>
              <w:pStyle w:val="ListParagraph"/>
              <w:numPr>
                <w:ilvl w:val="0"/>
                <w:numId w:val="51"/>
              </w:numPr>
              <w:ind w:left="252"/>
              <w:rPr>
                <w:rFonts w:asciiTheme="minorHAnsi" w:hAnsiTheme="minorHAnsi" w:cstheme="minorHAnsi"/>
              </w:rPr>
            </w:pPr>
            <w:r w:rsidRPr="00F42C32">
              <w:rPr>
                <w:rFonts w:asciiTheme="minorHAnsi" w:hAnsiTheme="minorHAnsi" w:cstheme="minorHAnsi"/>
              </w:rPr>
              <w:t>Conveyance</w:t>
            </w:r>
          </w:p>
          <w:p w:rsidR="00746382" w:rsidRPr="00F42C32" w:rsidRDefault="00746382" w:rsidP="006E1627">
            <w:pPr>
              <w:pStyle w:val="ListParagraph"/>
              <w:numPr>
                <w:ilvl w:val="0"/>
                <w:numId w:val="51"/>
              </w:numPr>
              <w:ind w:left="252"/>
              <w:rPr>
                <w:rFonts w:asciiTheme="minorHAnsi" w:hAnsiTheme="minorHAnsi" w:cstheme="minorHAnsi"/>
              </w:rPr>
            </w:pPr>
            <w:r w:rsidRPr="00F42C32">
              <w:rPr>
                <w:rFonts w:asciiTheme="minorHAnsi" w:hAnsiTheme="minorHAnsi" w:cstheme="minorHAnsi"/>
              </w:rPr>
              <w:t>Others</w:t>
            </w:r>
          </w:p>
          <w:p w:rsidR="00746382" w:rsidRPr="00F42C32" w:rsidRDefault="00746382" w:rsidP="006E1627">
            <w:pPr>
              <w:pStyle w:val="ListParagraph"/>
              <w:numPr>
                <w:ilvl w:val="0"/>
                <w:numId w:val="51"/>
              </w:numPr>
              <w:ind w:left="252"/>
              <w:rPr>
                <w:rFonts w:asciiTheme="minorHAnsi" w:hAnsiTheme="minorHAnsi" w:cstheme="minorHAnsi"/>
              </w:rPr>
            </w:pPr>
            <w:r w:rsidRPr="00F42C32">
              <w:rPr>
                <w:rFonts w:asciiTheme="minorHAnsi" w:hAnsiTheme="minorHAnsi" w:cstheme="minorHAnsi"/>
              </w:rPr>
              <w:t>Arrear(+)</w:t>
            </w:r>
          </w:p>
          <w:p w:rsidR="00746382" w:rsidRPr="00F42C32" w:rsidRDefault="00746382" w:rsidP="006E1627">
            <w:pPr>
              <w:pStyle w:val="ListParagraph"/>
              <w:numPr>
                <w:ilvl w:val="0"/>
                <w:numId w:val="51"/>
              </w:numPr>
              <w:ind w:left="252"/>
              <w:rPr>
                <w:rFonts w:asciiTheme="minorHAnsi" w:hAnsiTheme="minorHAnsi" w:cstheme="minorHAnsi"/>
              </w:rPr>
            </w:pPr>
            <w:r w:rsidRPr="00F42C32">
              <w:rPr>
                <w:rFonts w:asciiTheme="minorHAnsi" w:hAnsiTheme="minorHAnsi" w:cstheme="minorHAnsi"/>
              </w:rPr>
              <w:t>Arrear(-)</w:t>
            </w:r>
          </w:p>
          <w:p w:rsidR="00746382" w:rsidRPr="00F42C32" w:rsidRDefault="00746382" w:rsidP="006E1627">
            <w:pPr>
              <w:pStyle w:val="ListParagraph"/>
              <w:numPr>
                <w:ilvl w:val="0"/>
                <w:numId w:val="51"/>
              </w:numPr>
              <w:ind w:left="252"/>
              <w:rPr>
                <w:rFonts w:asciiTheme="minorHAnsi" w:hAnsiTheme="minorHAnsi" w:cstheme="minorHAnsi"/>
              </w:rPr>
            </w:pPr>
            <w:r w:rsidRPr="00F42C32">
              <w:rPr>
                <w:rFonts w:asciiTheme="minorHAnsi" w:hAnsiTheme="minorHAnsi" w:cstheme="minorHAnsi"/>
              </w:rPr>
              <w:t>LWOP/Absent</w:t>
            </w: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 xml:space="preserve">Short title </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Text Box</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VARCHAR</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Item type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Dropdown list</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CHAR(1)</w:t>
            </w:r>
          </w:p>
        </w:tc>
        <w:tc>
          <w:tcPr>
            <w:tcW w:w="2072"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Additive/Deductive</w:t>
            </w:r>
          </w:p>
        </w:tc>
      </w:tr>
      <w:tr w:rsidR="00746382" w:rsidRPr="00F42C32" w:rsidTr="00746382">
        <w:tc>
          <w:tcPr>
            <w:tcW w:w="834" w:type="dxa"/>
            <w:vMerge w:val="restart"/>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Item Category</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Dropdown list</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CHAR(1)</w:t>
            </w:r>
          </w:p>
        </w:tc>
        <w:tc>
          <w:tcPr>
            <w:tcW w:w="2072"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Salary/Variable</w:t>
            </w: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Natural code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Text Box</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Numeric(2)</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Description</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Text Area</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VARCHAR ()</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Is Basic</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Check Box</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CHAR(1)</w:t>
            </w:r>
          </w:p>
        </w:tc>
        <w:tc>
          <w:tcPr>
            <w:tcW w:w="2072"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Is the item Basic?</w:t>
            </w: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Is PF Deduction</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Check Box</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CHAR(1)</w:t>
            </w:r>
          </w:p>
        </w:tc>
        <w:tc>
          <w:tcPr>
            <w:tcW w:w="2072"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Is the item deduction?</w:t>
            </w: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Is Allowance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Check Box</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CHAR(1)</w:t>
            </w:r>
          </w:p>
        </w:tc>
        <w:tc>
          <w:tcPr>
            <w:tcW w:w="2072"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IS the item as Allowance</w:t>
            </w: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Make inactive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Check Box</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CHAR(1)</w:t>
            </w:r>
          </w:p>
        </w:tc>
        <w:tc>
          <w:tcPr>
            <w:tcW w:w="2072"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The item is Active  Y/N</w:t>
            </w: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Save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Button</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 xml:space="preserve">Delete </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Button</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Refresh</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Button</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Salary Item List</w:t>
            </w:r>
          </w:p>
        </w:tc>
        <w:tc>
          <w:tcPr>
            <w:tcW w:w="1623" w:type="dxa"/>
          </w:tcPr>
          <w:p w:rsidR="00746382" w:rsidRPr="00F42C32" w:rsidRDefault="00746382" w:rsidP="00DB2982">
            <w:pPr>
              <w:rPr>
                <w:rFonts w:asciiTheme="minorHAnsi" w:hAnsiTheme="minorHAnsi" w:cstheme="minorHAnsi"/>
              </w:rPr>
            </w:pP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Edit and view all item</w:t>
            </w:r>
          </w:p>
        </w:tc>
      </w:tr>
      <w:tr w:rsidR="00746382" w:rsidRPr="00F42C32" w:rsidTr="00746382">
        <w:tc>
          <w:tcPr>
            <w:tcW w:w="9576" w:type="dxa"/>
            <w:gridSpan w:val="6"/>
            <w:shd w:val="clear" w:color="auto" w:fill="D9D9D9" w:themeFill="background1" w:themeFillShade="D9"/>
          </w:tcPr>
          <w:p w:rsidR="00746382" w:rsidRPr="00F42C32" w:rsidRDefault="00746382" w:rsidP="00DB2982">
            <w:pPr>
              <w:rPr>
                <w:rFonts w:asciiTheme="minorHAnsi" w:hAnsiTheme="minorHAnsi" w:cstheme="minorHAnsi"/>
              </w:rPr>
            </w:pPr>
          </w:p>
        </w:tc>
      </w:tr>
      <w:tr w:rsidR="00746382" w:rsidRPr="00F42C32" w:rsidTr="00746382">
        <w:tc>
          <w:tcPr>
            <w:tcW w:w="834" w:type="dxa"/>
            <w:vMerge w:val="restart"/>
          </w:tcPr>
          <w:p w:rsidR="00746382" w:rsidRPr="00F42C32" w:rsidRDefault="00746382" w:rsidP="00DB2982">
            <w:pPr>
              <w:rPr>
                <w:rFonts w:asciiTheme="minorHAnsi" w:hAnsiTheme="minorHAnsi" w:cstheme="minorHAnsi"/>
                <w:b/>
              </w:rPr>
            </w:pPr>
            <w:r>
              <w:rPr>
                <w:rFonts w:asciiTheme="minorHAnsi" w:hAnsiTheme="minorHAnsi"/>
              </w:rPr>
              <w:t>8</w:t>
            </w:r>
            <w:r w:rsidRPr="00F42C32">
              <w:rPr>
                <w:rFonts w:asciiTheme="minorHAnsi" w:hAnsiTheme="minorHAnsi"/>
              </w:rPr>
              <w:t>.1</w:t>
            </w:r>
          </w:p>
        </w:tc>
        <w:tc>
          <w:tcPr>
            <w:tcW w:w="8742" w:type="dxa"/>
            <w:gridSpan w:val="5"/>
          </w:tcPr>
          <w:p w:rsidR="00746382" w:rsidRPr="00F42C32" w:rsidRDefault="00746382" w:rsidP="00DB2982">
            <w:pPr>
              <w:rPr>
                <w:rFonts w:asciiTheme="minorHAnsi" w:hAnsiTheme="minorHAnsi" w:cstheme="minorHAnsi"/>
              </w:rPr>
            </w:pPr>
            <w:r w:rsidRPr="00F42C32">
              <w:rPr>
                <w:rFonts w:asciiTheme="minorHAnsi" w:hAnsiTheme="minorHAnsi" w:cstheme="minorHAnsi"/>
                <w:b/>
              </w:rPr>
              <w:t>Gross Salary items</w:t>
            </w:r>
          </w:p>
        </w:tc>
      </w:tr>
      <w:tr w:rsidR="00746382" w:rsidRPr="00F42C32" w:rsidTr="00746382">
        <w:tc>
          <w:tcPr>
            <w:tcW w:w="834" w:type="dxa"/>
            <w:vMerge/>
          </w:tcPr>
          <w:p w:rsidR="00746382" w:rsidRPr="00F42C32" w:rsidRDefault="00746382" w:rsidP="00DB2982">
            <w:pPr>
              <w:rPr>
                <w:rFonts w:asciiTheme="minorHAnsi" w:hAnsiTheme="minorHAnsi"/>
              </w:rPr>
            </w:pPr>
          </w:p>
        </w:tc>
        <w:tc>
          <w:tcPr>
            <w:tcW w:w="1352" w:type="dxa"/>
            <w:vMerge w:val="restart"/>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Select All</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Link Button</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Select all item from item list</w:t>
            </w: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Select None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Link Button</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Un-select all item from list items</w:t>
            </w: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Salary item List with check box</w:t>
            </w:r>
          </w:p>
        </w:tc>
        <w:tc>
          <w:tcPr>
            <w:tcW w:w="1623" w:type="dxa"/>
          </w:tcPr>
          <w:p w:rsidR="00746382" w:rsidRPr="00F42C32" w:rsidRDefault="00746382" w:rsidP="00DB2982">
            <w:pPr>
              <w:rPr>
                <w:rFonts w:asciiTheme="minorHAnsi" w:hAnsiTheme="minorHAnsi" w:cstheme="minorHAnsi"/>
              </w:rPr>
            </w:pP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Save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Button</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095956" w:rsidRPr="00F42C32" w:rsidTr="00746382">
        <w:tc>
          <w:tcPr>
            <w:tcW w:w="9576" w:type="dxa"/>
            <w:gridSpan w:val="6"/>
          </w:tcPr>
          <w:p w:rsidR="00095956" w:rsidRPr="00F42C32" w:rsidRDefault="00095956" w:rsidP="00DB2982">
            <w:pPr>
              <w:rPr>
                <w:rFonts w:asciiTheme="minorHAnsi" w:hAnsiTheme="minorHAnsi" w:cstheme="minorHAnsi"/>
                <w:b/>
              </w:rPr>
            </w:pPr>
            <w:r w:rsidRPr="00F42C32">
              <w:rPr>
                <w:rFonts w:asciiTheme="minorHAnsi" w:hAnsiTheme="minorHAnsi" w:cstheme="minorHAnsi"/>
                <w:b/>
              </w:rPr>
              <w:t>Policy:</w:t>
            </w:r>
          </w:p>
          <w:p w:rsidR="00095956" w:rsidRPr="00F42C32" w:rsidRDefault="00095956" w:rsidP="00DB2982">
            <w:pPr>
              <w:rPr>
                <w:rFonts w:asciiTheme="minorHAnsi" w:hAnsiTheme="minorHAnsi" w:cstheme="minorHAnsi"/>
              </w:rPr>
            </w:pPr>
            <w:r w:rsidRPr="00F42C32">
              <w:rPr>
                <w:rFonts w:asciiTheme="minorHAnsi" w:hAnsiTheme="minorHAnsi" w:cstheme="minorHAnsi"/>
              </w:rPr>
              <w:t>Need to select salary heads those are related to gross salary</w:t>
            </w:r>
          </w:p>
        </w:tc>
      </w:tr>
      <w:tr w:rsidR="00746382" w:rsidRPr="00F42C32" w:rsidTr="00746382">
        <w:tc>
          <w:tcPr>
            <w:tcW w:w="9576" w:type="dxa"/>
            <w:gridSpan w:val="6"/>
            <w:shd w:val="clear" w:color="auto" w:fill="D9D9D9" w:themeFill="background1" w:themeFillShade="D9"/>
          </w:tcPr>
          <w:p w:rsidR="00746382" w:rsidRPr="00F42C32" w:rsidRDefault="00746382" w:rsidP="00DB2982">
            <w:pPr>
              <w:rPr>
                <w:rFonts w:asciiTheme="minorHAnsi" w:hAnsiTheme="minorHAnsi" w:cstheme="minorHAnsi"/>
                <w:b/>
              </w:rPr>
            </w:pPr>
          </w:p>
        </w:tc>
      </w:tr>
      <w:tr w:rsidR="00746382" w:rsidRPr="00F42C32" w:rsidTr="00746382">
        <w:tc>
          <w:tcPr>
            <w:tcW w:w="834" w:type="dxa"/>
            <w:vMerge w:val="restart"/>
          </w:tcPr>
          <w:p w:rsidR="00746382" w:rsidRPr="00F42C32" w:rsidRDefault="00746382" w:rsidP="00DB2982">
            <w:pPr>
              <w:rPr>
                <w:rFonts w:asciiTheme="minorHAnsi" w:hAnsiTheme="minorHAnsi" w:cstheme="minorHAnsi"/>
                <w:b/>
              </w:rPr>
            </w:pPr>
            <w:r>
              <w:rPr>
                <w:rFonts w:asciiTheme="minorHAnsi" w:hAnsiTheme="minorHAnsi" w:cstheme="minorHAnsi"/>
              </w:rPr>
              <w:t>8</w:t>
            </w:r>
            <w:r w:rsidRPr="00F42C32">
              <w:rPr>
                <w:rFonts w:asciiTheme="minorHAnsi" w:hAnsiTheme="minorHAnsi" w:cstheme="minorHAnsi"/>
              </w:rPr>
              <w:t>.1</w:t>
            </w:r>
          </w:p>
        </w:tc>
        <w:tc>
          <w:tcPr>
            <w:tcW w:w="8742" w:type="dxa"/>
            <w:gridSpan w:val="5"/>
          </w:tcPr>
          <w:p w:rsidR="00746382" w:rsidRPr="00F42C32" w:rsidRDefault="00746382" w:rsidP="00DB2982">
            <w:pPr>
              <w:rPr>
                <w:rFonts w:asciiTheme="minorHAnsi" w:hAnsiTheme="minorHAnsi" w:cstheme="minorHAnsi"/>
              </w:rPr>
            </w:pPr>
            <w:r w:rsidRPr="00F42C32">
              <w:rPr>
                <w:rFonts w:asciiTheme="minorHAnsi" w:hAnsiTheme="minorHAnsi" w:cstheme="minorHAnsi"/>
                <w:b/>
              </w:rPr>
              <w:t>Payroll Salary items</w:t>
            </w: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val="restart"/>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Select All</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Link Button</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Select all item from item list</w:t>
            </w: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Select None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Link Button</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Un-select all item from list items</w:t>
            </w: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Salary item List with check box and Serial number text box</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Item grid view list with input field</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Save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Button</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Save payroll Salary item data.</w:t>
            </w:r>
          </w:p>
        </w:tc>
      </w:tr>
      <w:tr w:rsidR="00095956" w:rsidRPr="00F42C32" w:rsidTr="00746382">
        <w:tc>
          <w:tcPr>
            <w:tcW w:w="9576" w:type="dxa"/>
            <w:gridSpan w:val="6"/>
          </w:tcPr>
          <w:p w:rsidR="00095956" w:rsidRPr="00F42C32" w:rsidRDefault="00095956" w:rsidP="00DB2982">
            <w:pPr>
              <w:rPr>
                <w:rFonts w:asciiTheme="minorHAnsi" w:hAnsiTheme="minorHAnsi" w:cstheme="minorHAnsi"/>
                <w:b/>
              </w:rPr>
            </w:pPr>
            <w:r w:rsidRPr="00F42C32">
              <w:rPr>
                <w:rFonts w:asciiTheme="minorHAnsi" w:hAnsiTheme="minorHAnsi" w:cstheme="minorHAnsi"/>
                <w:b/>
              </w:rPr>
              <w:t>Policy:</w:t>
            </w:r>
          </w:p>
          <w:p w:rsidR="00095956" w:rsidRPr="00F42C32" w:rsidRDefault="00095956" w:rsidP="00DB2982">
            <w:pPr>
              <w:rPr>
                <w:rFonts w:asciiTheme="minorHAnsi" w:hAnsiTheme="minorHAnsi" w:cstheme="minorHAnsi"/>
              </w:rPr>
            </w:pPr>
            <w:r w:rsidRPr="00F42C32">
              <w:rPr>
                <w:rFonts w:asciiTheme="minorHAnsi" w:hAnsiTheme="minorHAnsi" w:cstheme="minorHAnsi"/>
              </w:rPr>
              <w:t>Need to mention salary head sequence those are used to prepare salary sheet</w:t>
            </w:r>
          </w:p>
        </w:tc>
      </w:tr>
      <w:tr w:rsidR="00746382" w:rsidRPr="00F42C32" w:rsidTr="00746382">
        <w:tc>
          <w:tcPr>
            <w:tcW w:w="9576" w:type="dxa"/>
            <w:gridSpan w:val="6"/>
            <w:shd w:val="clear" w:color="auto" w:fill="D9D9D9" w:themeFill="background1" w:themeFillShade="D9"/>
          </w:tcPr>
          <w:p w:rsidR="00746382" w:rsidRPr="00F42C32" w:rsidRDefault="00746382" w:rsidP="00DB2982">
            <w:pPr>
              <w:rPr>
                <w:rFonts w:asciiTheme="minorHAnsi" w:hAnsiTheme="minorHAnsi" w:cstheme="minorHAnsi"/>
                <w:b/>
              </w:rPr>
            </w:pPr>
          </w:p>
        </w:tc>
      </w:tr>
      <w:tr w:rsidR="00746382" w:rsidRPr="00F42C32" w:rsidTr="00746382">
        <w:tc>
          <w:tcPr>
            <w:tcW w:w="834" w:type="dxa"/>
            <w:vMerge w:val="restart"/>
          </w:tcPr>
          <w:p w:rsidR="00746382" w:rsidRPr="00F42C32" w:rsidRDefault="00746382" w:rsidP="00DB2982">
            <w:pPr>
              <w:rPr>
                <w:rFonts w:asciiTheme="minorHAnsi" w:hAnsiTheme="minorHAnsi" w:cstheme="minorHAnsi"/>
                <w:b/>
              </w:rPr>
            </w:pPr>
            <w:r>
              <w:rPr>
                <w:rFonts w:asciiTheme="minorHAnsi" w:hAnsiTheme="minorHAnsi" w:cstheme="minorHAnsi"/>
              </w:rPr>
              <w:t>8</w:t>
            </w:r>
            <w:r w:rsidRPr="00F42C32">
              <w:rPr>
                <w:rFonts w:asciiTheme="minorHAnsi" w:hAnsiTheme="minorHAnsi" w:cstheme="minorHAnsi"/>
              </w:rPr>
              <w:t>.1</w:t>
            </w:r>
          </w:p>
        </w:tc>
        <w:tc>
          <w:tcPr>
            <w:tcW w:w="8742" w:type="dxa"/>
            <w:gridSpan w:val="5"/>
          </w:tcPr>
          <w:p w:rsidR="00746382" w:rsidRPr="00F42C32" w:rsidRDefault="00746382" w:rsidP="00DB2982">
            <w:pPr>
              <w:rPr>
                <w:rFonts w:asciiTheme="minorHAnsi" w:hAnsiTheme="minorHAnsi" w:cstheme="minorHAnsi"/>
              </w:rPr>
            </w:pPr>
            <w:r w:rsidRPr="00F42C32">
              <w:rPr>
                <w:rFonts w:asciiTheme="minorHAnsi" w:hAnsiTheme="minorHAnsi" w:cstheme="minorHAnsi"/>
                <w:b/>
              </w:rPr>
              <w:t>Pay slip Head Sequence</w:t>
            </w: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val="restart"/>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Sequence No.</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Text Box</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Numeric(5)</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Salary head</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Dropdown list</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Numeric(9)</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Display type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label</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Char(1)</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 xml:space="preserve">Sequence List with </w:t>
            </w:r>
            <w:r w:rsidRPr="00F42C32">
              <w:rPr>
                <w:rFonts w:asciiTheme="minorHAnsi" w:hAnsiTheme="minorHAnsi" w:cstheme="minorHAnsi"/>
                <w:b/>
              </w:rPr>
              <w:t>Edit</w:t>
            </w:r>
            <w:r w:rsidRPr="00F42C32">
              <w:rPr>
                <w:rFonts w:asciiTheme="minorHAnsi" w:hAnsiTheme="minorHAnsi" w:cstheme="minorHAnsi"/>
              </w:rPr>
              <w:t xml:space="preserve"> Action</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Data grid view</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 xml:space="preserve">Refresh </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Button</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Save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Button</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Delete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Button</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9576" w:type="dxa"/>
            <w:gridSpan w:val="6"/>
            <w:shd w:val="clear" w:color="auto" w:fill="D9D9D9" w:themeFill="background1" w:themeFillShade="D9"/>
          </w:tcPr>
          <w:p w:rsidR="00746382" w:rsidRPr="00F42C32" w:rsidRDefault="00746382" w:rsidP="00DB2982">
            <w:pPr>
              <w:rPr>
                <w:rFonts w:asciiTheme="minorHAnsi" w:hAnsiTheme="minorHAnsi" w:cstheme="minorHAnsi"/>
              </w:rPr>
            </w:pPr>
          </w:p>
        </w:tc>
      </w:tr>
      <w:tr w:rsidR="00746382" w:rsidRPr="00F42C32" w:rsidTr="00746382">
        <w:tc>
          <w:tcPr>
            <w:tcW w:w="834" w:type="dxa"/>
            <w:vMerge w:val="restart"/>
          </w:tcPr>
          <w:p w:rsidR="00746382" w:rsidRPr="00F42C32" w:rsidRDefault="00746382" w:rsidP="00DB2982">
            <w:pPr>
              <w:rPr>
                <w:rFonts w:asciiTheme="minorHAnsi" w:hAnsiTheme="minorHAnsi" w:cstheme="minorHAnsi"/>
                <w:b/>
              </w:rPr>
            </w:pPr>
            <w:r>
              <w:rPr>
                <w:rFonts w:asciiTheme="minorHAnsi" w:hAnsiTheme="minorHAnsi" w:cstheme="minorHAnsi"/>
              </w:rPr>
              <w:t>8</w:t>
            </w:r>
            <w:r w:rsidRPr="00F42C32">
              <w:rPr>
                <w:rFonts w:asciiTheme="minorHAnsi" w:hAnsiTheme="minorHAnsi" w:cstheme="minorHAnsi"/>
              </w:rPr>
              <w:t>.1</w:t>
            </w:r>
          </w:p>
        </w:tc>
        <w:tc>
          <w:tcPr>
            <w:tcW w:w="8742" w:type="dxa"/>
            <w:gridSpan w:val="5"/>
          </w:tcPr>
          <w:p w:rsidR="00746382" w:rsidRPr="00F42C32" w:rsidRDefault="00746382" w:rsidP="00DB2982">
            <w:pPr>
              <w:rPr>
                <w:rFonts w:asciiTheme="minorHAnsi" w:hAnsiTheme="minorHAnsi" w:cstheme="minorHAnsi"/>
                <w:b/>
              </w:rPr>
            </w:pPr>
            <w:r w:rsidRPr="00F42C32">
              <w:rPr>
                <w:rFonts w:asciiTheme="minorHAnsi" w:hAnsiTheme="minorHAnsi" w:cstheme="minorHAnsi"/>
                <w:b/>
              </w:rPr>
              <w:t>Employee Salary Package Setup</w:t>
            </w: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val="restart"/>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Package title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Dropdown list</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Numeric(5)</w:t>
            </w:r>
          </w:p>
        </w:tc>
        <w:tc>
          <w:tcPr>
            <w:tcW w:w="2072"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Display with employee ID and Name</w:t>
            </w: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Description</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Text Field</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VARCHAR</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Make Inactive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Check box</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Char(1)</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095956">
            <w:pPr>
              <w:ind w:left="0" w:firstLine="0"/>
              <w:rPr>
                <w:rFonts w:asciiTheme="minorHAnsi" w:hAnsiTheme="minorHAnsi" w:cstheme="minorHAnsi"/>
              </w:rPr>
            </w:pPr>
            <w:r w:rsidRPr="00F42C32">
              <w:rPr>
                <w:rFonts w:asciiTheme="minorHAnsi" w:hAnsiTheme="minorHAnsi" w:cstheme="minorHAnsi"/>
              </w:rPr>
              <w:t xml:space="preserve">Salary item List with Remove action and amount text field </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Grid View</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 xml:space="preserve">Generate </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Button</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Save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Button</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 xml:space="preserve">Refresh </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Button</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Delete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Button</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Tab-2</w:t>
            </w:r>
          </w:p>
        </w:tc>
        <w:tc>
          <w:tcPr>
            <w:tcW w:w="1623" w:type="dxa"/>
          </w:tcPr>
          <w:p w:rsidR="00746382" w:rsidRPr="00F42C32" w:rsidRDefault="00746382" w:rsidP="00DB2982">
            <w:pPr>
              <w:rPr>
                <w:rFonts w:asciiTheme="minorHAnsi" w:hAnsiTheme="minorHAnsi" w:cstheme="minorHAnsi"/>
              </w:rPr>
            </w:pP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Show all Record</w:t>
            </w:r>
          </w:p>
        </w:tc>
        <w:tc>
          <w:tcPr>
            <w:tcW w:w="1623" w:type="dxa"/>
          </w:tcPr>
          <w:p w:rsidR="00746382" w:rsidRPr="00F42C32" w:rsidRDefault="00746382" w:rsidP="00DB2982">
            <w:pPr>
              <w:rPr>
                <w:rFonts w:asciiTheme="minorHAnsi" w:hAnsiTheme="minorHAnsi" w:cstheme="minorHAnsi"/>
              </w:rPr>
            </w:pP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Package title</w:t>
            </w:r>
          </w:p>
        </w:tc>
        <w:tc>
          <w:tcPr>
            <w:tcW w:w="1623" w:type="dxa"/>
          </w:tcPr>
          <w:p w:rsidR="00746382" w:rsidRPr="00F42C32" w:rsidRDefault="00746382" w:rsidP="00DB2982">
            <w:pPr>
              <w:rPr>
                <w:rFonts w:asciiTheme="minorHAnsi" w:hAnsiTheme="minorHAnsi" w:cstheme="minorHAnsi"/>
              </w:rPr>
            </w:pP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Search Button</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Button</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095956">
            <w:pPr>
              <w:ind w:left="0" w:firstLine="0"/>
              <w:rPr>
                <w:rFonts w:asciiTheme="minorHAnsi" w:hAnsiTheme="minorHAnsi" w:cstheme="minorHAnsi"/>
              </w:rPr>
            </w:pPr>
            <w:r w:rsidRPr="00F42C32">
              <w:rPr>
                <w:rFonts w:asciiTheme="minorHAnsi" w:hAnsiTheme="minorHAnsi" w:cstheme="minorHAnsi"/>
              </w:rPr>
              <w:t>Package List With Edit action</w:t>
            </w:r>
          </w:p>
        </w:tc>
        <w:tc>
          <w:tcPr>
            <w:tcW w:w="1623" w:type="dxa"/>
          </w:tcPr>
          <w:p w:rsidR="00746382" w:rsidRPr="00F42C32" w:rsidRDefault="00746382" w:rsidP="00DB2982">
            <w:pPr>
              <w:rPr>
                <w:rFonts w:asciiTheme="minorHAnsi" w:hAnsiTheme="minorHAnsi" w:cstheme="minorHAnsi"/>
              </w:rPr>
            </w:pP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9576" w:type="dxa"/>
            <w:gridSpan w:val="6"/>
            <w:shd w:val="clear" w:color="auto" w:fill="D9D9D9" w:themeFill="background1" w:themeFillShade="D9"/>
          </w:tcPr>
          <w:p w:rsidR="00746382" w:rsidRPr="00F42C32" w:rsidRDefault="00746382" w:rsidP="00DB2982">
            <w:pPr>
              <w:rPr>
                <w:rFonts w:asciiTheme="minorHAnsi" w:hAnsiTheme="minorHAnsi" w:cstheme="minorHAnsi"/>
              </w:rPr>
            </w:pPr>
          </w:p>
        </w:tc>
      </w:tr>
      <w:tr w:rsidR="00746382" w:rsidRPr="00F42C32" w:rsidTr="00746382">
        <w:tc>
          <w:tcPr>
            <w:tcW w:w="834" w:type="dxa"/>
            <w:vMerge w:val="restart"/>
          </w:tcPr>
          <w:p w:rsidR="00746382" w:rsidRPr="00F42C32" w:rsidRDefault="00746382" w:rsidP="00DB2982">
            <w:pPr>
              <w:rPr>
                <w:rFonts w:asciiTheme="minorHAnsi" w:hAnsiTheme="minorHAnsi" w:cstheme="minorHAnsi"/>
                <w:b/>
              </w:rPr>
            </w:pPr>
            <w:r>
              <w:rPr>
                <w:rFonts w:asciiTheme="minorHAnsi" w:hAnsiTheme="minorHAnsi" w:cstheme="minorHAnsi"/>
              </w:rPr>
              <w:t>8</w:t>
            </w:r>
            <w:r w:rsidRPr="00F42C32">
              <w:rPr>
                <w:rFonts w:asciiTheme="minorHAnsi" w:hAnsiTheme="minorHAnsi" w:cstheme="minorHAnsi"/>
              </w:rPr>
              <w:t>.2</w:t>
            </w:r>
          </w:p>
        </w:tc>
        <w:tc>
          <w:tcPr>
            <w:tcW w:w="8742" w:type="dxa"/>
            <w:gridSpan w:val="5"/>
          </w:tcPr>
          <w:p w:rsidR="00746382" w:rsidRPr="00F42C32" w:rsidRDefault="00746382" w:rsidP="00DB2982">
            <w:pPr>
              <w:rPr>
                <w:rFonts w:asciiTheme="minorHAnsi" w:hAnsiTheme="minorHAnsi" w:cstheme="minorHAnsi"/>
              </w:rPr>
            </w:pPr>
            <w:r w:rsidRPr="00F42C32">
              <w:rPr>
                <w:rFonts w:asciiTheme="minorHAnsi" w:hAnsiTheme="minorHAnsi" w:cstheme="minorHAnsi"/>
                <w:b/>
              </w:rPr>
              <w:t>Bonus Package</w:t>
            </w: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val="restart"/>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Job Duration</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Dropdown list</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Numeric(2)</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 xml:space="preserve">Percentage </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Text Field</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Numeric(3)</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 xml:space="preserve">Is Prorate </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Checkbox</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Char(1)</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095956">
            <w:pPr>
              <w:ind w:left="0" w:firstLine="0"/>
              <w:rPr>
                <w:rFonts w:asciiTheme="minorHAnsi" w:hAnsiTheme="minorHAnsi" w:cstheme="minorHAnsi"/>
              </w:rPr>
            </w:pPr>
            <w:r w:rsidRPr="00F42C32">
              <w:rPr>
                <w:rFonts w:asciiTheme="minorHAnsi" w:hAnsiTheme="minorHAnsi" w:cstheme="minorHAnsi"/>
              </w:rPr>
              <w:t>Bonus Policy List with Edit Action</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 xml:space="preserve">Data grid view </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Refresh</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Button</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Save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Button</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Delete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Button</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9576" w:type="dxa"/>
            <w:gridSpan w:val="6"/>
            <w:shd w:val="clear" w:color="auto" w:fill="D9D9D9" w:themeFill="background1" w:themeFillShade="D9"/>
          </w:tcPr>
          <w:p w:rsidR="00746382" w:rsidRPr="00F42C32" w:rsidRDefault="00746382" w:rsidP="00DB2982">
            <w:pPr>
              <w:rPr>
                <w:rFonts w:asciiTheme="minorHAnsi" w:hAnsiTheme="minorHAnsi" w:cstheme="minorHAnsi"/>
              </w:rPr>
            </w:pPr>
          </w:p>
        </w:tc>
      </w:tr>
      <w:tr w:rsidR="00746382" w:rsidRPr="00F42C32" w:rsidTr="00746382">
        <w:tc>
          <w:tcPr>
            <w:tcW w:w="834" w:type="dxa"/>
            <w:vMerge w:val="restart"/>
          </w:tcPr>
          <w:p w:rsidR="00746382" w:rsidRPr="00F42C32" w:rsidRDefault="00746382" w:rsidP="00DB2982">
            <w:pPr>
              <w:rPr>
                <w:rFonts w:asciiTheme="minorHAnsi" w:hAnsiTheme="minorHAnsi" w:cstheme="minorHAnsi"/>
                <w:b/>
              </w:rPr>
            </w:pPr>
            <w:r>
              <w:rPr>
                <w:rFonts w:asciiTheme="minorHAnsi" w:hAnsiTheme="minorHAnsi" w:cstheme="minorHAnsi"/>
                <w:b/>
              </w:rPr>
              <w:t>8</w:t>
            </w:r>
            <w:r w:rsidRPr="00F42C32">
              <w:rPr>
                <w:rFonts w:asciiTheme="minorHAnsi" w:hAnsiTheme="minorHAnsi" w:cstheme="minorHAnsi"/>
                <w:b/>
              </w:rPr>
              <w:t>.6</w:t>
            </w:r>
          </w:p>
        </w:tc>
        <w:tc>
          <w:tcPr>
            <w:tcW w:w="8742" w:type="dxa"/>
            <w:gridSpan w:val="5"/>
          </w:tcPr>
          <w:p w:rsidR="00746382" w:rsidRPr="00F42C32" w:rsidRDefault="00746382" w:rsidP="00DB2982">
            <w:pPr>
              <w:rPr>
                <w:rFonts w:asciiTheme="minorHAnsi" w:hAnsiTheme="minorHAnsi" w:cstheme="minorHAnsi"/>
                <w:b/>
              </w:rPr>
            </w:pPr>
            <w:r w:rsidRPr="00F42C32">
              <w:rPr>
                <w:rFonts w:asciiTheme="minorHAnsi" w:hAnsiTheme="minorHAnsi" w:cstheme="minorHAnsi"/>
                <w:b/>
              </w:rPr>
              <w:t>Bank Setup</w:t>
            </w: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val="restart"/>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Select Bank</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Dropdown list</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Numeric(3)</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New bank code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Text Box</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VARCHAR</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New Bank Name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Text Box</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VARCHAR</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Routing No</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Text Box</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VARCHAR</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Branch name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Text Box</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VARCHAR</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District</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Text Box</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VARCHAR</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DOS</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Dropdown list</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Char(1)</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Select Bank</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Dropdown list</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Search</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Button</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Refresh</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Button</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Save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Button</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9576" w:type="dxa"/>
            <w:gridSpan w:val="6"/>
            <w:shd w:val="clear" w:color="auto" w:fill="D9D9D9" w:themeFill="background1" w:themeFillShade="D9"/>
          </w:tcPr>
          <w:p w:rsidR="00746382" w:rsidRPr="00F42C32" w:rsidRDefault="00746382" w:rsidP="00DB2982">
            <w:pPr>
              <w:rPr>
                <w:rFonts w:asciiTheme="minorHAnsi" w:hAnsiTheme="minorHAnsi" w:cstheme="minorHAnsi"/>
              </w:rPr>
            </w:pPr>
          </w:p>
        </w:tc>
      </w:tr>
      <w:tr w:rsidR="00746382" w:rsidRPr="00F42C32" w:rsidTr="00746382">
        <w:tc>
          <w:tcPr>
            <w:tcW w:w="834" w:type="dxa"/>
            <w:vMerge w:val="restart"/>
          </w:tcPr>
          <w:p w:rsidR="00746382" w:rsidRPr="00F42C32" w:rsidRDefault="00746382" w:rsidP="00DB2982">
            <w:pPr>
              <w:rPr>
                <w:rFonts w:asciiTheme="minorHAnsi" w:hAnsiTheme="minorHAnsi" w:cstheme="minorHAnsi"/>
                <w:b/>
              </w:rPr>
            </w:pPr>
            <w:r>
              <w:rPr>
                <w:rFonts w:asciiTheme="minorHAnsi" w:hAnsiTheme="minorHAnsi" w:cstheme="minorHAnsi"/>
                <w:b/>
              </w:rPr>
              <w:t>8</w:t>
            </w:r>
            <w:r w:rsidRPr="00F42C32">
              <w:rPr>
                <w:rFonts w:asciiTheme="minorHAnsi" w:hAnsiTheme="minorHAnsi" w:cstheme="minorHAnsi"/>
                <w:b/>
              </w:rPr>
              <w:t>.1</w:t>
            </w:r>
          </w:p>
        </w:tc>
        <w:tc>
          <w:tcPr>
            <w:tcW w:w="8742" w:type="dxa"/>
            <w:gridSpan w:val="5"/>
          </w:tcPr>
          <w:p w:rsidR="00746382" w:rsidRPr="00F42C32" w:rsidRDefault="00746382" w:rsidP="00DB2982">
            <w:pPr>
              <w:rPr>
                <w:rFonts w:asciiTheme="minorHAnsi" w:hAnsiTheme="minorHAnsi" w:cstheme="minorHAnsi"/>
                <w:b/>
              </w:rPr>
            </w:pPr>
            <w:r w:rsidRPr="00F42C32">
              <w:rPr>
                <w:rFonts w:asciiTheme="minorHAnsi" w:hAnsiTheme="minorHAnsi" w:cstheme="minorHAnsi"/>
                <w:b/>
              </w:rPr>
              <w:t>Currency Setup</w:t>
            </w: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val="restart"/>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Currency name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Text Box</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VARCHAR</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Currency Symbol</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Text Box</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VARCHAR</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Smallest unit name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Text Box</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VARCHAR</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Sat as optional currency</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Check Box</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CHAR(1)</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Conversion amount for each unite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Text Box</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numeric</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Make inactive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Check Box</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Char()1</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 xml:space="preserve">Currency list with edit action </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Data Grid view</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Save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Button</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Refresh</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Button</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Delete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Button</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9576" w:type="dxa"/>
            <w:gridSpan w:val="6"/>
            <w:shd w:val="clear" w:color="auto" w:fill="D9D9D9" w:themeFill="background1" w:themeFillShade="D9"/>
          </w:tcPr>
          <w:p w:rsidR="00746382" w:rsidRPr="00F42C32" w:rsidRDefault="00746382" w:rsidP="00DB2982">
            <w:pPr>
              <w:rPr>
                <w:rFonts w:asciiTheme="minorHAnsi" w:hAnsiTheme="minorHAnsi" w:cstheme="minorHAnsi"/>
              </w:rPr>
            </w:pPr>
          </w:p>
        </w:tc>
      </w:tr>
      <w:tr w:rsidR="00746382" w:rsidRPr="00F42C32" w:rsidTr="00746382">
        <w:tc>
          <w:tcPr>
            <w:tcW w:w="834" w:type="dxa"/>
            <w:vMerge w:val="restart"/>
          </w:tcPr>
          <w:p w:rsidR="00746382" w:rsidRPr="00F42C32" w:rsidRDefault="00746382" w:rsidP="00DB2982">
            <w:pPr>
              <w:rPr>
                <w:rFonts w:asciiTheme="minorHAnsi" w:hAnsiTheme="minorHAnsi" w:cstheme="minorHAnsi"/>
                <w:b/>
              </w:rPr>
            </w:pPr>
            <w:r>
              <w:rPr>
                <w:rFonts w:asciiTheme="minorHAnsi" w:hAnsiTheme="minorHAnsi" w:cstheme="minorHAnsi"/>
                <w:b/>
              </w:rPr>
              <w:t>8</w:t>
            </w:r>
            <w:r w:rsidRPr="00F42C32">
              <w:rPr>
                <w:rFonts w:asciiTheme="minorHAnsi" w:hAnsiTheme="minorHAnsi" w:cstheme="minorHAnsi"/>
                <w:b/>
              </w:rPr>
              <w:t>.1</w:t>
            </w:r>
          </w:p>
        </w:tc>
        <w:tc>
          <w:tcPr>
            <w:tcW w:w="8742" w:type="dxa"/>
            <w:gridSpan w:val="5"/>
          </w:tcPr>
          <w:p w:rsidR="00746382" w:rsidRPr="00F42C32" w:rsidRDefault="00746382" w:rsidP="00DB2982">
            <w:pPr>
              <w:rPr>
                <w:rFonts w:asciiTheme="minorHAnsi" w:hAnsiTheme="minorHAnsi" w:cstheme="minorHAnsi"/>
                <w:b/>
              </w:rPr>
            </w:pPr>
            <w:r w:rsidRPr="00F42C32">
              <w:rPr>
                <w:rFonts w:asciiTheme="minorHAnsi" w:hAnsiTheme="minorHAnsi" w:cstheme="minorHAnsi"/>
                <w:b/>
              </w:rPr>
              <w:t>Fiscal Year Setup</w:t>
            </w: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val="restart"/>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Fiscal Year Title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Text Box</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VARCHAR</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 xml:space="preserve">Is FY TAX </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Check box</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Char(1)</w:t>
            </w:r>
          </w:p>
        </w:tc>
        <w:tc>
          <w:tcPr>
            <w:tcW w:w="2072" w:type="dxa"/>
          </w:tcPr>
          <w:p w:rsidR="00746382" w:rsidRPr="00F42C32" w:rsidRDefault="00746382" w:rsidP="00DB2982">
            <w:pPr>
              <w:rPr>
                <w:rFonts w:asciiTheme="minorHAnsi" w:hAnsiTheme="minorHAnsi" w:cstheme="minorHAnsi"/>
                <w:highlight w:val="yellow"/>
              </w:rPr>
            </w:pPr>
            <w:bookmarkStart w:id="2250" w:name="OLE_LINK7"/>
            <w:bookmarkStart w:id="2251" w:name="OLE_LINK8"/>
            <w:bookmarkStart w:id="2252" w:name="OLE_LINK9"/>
            <w:r w:rsidRPr="00F42C32">
              <w:rPr>
                <w:rFonts w:asciiTheme="minorHAnsi" w:hAnsiTheme="minorHAnsi" w:cstheme="minorHAnsi"/>
              </w:rPr>
              <w:t>Fiscal Year July to June</w:t>
            </w:r>
            <w:bookmarkEnd w:id="2250"/>
            <w:bookmarkEnd w:id="2251"/>
            <w:bookmarkEnd w:id="2252"/>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Is FY PF</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Check box</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Char(1)</w:t>
            </w:r>
          </w:p>
        </w:tc>
        <w:tc>
          <w:tcPr>
            <w:tcW w:w="2072" w:type="dxa"/>
          </w:tcPr>
          <w:p w:rsidR="00746382" w:rsidRPr="00F42C32" w:rsidRDefault="00746382" w:rsidP="00DB2982">
            <w:pPr>
              <w:rPr>
                <w:rFonts w:asciiTheme="minorHAnsi" w:hAnsiTheme="minorHAnsi" w:cstheme="minorHAnsi"/>
                <w:highlight w:val="yellow"/>
              </w:rPr>
            </w:pPr>
            <w:r w:rsidRPr="00F42C32">
              <w:rPr>
                <w:rFonts w:asciiTheme="minorHAnsi" w:hAnsiTheme="minorHAnsi" w:cstheme="minorHAnsi"/>
              </w:rPr>
              <w:t>Fiscal Year Jan to Dec</w:t>
            </w: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Start Date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Date Field</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Date time</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End Date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Date Field</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Date Time</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Description</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Text Area</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VARCHAR</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bookmarkStart w:id="2253" w:name="_Hlk456606129"/>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Close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Check box</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Char(1)</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Current Fiscal Year</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Check box</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Char(1)</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bookmarkEnd w:id="2253"/>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EB5DFE">
            <w:pPr>
              <w:ind w:left="0" w:firstLine="0"/>
              <w:rPr>
                <w:rFonts w:asciiTheme="minorHAnsi" w:hAnsiTheme="minorHAnsi" w:cstheme="minorHAnsi"/>
              </w:rPr>
            </w:pPr>
            <w:r w:rsidRPr="00F42C32">
              <w:rPr>
                <w:rFonts w:asciiTheme="minorHAnsi" w:hAnsiTheme="minorHAnsi" w:cstheme="minorHAnsi"/>
              </w:rPr>
              <w:t>Fiscal Year List with edit action</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 xml:space="preserve">Data Grid view </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Refresh</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Button</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Save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Button</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Delete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Button</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9576" w:type="dxa"/>
            <w:gridSpan w:val="6"/>
            <w:shd w:val="clear" w:color="auto" w:fill="D9D9D9" w:themeFill="background1" w:themeFillShade="D9"/>
          </w:tcPr>
          <w:p w:rsidR="00746382" w:rsidRPr="00F42C32" w:rsidRDefault="00746382" w:rsidP="00DB2982">
            <w:pPr>
              <w:rPr>
                <w:rFonts w:asciiTheme="minorHAnsi" w:hAnsiTheme="minorHAnsi" w:cstheme="minorHAnsi"/>
              </w:rPr>
            </w:pPr>
          </w:p>
        </w:tc>
      </w:tr>
      <w:tr w:rsidR="00746382" w:rsidRPr="00F42C32" w:rsidTr="00746382">
        <w:tc>
          <w:tcPr>
            <w:tcW w:w="834" w:type="dxa"/>
            <w:vMerge w:val="restart"/>
          </w:tcPr>
          <w:p w:rsidR="00746382" w:rsidRPr="00F42C32" w:rsidRDefault="00746382" w:rsidP="00DB2982">
            <w:pPr>
              <w:rPr>
                <w:rFonts w:asciiTheme="minorHAnsi" w:hAnsiTheme="minorHAnsi" w:cstheme="minorHAnsi"/>
                <w:b/>
              </w:rPr>
            </w:pPr>
            <w:r>
              <w:rPr>
                <w:rFonts w:asciiTheme="minorHAnsi" w:hAnsiTheme="minorHAnsi" w:cstheme="minorHAnsi"/>
                <w:b/>
              </w:rPr>
              <w:t>8</w:t>
            </w:r>
            <w:r w:rsidRPr="00F42C32">
              <w:rPr>
                <w:rFonts w:asciiTheme="minorHAnsi" w:hAnsiTheme="minorHAnsi" w:cstheme="minorHAnsi"/>
                <w:b/>
              </w:rPr>
              <w:t>.1</w:t>
            </w:r>
          </w:p>
        </w:tc>
        <w:tc>
          <w:tcPr>
            <w:tcW w:w="8742" w:type="dxa"/>
            <w:gridSpan w:val="5"/>
          </w:tcPr>
          <w:p w:rsidR="00746382" w:rsidRPr="00F42C32" w:rsidRDefault="00746382" w:rsidP="00DB2982">
            <w:pPr>
              <w:rPr>
                <w:rFonts w:asciiTheme="minorHAnsi" w:hAnsiTheme="minorHAnsi" w:cstheme="minorHAnsi"/>
                <w:b/>
              </w:rPr>
            </w:pPr>
            <w:r w:rsidRPr="00F42C32">
              <w:rPr>
                <w:rFonts w:asciiTheme="minorHAnsi" w:hAnsiTheme="minorHAnsi" w:cstheme="minorHAnsi"/>
                <w:b/>
              </w:rPr>
              <w:t>Loan Type Setup</w:t>
            </w: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val="restart"/>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Loan type Name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Text Box</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VARCHAR</w:t>
            </w:r>
          </w:p>
        </w:tc>
        <w:tc>
          <w:tcPr>
            <w:tcW w:w="2072" w:type="dxa"/>
          </w:tcPr>
          <w:p w:rsidR="00746382" w:rsidRPr="00F42C32" w:rsidRDefault="00746382" w:rsidP="00F42C32">
            <w:pPr>
              <w:rPr>
                <w:rFonts w:asciiTheme="minorHAnsi" w:hAnsiTheme="minorHAnsi" w:cstheme="minorHAnsi"/>
              </w:rPr>
            </w:pPr>
            <w:r>
              <w:rPr>
                <w:rFonts w:asciiTheme="minorHAnsi" w:hAnsiTheme="minorHAnsi" w:cstheme="minorHAnsi"/>
              </w:rPr>
              <w:t>Types of loan</w:t>
            </w: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Description</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Text Area</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VARCHAR</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Salary Head</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Dropdown List</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numeric</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Make inactive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Check Box</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Char(1)</w:t>
            </w:r>
          </w:p>
        </w:tc>
        <w:tc>
          <w:tcPr>
            <w:tcW w:w="2072"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To make Inactive this loan type</w:t>
            </w: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Is PF Loan</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Check Box</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Char(1)</w:t>
            </w:r>
          </w:p>
        </w:tc>
        <w:tc>
          <w:tcPr>
            <w:tcW w:w="2072"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If the Loan is PF Loan, checked the box</w:t>
            </w: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Eligible service life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Text Box</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Number of month for applicable to get the loan.</w:t>
            </w: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Loan Type List</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Data Grid view List with Edit Action</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Refresh</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Button</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Save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Button</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Delete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Button</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8D144A">
        <w:tc>
          <w:tcPr>
            <w:tcW w:w="9576" w:type="dxa"/>
            <w:gridSpan w:val="6"/>
          </w:tcPr>
          <w:p w:rsidR="00746382" w:rsidRPr="00F42C32" w:rsidRDefault="00746382" w:rsidP="00DB2982">
            <w:pPr>
              <w:rPr>
                <w:rFonts w:asciiTheme="minorHAnsi" w:hAnsiTheme="minorHAnsi" w:cstheme="minorHAnsi"/>
              </w:rPr>
            </w:pPr>
          </w:p>
        </w:tc>
      </w:tr>
      <w:tr w:rsidR="00746382" w:rsidRPr="00F42C32" w:rsidTr="00746382">
        <w:tc>
          <w:tcPr>
            <w:tcW w:w="834" w:type="dxa"/>
            <w:vMerge w:val="restart"/>
          </w:tcPr>
          <w:p w:rsidR="00746382" w:rsidRPr="00F42C32" w:rsidRDefault="00746382" w:rsidP="00DB2982">
            <w:pPr>
              <w:rPr>
                <w:rFonts w:asciiTheme="minorHAnsi" w:hAnsiTheme="minorHAnsi" w:cstheme="minorHAnsi"/>
                <w:b/>
              </w:rPr>
            </w:pPr>
            <w:r>
              <w:rPr>
                <w:rFonts w:asciiTheme="minorHAnsi" w:hAnsiTheme="minorHAnsi" w:cstheme="minorHAnsi"/>
                <w:b/>
              </w:rPr>
              <w:t>8</w:t>
            </w:r>
            <w:r w:rsidRPr="00F42C32">
              <w:rPr>
                <w:rFonts w:asciiTheme="minorHAnsi" w:hAnsiTheme="minorHAnsi" w:cstheme="minorHAnsi"/>
                <w:b/>
              </w:rPr>
              <w:t>.1</w:t>
            </w:r>
          </w:p>
        </w:tc>
        <w:tc>
          <w:tcPr>
            <w:tcW w:w="8742" w:type="dxa"/>
            <w:gridSpan w:val="5"/>
          </w:tcPr>
          <w:p w:rsidR="00746382" w:rsidRPr="00F42C32" w:rsidRDefault="00746382" w:rsidP="00DB2982">
            <w:pPr>
              <w:rPr>
                <w:rFonts w:asciiTheme="minorHAnsi" w:hAnsiTheme="minorHAnsi" w:cstheme="minorHAnsi"/>
                <w:b/>
              </w:rPr>
            </w:pPr>
            <w:r w:rsidRPr="00F42C32">
              <w:rPr>
                <w:rFonts w:asciiTheme="minorHAnsi" w:hAnsiTheme="minorHAnsi" w:cstheme="minorHAnsi"/>
                <w:b/>
              </w:rPr>
              <w:t>Payroll Policy Setup</w:t>
            </w: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val="restart"/>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Fiscal year</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Drop Down List</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Numeric</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Valid From</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Date Field</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Date Time</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Valid To</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Date Field</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Date Time</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Save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Button</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Benefits Policies part</w:t>
            </w:r>
          </w:p>
        </w:tc>
        <w:tc>
          <w:tcPr>
            <w:tcW w:w="1623" w:type="dxa"/>
          </w:tcPr>
          <w:p w:rsidR="00746382" w:rsidRPr="00F42C32" w:rsidRDefault="00746382" w:rsidP="00DB2982">
            <w:pPr>
              <w:rPr>
                <w:rFonts w:asciiTheme="minorHAnsi" w:hAnsiTheme="minorHAnsi" w:cstheme="minorHAnsi"/>
              </w:rPr>
            </w:pP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Head Type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Drop Down List</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numeric</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Emp. Type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Drop Down List</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numeric</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Is Percent</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Check Box</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Char(1)</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Value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Text box</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numeric</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Percentage Head</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Drop Down List</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Numeric</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Benefits policy List</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Grid view</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Save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Button</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EB5DFE">
            <w:pPr>
              <w:ind w:left="0" w:firstLine="0"/>
              <w:rPr>
                <w:rFonts w:asciiTheme="minorHAnsi" w:hAnsiTheme="minorHAnsi" w:cstheme="minorHAnsi"/>
              </w:rPr>
            </w:pPr>
            <w:r w:rsidRPr="00F42C32">
              <w:rPr>
                <w:rFonts w:asciiTheme="minorHAnsi" w:hAnsiTheme="minorHAnsi" w:cstheme="minorHAnsi"/>
              </w:rPr>
              <w:t>Monthly payroll cycle policy</w:t>
            </w:r>
          </w:p>
        </w:tc>
        <w:tc>
          <w:tcPr>
            <w:tcW w:w="1623" w:type="dxa"/>
          </w:tcPr>
          <w:p w:rsidR="00746382" w:rsidRPr="00F42C32" w:rsidRDefault="00746382" w:rsidP="00DB2982">
            <w:pPr>
              <w:rPr>
                <w:rFonts w:asciiTheme="minorHAnsi" w:hAnsiTheme="minorHAnsi" w:cstheme="minorHAnsi"/>
              </w:rPr>
            </w:pP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Policy Title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Text Box</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VARCHAR</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Monthly cycle Start date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Dropdown list</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 xml:space="preserve">Numeric </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Monthly Cycle End Date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Dropdown list</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Numeric</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EB5DFE">
            <w:pPr>
              <w:ind w:left="0" w:firstLine="0"/>
              <w:rPr>
                <w:rFonts w:asciiTheme="minorHAnsi" w:hAnsiTheme="minorHAnsi" w:cstheme="minorHAnsi"/>
              </w:rPr>
            </w:pPr>
            <w:r w:rsidRPr="00F42C32">
              <w:rPr>
                <w:rFonts w:asciiTheme="minorHAnsi" w:hAnsiTheme="minorHAnsi" w:cstheme="minorHAnsi"/>
              </w:rPr>
              <w:t>Monthly Attendance Cycle Start date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Dropdown list</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Numeric</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EB5DFE">
            <w:pPr>
              <w:ind w:left="0" w:firstLine="0"/>
              <w:rPr>
                <w:rFonts w:asciiTheme="minorHAnsi" w:hAnsiTheme="minorHAnsi" w:cstheme="minorHAnsi"/>
              </w:rPr>
            </w:pPr>
            <w:r w:rsidRPr="00F42C32">
              <w:rPr>
                <w:rFonts w:asciiTheme="minorHAnsi" w:hAnsiTheme="minorHAnsi" w:cstheme="minorHAnsi"/>
              </w:rPr>
              <w:t>Monthly Attendance cycle end date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Dropdown list</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Numeric</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EB5DFE">
            <w:pPr>
              <w:ind w:left="0" w:firstLine="0"/>
              <w:rPr>
                <w:rFonts w:asciiTheme="minorHAnsi" w:hAnsiTheme="minorHAnsi" w:cstheme="minorHAnsi"/>
              </w:rPr>
            </w:pPr>
            <w:r w:rsidRPr="00F42C32">
              <w:rPr>
                <w:rFonts w:asciiTheme="minorHAnsi" w:hAnsiTheme="minorHAnsi" w:cstheme="minorHAnsi"/>
              </w:rPr>
              <w:t>Monthly policy Cycle List</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Grid view</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Save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Button</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9576" w:type="dxa"/>
            <w:gridSpan w:val="6"/>
            <w:shd w:val="clear" w:color="auto" w:fill="D9D9D9" w:themeFill="background1" w:themeFillShade="D9"/>
          </w:tcPr>
          <w:p w:rsidR="00746382" w:rsidRPr="00F42C32" w:rsidRDefault="00746382" w:rsidP="00DB2982">
            <w:pPr>
              <w:rPr>
                <w:rFonts w:asciiTheme="minorHAnsi" w:hAnsiTheme="minorHAnsi" w:cstheme="minorHAnsi"/>
              </w:rPr>
            </w:pPr>
          </w:p>
        </w:tc>
      </w:tr>
      <w:tr w:rsidR="00DB2982" w:rsidRPr="00F42C32" w:rsidTr="00746382">
        <w:tc>
          <w:tcPr>
            <w:tcW w:w="834" w:type="dxa"/>
          </w:tcPr>
          <w:p w:rsidR="00DB2982" w:rsidRPr="00746382" w:rsidRDefault="00746382" w:rsidP="00DB2982">
            <w:pPr>
              <w:rPr>
                <w:rFonts w:asciiTheme="minorHAnsi" w:hAnsiTheme="minorHAnsi" w:cstheme="minorHAnsi"/>
                <w:b/>
              </w:rPr>
            </w:pPr>
            <w:r w:rsidRPr="00746382">
              <w:rPr>
                <w:rFonts w:asciiTheme="minorHAnsi" w:hAnsiTheme="minorHAnsi" w:cstheme="minorHAnsi"/>
                <w:b/>
              </w:rPr>
              <w:t>8.20</w:t>
            </w:r>
          </w:p>
        </w:tc>
        <w:tc>
          <w:tcPr>
            <w:tcW w:w="8742" w:type="dxa"/>
            <w:gridSpan w:val="5"/>
          </w:tcPr>
          <w:p w:rsidR="00DB2982" w:rsidRPr="00F42C32" w:rsidRDefault="00DB2982" w:rsidP="00DB2982">
            <w:pPr>
              <w:rPr>
                <w:rFonts w:asciiTheme="minorHAnsi" w:hAnsiTheme="minorHAnsi" w:cstheme="minorHAnsi"/>
              </w:rPr>
            </w:pPr>
            <w:r w:rsidRPr="00F42C32">
              <w:rPr>
                <w:rFonts w:asciiTheme="minorHAnsi" w:hAnsiTheme="minorHAnsi" w:cstheme="minorHAnsi"/>
                <w:b/>
              </w:rPr>
              <w:t>IT Policy</w:t>
            </w:r>
          </w:p>
        </w:tc>
      </w:tr>
      <w:tr w:rsidR="00746382" w:rsidRPr="00F42C32" w:rsidTr="00746382">
        <w:tc>
          <w:tcPr>
            <w:tcW w:w="834" w:type="dxa"/>
            <w:vMerge w:val="restart"/>
          </w:tcPr>
          <w:p w:rsidR="00746382" w:rsidRPr="00F42C32" w:rsidRDefault="00746382" w:rsidP="00DB2982">
            <w:pPr>
              <w:rPr>
                <w:rFonts w:asciiTheme="minorHAnsi" w:hAnsiTheme="minorHAnsi" w:cstheme="minorHAnsi"/>
              </w:rPr>
            </w:pPr>
          </w:p>
        </w:tc>
        <w:tc>
          <w:tcPr>
            <w:tcW w:w="1352" w:type="dxa"/>
            <w:vMerge w:val="restart"/>
          </w:tcPr>
          <w:p w:rsidR="00746382" w:rsidRPr="00F42C32" w:rsidRDefault="00746382" w:rsidP="00DB2982">
            <w:pPr>
              <w:rPr>
                <w:rFonts w:asciiTheme="minorHAnsi" w:hAnsiTheme="minorHAnsi" w:cstheme="minorHAnsi"/>
              </w:rPr>
            </w:pPr>
          </w:p>
        </w:tc>
        <w:tc>
          <w:tcPr>
            <w:tcW w:w="2341" w:type="dxa"/>
          </w:tcPr>
          <w:p w:rsidR="00746382" w:rsidRPr="00F42C32" w:rsidRDefault="00746382" w:rsidP="00EB5DFE">
            <w:pPr>
              <w:ind w:left="0" w:firstLine="0"/>
              <w:rPr>
                <w:rFonts w:asciiTheme="minorHAnsi" w:hAnsiTheme="minorHAnsi" w:cstheme="minorHAnsi"/>
                <w:color w:val="000000" w:themeColor="text1"/>
              </w:rPr>
            </w:pPr>
            <w:r w:rsidRPr="00F42C32">
              <w:rPr>
                <w:rFonts w:asciiTheme="minorHAnsi" w:hAnsiTheme="minorHAnsi" w:cstheme="minorHAnsi"/>
                <w:color w:val="000000" w:themeColor="text1"/>
              </w:rPr>
              <w:t>Yearly House Rent Max Exemption For Male, Female &amp; Autistic</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Text Box</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Numeric</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EB5DFE">
            <w:pPr>
              <w:ind w:left="0" w:firstLine="0"/>
              <w:rPr>
                <w:rFonts w:asciiTheme="minorHAnsi" w:hAnsiTheme="minorHAnsi" w:cstheme="minorHAnsi"/>
                <w:color w:val="000000" w:themeColor="text1"/>
              </w:rPr>
            </w:pPr>
            <w:r w:rsidRPr="00F42C32">
              <w:rPr>
                <w:rFonts w:asciiTheme="minorHAnsi" w:hAnsiTheme="minorHAnsi" w:cstheme="minorHAnsi"/>
                <w:color w:val="000000" w:themeColor="text1"/>
              </w:rPr>
              <w:t xml:space="preserve">Monthly House Rent Exemption For Male, Female &amp; Autistic </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Text Box</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Numeric</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EB5DFE">
            <w:pPr>
              <w:ind w:left="0" w:firstLine="0"/>
              <w:rPr>
                <w:rFonts w:asciiTheme="minorHAnsi" w:hAnsiTheme="minorHAnsi" w:cstheme="minorHAnsi"/>
                <w:color w:val="000000" w:themeColor="text1"/>
              </w:rPr>
            </w:pPr>
            <w:r w:rsidRPr="00F42C32">
              <w:rPr>
                <w:rFonts w:asciiTheme="minorHAnsi" w:hAnsiTheme="minorHAnsi" w:cstheme="minorHAnsi"/>
                <w:color w:val="000000" w:themeColor="text1"/>
              </w:rPr>
              <w:t>Yearly Transport Allowance Exemption For Male, Female &amp; Autistic</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Text Box</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Numeric</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EB5DFE">
            <w:pPr>
              <w:ind w:left="0" w:firstLine="0"/>
              <w:rPr>
                <w:rFonts w:asciiTheme="minorHAnsi" w:hAnsiTheme="minorHAnsi" w:cstheme="minorHAnsi"/>
                <w:color w:val="000000" w:themeColor="text1"/>
              </w:rPr>
            </w:pPr>
            <w:r w:rsidRPr="00F42C32">
              <w:rPr>
                <w:rFonts w:asciiTheme="minorHAnsi" w:hAnsiTheme="minorHAnsi" w:cstheme="minorHAnsi"/>
                <w:color w:val="000000" w:themeColor="text1"/>
              </w:rPr>
              <w:t>Yearly Medical Allowance Exemption For Male, Female &amp; Autistic</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Text Box</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Numeric</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EB5DFE">
            <w:pPr>
              <w:ind w:left="0" w:firstLine="0"/>
              <w:rPr>
                <w:rFonts w:asciiTheme="minorHAnsi" w:hAnsiTheme="minorHAnsi" w:cstheme="minorHAnsi"/>
                <w:color w:val="000000" w:themeColor="text1"/>
              </w:rPr>
            </w:pPr>
            <w:r w:rsidRPr="00F42C32">
              <w:rPr>
                <w:rFonts w:asciiTheme="minorHAnsi" w:hAnsiTheme="minorHAnsi" w:cstheme="minorHAnsi"/>
                <w:color w:val="000000" w:themeColor="text1"/>
              </w:rPr>
              <w:t>0 Income Tax Slot For Male, Female &amp; Autistic</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Text Box</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Numeric</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EB5DFE">
            <w:pPr>
              <w:ind w:left="0" w:firstLine="0"/>
              <w:rPr>
                <w:rFonts w:asciiTheme="minorHAnsi" w:hAnsiTheme="minorHAnsi" w:cstheme="minorHAnsi"/>
                <w:color w:val="000000" w:themeColor="text1"/>
              </w:rPr>
            </w:pPr>
            <w:r w:rsidRPr="00F42C32">
              <w:rPr>
                <w:rFonts w:asciiTheme="minorHAnsi" w:hAnsiTheme="minorHAnsi" w:cstheme="minorHAnsi"/>
                <w:color w:val="000000" w:themeColor="text1"/>
              </w:rPr>
              <w:t>10% Income Tax Slot For Male, Female &amp; Autistic</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Text Box</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Numeric</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EB5DFE">
            <w:pPr>
              <w:ind w:left="0" w:firstLine="0"/>
              <w:rPr>
                <w:rFonts w:asciiTheme="minorHAnsi" w:hAnsiTheme="minorHAnsi" w:cstheme="minorHAnsi"/>
                <w:color w:val="000000" w:themeColor="text1"/>
              </w:rPr>
            </w:pPr>
            <w:r w:rsidRPr="00F42C32">
              <w:rPr>
                <w:rFonts w:asciiTheme="minorHAnsi" w:hAnsiTheme="minorHAnsi" w:cstheme="minorHAnsi"/>
                <w:color w:val="000000" w:themeColor="text1"/>
              </w:rPr>
              <w:t>15% Income Tax Slot For Male, Female &amp; Autistic</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Text Box</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Numeric</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EB5DFE">
            <w:pPr>
              <w:ind w:left="0" w:firstLine="0"/>
              <w:rPr>
                <w:rFonts w:asciiTheme="minorHAnsi" w:hAnsiTheme="minorHAnsi" w:cstheme="minorHAnsi"/>
                <w:color w:val="000000" w:themeColor="text1"/>
              </w:rPr>
            </w:pPr>
            <w:r w:rsidRPr="00F42C32">
              <w:rPr>
                <w:rFonts w:asciiTheme="minorHAnsi" w:hAnsiTheme="minorHAnsi" w:cstheme="minorHAnsi"/>
                <w:color w:val="000000" w:themeColor="text1"/>
              </w:rPr>
              <w:t>20% Income Tax Slot For Male, Female &amp; Autistic</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Text Box</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Numeric</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EB5DFE">
            <w:pPr>
              <w:ind w:left="0" w:firstLine="0"/>
              <w:rPr>
                <w:rFonts w:asciiTheme="minorHAnsi" w:hAnsiTheme="minorHAnsi" w:cstheme="minorHAnsi"/>
                <w:color w:val="000000" w:themeColor="text1"/>
              </w:rPr>
            </w:pPr>
            <w:r w:rsidRPr="00F42C32">
              <w:rPr>
                <w:rFonts w:asciiTheme="minorHAnsi" w:hAnsiTheme="minorHAnsi" w:cstheme="minorHAnsi"/>
                <w:color w:val="000000" w:themeColor="text1"/>
              </w:rPr>
              <w:t>25% Income Tax Slot For Male, Female &amp; Autistic</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Text Box</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Numeric</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EB5DFE">
            <w:pPr>
              <w:ind w:left="0" w:firstLine="0"/>
              <w:rPr>
                <w:rFonts w:asciiTheme="minorHAnsi" w:hAnsiTheme="minorHAnsi" w:cstheme="minorHAnsi"/>
                <w:color w:val="000000" w:themeColor="text1"/>
              </w:rPr>
            </w:pPr>
            <w:r w:rsidRPr="00F42C32">
              <w:rPr>
                <w:rFonts w:asciiTheme="minorHAnsi" w:hAnsiTheme="minorHAnsi" w:cstheme="minorHAnsi"/>
                <w:color w:val="000000" w:themeColor="text1"/>
              </w:rPr>
              <w:t>Investment Allowance For Male, Female &amp; Autistic</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Text Box</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Numeric</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EB5DFE">
            <w:pPr>
              <w:ind w:left="0" w:firstLine="0"/>
              <w:rPr>
                <w:rFonts w:asciiTheme="minorHAnsi" w:hAnsiTheme="minorHAnsi" w:cstheme="minorHAnsi"/>
                <w:color w:val="000000" w:themeColor="text1"/>
              </w:rPr>
            </w:pPr>
            <w:r w:rsidRPr="00F42C32">
              <w:rPr>
                <w:rFonts w:asciiTheme="minorHAnsi" w:hAnsiTheme="minorHAnsi" w:cstheme="minorHAnsi"/>
                <w:color w:val="000000" w:themeColor="text1"/>
              </w:rPr>
              <w:t>Investment Rebate For Male, Female &amp; Autistic</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Text Box</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Numeric</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EB5DFE">
            <w:pPr>
              <w:ind w:left="0" w:firstLine="0"/>
              <w:rPr>
                <w:rFonts w:asciiTheme="minorHAnsi" w:hAnsiTheme="minorHAnsi" w:cstheme="minorHAnsi"/>
                <w:color w:val="000000" w:themeColor="text1"/>
              </w:rPr>
            </w:pPr>
            <w:r w:rsidRPr="00F42C32">
              <w:rPr>
                <w:rFonts w:asciiTheme="minorHAnsi" w:hAnsiTheme="minorHAnsi" w:cstheme="minorHAnsi"/>
                <w:color w:val="000000" w:themeColor="text1"/>
              </w:rPr>
              <w:t>Minimum Tax For Male, Female &amp; Autistic</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Text Box</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Numeric</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Save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Button</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8D144A">
        <w:tc>
          <w:tcPr>
            <w:tcW w:w="9576" w:type="dxa"/>
            <w:gridSpan w:val="6"/>
            <w:shd w:val="clear" w:color="auto" w:fill="D9D9D9" w:themeFill="background1" w:themeFillShade="D9"/>
          </w:tcPr>
          <w:p w:rsidR="00746382" w:rsidRPr="00F42C32" w:rsidRDefault="00746382" w:rsidP="00DB2982">
            <w:pPr>
              <w:rPr>
                <w:rFonts w:asciiTheme="minorHAnsi" w:hAnsiTheme="minorHAnsi" w:cstheme="minorHAnsi"/>
              </w:rPr>
            </w:pPr>
          </w:p>
        </w:tc>
      </w:tr>
      <w:tr w:rsidR="00746382" w:rsidRPr="00F42C32" w:rsidTr="00746382">
        <w:tc>
          <w:tcPr>
            <w:tcW w:w="834" w:type="dxa"/>
            <w:vMerge w:val="restart"/>
          </w:tcPr>
          <w:p w:rsidR="00746382" w:rsidRPr="00F42C32" w:rsidRDefault="00746382" w:rsidP="00DB2982">
            <w:pPr>
              <w:rPr>
                <w:rFonts w:asciiTheme="minorHAnsi" w:hAnsiTheme="minorHAnsi" w:cstheme="minorHAnsi"/>
                <w:b/>
              </w:rPr>
            </w:pPr>
            <w:r>
              <w:rPr>
                <w:rFonts w:asciiTheme="minorHAnsi" w:hAnsiTheme="minorHAnsi" w:cstheme="minorHAnsi"/>
                <w:b/>
              </w:rPr>
              <w:t>8</w:t>
            </w:r>
            <w:r w:rsidRPr="00F42C32">
              <w:rPr>
                <w:rFonts w:asciiTheme="minorHAnsi" w:hAnsiTheme="minorHAnsi" w:cstheme="minorHAnsi"/>
                <w:b/>
              </w:rPr>
              <w:t>.1</w:t>
            </w:r>
          </w:p>
        </w:tc>
        <w:tc>
          <w:tcPr>
            <w:tcW w:w="8742" w:type="dxa"/>
            <w:gridSpan w:val="5"/>
          </w:tcPr>
          <w:p w:rsidR="00746382" w:rsidRPr="00F42C32" w:rsidRDefault="00746382" w:rsidP="00DB2982">
            <w:pPr>
              <w:rPr>
                <w:rFonts w:asciiTheme="minorHAnsi" w:hAnsiTheme="minorHAnsi" w:cstheme="minorHAnsi"/>
              </w:rPr>
            </w:pPr>
            <w:r w:rsidRPr="00F42C32">
              <w:rPr>
                <w:rFonts w:asciiTheme="minorHAnsi" w:hAnsiTheme="minorHAnsi" w:cstheme="minorHAnsi"/>
                <w:b/>
              </w:rPr>
              <w:t>Salary Head Block</w:t>
            </w: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val="restart"/>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Employee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Drop down List</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numeric</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Salary Head</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Drop down List</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numeric</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From Date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Date Field</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DateTime</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To Date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Date Field</w:t>
            </w:r>
          </w:p>
        </w:tc>
        <w:tc>
          <w:tcPr>
            <w:tcW w:w="1354"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DateTime</w:t>
            </w: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Block amount</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Text Filed</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List View</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Data Grid View</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Refresh</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Button</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Save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Button</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746382" w:rsidRPr="00F42C32" w:rsidTr="00746382">
        <w:tc>
          <w:tcPr>
            <w:tcW w:w="834" w:type="dxa"/>
            <w:vMerge/>
          </w:tcPr>
          <w:p w:rsidR="00746382" w:rsidRPr="00F42C32" w:rsidRDefault="00746382" w:rsidP="00DB2982">
            <w:pPr>
              <w:rPr>
                <w:rFonts w:asciiTheme="minorHAnsi" w:hAnsiTheme="minorHAnsi" w:cstheme="minorHAnsi"/>
              </w:rPr>
            </w:pPr>
          </w:p>
        </w:tc>
        <w:tc>
          <w:tcPr>
            <w:tcW w:w="1352" w:type="dxa"/>
            <w:vMerge/>
          </w:tcPr>
          <w:p w:rsidR="00746382" w:rsidRPr="00F42C32" w:rsidRDefault="00746382" w:rsidP="00DB2982">
            <w:pPr>
              <w:rPr>
                <w:rFonts w:asciiTheme="minorHAnsi" w:hAnsiTheme="minorHAnsi" w:cstheme="minorHAnsi"/>
              </w:rPr>
            </w:pPr>
          </w:p>
        </w:tc>
        <w:tc>
          <w:tcPr>
            <w:tcW w:w="2341"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Close</w:t>
            </w:r>
          </w:p>
        </w:tc>
        <w:tc>
          <w:tcPr>
            <w:tcW w:w="1623" w:type="dxa"/>
          </w:tcPr>
          <w:p w:rsidR="00746382" w:rsidRPr="00F42C32" w:rsidRDefault="00746382" w:rsidP="00DB2982">
            <w:pPr>
              <w:rPr>
                <w:rFonts w:asciiTheme="minorHAnsi" w:hAnsiTheme="minorHAnsi" w:cstheme="minorHAnsi"/>
              </w:rPr>
            </w:pPr>
            <w:r w:rsidRPr="00F42C32">
              <w:rPr>
                <w:rFonts w:asciiTheme="minorHAnsi" w:hAnsiTheme="minorHAnsi" w:cstheme="minorHAnsi"/>
              </w:rPr>
              <w:t>Button</w:t>
            </w:r>
          </w:p>
        </w:tc>
        <w:tc>
          <w:tcPr>
            <w:tcW w:w="1354" w:type="dxa"/>
          </w:tcPr>
          <w:p w:rsidR="00746382" w:rsidRPr="00F42C32" w:rsidRDefault="00746382" w:rsidP="00DB2982">
            <w:pPr>
              <w:rPr>
                <w:rFonts w:asciiTheme="minorHAnsi" w:hAnsiTheme="minorHAnsi" w:cstheme="minorHAnsi"/>
              </w:rPr>
            </w:pPr>
          </w:p>
        </w:tc>
        <w:tc>
          <w:tcPr>
            <w:tcW w:w="2072" w:type="dxa"/>
          </w:tcPr>
          <w:p w:rsidR="00746382" w:rsidRPr="00F42C32" w:rsidRDefault="00746382" w:rsidP="00DB2982">
            <w:pPr>
              <w:rPr>
                <w:rFonts w:asciiTheme="minorHAnsi" w:hAnsiTheme="minorHAnsi" w:cstheme="minorHAnsi"/>
              </w:rPr>
            </w:pPr>
          </w:p>
        </w:tc>
      </w:tr>
      <w:tr w:rsidR="008D144A" w:rsidRPr="00F42C32" w:rsidTr="008D144A">
        <w:tc>
          <w:tcPr>
            <w:tcW w:w="9576" w:type="dxa"/>
            <w:gridSpan w:val="6"/>
            <w:shd w:val="clear" w:color="auto" w:fill="D9D9D9" w:themeFill="background1" w:themeFillShade="D9"/>
          </w:tcPr>
          <w:p w:rsidR="008D144A" w:rsidRPr="00F42C32" w:rsidRDefault="008D144A" w:rsidP="00DB2982">
            <w:pPr>
              <w:rPr>
                <w:rFonts w:asciiTheme="minorHAnsi" w:hAnsiTheme="minorHAnsi" w:cstheme="minorHAnsi"/>
              </w:rPr>
            </w:pPr>
          </w:p>
        </w:tc>
      </w:tr>
      <w:tr w:rsidR="00746382" w:rsidRPr="00F42C32" w:rsidTr="00746382">
        <w:tc>
          <w:tcPr>
            <w:tcW w:w="834" w:type="dxa"/>
            <w:vMerge w:val="restart"/>
          </w:tcPr>
          <w:p w:rsidR="00746382" w:rsidRPr="008D144A" w:rsidRDefault="00746382" w:rsidP="00DB2982">
            <w:pPr>
              <w:rPr>
                <w:rFonts w:asciiTheme="minorHAnsi" w:hAnsiTheme="minorHAnsi" w:cstheme="minorHAnsi"/>
                <w:b/>
              </w:rPr>
            </w:pPr>
            <w:r w:rsidRPr="008D144A">
              <w:rPr>
                <w:rFonts w:asciiTheme="minorHAnsi" w:hAnsiTheme="minorHAnsi"/>
                <w:b/>
              </w:rPr>
              <w:t>8.1</w:t>
            </w:r>
          </w:p>
        </w:tc>
        <w:tc>
          <w:tcPr>
            <w:tcW w:w="8742" w:type="dxa"/>
            <w:gridSpan w:val="5"/>
          </w:tcPr>
          <w:p w:rsidR="00746382" w:rsidRPr="00F42C32" w:rsidRDefault="00746382" w:rsidP="00DB2982">
            <w:pPr>
              <w:rPr>
                <w:rFonts w:asciiTheme="minorHAnsi" w:hAnsiTheme="minorHAnsi" w:cstheme="minorHAnsi"/>
              </w:rPr>
            </w:pPr>
            <w:r w:rsidRPr="00F42C32">
              <w:rPr>
                <w:rFonts w:asciiTheme="minorHAnsi" w:hAnsiTheme="minorHAnsi" w:cstheme="minorHAnsi"/>
                <w:b/>
              </w:rPr>
              <w:t>USD Rate</w:t>
            </w:r>
          </w:p>
        </w:tc>
      </w:tr>
      <w:tr w:rsidR="008D144A" w:rsidRPr="00F42C32" w:rsidTr="00746382">
        <w:tc>
          <w:tcPr>
            <w:tcW w:w="834" w:type="dxa"/>
            <w:vMerge/>
          </w:tcPr>
          <w:p w:rsidR="008D144A" w:rsidRPr="00F42C32" w:rsidRDefault="008D144A" w:rsidP="00DB2982">
            <w:pPr>
              <w:rPr>
                <w:rFonts w:asciiTheme="minorHAnsi" w:hAnsiTheme="minorHAnsi" w:cstheme="minorHAnsi"/>
              </w:rPr>
            </w:pPr>
          </w:p>
        </w:tc>
        <w:tc>
          <w:tcPr>
            <w:tcW w:w="1352" w:type="dxa"/>
            <w:vMerge w:val="restart"/>
          </w:tcPr>
          <w:p w:rsidR="008D144A" w:rsidRPr="00F42C32" w:rsidRDefault="008D144A" w:rsidP="00DB2982">
            <w:pPr>
              <w:rPr>
                <w:rFonts w:asciiTheme="minorHAnsi" w:hAnsiTheme="minorHAnsi" w:cstheme="minorHAnsi"/>
              </w:rPr>
            </w:pPr>
          </w:p>
        </w:tc>
        <w:tc>
          <w:tcPr>
            <w:tcW w:w="2341" w:type="dxa"/>
          </w:tcPr>
          <w:p w:rsidR="008D144A" w:rsidRPr="00F42C32" w:rsidRDefault="008D144A" w:rsidP="00DB2982">
            <w:pPr>
              <w:rPr>
                <w:rFonts w:asciiTheme="minorHAnsi" w:hAnsiTheme="minorHAnsi" w:cstheme="minorHAnsi"/>
              </w:rPr>
            </w:pPr>
            <w:r w:rsidRPr="00F42C32">
              <w:rPr>
                <w:rFonts w:asciiTheme="minorHAnsi" w:hAnsiTheme="minorHAnsi" w:cstheme="minorHAnsi"/>
              </w:rPr>
              <w:t>USD Rate</w:t>
            </w:r>
          </w:p>
        </w:tc>
        <w:tc>
          <w:tcPr>
            <w:tcW w:w="1623" w:type="dxa"/>
          </w:tcPr>
          <w:p w:rsidR="008D144A" w:rsidRPr="00F42C32" w:rsidRDefault="008D144A" w:rsidP="00DB2982">
            <w:pPr>
              <w:rPr>
                <w:rFonts w:asciiTheme="minorHAnsi" w:hAnsiTheme="minorHAnsi" w:cstheme="minorHAnsi"/>
              </w:rPr>
            </w:pPr>
            <w:r w:rsidRPr="00F42C32">
              <w:rPr>
                <w:rFonts w:asciiTheme="minorHAnsi" w:hAnsiTheme="minorHAnsi" w:cstheme="minorHAnsi"/>
              </w:rPr>
              <w:t>Text box</w:t>
            </w:r>
          </w:p>
        </w:tc>
        <w:tc>
          <w:tcPr>
            <w:tcW w:w="1354" w:type="dxa"/>
          </w:tcPr>
          <w:p w:rsidR="008D144A" w:rsidRPr="00F42C32" w:rsidRDefault="008D144A" w:rsidP="00DB2982">
            <w:pPr>
              <w:rPr>
                <w:rFonts w:asciiTheme="minorHAnsi" w:hAnsiTheme="minorHAnsi" w:cstheme="minorHAnsi"/>
              </w:rPr>
            </w:pPr>
            <w:r w:rsidRPr="00F42C32">
              <w:rPr>
                <w:rFonts w:asciiTheme="minorHAnsi" w:hAnsiTheme="minorHAnsi" w:cstheme="minorHAnsi"/>
              </w:rPr>
              <w:t>numeric</w:t>
            </w:r>
          </w:p>
        </w:tc>
        <w:tc>
          <w:tcPr>
            <w:tcW w:w="2072" w:type="dxa"/>
          </w:tcPr>
          <w:p w:rsidR="008D144A" w:rsidRPr="00F42C32" w:rsidRDefault="008D144A" w:rsidP="00203261">
            <w:pPr>
              <w:ind w:left="0" w:firstLine="0"/>
              <w:rPr>
                <w:rFonts w:asciiTheme="minorHAnsi" w:hAnsiTheme="minorHAnsi" w:cstheme="minorHAnsi"/>
              </w:rPr>
            </w:pPr>
            <w:r w:rsidRPr="00F42C32">
              <w:rPr>
                <w:rFonts w:asciiTheme="minorHAnsi" w:hAnsiTheme="minorHAnsi" w:cstheme="minorHAnsi"/>
              </w:rPr>
              <w:t>Last entry date dated rate is considered</w:t>
            </w:r>
          </w:p>
        </w:tc>
      </w:tr>
      <w:tr w:rsidR="008D144A" w:rsidRPr="00F42C32" w:rsidTr="00746382">
        <w:tc>
          <w:tcPr>
            <w:tcW w:w="834" w:type="dxa"/>
            <w:vMerge/>
          </w:tcPr>
          <w:p w:rsidR="008D144A" w:rsidRPr="00F42C32" w:rsidRDefault="008D144A" w:rsidP="00DB2982">
            <w:pPr>
              <w:rPr>
                <w:rFonts w:asciiTheme="minorHAnsi" w:hAnsiTheme="minorHAnsi" w:cstheme="minorHAnsi"/>
              </w:rPr>
            </w:pPr>
          </w:p>
        </w:tc>
        <w:tc>
          <w:tcPr>
            <w:tcW w:w="1352" w:type="dxa"/>
            <w:vMerge/>
          </w:tcPr>
          <w:p w:rsidR="008D144A" w:rsidRPr="00F42C32" w:rsidRDefault="008D144A" w:rsidP="00DB2982">
            <w:pPr>
              <w:rPr>
                <w:rFonts w:asciiTheme="minorHAnsi" w:hAnsiTheme="minorHAnsi" w:cstheme="minorHAnsi"/>
              </w:rPr>
            </w:pPr>
          </w:p>
        </w:tc>
        <w:tc>
          <w:tcPr>
            <w:tcW w:w="2341" w:type="dxa"/>
          </w:tcPr>
          <w:p w:rsidR="008D144A" w:rsidRPr="00F42C32" w:rsidRDefault="008D144A" w:rsidP="00DB2982">
            <w:pPr>
              <w:rPr>
                <w:rFonts w:asciiTheme="minorHAnsi" w:hAnsiTheme="minorHAnsi" w:cstheme="minorHAnsi"/>
              </w:rPr>
            </w:pPr>
            <w:r w:rsidRPr="00F42C32">
              <w:rPr>
                <w:rFonts w:asciiTheme="minorHAnsi" w:hAnsiTheme="minorHAnsi" w:cstheme="minorHAnsi"/>
              </w:rPr>
              <w:t>USD Rate Date</w:t>
            </w:r>
          </w:p>
        </w:tc>
        <w:tc>
          <w:tcPr>
            <w:tcW w:w="1623" w:type="dxa"/>
          </w:tcPr>
          <w:p w:rsidR="008D144A" w:rsidRPr="00F42C32" w:rsidRDefault="008D144A" w:rsidP="00DB2982">
            <w:pPr>
              <w:rPr>
                <w:rFonts w:asciiTheme="minorHAnsi" w:hAnsiTheme="minorHAnsi" w:cstheme="minorHAnsi"/>
              </w:rPr>
            </w:pPr>
            <w:r w:rsidRPr="00F42C32">
              <w:rPr>
                <w:rFonts w:asciiTheme="minorHAnsi" w:hAnsiTheme="minorHAnsi" w:cstheme="minorHAnsi"/>
              </w:rPr>
              <w:t>Date Field</w:t>
            </w:r>
          </w:p>
        </w:tc>
        <w:tc>
          <w:tcPr>
            <w:tcW w:w="1354" w:type="dxa"/>
          </w:tcPr>
          <w:p w:rsidR="008D144A" w:rsidRPr="00F42C32" w:rsidRDefault="008D144A" w:rsidP="00DB2982">
            <w:pPr>
              <w:rPr>
                <w:rFonts w:asciiTheme="minorHAnsi" w:hAnsiTheme="minorHAnsi" w:cstheme="minorHAnsi"/>
              </w:rPr>
            </w:pPr>
            <w:r w:rsidRPr="00F42C32">
              <w:rPr>
                <w:rFonts w:asciiTheme="minorHAnsi" w:hAnsiTheme="minorHAnsi" w:cstheme="minorHAnsi"/>
              </w:rPr>
              <w:t>Date Time</w:t>
            </w:r>
          </w:p>
        </w:tc>
        <w:tc>
          <w:tcPr>
            <w:tcW w:w="2072" w:type="dxa"/>
          </w:tcPr>
          <w:p w:rsidR="008D144A" w:rsidRPr="00F42C32" w:rsidRDefault="008D144A" w:rsidP="00DB2982">
            <w:pPr>
              <w:rPr>
                <w:rFonts w:asciiTheme="minorHAnsi" w:hAnsiTheme="minorHAnsi" w:cstheme="minorHAnsi"/>
              </w:rPr>
            </w:pPr>
          </w:p>
        </w:tc>
      </w:tr>
      <w:tr w:rsidR="008D144A" w:rsidRPr="00F42C32" w:rsidTr="00746382">
        <w:tc>
          <w:tcPr>
            <w:tcW w:w="834" w:type="dxa"/>
            <w:vMerge/>
          </w:tcPr>
          <w:p w:rsidR="008D144A" w:rsidRPr="00F42C32" w:rsidRDefault="008D144A" w:rsidP="00DB2982">
            <w:pPr>
              <w:rPr>
                <w:rFonts w:asciiTheme="minorHAnsi" w:hAnsiTheme="minorHAnsi" w:cstheme="minorHAnsi"/>
              </w:rPr>
            </w:pPr>
          </w:p>
        </w:tc>
        <w:tc>
          <w:tcPr>
            <w:tcW w:w="1352" w:type="dxa"/>
            <w:vMerge/>
          </w:tcPr>
          <w:p w:rsidR="008D144A" w:rsidRPr="00F42C32" w:rsidRDefault="008D144A" w:rsidP="00DB2982">
            <w:pPr>
              <w:rPr>
                <w:rFonts w:asciiTheme="minorHAnsi" w:hAnsiTheme="minorHAnsi" w:cstheme="minorHAnsi"/>
              </w:rPr>
            </w:pPr>
          </w:p>
        </w:tc>
        <w:tc>
          <w:tcPr>
            <w:tcW w:w="2341" w:type="dxa"/>
          </w:tcPr>
          <w:p w:rsidR="008D144A" w:rsidRPr="00F42C32" w:rsidRDefault="008D144A" w:rsidP="00DB2982">
            <w:pPr>
              <w:rPr>
                <w:rFonts w:asciiTheme="minorHAnsi" w:hAnsiTheme="minorHAnsi" w:cstheme="minorHAnsi"/>
              </w:rPr>
            </w:pPr>
            <w:r w:rsidRPr="00F42C32">
              <w:rPr>
                <w:rFonts w:asciiTheme="minorHAnsi" w:hAnsiTheme="minorHAnsi" w:cstheme="minorHAnsi"/>
              </w:rPr>
              <w:t>USD Rate List</w:t>
            </w:r>
          </w:p>
        </w:tc>
        <w:tc>
          <w:tcPr>
            <w:tcW w:w="1623" w:type="dxa"/>
          </w:tcPr>
          <w:p w:rsidR="008D144A" w:rsidRPr="00F42C32" w:rsidRDefault="008D144A" w:rsidP="00203261">
            <w:pPr>
              <w:ind w:left="0" w:firstLine="0"/>
              <w:rPr>
                <w:rFonts w:asciiTheme="minorHAnsi" w:hAnsiTheme="minorHAnsi" w:cstheme="minorHAnsi"/>
              </w:rPr>
            </w:pPr>
            <w:r w:rsidRPr="00F42C32">
              <w:rPr>
                <w:rFonts w:asciiTheme="minorHAnsi" w:hAnsiTheme="minorHAnsi" w:cstheme="minorHAnsi"/>
              </w:rPr>
              <w:t xml:space="preserve">Grid view with </w:t>
            </w:r>
            <w:r w:rsidRPr="00F42C32">
              <w:rPr>
                <w:rFonts w:asciiTheme="minorHAnsi" w:hAnsiTheme="minorHAnsi" w:cstheme="minorHAnsi"/>
              </w:rPr>
              <w:lastRenderedPageBreak/>
              <w:t>edit option</w:t>
            </w:r>
          </w:p>
        </w:tc>
        <w:tc>
          <w:tcPr>
            <w:tcW w:w="1354" w:type="dxa"/>
          </w:tcPr>
          <w:p w:rsidR="008D144A" w:rsidRPr="00F42C32" w:rsidRDefault="008D144A" w:rsidP="00DB2982">
            <w:pPr>
              <w:rPr>
                <w:rFonts w:asciiTheme="minorHAnsi" w:hAnsiTheme="minorHAnsi" w:cstheme="minorHAnsi"/>
              </w:rPr>
            </w:pPr>
          </w:p>
        </w:tc>
        <w:tc>
          <w:tcPr>
            <w:tcW w:w="2072" w:type="dxa"/>
          </w:tcPr>
          <w:p w:rsidR="008D144A" w:rsidRPr="00F42C32" w:rsidRDefault="008D144A" w:rsidP="00DB2982">
            <w:pPr>
              <w:rPr>
                <w:rFonts w:asciiTheme="minorHAnsi" w:hAnsiTheme="minorHAnsi" w:cstheme="minorHAnsi"/>
              </w:rPr>
            </w:pPr>
          </w:p>
        </w:tc>
      </w:tr>
      <w:tr w:rsidR="008D144A" w:rsidRPr="00F42C32" w:rsidTr="008D144A">
        <w:tc>
          <w:tcPr>
            <w:tcW w:w="9576" w:type="dxa"/>
            <w:gridSpan w:val="6"/>
            <w:shd w:val="clear" w:color="auto" w:fill="D9D9D9" w:themeFill="background1" w:themeFillShade="D9"/>
          </w:tcPr>
          <w:p w:rsidR="008D144A" w:rsidRPr="00F42C32" w:rsidRDefault="008D144A" w:rsidP="00DB2982">
            <w:pPr>
              <w:rPr>
                <w:rFonts w:asciiTheme="minorHAnsi" w:hAnsiTheme="minorHAnsi" w:cstheme="minorHAnsi"/>
              </w:rPr>
            </w:pPr>
          </w:p>
        </w:tc>
      </w:tr>
      <w:tr w:rsidR="00746382" w:rsidRPr="00F42C32" w:rsidTr="00746382">
        <w:tc>
          <w:tcPr>
            <w:tcW w:w="834" w:type="dxa"/>
            <w:vMerge w:val="restart"/>
          </w:tcPr>
          <w:p w:rsidR="00746382" w:rsidRPr="00F42C32" w:rsidRDefault="00746382" w:rsidP="00DB2982">
            <w:pPr>
              <w:rPr>
                <w:rFonts w:asciiTheme="minorHAnsi" w:hAnsiTheme="minorHAnsi" w:cstheme="minorHAnsi"/>
                <w:b/>
              </w:rPr>
            </w:pPr>
            <w:r>
              <w:rPr>
                <w:rFonts w:asciiTheme="minorHAnsi" w:hAnsiTheme="minorHAnsi" w:cstheme="minorHAnsi"/>
                <w:b/>
              </w:rPr>
              <w:t>8</w:t>
            </w:r>
            <w:r w:rsidRPr="00F42C32">
              <w:rPr>
                <w:rFonts w:asciiTheme="minorHAnsi" w:hAnsiTheme="minorHAnsi" w:cstheme="minorHAnsi"/>
                <w:b/>
              </w:rPr>
              <w:t>.1</w:t>
            </w:r>
          </w:p>
        </w:tc>
        <w:tc>
          <w:tcPr>
            <w:tcW w:w="8742" w:type="dxa"/>
            <w:gridSpan w:val="5"/>
          </w:tcPr>
          <w:p w:rsidR="00746382" w:rsidRPr="00F42C32" w:rsidRDefault="00746382" w:rsidP="00DB2982">
            <w:pPr>
              <w:rPr>
                <w:rFonts w:asciiTheme="minorHAnsi" w:hAnsiTheme="minorHAnsi" w:cstheme="minorHAnsi"/>
              </w:rPr>
            </w:pPr>
            <w:r w:rsidRPr="00F42C32">
              <w:rPr>
                <w:rFonts w:asciiTheme="minorHAnsi" w:hAnsiTheme="minorHAnsi" w:cstheme="minorHAnsi"/>
                <w:b/>
              </w:rPr>
              <w:t>Options</w:t>
            </w:r>
            <w:r w:rsidRPr="00F42C32">
              <w:rPr>
                <w:rFonts w:asciiTheme="minorHAnsi" w:hAnsiTheme="minorHAnsi" w:cstheme="minorHAnsi"/>
              </w:rPr>
              <w:t xml:space="preserve"> (Save as a global variable for all employee, system calculate the retirement date by the value )</w:t>
            </w:r>
          </w:p>
        </w:tc>
      </w:tr>
      <w:tr w:rsidR="008D144A" w:rsidRPr="00F42C32" w:rsidTr="00746382">
        <w:tc>
          <w:tcPr>
            <w:tcW w:w="834" w:type="dxa"/>
            <w:vMerge/>
          </w:tcPr>
          <w:p w:rsidR="008D144A" w:rsidRPr="00F42C32" w:rsidRDefault="008D144A" w:rsidP="00DB2982">
            <w:pPr>
              <w:rPr>
                <w:rFonts w:asciiTheme="minorHAnsi" w:hAnsiTheme="minorHAnsi" w:cstheme="minorHAnsi"/>
              </w:rPr>
            </w:pPr>
          </w:p>
        </w:tc>
        <w:tc>
          <w:tcPr>
            <w:tcW w:w="1352" w:type="dxa"/>
            <w:vMerge w:val="restart"/>
          </w:tcPr>
          <w:p w:rsidR="008D144A" w:rsidRPr="00F42C32" w:rsidRDefault="008D144A" w:rsidP="00DB2982">
            <w:pPr>
              <w:rPr>
                <w:rFonts w:asciiTheme="minorHAnsi" w:hAnsiTheme="minorHAnsi" w:cstheme="minorHAnsi"/>
              </w:rPr>
            </w:pPr>
          </w:p>
        </w:tc>
        <w:tc>
          <w:tcPr>
            <w:tcW w:w="2341" w:type="dxa"/>
          </w:tcPr>
          <w:p w:rsidR="008D144A" w:rsidRPr="00F42C32" w:rsidRDefault="008D144A" w:rsidP="00DB2982">
            <w:pPr>
              <w:rPr>
                <w:rFonts w:asciiTheme="minorHAnsi" w:hAnsiTheme="minorHAnsi" w:cstheme="minorHAnsi"/>
              </w:rPr>
            </w:pPr>
            <w:r w:rsidRPr="00F42C32">
              <w:rPr>
                <w:rFonts w:asciiTheme="minorHAnsi" w:hAnsiTheme="minorHAnsi" w:cstheme="minorHAnsi"/>
              </w:rPr>
              <w:t>Retirement Age</w:t>
            </w:r>
          </w:p>
        </w:tc>
        <w:tc>
          <w:tcPr>
            <w:tcW w:w="1623" w:type="dxa"/>
          </w:tcPr>
          <w:p w:rsidR="008D144A" w:rsidRPr="00F42C32" w:rsidRDefault="008D144A" w:rsidP="00DB2982">
            <w:pPr>
              <w:rPr>
                <w:rFonts w:asciiTheme="minorHAnsi" w:hAnsiTheme="minorHAnsi" w:cstheme="minorHAnsi"/>
              </w:rPr>
            </w:pPr>
            <w:r w:rsidRPr="00F42C32">
              <w:rPr>
                <w:rFonts w:asciiTheme="minorHAnsi" w:hAnsiTheme="minorHAnsi" w:cstheme="minorHAnsi"/>
              </w:rPr>
              <w:t>Text Box</w:t>
            </w:r>
          </w:p>
        </w:tc>
        <w:tc>
          <w:tcPr>
            <w:tcW w:w="1354" w:type="dxa"/>
          </w:tcPr>
          <w:p w:rsidR="008D144A" w:rsidRPr="00F42C32" w:rsidRDefault="008D144A" w:rsidP="00DB2982">
            <w:pPr>
              <w:rPr>
                <w:rFonts w:asciiTheme="minorHAnsi" w:hAnsiTheme="minorHAnsi" w:cstheme="minorHAnsi"/>
              </w:rPr>
            </w:pPr>
            <w:r w:rsidRPr="00F42C32">
              <w:rPr>
                <w:rFonts w:asciiTheme="minorHAnsi" w:hAnsiTheme="minorHAnsi" w:cstheme="minorHAnsi"/>
              </w:rPr>
              <w:t>numeric</w:t>
            </w:r>
          </w:p>
        </w:tc>
        <w:tc>
          <w:tcPr>
            <w:tcW w:w="2072" w:type="dxa"/>
          </w:tcPr>
          <w:p w:rsidR="008D144A" w:rsidRPr="00F42C32" w:rsidRDefault="008D144A" w:rsidP="00DB2982">
            <w:pPr>
              <w:rPr>
                <w:rFonts w:asciiTheme="minorHAnsi" w:hAnsiTheme="minorHAnsi" w:cstheme="minorHAnsi"/>
              </w:rPr>
            </w:pPr>
          </w:p>
        </w:tc>
      </w:tr>
      <w:tr w:rsidR="008D144A" w:rsidRPr="00F42C32" w:rsidTr="00746382">
        <w:tc>
          <w:tcPr>
            <w:tcW w:w="834" w:type="dxa"/>
            <w:vMerge/>
          </w:tcPr>
          <w:p w:rsidR="008D144A" w:rsidRPr="00F42C32" w:rsidRDefault="008D144A" w:rsidP="00DB2982">
            <w:pPr>
              <w:rPr>
                <w:rFonts w:asciiTheme="minorHAnsi" w:hAnsiTheme="minorHAnsi" w:cstheme="minorHAnsi"/>
              </w:rPr>
            </w:pPr>
          </w:p>
        </w:tc>
        <w:tc>
          <w:tcPr>
            <w:tcW w:w="1352" w:type="dxa"/>
            <w:vMerge/>
          </w:tcPr>
          <w:p w:rsidR="008D144A" w:rsidRPr="00F42C32" w:rsidRDefault="008D144A" w:rsidP="00DB2982">
            <w:pPr>
              <w:rPr>
                <w:rFonts w:asciiTheme="minorHAnsi" w:hAnsiTheme="minorHAnsi" w:cstheme="minorHAnsi"/>
              </w:rPr>
            </w:pPr>
          </w:p>
        </w:tc>
        <w:tc>
          <w:tcPr>
            <w:tcW w:w="2341" w:type="dxa"/>
          </w:tcPr>
          <w:p w:rsidR="008D144A" w:rsidRPr="00F42C32" w:rsidRDefault="008D144A" w:rsidP="00DB2982">
            <w:pPr>
              <w:rPr>
                <w:rFonts w:asciiTheme="minorHAnsi" w:hAnsiTheme="minorHAnsi" w:cstheme="minorHAnsi"/>
              </w:rPr>
            </w:pPr>
            <w:r w:rsidRPr="00F42C32">
              <w:rPr>
                <w:rFonts w:asciiTheme="minorHAnsi" w:hAnsiTheme="minorHAnsi" w:cstheme="minorHAnsi"/>
              </w:rPr>
              <w:t>Concern HO Admin Id</w:t>
            </w:r>
          </w:p>
        </w:tc>
        <w:tc>
          <w:tcPr>
            <w:tcW w:w="1623" w:type="dxa"/>
          </w:tcPr>
          <w:p w:rsidR="008D144A" w:rsidRPr="00F42C32" w:rsidRDefault="008D144A" w:rsidP="00DB2982">
            <w:pPr>
              <w:rPr>
                <w:rFonts w:asciiTheme="minorHAnsi" w:hAnsiTheme="minorHAnsi" w:cstheme="minorHAnsi"/>
              </w:rPr>
            </w:pPr>
            <w:r w:rsidRPr="00F42C32">
              <w:rPr>
                <w:rFonts w:asciiTheme="minorHAnsi" w:hAnsiTheme="minorHAnsi" w:cstheme="minorHAnsi"/>
              </w:rPr>
              <w:t>Text Box</w:t>
            </w:r>
          </w:p>
        </w:tc>
        <w:tc>
          <w:tcPr>
            <w:tcW w:w="1354" w:type="dxa"/>
          </w:tcPr>
          <w:p w:rsidR="008D144A" w:rsidRPr="00F42C32" w:rsidRDefault="008D144A" w:rsidP="00DB2982">
            <w:pPr>
              <w:rPr>
                <w:rFonts w:asciiTheme="minorHAnsi" w:hAnsiTheme="minorHAnsi" w:cstheme="minorHAnsi"/>
              </w:rPr>
            </w:pPr>
            <w:r w:rsidRPr="00F42C32">
              <w:rPr>
                <w:rFonts w:asciiTheme="minorHAnsi" w:hAnsiTheme="minorHAnsi" w:cstheme="minorHAnsi"/>
              </w:rPr>
              <w:t>VARCHAR</w:t>
            </w:r>
          </w:p>
        </w:tc>
        <w:tc>
          <w:tcPr>
            <w:tcW w:w="2072" w:type="dxa"/>
          </w:tcPr>
          <w:p w:rsidR="008D144A" w:rsidRPr="00F42C32" w:rsidRDefault="008D144A" w:rsidP="00DB2982">
            <w:pPr>
              <w:rPr>
                <w:rFonts w:asciiTheme="minorHAnsi" w:hAnsiTheme="minorHAnsi" w:cstheme="minorHAnsi"/>
              </w:rPr>
            </w:pPr>
          </w:p>
        </w:tc>
      </w:tr>
      <w:tr w:rsidR="008D144A" w:rsidRPr="00F42C32" w:rsidTr="00746382">
        <w:tc>
          <w:tcPr>
            <w:tcW w:w="834" w:type="dxa"/>
            <w:vMerge/>
          </w:tcPr>
          <w:p w:rsidR="008D144A" w:rsidRPr="00F42C32" w:rsidRDefault="008D144A" w:rsidP="00DB2982">
            <w:pPr>
              <w:rPr>
                <w:rFonts w:asciiTheme="minorHAnsi" w:hAnsiTheme="minorHAnsi" w:cstheme="minorHAnsi"/>
              </w:rPr>
            </w:pPr>
          </w:p>
        </w:tc>
        <w:tc>
          <w:tcPr>
            <w:tcW w:w="1352" w:type="dxa"/>
            <w:vMerge/>
          </w:tcPr>
          <w:p w:rsidR="008D144A" w:rsidRPr="00F42C32" w:rsidRDefault="008D144A" w:rsidP="00DB2982">
            <w:pPr>
              <w:rPr>
                <w:rFonts w:asciiTheme="minorHAnsi" w:hAnsiTheme="minorHAnsi" w:cstheme="minorHAnsi"/>
              </w:rPr>
            </w:pPr>
          </w:p>
        </w:tc>
        <w:tc>
          <w:tcPr>
            <w:tcW w:w="2341" w:type="dxa"/>
          </w:tcPr>
          <w:p w:rsidR="008D144A" w:rsidRPr="00F42C32" w:rsidRDefault="008D144A" w:rsidP="00DB2982">
            <w:pPr>
              <w:rPr>
                <w:rFonts w:asciiTheme="minorHAnsi" w:hAnsiTheme="minorHAnsi" w:cstheme="minorHAnsi"/>
              </w:rPr>
            </w:pPr>
            <w:r w:rsidRPr="00F42C32">
              <w:rPr>
                <w:rFonts w:asciiTheme="minorHAnsi" w:hAnsiTheme="minorHAnsi" w:cstheme="minorHAnsi"/>
              </w:rPr>
              <w:t>Save</w:t>
            </w:r>
          </w:p>
        </w:tc>
        <w:tc>
          <w:tcPr>
            <w:tcW w:w="1623" w:type="dxa"/>
          </w:tcPr>
          <w:p w:rsidR="008D144A" w:rsidRPr="00F42C32" w:rsidRDefault="008D144A" w:rsidP="00DB2982">
            <w:pPr>
              <w:rPr>
                <w:rFonts w:asciiTheme="minorHAnsi" w:hAnsiTheme="minorHAnsi" w:cstheme="minorHAnsi"/>
              </w:rPr>
            </w:pPr>
            <w:r w:rsidRPr="00F42C32">
              <w:rPr>
                <w:rFonts w:asciiTheme="minorHAnsi" w:hAnsiTheme="minorHAnsi" w:cstheme="minorHAnsi"/>
              </w:rPr>
              <w:t>Button</w:t>
            </w:r>
          </w:p>
        </w:tc>
        <w:tc>
          <w:tcPr>
            <w:tcW w:w="1354" w:type="dxa"/>
          </w:tcPr>
          <w:p w:rsidR="008D144A" w:rsidRPr="00F42C32" w:rsidRDefault="008D144A" w:rsidP="00DB2982">
            <w:pPr>
              <w:rPr>
                <w:rFonts w:asciiTheme="minorHAnsi" w:hAnsiTheme="minorHAnsi" w:cstheme="minorHAnsi"/>
              </w:rPr>
            </w:pPr>
          </w:p>
        </w:tc>
        <w:tc>
          <w:tcPr>
            <w:tcW w:w="2072" w:type="dxa"/>
          </w:tcPr>
          <w:p w:rsidR="008D144A" w:rsidRPr="00F42C32" w:rsidRDefault="008D144A" w:rsidP="00DB2982">
            <w:pPr>
              <w:rPr>
                <w:rFonts w:asciiTheme="minorHAnsi" w:hAnsiTheme="minorHAnsi" w:cstheme="minorHAnsi"/>
              </w:rPr>
            </w:pPr>
          </w:p>
        </w:tc>
      </w:tr>
      <w:tr w:rsidR="008D144A" w:rsidRPr="00F42C32" w:rsidTr="00746382">
        <w:tc>
          <w:tcPr>
            <w:tcW w:w="834" w:type="dxa"/>
            <w:vMerge/>
          </w:tcPr>
          <w:p w:rsidR="008D144A" w:rsidRPr="00F42C32" w:rsidRDefault="008D144A" w:rsidP="00DB2982">
            <w:pPr>
              <w:rPr>
                <w:rFonts w:asciiTheme="minorHAnsi" w:hAnsiTheme="minorHAnsi" w:cstheme="minorHAnsi"/>
              </w:rPr>
            </w:pPr>
          </w:p>
        </w:tc>
        <w:tc>
          <w:tcPr>
            <w:tcW w:w="1352" w:type="dxa"/>
            <w:vMerge/>
          </w:tcPr>
          <w:p w:rsidR="008D144A" w:rsidRPr="00F42C32" w:rsidRDefault="008D144A" w:rsidP="00DB2982">
            <w:pPr>
              <w:rPr>
                <w:rFonts w:asciiTheme="minorHAnsi" w:hAnsiTheme="minorHAnsi" w:cstheme="minorHAnsi"/>
              </w:rPr>
            </w:pPr>
          </w:p>
        </w:tc>
        <w:tc>
          <w:tcPr>
            <w:tcW w:w="2341" w:type="dxa"/>
          </w:tcPr>
          <w:p w:rsidR="008D144A" w:rsidRPr="00F42C32" w:rsidRDefault="008D144A" w:rsidP="00DB2982">
            <w:pPr>
              <w:rPr>
                <w:rFonts w:asciiTheme="minorHAnsi" w:hAnsiTheme="minorHAnsi" w:cstheme="minorHAnsi"/>
              </w:rPr>
            </w:pPr>
            <w:r w:rsidRPr="00F42C32">
              <w:rPr>
                <w:rFonts w:asciiTheme="minorHAnsi" w:hAnsiTheme="minorHAnsi" w:cstheme="minorHAnsi"/>
              </w:rPr>
              <w:t>Refresh</w:t>
            </w:r>
          </w:p>
        </w:tc>
        <w:tc>
          <w:tcPr>
            <w:tcW w:w="1623" w:type="dxa"/>
          </w:tcPr>
          <w:p w:rsidR="008D144A" w:rsidRPr="00F42C32" w:rsidRDefault="008D144A" w:rsidP="00DB2982">
            <w:pPr>
              <w:rPr>
                <w:rFonts w:asciiTheme="minorHAnsi" w:hAnsiTheme="minorHAnsi" w:cstheme="minorHAnsi"/>
              </w:rPr>
            </w:pPr>
            <w:r w:rsidRPr="00F42C32">
              <w:rPr>
                <w:rFonts w:asciiTheme="minorHAnsi" w:hAnsiTheme="minorHAnsi" w:cstheme="minorHAnsi"/>
              </w:rPr>
              <w:t>Button</w:t>
            </w:r>
          </w:p>
        </w:tc>
        <w:tc>
          <w:tcPr>
            <w:tcW w:w="1354" w:type="dxa"/>
          </w:tcPr>
          <w:p w:rsidR="008D144A" w:rsidRPr="00F42C32" w:rsidRDefault="008D144A" w:rsidP="00DB2982">
            <w:pPr>
              <w:rPr>
                <w:rFonts w:asciiTheme="minorHAnsi" w:hAnsiTheme="minorHAnsi" w:cstheme="minorHAnsi"/>
              </w:rPr>
            </w:pPr>
          </w:p>
        </w:tc>
        <w:tc>
          <w:tcPr>
            <w:tcW w:w="2072" w:type="dxa"/>
          </w:tcPr>
          <w:p w:rsidR="008D144A" w:rsidRPr="00F42C32" w:rsidRDefault="008D144A" w:rsidP="00DB2982">
            <w:pPr>
              <w:rPr>
                <w:rFonts w:asciiTheme="minorHAnsi" w:hAnsiTheme="minorHAnsi" w:cstheme="minorHAnsi"/>
              </w:rPr>
            </w:pPr>
          </w:p>
        </w:tc>
      </w:tr>
    </w:tbl>
    <w:p w:rsidR="00DB2982" w:rsidRPr="00001097" w:rsidRDefault="00DB2982" w:rsidP="00DB2982">
      <w:pPr>
        <w:rPr>
          <w:rFonts w:cstheme="minorHAnsi"/>
        </w:rPr>
      </w:pPr>
    </w:p>
    <w:p w:rsidR="00F932DC" w:rsidRDefault="00E22CA4">
      <w:pPr>
        <w:ind w:left="0" w:firstLine="0"/>
        <w:rPr>
          <w:rFonts w:ascii="Calibri" w:hAnsi="Calibri" w:cs="Calibri"/>
          <w:b/>
          <w:bCs/>
          <w:color w:val="000000" w:themeColor="text1"/>
          <w:sz w:val="24"/>
          <w:szCs w:val="24"/>
        </w:rPr>
      </w:pPr>
      <w:r w:rsidRPr="00F42C32">
        <w:rPr>
          <w:rFonts w:ascii="Calibri" w:hAnsi="Calibri" w:cs="Calibri"/>
          <w:b/>
          <w:bCs/>
          <w:color w:val="000000" w:themeColor="text1"/>
          <w:sz w:val="24"/>
          <w:szCs w:val="24"/>
        </w:rPr>
        <w:t>Payroll Operation:</w:t>
      </w:r>
    </w:p>
    <w:p w:rsidR="00F42C32" w:rsidRPr="00F42C32" w:rsidRDefault="00F42C32">
      <w:pPr>
        <w:ind w:left="0" w:firstLine="0"/>
        <w:rPr>
          <w:rFonts w:ascii="Calibri" w:hAnsi="Calibri" w:cs="Calibri"/>
          <w:b/>
          <w:bCs/>
          <w:color w:val="000000" w:themeColor="text1"/>
          <w:sz w:val="24"/>
          <w:szCs w:val="24"/>
        </w:rPr>
      </w:pPr>
    </w:p>
    <w:tbl>
      <w:tblPr>
        <w:tblStyle w:val="TableGrid"/>
        <w:tblW w:w="4944" w:type="pct"/>
        <w:tblLayout w:type="fixed"/>
        <w:tblLook w:val="04A0"/>
      </w:tblPr>
      <w:tblGrid>
        <w:gridCol w:w="827"/>
        <w:gridCol w:w="9"/>
        <w:gridCol w:w="1350"/>
        <w:gridCol w:w="15"/>
        <w:gridCol w:w="8"/>
        <w:gridCol w:w="2303"/>
        <w:gridCol w:w="13"/>
        <w:gridCol w:w="290"/>
        <w:gridCol w:w="1331"/>
        <w:gridCol w:w="26"/>
        <w:gridCol w:w="1291"/>
        <w:gridCol w:w="35"/>
        <w:gridCol w:w="39"/>
        <w:gridCol w:w="1932"/>
      </w:tblGrid>
      <w:tr w:rsidR="00E22CA4" w:rsidRPr="00F42C32" w:rsidTr="00A33521">
        <w:trPr>
          <w:tblHeader/>
        </w:trPr>
        <w:tc>
          <w:tcPr>
            <w:tcW w:w="835" w:type="dxa"/>
            <w:gridSpan w:val="2"/>
            <w:shd w:val="clear" w:color="auto" w:fill="BFBFBF" w:themeFill="background1" w:themeFillShade="BF"/>
          </w:tcPr>
          <w:p w:rsidR="00E22CA4" w:rsidRPr="00F42C32" w:rsidRDefault="00E22CA4" w:rsidP="00131489">
            <w:pPr>
              <w:rPr>
                <w:rFonts w:asciiTheme="minorHAnsi" w:hAnsiTheme="minorHAnsi" w:cstheme="minorHAnsi"/>
                <w:b/>
              </w:rPr>
            </w:pPr>
            <w:r w:rsidRPr="00F42C32">
              <w:rPr>
                <w:rFonts w:asciiTheme="minorHAnsi" w:hAnsiTheme="minorHAnsi" w:cstheme="minorHAnsi"/>
                <w:b/>
              </w:rPr>
              <w:t>SL No.</w:t>
            </w:r>
          </w:p>
        </w:tc>
        <w:tc>
          <w:tcPr>
            <w:tcW w:w="1350" w:type="dxa"/>
            <w:shd w:val="clear" w:color="auto" w:fill="BFBFBF" w:themeFill="background1" w:themeFillShade="BF"/>
          </w:tcPr>
          <w:p w:rsidR="00E22CA4" w:rsidRPr="00F42C32" w:rsidRDefault="00E22CA4" w:rsidP="00131489">
            <w:pPr>
              <w:rPr>
                <w:rFonts w:asciiTheme="minorHAnsi" w:hAnsiTheme="minorHAnsi" w:cstheme="minorHAnsi"/>
                <w:b/>
              </w:rPr>
            </w:pPr>
            <w:r w:rsidRPr="00F42C32">
              <w:rPr>
                <w:rFonts w:asciiTheme="minorHAnsi" w:hAnsiTheme="minorHAnsi" w:cstheme="minorHAnsi"/>
                <w:b/>
              </w:rPr>
              <w:t>Screen</w:t>
            </w:r>
          </w:p>
        </w:tc>
        <w:tc>
          <w:tcPr>
            <w:tcW w:w="2339" w:type="dxa"/>
            <w:gridSpan w:val="4"/>
            <w:shd w:val="clear" w:color="auto" w:fill="BFBFBF" w:themeFill="background1" w:themeFillShade="BF"/>
          </w:tcPr>
          <w:p w:rsidR="00E22CA4" w:rsidRPr="00F42C32" w:rsidRDefault="00E22CA4" w:rsidP="00131489">
            <w:pPr>
              <w:rPr>
                <w:rFonts w:asciiTheme="minorHAnsi" w:hAnsiTheme="minorHAnsi" w:cstheme="minorHAnsi"/>
                <w:b/>
              </w:rPr>
            </w:pPr>
            <w:r w:rsidRPr="00F42C32">
              <w:rPr>
                <w:rFonts w:asciiTheme="minorHAnsi" w:hAnsiTheme="minorHAnsi" w:cstheme="minorHAnsi"/>
                <w:b/>
              </w:rPr>
              <w:t xml:space="preserve">Field </w:t>
            </w:r>
          </w:p>
        </w:tc>
        <w:tc>
          <w:tcPr>
            <w:tcW w:w="1621" w:type="dxa"/>
            <w:gridSpan w:val="2"/>
            <w:shd w:val="clear" w:color="auto" w:fill="BFBFBF" w:themeFill="background1" w:themeFillShade="BF"/>
          </w:tcPr>
          <w:p w:rsidR="00E22CA4" w:rsidRPr="00F42C32" w:rsidRDefault="00E22CA4" w:rsidP="00131489">
            <w:pPr>
              <w:rPr>
                <w:rFonts w:asciiTheme="minorHAnsi" w:hAnsiTheme="minorHAnsi" w:cstheme="minorHAnsi"/>
                <w:b/>
              </w:rPr>
            </w:pPr>
            <w:r w:rsidRPr="00F42C32">
              <w:rPr>
                <w:rFonts w:asciiTheme="minorHAnsi" w:hAnsiTheme="minorHAnsi" w:cstheme="minorHAnsi"/>
                <w:b/>
              </w:rPr>
              <w:t>Type</w:t>
            </w:r>
          </w:p>
        </w:tc>
        <w:tc>
          <w:tcPr>
            <w:tcW w:w="1352" w:type="dxa"/>
            <w:gridSpan w:val="3"/>
            <w:shd w:val="clear" w:color="auto" w:fill="BFBFBF" w:themeFill="background1" w:themeFillShade="BF"/>
          </w:tcPr>
          <w:p w:rsidR="00E22CA4" w:rsidRPr="00F42C32" w:rsidRDefault="00E22CA4" w:rsidP="00131489">
            <w:pPr>
              <w:rPr>
                <w:rFonts w:asciiTheme="minorHAnsi" w:hAnsiTheme="minorHAnsi" w:cstheme="minorHAnsi"/>
                <w:b/>
              </w:rPr>
            </w:pPr>
            <w:r w:rsidRPr="00F42C32">
              <w:rPr>
                <w:rFonts w:asciiTheme="minorHAnsi" w:hAnsiTheme="minorHAnsi" w:cstheme="minorHAnsi"/>
                <w:b/>
              </w:rPr>
              <w:t>Data Type</w:t>
            </w:r>
          </w:p>
        </w:tc>
        <w:tc>
          <w:tcPr>
            <w:tcW w:w="1971" w:type="dxa"/>
            <w:gridSpan w:val="2"/>
            <w:shd w:val="clear" w:color="auto" w:fill="BFBFBF" w:themeFill="background1" w:themeFillShade="BF"/>
          </w:tcPr>
          <w:p w:rsidR="00E22CA4" w:rsidRPr="00F42C32" w:rsidRDefault="00E22CA4" w:rsidP="00131489">
            <w:pPr>
              <w:rPr>
                <w:rFonts w:asciiTheme="minorHAnsi" w:hAnsiTheme="minorHAnsi" w:cstheme="minorHAnsi"/>
                <w:b/>
              </w:rPr>
            </w:pPr>
            <w:r w:rsidRPr="00F42C32">
              <w:rPr>
                <w:rFonts w:asciiTheme="minorHAnsi" w:hAnsiTheme="minorHAnsi" w:cstheme="minorHAnsi"/>
                <w:b/>
              </w:rPr>
              <w:t>Policy</w:t>
            </w:r>
          </w:p>
        </w:tc>
      </w:tr>
      <w:tr w:rsidR="008D144A" w:rsidRPr="00F42C32" w:rsidTr="00A33521">
        <w:tc>
          <w:tcPr>
            <w:tcW w:w="826" w:type="dxa"/>
            <w:vMerge w:val="restart"/>
          </w:tcPr>
          <w:p w:rsidR="008D144A" w:rsidRPr="00F42C32" w:rsidRDefault="008D144A" w:rsidP="00131489">
            <w:pPr>
              <w:rPr>
                <w:rFonts w:asciiTheme="minorHAnsi" w:hAnsiTheme="minorHAnsi" w:cstheme="minorHAnsi"/>
                <w:b/>
              </w:rPr>
            </w:pPr>
          </w:p>
        </w:tc>
        <w:tc>
          <w:tcPr>
            <w:tcW w:w="8642" w:type="dxa"/>
            <w:gridSpan w:val="13"/>
          </w:tcPr>
          <w:p w:rsidR="008D144A" w:rsidRPr="00F42C32" w:rsidRDefault="008D144A" w:rsidP="00131489">
            <w:pPr>
              <w:rPr>
                <w:rFonts w:asciiTheme="minorHAnsi" w:hAnsiTheme="minorHAnsi" w:cstheme="minorHAnsi"/>
              </w:rPr>
            </w:pPr>
            <w:r w:rsidRPr="00F42C32">
              <w:rPr>
                <w:rFonts w:asciiTheme="minorHAnsi" w:hAnsiTheme="minorHAnsi" w:cstheme="minorHAnsi"/>
                <w:b/>
              </w:rPr>
              <w:t>Attendance Clearance</w:t>
            </w:r>
            <w:r w:rsidRPr="00F42C32">
              <w:rPr>
                <w:rFonts w:asciiTheme="minorHAnsi" w:hAnsiTheme="minorHAnsi" w:cstheme="minorHAnsi"/>
              </w:rPr>
              <w:t>(Before payroll process we must need to adjust attendance with the screen)</w:t>
            </w: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val="restart"/>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Payroll Cycle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 xml:space="preserve">Dropdown </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Month</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 xml:space="preserve">Dropdown </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Year</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 xml:space="preserve">Dropdown </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Employee Type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 xml:space="preserve">Dropdown </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Employee ID</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Text Box</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VARCHAR</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Clearance Date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Date Field</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DateTime</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Generate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Clearance List with month day &amp; Salary day text box</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 xml:space="preserve">Grid view </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Select All</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Link 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ind w:left="0" w:firstLine="0"/>
              <w:rPr>
                <w:rFonts w:asciiTheme="minorHAnsi" w:hAnsiTheme="minorHAnsi" w:cstheme="minorHAnsi"/>
              </w:rPr>
            </w:pPr>
            <w:r w:rsidRPr="00F42C32">
              <w:rPr>
                <w:rFonts w:asciiTheme="minorHAnsi" w:hAnsiTheme="minorHAnsi" w:cstheme="minorHAnsi"/>
              </w:rPr>
              <w:t>On click ,checked  all record of Clear list</w:t>
            </w: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None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Link 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ind w:left="0" w:firstLine="0"/>
              <w:rPr>
                <w:rFonts w:asciiTheme="minorHAnsi" w:hAnsiTheme="minorHAnsi" w:cstheme="minorHAnsi"/>
              </w:rPr>
            </w:pPr>
            <w:r w:rsidRPr="00F42C32">
              <w:rPr>
                <w:rFonts w:asciiTheme="minorHAnsi" w:hAnsiTheme="minorHAnsi" w:cstheme="minorHAnsi"/>
              </w:rPr>
              <w:t>On click , un-check all record of Clear list</w:t>
            </w: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Refresh</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 xml:space="preserve">Save in Payroll Basket </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Payroll basket list</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Grid view</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Delete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9468" w:type="dxa"/>
            <w:gridSpan w:val="14"/>
            <w:shd w:val="clear" w:color="auto" w:fill="D9D9D9" w:themeFill="background1" w:themeFillShade="D9"/>
          </w:tcPr>
          <w:p w:rsidR="008D144A" w:rsidRPr="00F42C32" w:rsidRDefault="008D144A" w:rsidP="008D144A">
            <w:pPr>
              <w:ind w:left="0" w:firstLine="0"/>
              <w:rPr>
                <w:rFonts w:asciiTheme="minorHAnsi" w:hAnsiTheme="minorHAnsi" w:cstheme="minorHAnsi"/>
              </w:rPr>
            </w:pPr>
          </w:p>
        </w:tc>
      </w:tr>
      <w:tr w:rsidR="008D144A" w:rsidRPr="00F42C32" w:rsidTr="00A33521">
        <w:tc>
          <w:tcPr>
            <w:tcW w:w="826" w:type="dxa"/>
            <w:vMerge w:val="restart"/>
          </w:tcPr>
          <w:p w:rsidR="008D144A" w:rsidRPr="00F42C32" w:rsidRDefault="008D144A" w:rsidP="00131489">
            <w:pPr>
              <w:rPr>
                <w:rFonts w:asciiTheme="minorHAnsi" w:hAnsiTheme="minorHAnsi" w:cstheme="minorHAnsi"/>
                <w:b/>
              </w:rPr>
            </w:pPr>
          </w:p>
        </w:tc>
        <w:tc>
          <w:tcPr>
            <w:tcW w:w="8642" w:type="dxa"/>
            <w:gridSpan w:val="13"/>
          </w:tcPr>
          <w:p w:rsidR="008D144A" w:rsidRPr="00F42C32" w:rsidRDefault="008D144A" w:rsidP="00131489">
            <w:pPr>
              <w:rPr>
                <w:rFonts w:asciiTheme="minorHAnsi" w:hAnsiTheme="minorHAnsi" w:cstheme="minorHAnsi"/>
                <w:b/>
              </w:rPr>
            </w:pPr>
            <w:r w:rsidRPr="00F42C32">
              <w:rPr>
                <w:rFonts w:asciiTheme="minorHAnsi" w:hAnsiTheme="minorHAnsi" w:cstheme="minorHAnsi"/>
                <w:b/>
              </w:rPr>
              <w:t xml:space="preserve">Allowance Deduction </w:t>
            </w:r>
            <w:r w:rsidRPr="00F42C32">
              <w:rPr>
                <w:rFonts w:asciiTheme="minorHAnsi" w:hAnsiTheme="minorHAnsi" w:cstheme="minorHAnsi"/>
                <w:b/>
              </w:rPr>
              <w:sym w:font="Wingdings" w:char="F0E0"/>
            </w:r>
            <w:r w:rsidRPr="00F42C32">
              <w:rPr>
                <w:rFonts w:asciiTheme="minorHAnsi" w:hAnsiTheme="minorHAnsi" w:cstheme="minorHAnsi"/>
                <w:b/>
              </w:rPr>
              <w:t xml:space="preserve"> Variable Allowance</w:t>
            </w: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8642" w:type="dxa"/>
            <w:gridSpan w:val="13"/>
          </w:tcPr>
          <w:p w:rsidR="008D144A" w:rsidRPr="00F42C32" w:rsidRDefault="008D144A" w:rsidP="008D144A">
            <w:pPr>
              <w:ind w:left="0" w:firstLine="0"/>
              <w:rPr>
                <w:rFonts w:asciiTheme="minorHAnsi" w:hAnsiTheme="minorHAnsi" w:cstheme="minorHAnsi"/>
              </w:rPr>
            </w:pPr>
            <w:r w:rsidRPr="00F42C32">
              <w:rPr>
                <w:rFonts w:asciiTheme="minorHAnsi" w:hAnsiTheme="minorHAnsi" w:cstheme="minorHAnsi"/>
              </w:rPr>
              <w:t>Variable Allowance( Employee can get addition or deduction amount with the salary with given salary head for given time period)</w:t>
            </w: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val="restart"/>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Employee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 xml:space="preserve">VARCHAR </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Add</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Remarks</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Text Area</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VARCHAR</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Salary Item</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 list</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Amount</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Text field</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Effective From</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Date field</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DateTime</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Effective To</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Date field</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DateTime</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 xml:space="preserve">Generate </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Employee List</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Grid view</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Save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Delete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Refresh</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Synchronize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Select Record</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 xml:space="preserve">Dropdown </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r w:rsidRPr="00F42C32">
              <w:rPr>
                <w:rFonts w:asciiTheme="minorHAnsi" w:hAnsiTheme="minorHAnsi" w:cstheme="minorHAnsi"/>
              </w:rPr>
              <w:t>Active/ In-active</w:t>
            </w:r>
          </w:p>
        </w:tc>
      </w:tr>
      <w:tr w:rsidR="008D144A" w:rsidRPr="00F42C32" w:rsidTr="00A33521">
        <w:tc>
          <w:tcPr>
            <w:tcW w:w="9468" w:type="dxa"/>
            <w:gridSpan w:val="14"/>
            <w:shd w:val="clear" w:color="auto" w:fill="D9D9D9" w:themeFill="background1" w:themeFillShade="D9"/>
          </w:tcPr>
          <w:p w:rsidR="008D144A" w:rsidRPr="00F42C32" w:rsidRDefault="008D144A" w:rsidP="00131489">
            <w:pPr>
              <w:rPr>
                <w:rFonts w:asciiTheme="minorHAnsi" w:hAnsiTheme="minorHAnsi" w:cstheme="minorHAnsi"/>
              </w:rPr>
            </w:pPr>
          </w:p>
        </w:tc>
      </w:tr>
      <w:tr w:rsidR="008D144A" w:rsidRPr="00F42C32" w:rsidTr="00A33521">
        <w:tc>
          <w:tcPr>
            <w:tcW w:w="826" w:type="dxa"/>
            <w:vMerge w:val="restart"/>
          </w:tcPr>
          <w:p w:rsidR="008D144A" w:rsidRPr="00F42C32" w:rsidRDefault="008D144A" w:rsidP="00131489">
            <w:pPr>
              <w:rPr>
                <w:rFonts w:asciiTheme="minorHAnsi" w:hAnsiTheme="minorHAnsi" w:cstheme="minorHAnsi"/>
                <w:b/>
              </w:rPr>
            </w:pPr>
            <w:r>
              <w:rPr>
                <w:rFonts w:asciiTheme="minorHAnsi" w:hAnsiTheme="minorHAnsi" w:cstheme="minorHAnsi"/>
                <w:b/>
              </w:rPr>
              <w:lastRenderedPageBreak/>
              <w:t>8.11</w:t>
            </w:r>
          </w:p>
        </w:tc>
        <w:tc>
          <w:tcPr>
            <w:tcW w:w="8642" w:type="dxa"/>
            <w:gridSpan w:val="13"/>
          </w:tcPr>
          <w:p w:rsidR="008D144A" w:rsidRPr="00F42C32" w:rsidRDefault="008D144A" w:rsidP="00131489">
            <w:pPr>
              <w:rPr>
                <w:rFonts w:asciiTheme="minorHAnsi" w:hAnsiTheme="minorHAnsi" w:cstheme="minorHAnsi"/>
                <w:b/>
              </w:rPr>
            </w:pPr>
            <w:r w:rsidRPr="00F42C32">
              <w:rPr>
                <w:rFonts w:asciiTheme="minorHAnsi" w:hAnsiTheme="minorHAnsi" w:cstheme="minorHAnsi"/>
                <w:b/>
              </w:rPr>
              <w:t>Arrear</w:t>
            </w: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Policy</w:t>
            </w:r>
          </w:p>
        </w:tc>
        <w:tc>
          <w:tcPr>
            <w:tcW w:w="7260" w:type="dxa"/>
            <w:gridSpan w:val="9"/>
          </w:tcPr>
          <w:p w:rsidR="008D144A" w:rsidRPr="00F42C32" w:rsidRDefault="008D144A" w:rsidP="00131489">
            <w:pPr>
              <w:rPr>
                <w:rFonts w:asciiTheme="minorHAnsi" w:hAnsiTheme="minorHAnsi" w:cstheme="minorHAnsi"/>
              </w:rPr>
            </w:pPr>
            <w:r w:rsidRPr="00F42C32">
              <w:rPr>
                <w:rFonts w:asciiTheme="minorHAnsi" w:hAnsiTheme="minorHAnsi" w:cstheme="minorHAnsi"/>
              </w:rPr>
              <w:t>Any arrear calculation &amp; disbursement: Staffs salary could be stopped. This held month’s salary will be disbursed as arrear &amp; held up all months PF loan adjusted at processed month.</w:t>
            </w:r>
          </w:p>
          <w:p w:rsidR="008D144A" w:rsidRPr="00F42C32" w:rsidRDefault="008D144A" w:rsidP="00131489">
            <w:pPr>
              <w:rPr>
                <w:rFonts w:asciiTheme="minorHAnsi" w:hAnsiTheme="minorHAnsi" w:cstheme="minorHAnsi"/>
              </w:rPr>
            </w:pPr>
            <w:r w:rsidRPr="00F42C32">
              <w:rPr>
                <w:rFonts w:asciiTheme="minorHAnsi" w:hAnsiTheme="minorHAnsi" w:cstheme="minorHAnsi"/>
              </w:rPr>
              <w:t>This additive arrear amount will be added with arrear (+) head &amp; deductive arrear amount will be deducted with arrear (-) head.</w:t>
            </w:r>
          </w:p>
        </w:tc>
      </w:tr>
      <w:tr w:rsidR="008D144A" w:rsidRPr="00F42C32" w:rsidTr="00A33521">
        <w:tc>
          <w:tcPr>
            <w:tcW w:w="9468" w:type="dxa"/>
            <w:gridSpan w:val="14"/>
            <w:shd w:val="clear" w:color="auto" w:fill="D9D9D9" w:themeFill="background1" w:themeFillShade="D9"/>
          </w:tcPr>
          <w:p w:rsidR="008D144A" w:rsidRPr="00F42C32" w:rsidRDefault="008D144A" w:rsidP="00131489">
            <w:pPr>
              <w:rPr>
                <w:rFonts w:asciiTheme="minorHAnsi" w:hAnsiTheme="minorHAnsi" w:cstheme="minorHAnsi"/>
              </w:rPr>
            </w:pPr>
          </w:p>
        </w:tc>
      </w:tr>
      <w:tr w:rsidR="008D144A" w:rsidRPr="00F42C32" w:rsidTr="00A33521">
        <w:tc>
          <w:tcPr>
            <w:tcW w:w="826" w:type="dxa"/>
            <w:vMerge w:val="restart"/>
          </w:tcPr>
          <w:p w:rsidR="008D144A" w:rsidRPr="00F42C32" w:rsidRDefault="008D144A" w:rsidP="00131489">
            <w:pPr>
              <w:rPr>
                <w:rFonts w:asciiTheme="minorHAnsi" w:hAnsiTheme="minorHAnsi" w:cstheme="minorHAnsi"/>
                <w:b/>
              </w:rPr>
            </w:pPr>
          </w:p>
        </w:tc>
        <w:tc>
          <w:tcPr>
            <w:tcW w:w="8642" w:type="dxa"/>
            <w:gridSpan w:val="13"/>
          </w:tcPr>
          <w:p w:rsidR="008D144A" w:rsidRPr="00F42C32" w:rsidRDefault="008D144A" w:rsidP="00131489">
            <w:pPr>
              <w:rPr>
                <w:rFonts w:asciiTheme="minorHAnsi" w:hAnsiTheme="minorHAnsi" w:cstheme="minorHAnsi"/>
              </w:rPr>
            </w:pPr>
            <w:r w:rsidRPr="00F42C32">
              <w:rPr>
                <w:rFonts w:asciiTheme="minorHAnsi" w:hAnsiTheme="minorHAnsi" w:cstheme="minorHAnsi"/>
                <w:b/>
              </w:rPr>
              <w:t>Bonus Allowance</w:t>
            </w: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val="restart"/>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Religion</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 xml:space="preserve">Dropdown </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Festival</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 xml:space="preserve">Dropdown </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Fiscal Year</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 xml:space="preserve">Dropdown </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Tax Fiscal Year</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 xml:space="preserve">Dropdown </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Month</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 xml:space="preserve">Dropdown </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Year</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 xml:space="preserve">Dropdown </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Festival Date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Date Field</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Employee Type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 xml:space="preserve">Dropdown </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Generate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Employee List</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Grid view</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Refresh</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Save &amp; Disburse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Save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Delete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9468" w:type="dxa"/>
            <w:gridSpan w:val="14"/>
            <w:shd w:val="clear" w:color="auto" w:fill="D9D9D9" w:themeFill="background1" w:themeFillShade="D9"/>
          </w:tcPr>
          <w:p w:rsidR="008D144A" w:rsidRPr="00F42C32" w:rsidRDefault="008D144A" w:rsidP="00131489">
            <w:pPr>
              <w:rPr>
                <w:rFonts w:asciiTheme="minorHAnsi" w:hAnsiTheme="minorHAnsi" w:cstheme="minorHAnsi"/>
              </w:rPr>
            </w:pPr>
          </w:p>
        </w:tc>
      </w:tr>
      <w:tr w:rsidR="008D144A" w:rsidRPr="00F42C32" w:rsidTr="00A33521">
        <w:tc>
          <w:tcPr>
            <w:tcW w:w="826" w:type="dxa"/>
            <w:vMerge w:val="restart"/>
          </w:tcPr>
          <w:p w:rsidR="008D144A" w:rsidRPr="00F42C32" w:rsidRDefault="008D144A" w:rsidP="00131489">
            <w:pPr>
              <w:rPr>
                <w:rFonts w:asciiTheme="minorHAnsi" w:hAnsiTheme="minorHAnsi" w:cstheme="minorHAnsi"/>
                <w:b/>
              </w:rPr>
            </w:pPr>
          </w:p>
        </w:tc>
        <w:tc>
          <w:tcPr>
            <w:tcW w:w="8642" w:type="dxa"/>
            <w:gridSpan w:val="13"/>
          </w:tcPr>
          <w:p w:rsidR="008D144A" w:rsidRPr="00F42C32" w:rsidRDefault="008D144A" w:rsidP="00131489">
            <w:pPr>
              <w:rPr>
                <w:rFonts w:asciiTheme="minorHAnsi" w:hAnsiTheme="minorHAnsi" w:cstheme="minorHAnsi"/>
              </w:rPr>
            </w:pPr>
            <w:r w:rsidRPr="00F42C32">
              <w:rPr>
                <w:rFonts w:asciiTheme="minorHAnsi" w:hAnsiTheme="minorHAnsi" w:cstheme="minorHAnsi"/>
                <w:b/>
              </w:rPr>
              <w:t>File Upload</w:t>
            </w:r>
            <w:r w:rsidRPr="00F42C32">
              <w:rPr>
                <w:rFonts w:asciiTheme="minorHAnsi" w:hAnsiTheme="minorHAnsi" w:cstheme="minorHAnsi"/>
              </w:rPr>
              <w:t>(Upload any salary Item)</w:t>
            </w: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val="restart"/>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Month</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Year</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Salary Item</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Choose File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File</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Upload</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List View</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Grid view</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Refresh</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Save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9468" w:type="dxa"/>
            <w:gridSpan w:val="14"/>
            <w:shd w:val="clear" w:color="auto" w:fill="D9D9D9" w:themeFill="background1" w:themeFillShade="D9"/>
          </w:tcPr>
          <w:p w:rsidR="008D144A" w:rsidRPr="00F42C32" w:rsidRDefault="008D144A" w:rsidP="00131489">
            <w:pPr>
              <w:rPr>
                <w:rFonts w:asciiTheme="minorHAnsi" w:hAnsiTheme="minorHAnsi" w:cstheme="minorHAnsi"/>
              </w:rPr>
            </w:pPr>
          </w:p>
        </w:tc>
      </w:tr>
      <w:tr w:rsidR="008D144A" w:rsidRPr="00F42C32" w:rsidTr="00A33521">
        <w:tc>
          <w:tcPr>
            <w:tcW w:w="826" w:type="dxa"/>
            <w:vMerge w:val="restart"/>
          </w:tcPr>
          <w:p w:rsidR="008D144A" w:rsidRPr="00F42C32" w:rsidRDefault="008D144A" w:rsidP="00131489">
            <w:pPr>
              <w:rPr>
                <w:rFonts w:asciiTheme="minorHAnsi" w:hAnsiTheme="minorHAnsi" w:cstheme="minorHAnsi"/>
                <w:b/>
              </w:rPr>
            </w:pPr>
            <w:r>
              <w:rPr>
                <w:rFonts w:asciiTheme="minorHAnsi" w:hAnsiTheme="minorHAnsi" w:cstheme="minorHAnsi"/>
                <w:b/>
              </w:rPr>
              <w:t>8.14</w:t>
            </w:r>
          </w:p>
        </w:tc>
        <w:tc>
          <w:tcPr>
            <w:tcW w:w="8642" w:type="dxa"/>
            <w:gridSpan w:val="13"/>
          </w:tcPr>
          <w:p w:rsidR="008D144A" w:rsidRPr="00F42C32" w:rsidRDefault="008D144A" w:rsidP="00131489">
            <w:pPr>
              <w:rPr>
                <w:rFonts w:asciiTheme="minorHAnsi" w:hAnsiTheme="minorHAnsi" w:cstheme="minorHAnsi"/>
              </w:rPr>
            </w:pPr>
            <w:r w:rsidRPr="00F42C32">
              <w:rPr>
                <w:rFonts w:asciiTheme="minorHAnsi" w:hAnsiTheme="minorHAnsi" w:cstheme="minorHAnsi"/>
                <w:b/>
              </w:rPr>
              <w:t>OT Adjustment</w:t>
            </w: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val="restart"/>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Employee Search</w:t>
            </w:r>
          </w:p>
        </w:tc>
        <w:tc>
          <w:tcPr>
            <w:tcW w:w="1660" w:type="dxa"/>
            <w:gridSpan w:val="4"/>
          </w:tcPr>
          <w:p w:rsidR="008D144A" w:rsidRPr="00F42C32" w:rsidRDefault="008D144A" w:rsidP="00131489">
            <w:pPr>
              <w:rPr>
                <w:rFonts w:asciiTheme="minorHAnsi" w:hAnsiTheme="minorHAnsi" w:cstheme="minorHAnsi"/>
              </w:rPr>
            </w:pP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Month</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Year</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OT Hour</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Text Box</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OT Approve Hour</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Text Box</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Basic</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Text Box</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OT Amount/Hour</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Text Box</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OT Amount</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Text Box</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Entry Date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 xml:space="preserve">Date Field </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Date Time</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Refresh</w:t>
            </w:r>
          </w:p>
        </w:tc>
        <w:tc>
          <w:tcPr>
            <w:tcW w:w="1660" w:type="dxa"/>
            <w:gridSpan w:val="4"/>
          </w:tcPr>
          <w:p w:rsidR="008D144A" w:rsidRPr="00F42C32" w:rsidRDefault="008D144A" w:rsidP="00131489">
            <w:pPr>
              <w:rPr>
                <w:rFonts w:asciiTheme="minorHAnsi" w:hAnsiTheme="minorHAnsi" w:cstheme="minorHAnsi"/>
              </w:rPr>
            </w:pP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Save</w:t>
            </w:r>
          </w:p>
        </w:tc>
        <w:tc>
          <w:tcPr>
            <w:tcW w:w="1660" w:type="dxa"/>
            <w:gridSpan w:val="4"/>
          </w:tcPr>
          <w:p w:rsidR="008D144A" w:rsidRPr="00F42C32" w:rsidRDefault="008D144A" w:rsidP="00131489">
            <w:pPr>
              <w:rPr>
                <w:rFonts w:asciiTheme="minorHAnsi" w:hAnsiTheme="minorHAnsi" w:cstheme="minorHAnsi"/>
              </w:rPr>
            </w:pP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Delete</w:t>
            </w:r>
          </w:p>
        </w:tc>
        <w:tc>
          <w:tcPr>
            <w:tcW w:w="1660" w:type="dxa"/>
            <w:gridSpan w:val="4"/>
          </w:tcPr>
          <w:p w:rsidR="008D144A" w:rsidRPr="00F42C32" w:rsidRDefault="008D144A" w:rsidP="00131489">
            <w:pPr>
              <w:rPr>
                <w:rFonts w:asciiTheme="minorHAnsi" w:hAnsiTheme="minorHAnsi" w:cstheme="minorHAnsi"/>
              </w:rPr>
            </w:pP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View List</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Gridview</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9468" w:type="dxa"/>
            <w:gridSpan w:val="14"/>
            <w:shd w:val="clear" w:color="auto" w:fill="D9D9D9" w:themeFill="background1" w:themeFillShade="D9"/>
          </w:tcPr>
          <w:p w:rsidR="008D144A" w:rsidRPr="00F42C32" w:rsidRDefault="008D144A" w:rsidP="00131489">
            <w:pPr>
              <w:rPr>
                <w:rFonts w:asciiTheme="minorHAnsi" w:hAnsiTheme="minorHAnsi" w:cstheme="minorHAnsi"/>
              </w:rPr>
            </w:pPr>
          </w:p>
        </w:tc>
      </w:tr>
      <w:tr w:rsidR="008D144A" w:rsidRPr="00F42C32" w:rsidTr="00A33521">
        <w:tc>
          <w:tcPr>
            <w:tcW w:w="826" w:type="dxa"/>
            <w:vMerge w:val="restart"/>
          </w:tcPr>
          <w:p w:rsidR="008D144A" w:rsidRPr="00F42C32" w:rsidRDefault="008D144A" w:rsidP="00131489">
            <w:pPr>
              <w:rPr>
                <w:rFonts w:asciiTheme="minorHAnsi" w:hAnsiTheme="minorHAnsi" w:cstheme="minorHAnsi"/>
                <w:b/>
              </w:rPr>
            </w:pPr>
          </w:p>
        </w:tc>
        <w:tc>
          <w:tcPr>
            <w:tcW w:w="8642" w:type="dxa"/>
            <w:gridSpan w:val="13"/>
          </w:tcPr>
          <w:p w:rsidR="008D144A" w:rsidRPr="00F42C32" w:rsidRDefault="008D144A" w:rsidP="00131489">
            <w:pPr>
              <w:rPr>
                <w:rFonts w:asciiTheme="minorHAnsi" w:hAnsiTheme="minorHAnsi" w:cstheme="minorHAnsi"/>
              </w:rPr>
            </w:pPr>
            <w:r w:rsidRPr="00F42C32">
              <w:rPr>
                <w:rFonts w:asciiTheme="minorHAnsi" w:hAnsiTheme="minorHAnsi" w:cstheme="minorHAnsi"/>
                <w:b/>
              </w:rPr>
              <w:t>Payroll process</w:t>
            </w: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val="restart"/>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Fiscal Year</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 xml:space="preserve">Dropdown </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Month</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Year</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Employee Status</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Employee Type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Process Date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Date Field</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Date time</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Percentage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Text Box</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Employee ID</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Text Box</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VARCHAR</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Generate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Data List View</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 xml:space="preserve">Grid View with </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Prepare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Delete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9468" w:type="dxa"/>
            <w:gridSpan w:val="14"/>
            <w:shd w:val="clear" w:color="auto" w:fill="D9D9D9" w:themeFill="background1" w:themeFillShade="D9"/>
          </w:tcPr>
          <w:p w:rsidR="008D144A" w:rsidRPr="00F42C32" w:rsidRDefault="008D144A" w:rsidP="00131489">
            <w:pPr>
              <w:rPr>
                <w:rFonts w:asciiTheme="minorHAnsi" w:hAnsiTheme="minorHAnsi" w:cstheme="minorHAnsi"/>
              </w:rPr>
            </w:pPr>
          </w:p>
        </w:tc>
      </w:tr>
      <w:tr w:rsidR="008D144A" w:rsidRPr="00F42C32" w:rsidTr="00A33521">
        <w:tc>
          <w:tcPr>
            <w:tcW w:w="826" w:type="dxa"/>
            <w:vMerge w:val="restart"/>
          </w:tcPr>
          <w:p w:rsidR="008D144A" w:rsidRPr="00F42C32" w:rsidRDefault="008D144A" w:rsidP="00131489">
            <w:pPr>
              <w:rPr>
                <w:rFonts w:asciiTheme="minorHAnsi" w:hAnsiTheme="minorHAnsi" w:cstheme="minorHAnsi"/>
                <w:b/>
              </w:rPr>
            </w:pPr>
          </w:p>
        </w:tc>
        <w:tc>
          <w:tcPr>
            <w:tcW w:w="8642" w:type="dxa"/>
            <w:gridSpan w:val="13"/>
          </w:tcPr>
          <w:p w:rsidR="008D144A" w:rsidRPr="00F42C32" w:rsidRDefault="008D144A" w:rsidP="00131489">
            <w:pPr>
              <w:rPr>
                <w:rFonts w:asciiTheme="minorHAnsi" w:hAnsiTheme="minorHAnsi" w:cstheme="minorHAnsi"/>
              </w:rPr>
            </w:pPr>
            <w:r w:rsidRPr="00F42C32">
              <w:rPr>
                <w:rFonts w:asciiTheme="minorHAnsi" w:hAnsiTheme="minorHAnsi" w:cstheme="minorHAnsi"/>
                <w:b/>
              </w:rPr>
              <w:t>Payroll Correction (after payroll process, user can edit data)</w:t>
            </w: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val="restart"/>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Generate For</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Location</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Month</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Year</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Employee ID</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Text box</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VARCHAR</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Employee Type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C9573A">
            <w:pPr>
              <w:ind w:left="0" w:firstLine="0"/>
              <w:rPr>
                <w:rFonts w:asciiTheme="minorHAnsi" w:hAnsiTheme="minorHAnsi" w:cstheme="minorHAnsi"/>
              </w:rPr>
            </w:pPr>
            <w:r w:rsidRPr="00F42C32">
              <w:rPr>
                <w:rFonts w:asciiTheme="minorHAnsi" w:hAnsiTheme="minorHAnsi" w:cstheme="minorHAnsi"/>
              </w:rPr>
              <w:t>Get Payroll Prepared data</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C9573A">
            <w:pPr>
              <w:ind w:left="0" w:firstLine="0"/>
              <w:rPr>
                <w:rFonts w:asciiTheme="minorHAnsi" w:hAnsiTheme="minorHAnsi" w:cstheme="minorHAnsi"/>
              </w:rPr>
            </w:pPr>
            <w:r w:rsidRPr="00F42C32">
              <w:rPr>
                <w:rFonts w:asciiTheme="minorHAnsi" w:hAnsiTheme="minorHAnsi" w:cstheme="minorHAnsi"/>
              </w:rPr>
              <w:t>Payroll process data view on data grid view with given searching parameters</w:t>
            </w: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C9573A">
            <w:pPr>
              <w:ind w:left="0" w:firstLine="0"/>
              <w:rPr>
                <w:rFonts w:asciiTheme="minorHAnsi" w:hAnsiTheme="minorHAnsi" w:cstheme="minorHAnsi"/>
              </w:rPr>
            </w:pPr>
            <w:r w:rsidRPr="00F42C32">
              <w:rPr>
                <w:rFonts w:asciiTheme="minorHAnsi" w:hAnsiTheme="minorHAnsi" w:cstheme="minorHAnsi"/>
              </w:rPr>
              <w:t xml:space="preserve">Payroll Data List with </w:t>
            </w:r>
            <w:r w:rsidRPr="00F42C32">
              <w:rPr>
                <w:rFonts w:asciiTheme="minorHAnsi" w:hAnsiTheme="minorHAnsi" w:cstheme="minorHAnsi"/>
                <w:b/>
              </w:rPr>
              <w:t>Edit</w:t>
            </w:r>
            <w:r w:rsidRPr="00F42C32">
              <w:rPr>
                <w:rFonts w:asciiTheme="minorHAnsi" w:hAnsiTheme="minorHAnsi" w:cstheme="minorHAnsi"/>
              </w:rPr>
              <w:t xml:space="preserve"> option</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Grid View</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Select All</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Link 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None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Link 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Send email to verify</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Save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9468" w:type="dxa"/>
            <w:gridSpan w:val="14"/>
            <w:shd w:val="clear" w:color="auto" w:fill="D9D9D9" w:themeFill="background1" w:themeFillShade="D9"/>
          </w:tcPr>
          <w:p w:rsidR="008D144A" w:rsidRPr="00F42C32" w:rsidRDefault="008D144A" w:rsidP="00131489">
            <w:pPr>
              <w:rPr>
                <w:rFonts w:asciiTheme="minorHAnsi" w:hAnsiTheme="minorHAnsi" w:cstheme="minorHAnsi"/>
              </w:rPr>
            </w:pPr>
          </w:p>
        </w:tc>
      </w:tr>
      <w:tr w:rsidR="008D144A" w:rsidRPr="00F42C32" w:rsidTr="00A33521">
        <w:tc>
          <w:tcPr>
            <w:tcW w:w="826" w:type="dxa"/>
            <w:vMerge w:val="restart"/>
          </w:tcPr>
          <w:p w:rsidR="008D144A" w:rsidRPr="00F42C32" w:rsidRDefault="008D144A" w:rsidP="00131489">
            <w:pPr>
              <w:rPr>
                <w:rFonts w:asciiTheme="minorHAnsi" w:hAnsiTheme="minorHAnsi" w:cstheme="minorHAnsi"/>
                <w:b/>
              </w:rPr>
            </w:pPr>
          </w:p>
        </w:tc>
        <w:tc>
          <w:tcPr>
            <w:tcW w:w="8642" w:type="dxa"/>
            <w:gridSpan w:val="13"/>
          </w:tcPr>
          <w:p w:rsidR="008D144A" w:rsidRPr="00F42C32" w:rsidRDefault="008D144A" w:rsidP="00131489">
            <w:pPr>
              <w:rPr>
                <w:rFonts w:asciiTheme="minorHAnsi" w:hAnsiTheme="minorHAnsi" w:cstheme="minorHAnsi"/>
              </w:rPr>
            </w:pPr>
            <w:r w:rsidRPr="00F42C32">
              <w:rPr>
                <w:rFonts w:asciiTheme="minorHAnsi" w:hAnsiTheme="minorHAnsi" w:cstheme="minorHAnsi"/>
                <w:b/>
              </w:rPr>
              <w:t>Payroll Review</w:t>
            </w: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val="restart"/>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Generate  For</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r w:rsidRPr="00F42C32">
              <w:rPr>
                <w:rFonts w:asciiTheme="minorHAnsi" w:hAnsiTheme="minorHAnsi" w:cstheme="minorHAnsi"/>
              </w:rPr>
              <w:t>Bank Wise/All</w:t>
            </w: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Bank List</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Month</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Year</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Employee Type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Gat Payroll Data</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C9573A">
            <w:pPr>
              <w:ind w:left="0" w:firstLine="0"/>
              <w:rPr>
                <w:rFonts w:asciiTheme="minorHAnsi" w:hAnsiTheme="minorHAnsi" w:cstheme="minorHAnsi"/>
              </w:rPr>
            </w:pPr>
            <w:r w:rsidRPr="00F42C32">
              <w:rPr>
                <w:rFonts w:asciiTheme="minorHAnsi" w:hAnsiTheme="minorHAnsi" w:cstheme="minorHAnsi"/>
              </w:rPr>
              <w:t>Payroll Processed data load on payroll for review</w:t>
            </w: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Payroll for Review list</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 xml:space="preserve">Grid view </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print</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Click to Review Payroll</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Reviewed payroll</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Grid view</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9468" w:type="dxa"/>
            <w:gridSpan w:val="14"/>
            <w:shd w:val="clear" w:color="auto" w:fill="D9D9D9" w:themeFill="background1" w:themeFillShade="D9"/>
          </w:tcPr>
          <w:p w:rsidR="008D144A" w:rsidRPr="00F42C32" w:rsidRDefault="008D144A" w:rsidP="00131489">
            <w:pPr>
              <w:rPr>
                <w:rFonts w:asciiTheme="minorHAnsi" w:hAnsiTheme="minorHAnsi" w:cstheme="minorHAnsi"/>
              </w:rPr>
            </w:pPr>
          </w:p>
        </w:tc>
      </w:tr>
      <w:tr w:rsidR="008D144A" w:rsidRPr="00F42C32" w:rsidTr="00A33521">
        <w:tc>
          <w:tcPr>
            <w:tcW w:w="826" w:type="dxa"/>
            <w:vMerge w:val="restart"/>
          </w:tcPr>
          <w:p w:rsidR="008D144A" w:rsidRPr="00F42C32" w:rsidRDefault="008D144A" w:rsidP="00131489">
            <w:pPr>
              <w:rPr>
                <w:rFonts w:asciiTheme="minorHAnsi" w:hAnsiTheme="minorHAnsi" w:cstheme="minorHAnsi"/>
                <w:b/>
              </w:rPr>
            </w:pPr>
          </w:p>
        </w:tc>
        <w:tc>
          <w:tcPr>
            <w:tcW w:w="8642" w:type="dxa"/>
            <w:gridSpan w:val="13"/>
          </w:tcPr>
          <w:p w:rsidR="008D144A" w:rsidRPr="00F42C32" w:rsidRDefault="008D144A" w:rsidP="00131489">
            <w:pPr>
              <w:rPr>
                <w:rFonts w:asciiTheme="minorHAnsi" w:hAnsiTheme="minorHAnsi" w:cstheme="minorHAnsi"/>
                <w:b/>
              </w:rPr>
            </w:pPr>
            <w:r w:rsidRPr="00F42C32">
              <w:rPr>
                <w:rFonts w:asciiTheme="minorHAnsi" w:hAnsiTheme="minorHAnsi" w:cstheme="minorHAnsi"/>
                <w:b/>
              </w:rPr>
              <w:t>Payroll Approval</w:t>
            </w: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val="restart"/>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Generate  For</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r w:rsidRPr="00F42C32">
              <w:rPr>
                <w:rFonts w:asciiTheme="minorHAnsi" w:hAnsiTheme="minorHAnsi" w:cstheme="minorHAnsi"/>
              </w:rPr>
              <w:t>Bank Wise/All</w:t>
            </w: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Bank List</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Month</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Year</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Employee Type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Get Payroll Data</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C9573A">
            <w:pPr>
              <w:ind w:left="0" w:firstLine="0"/>
              <w:rPr>
                <w:rFonts w:asciiTheme="minorHAnsi" w:hAnsiTheme="minorHAnsi" w:cstheme="minorHAnsi"/>
              </w:rPr>
            </w:pPr>
            <w:r w:rsidRPr="00F42C32">
              <w:rPr>
                <w:rFonts w:asciiTheme="minorHAnsi" w:hAnsiTheme="minorHAnsi" w:cstheme="minorHAnsi"/>
              </w:rPr>
              <w:t>Payroll Processed data load on payroll for review</w:t>
            </w: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Payroll for Approval list</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 xml:space="preserve">Grid view </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print</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Click to Approve Payroll</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Approved payroll</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Grid view</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9468" w:type="dxa"/>
            <w:gridSpan w:val="14"/>
            <w:shd w:val="clear" w:color="auto" w:fill="D9D9D9" w:themeFill="background1" w:themeFillShade="D9"/>
          </w:tcPr>
          <w:p w:rsidR="008D144A" w:rsidRPr="00F42C32" w:rsidRDefault="008D144A" w:rsidP="00131489">
            <w:pPr>
              <w:rPr>
                <w:rFonts w:asciiTheme="minorHAnsi" w:hAnsiTheme="minorHAnsi" w:cstheme="minorHAnsi"/>
              </w:rPr>
            </w:pPr>
          </w:p>
        </w:tc>
      </w:tr>
      <w:tr w:rsidR="008D144A" w:rsidRPr="00F42C32" w:rsidTr="00A33521">
        <w:tc>
          <w:tcPr>
            <w:tcW w:w="826" w:type="dxa"/>
            <w:vMerge w:val="restart"/>
          </w:tcPr>
          <w:p w:rsidR="008D144A" w:rsidRPr="00F42C32" w:rsidRDefault="008D144A" w:rsidP="00131489">
            <w:pPr>
              <w:rPr>
                <w:rFonts w:asciiTheme="minorHAnsi" w:hAnsiTheme="minorHAnsi" w:cstheme="minorHAnsi"/>
                <w:b/>
              </w:rPr>
            </w:pPr>
          </w:p>
        </w:tc>
        <w:tc>
          <w:tcPr>
            <w:tcW w:w="8642" w:type="dxa"/>
            <w:gridSpan w:val="13"/>
          </w:tcPr>
          <w:p w:rsidR="008D144A" w:rsidRPr="00F42C32" w:rsidRDefault="008D144A" w:rsidP="00131489">
            <w:pPr>
              <w:rPr>
                <w:rFonts w:asciiTheme="minorHAnsi" w:hAnsiTheme="minorHAnsi" w:cstheme="minorHAnsi"/>
              </w:rPr>
            </w:pPr>
            <w:r w:rsidRPr="00F42C32">
              <w:rPr>
                <w:rFonts w:asciiTheme="minorHAnsi" w:hAnsiTheme="minorHAnsi" w:cstheme="minorHAnsi"/>
                <w:b/>
              </w:rPr>
              <w:t>Payroll Disbursement</w:t>
            </w: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val="restart"/>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Generate  For</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r w:rsidRPr="00F42C32">
              <w:rPr>
                <w:rFonts w:asciiTheme="minorHAnsi" w:hAnsiTheme="minorHAnsi" w:cstheme="minorHAnsi"/>
              </w:rPr>
              <w:t>Bank Wise/All</w:t>
            </w: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Bank List</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Month</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Year</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Employee Type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Get Payroll Data</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C9573A">
            <w:pPr>
              <w:ind w:left="0" w:firstLine="0"/>
              <w:rPr>
                <w:rFonts w:asciiTheme="minorHAnsi" w:hAnsiTheme="minorHAnsi" w:cstheme="minorHAnsi"/>
              </w:rPr>
            </w:pPr>
            <w:r w:rsidRPr="00F42C32">
              <w:rPr>
                <w:rFonts w:asciiTheme="minorHAnsi" w:hAnsiTheme="minorHAnsi" w:cstheme="minorHAnsi"/>
              </w:rPr>
              <w:t>Payroll Processed data load on payroll for disbursement</w:t>
            </w: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Payroll Data List</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Grid view</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313176">
            <w:pPr>
              <w:ind w:left="0" w:firstLine="0"/>
              <w:rPr>
                <w:rFonts w:asciiTheme="minorHAnsi" w:hAnsiTheme="minorHAnsi" w:cstheme="minorHAnsi"/>
              </w:rPr>
            </w:pPr>
            <w:r w:rsidRPr="00F42C32">
              <w:rPr>
                <w:rFonts w:asciiTheme="minorHAnsi" w:hAnsiTheme="minorHAnsi" w:cstheme="minorHAnsi"/>
              </w:rPr>
              <w:t>Send for bank Instruction</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print</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9468" w:type="dxa"/>
            <w:gridSpan w:val="14"/>
            <w:shd w:val="clear" w:color="auto" w:fill="D9D9D9" w:themeFill="background1" w:themeFillShade="D9"/>
          </w:tcPr>
          <w:p w:rsidR="008D144A" w:rsidRPr="00F42C32" w:rsidRDefault="008D144A" w:rsidP="00131489">
            <w:pPr>
              <w:rPr>
                <w:rFonts w:asciiTheme="minorHAnsi" w:hAnsiTheme="minorHAnsi" w:cstheme="minorHAnsi"/>
              </w:rPr>
            </w:pPr>
          </w:p>
        </w:tc>
      </w:tr>
      <w:tr w:rsidR="008D144A" w:rsidRPr="00F42C32" w:rsidTr="00A33521">
        <w:tc>
          <w:tcPr>
            <w:tcW w:w="826" w:type="dxa"/>
            <w:vMerge w:val="restart"/>
          </w:tcPr>
          <w:p w:rsidR="008D144A" w:rsidRPr="00F42C32" w:rsidRDefault="008D144A" w:rsidP="00131489">
            <w:pPr>
              <w:rPr>
                <w:rFonts w:asciiTheme="minorHAnsi" w:hAnsiTheme="minorHAnsi" w:cstheme="minorHAnsi"/>
                <w:b/>
              </w:rPr>
            </w:pPr>
          </w:p>
        </w:tc>
        <w:tc>
          <w:tcPr>
            <w:tcW w:w="8642" w:type="dxa"/>
            <w:gridSpan w:val="13"/>
          </w:tcPr>
          <w:p w:rsidR="008D144A" w:rsidRPr="00F42C32" w:rsidRDefault="008D144A" w:rsidP="00131489">
            <w:pPr>
              <w:rPr>
                <w:rFonts w:asciiTheme="minorHAnsi" w:hAnsiTheme="minorHAnsi" w:cstheme="minorHAnsi"/>
              </w:rPr>
            </w:pPr>
            <w:r w:rsidRPr="00F42C32">
              <w:rPr>
                <w:rFonts w:asciiTheme="minorHAnsi" w:hAnsiTheme="minorHAnsi" w:cstheme="minorHAnsi"/>
                <w:b/>
              </w:rPr>
              <w:t>Payroll Report</w:t>
            </w: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val="restart"/>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Generate  For</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r w:rsidRPr="00F42C32">
              <w:rPr>
                <w:rFonts w:asciiTheme="minorHAnsi" w:hAnsiTheme="minorHAnsi" w:cstheme="minorHAnsi"/>
              </w:rPr>
              <w:t>Bank Wise/All</w:t>
            </w: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Location List</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Month</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Year</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Employee ID</w:t>
            </w:r>
          </w:p>
        </w:tc>
        <w:tc>
          <w:tcPr>
            <w:tcW w:w="1660" w:type="dxa"/>
            <w:gridSpan w:val="4"/>
          </w:tcPr>
          <w:p w:rsidR="008D144A" w:rsidRPr="00F42C32" w:rsidRDefault="008D144A" w:rsidP="00131489">
            <w:pPr>
              <w:rPr>
                <w:rFonts w:asciiTheme="minorHAnsi" w:hAnsiTheme="minorHAnsi" w:cstheme="minorHAnsi"/>
              </w:rPr>
            </w:pP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Employee Type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Generate Report</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Report view</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Grid View</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Print</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 xml:space="preserve">Export to Excel </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9468" w:type="dxa"/>
            <w:gridSpan w:val="14"/>
            <w:shd w:val="clear" w:color="auto" w:fill="D9D9D9" w:themeFill="background1" w:themeFillShade="D9"/>
          </w:tcPr>
          <w:p w:rsidR="008D144A" w:rsidRPr="00F42C32" w:rsidRDefault="008D144A" w:rsidP="00131489">
            <w:pPr>
              <w:rPr>
                <w:rFonts w:asciiTheme="minorHAnsi" w:hAnsiTheme="minorHAnsi" w:cstheme="minorHAnsi"/>
              </w:rPr>
            </w:pPr>
          </w:p>
        </w:tc>
      </w:tr>
      <w:tr w:rsidR="008D144A" w:rsidRPr="00F42C32" w:rsidTr="00A33521">
        <w:tc>
          <w:tcPr>
            <w:tcW w:w="826" w:type="dxa"/>
            <w:vMerge w:val="restart"/>
          </w:tcPr>
          <w:p w:rsidR="008D144A" w:rsidRPr="00F42C32" w:rsidRDefault="008D144A" w:rsidP="00131489">
            <w:pPr>
              <w:rPr>
                <w:rFonts w:asciiTheme="minorHAnsi" w:hAnsiTheme="minorHAnsi" w:cstheme="minorHAnsi"/>
                <w:b/>
              </w:rPr>
            </w:pPr>
          </w:p>
        </w:tc>
        <w:tc>
          <w:tcPr>
            <w:tcW w:w="8642" w:type="dxa"/>
            <w:gridSpan w:val="13"/>
          </w:tcPr>
          <w:p w:rsidR="008D144A" w:rsidRPr="00F42C32" w:rsidRDefault="008D144A" w:rsidP="00131489">
            <w:pPr>
              <w:rPr>
                <w:rFonts w:asciiTheme="minorHAnsi" w:hAnsiTheme="minorHAnsi" w:cstheme="minorHAnsi"/>
                <w:b/>
              </w:rPr>
            </w:pPr>
            <w:r w:rsidRPr="00F42C32">
              <w:rPr>
                <w:rFonts w:asciiTheme="minorHAnsi" w:hAnsiTheme="minorHAnsi" w:cstheme="minorHAnsi"/>
                <w:b/>
              </w:rPr>
              <w:t>Payroll Movement Edit</w:t>
            </w: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val="restart"/>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Generate  For</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r w:rsidRPr="00F42C32">
              <w:rPr>
                <w:rFonts w:asciiTheme="minorHAnsi" w:hAnsiTheme="minorHAnsi" w:cstheme="minorHAnsi"/>
              </w:rPr>
              <w:t>Bank Wise/All</w:t>
            </w: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Location List</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Month</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Year</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Employee ID</w:t>
            </w:r>
          </w:p>
        </w:tc>
        <w:tc>
          <w:tcPr>
            <w:tcW w:w="1660" w:type="dxa"/>
            <w:gridSpan w:val="4"/>
          </w:tcPr>
          <w:p w:rsidR="008D144A" w:rsidRPr="00F42C32" w:rsidRDefault="008D144A" w:rsidP="00131489">
            <w:pPr>
              <w:rPr>
                <w:rFonts w:asciiTheme="minorHAnsi" w:hAnsiTheme="minorHAnsi" w:cstheme="minorHAnsi"/>
              </w:rPr>
            </w:pP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Employee Type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313176">
            <w:pPr>
              <w:ind w:left="0" w:firstLine="0"/>
              <w:rPr>
                <w:rFonts w:asciiTheme="minorHAnsi" w:hAnsiTheme="minorHAnsi" w:cstheme="minorHAnsi"/>
              </w:rPr>
            </w:pPr>
            <w:r w:rsidRPr="00F42C32">
              <w:rPr>
                <w:rFonts w:asciiTheme="minorHAnsi" w:hAnsiTheme="minorHAnsi" w:cstheme="minorHAnsi"/>
              </w:rPr>
              <w:t>Generate Payroll Movement</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Payroll Cost Summery List</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Grid view</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Movement Detail List</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313176">
            <w:pPr>
              <w:ind w:left="0" w:firstLine="0"/>
              <w:rPr>
                <w:rFonts w:asciiTheme="minorHAnsi" w:hAnsiTheme="minorHAnsi" w:cstheme="minorHAnsi"/>
              </w:rPr>
            </w:pPr>
            <w:r w:rsidRPr="00F42C32">
              <w:rPr>
                <w:rFonts w:asciiTheme="minorHAnsi" w:hAnsiTheme="minorHAnsi" w:cstheme="minorHAnsi"/>
              </w:rPr>
              <w:t>Movement validation List</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Grid view</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Show Movement Log</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Movement log List</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Grid view</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Print</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9468" w:type="dxa"/>
            <w:gridSpan w:val="14"/>
            <w:shd w:val="clear" w:color="auto" w:fill="D9D9D9" w:themeFill="background1" w:themeFillShade="D9"/>
          </w:tcPr>
          <w:p w:rsidR="008D144A" w:rsidRPr="00F42C32" w:rsidRDefault="008D144A" w:rsidP="00131489">
            <w:pPr>
              <w:rPr>
                <w:rFonts w:asciiTheme="minorHAnsi" w:hAnsiTheme="minorHAnsi" w:cstheme="minorHAnsi"/>
              </w:rPr>
            </w:pPr>
          </w:p>
        </w:tc>
      </w:tr>
      <w:tr w:rsidR="008D144A" w:rsidRPr="00F42C32" w:rsidTr="00A33521">
        <w:tc>
          <w:tcPr>
            <w:tcW w:w="826" w:type="dxa"/>
            <w:vMerge w:val="restart"/>
          </w:tcPr>
          <w:p w:rsidR="008D144A" w:rsidRPr="00F42C32" w:rsidRDefault="008D144A" w:rsidP="00131489">
            <w:pPr>
              <w:rPr>
                <w:rFonts w:asciiTheme="minorHAnsi" w:hAnsiTheme="minorHAnsi" w:cstheme="minorHAnsi"/>
                <w:b/>
              </w:rPr>
            </w:pPr>
          </w:p>
        </w:tc>
        <w:tc>
          <w:tcPr>
            <w:tcW w:w="8642" w:type="dxa"/>
            <w:gridSpan w:val="13"/>
          </w:tcPr>
          <w:p w:rsidR="008D144A" w:rsidRPr="00F42C32" w:rsidRDefault="008D144A" w:rsidP="00131489">
            <w:pPr>
              <w:rPr>
                <w:rFonts w:asciiTheme="minorHAnsi" w:hAnsiTheme="minorHAnsi" w:cstheme="minorHAnsi"/>
                <w:b/>
              </w:rPr>
            </w:pPr>
            <w:r w:rsidRPr="00F42C32">
              <w:rPr>
                <w:rFonts w:asciiTheme="minorHAnsi" w:hAnsiTheme="minorHAnsi" w:cstheme="minorHAnsi"/>
                <w:b/>
              </w:rPr>
              <w:t>Payroll MovementReport</w:t>
            </w: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val="restart"/>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Generate  For</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r w:rsidRPr="00F42C32">
              <w:rPr>
                <w:rFonts w:asciiTheme="minorHAnsi" w:hAnsiTheme="minorHAnsi" w:cstheme="minorHAnsi"/>
              </w:rPr>
              <w:t>Bank Wise/All</w:t>
            </w: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Location List</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Month</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Year</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Employee ID</w:t>
            </w:r>
          </w:p>
        </w:tc>
        <w:tc>
          <w:tcPr>
            <w:tcW w:w="1660" w:type="dxa"/>
            <w:gridSpan w:val="4"/>
          </w:tcPr>
          <w:p w:rsidR="008D144A" w:rsidRPr="00F42C32" w:rsidRDefault="008D144A" w:rsidP="00131489">
            <w:pPr>
              <w:rPr>
                <w:rFonts w:asciiTheme="minorHAnsi" w:hAnsiTheme="minorHAnsi" w:cstheme="minorHAnsi"/>
              </w:rPr>
            </w:pP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Employee Type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313176">
            <w:pPr>
              <w:ind w:left="0" w:firstLine="0"/>
              <w:rPr>
                <w:rFonts w:asciiTheme="minorHAnsi" w:hAnsiTheme="minorHAnsi" w:cstheme="minorHAnsi"/>
              </w:rPr>
            </w:pPr>
            <w:r w:rsidRPr="00F42C32">
              <w:rPr>
                <w:rFonts w:asciiTheme="minorHAnsi" w:hAnsiTheme="minorHAnsi" w:cstheme="minorHAnsi"/>
              </w:rPr>
              <w:t>Generate Payroll Movement</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313176">
            <w:pPr>
              <w:ind w:left="0" w:firstLine="0"/>
              <w:rPr>
                <w:rFonts w:asciiTheme="minorHAnsi" w:hAnsiTheme="minorHAnsi" w:cstheme="minorHAnsi"/>
              </w:rPr>
            </w:pPr>
            <w:r w:rsidRPr="00F42C32">
              <w:rPr>
                <w:rFonts w:asciiTheme="minorHAnsi" w:hAnsiTheme="minorHAnsi" w:cstheme="minorHAnsi"/>
              </w:rPr>
              <w:t>Payroll Cost Summery List</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Grid view</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Movement Detail List</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313176">
            <w:pPr>
              <w:ind w:left="0" w:firstLine="0"/>
              <w:rPr>
                <w:rFonts w:asciiTheme="minorHAnsi" w:hAnsiTheme="minorHAnsi" w:cstheme="minorHAnsi"/>
              </w:rPr>
            </w:pPr>
            <w:r w:rsidRPr="00F42C32">
              <w:rPr>
                <w:rFonts w:asciiTheme="minorHAnsi" w:hAnsiTheme="minorHAnsi" w:cstheme="minorHAnsi"/>
              </w:rPr>
              <w:t>Movement validation List</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Grid view</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Show Movement Log</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Movement log List</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Grid view</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Print</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9468" w:type="dxa"/>
            <w:gridSpan w:val="14"/>
            <w:shd w:val="clear" w:color="auto" w:fill="D9D9D9" w:themeFill="background1" w:themeFillShade="D9"/>
          </w:tcPr>
          <w:p w:rsidR="008D144A" w:rsidRPr="00F42C32" w:rsidRDefault="008D144A" w:rsidP="00131489">
            <w:pPr>
              <w:rPr>
                <w:rFonts w:asciiTheme="minorHAnsi" w:hAnsiTheme="minorHAnsi" w:cstheme="minorHAnsi"/>
              </w:rPr>
            </w:pPr>
          </w:p>
        </w:tc>
      </w:tr>
      <w:tr w:rsidR="008D144A" w:rsidRPr="00F42C32" w:rsidTr="00A33521">
        <w:tc>
          <w:tcPr>
            <w:tcW w:w="826" w:type="dxa"/>
            <w:vMerge w:val="restart"/>
          </w:tcPr>
          <w:p w:rsidR="008D144A" w:rsidRPr="00F42C32" w:rsidRDefault="008D144A" w:rsidP="00131489">
            <w:pPr>
              <w:rPr>
                <w:rFonts w:asciiTheme="minorHAnsi" w:hAnsiTheme="minorHAnsi" w:cstheme="minorHAnsi"/>
                <w:b/>
              </w:rPr>
            </w:pPr>
          </w:p>
        </w:tc>
        <w:tc>
          <w:tcPr>
            <w:tcW w:w="8642" w:type="dxa"/>
            <w:gridSpan w:val="13"/>
          </w:tcPr>
          <w:p w:rsidR="008D144A" w:rsidRPr="00F42C32" w:rsidRDefault="008D144A" w:rsidP="00131489">
            <w:pPr>
              <w:rPr>
                <w:rFonts w:asciiTheme="minorHAnsi" w:hAnsiTheme="minorHAnsi" w:cstheme="minorHAnsi"/>
                <w:b/>
              </w:rPr>
            </w:pPr>
            <w:r w:rsidRPr="00F42C32">
              <w:rPr>
                <w:rFonts w:asciiTheme="minorHAnsi" w:hAnsiTheme="minorHAnsi" w:cstheme="minorHAnsi"/>
                <w:b/>
              </w:rPr>
              <w:t xml:space="preserve">Monthly Pay slip </w:t>
            </w:r>
          </w:p>
        </w:tc>
      </w:tr>
      <w:tr w:rsidR="008D144A" w:rsidRPr="00F42C32" w:rsidTr="00A33521">
        <w:tc>
          <w:tcPr>
            <w:tcW w:w="826" w:type="dxa"/>
            <w:vMerge/>
          </w:tcPr>
          <w:p w:rsidR="008D144A" w:rsidRPr="00F42C32" w:rsidRDefault="008D144A" w:rsidP="00131489">
            <w:pPr>
              <w:rPr>
                <w:rFonts w:asciiTheme="minorHAnsi" w:hAnsiTheme="minorHAnsi" w:cstheme="minorHAnsi"/>
                <w:b/>
              </w:rPr>
            </w:pPr>
          </w:p>
        </w:tc>
        <w:tc>
          <w:tcPr>
            <w:tcW w:w="8642" w:type="dxa"/>
            <w:gridSpan w:val="13"/>
          </w:tcPr>
          <w:p w:rsidR="008D144A" w:rsidRPr="00F42C32" w:rsidRDefault="008D144A" w:rsidP="00131489">
            <w:pPr>
              <w:rPr>
                <w:rFonts w:asciiTheme="minorHAnsi" w:hAnsiTheme="minorHAnsi" w:cstheme="minorHAnsi"/>
              </w:rPr>
            </w:pPr>
            <w:r w:rsidRPr="00F42C32">
              <w:rPr>
                <w:rFonts w:asciiTheme="minorHAnsi" w:hAnsiTheme="minorHAnsi" w:cstheme="minorHAnsi"/>
                <w:b/>
              </w:rPr>
              <w:t>Monthly Payslip Report</w:t>
            </w: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val="restart"/>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Payroll month</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Payroll Year</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Employee Type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Radio button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Char</w:t>
            </w:r>
          </w:p>
        </w:tc>
        <w:tc>
          <w:tcPr>
            <w:tcW w:w="2006" w:type="dxa"/>
            <w:gridSpan w:val="3"/>
          </w:tcPr>
          <w:p w:rsidR="008D144A" w:rsidRPr="00F42C32" w:rsidRDefault="008D144A" w:rsidP="00131489">
            <w:pPr>
              <w:rPr>
                <w:rFonts w:asciiTheme="minorHAnsi" w:hAnsiTheme="minorHAnsi" w:cstheme="minorHAnsi"/>
              </w:rPr>
            </w:pPr>
            <w:r w:rsidRPr="00F42C32">
              <w:rPr>
                <w:rFonts w:asciiTheme="minorHAnsi" w:hAnsiTheme="minorHAnsi" w:cstheme="minorHAnsi"/>
              </w:rPr>
              <w:t>Active / In-active employee</w:t>
            </w: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 xml:space="preserve">Employee </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Varchar</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Pay slip Type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Radio button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char</w:t>
            </w:r>
          </w:p>
        </w:tc>
        <w:tc>
          <w:tcPr>
            <w:tcW w:w="2006" w:type="dxa"/>
            <w:gridSpan w:val="3"/>
          </w:tcPr>
          <w:p w:rsidR="008D144A" w:rsidRPr="00F42C32" w:rsidRDefault="008D144A" w:rsidP="00131489">
            <w:pPr>
              <w:rPr>
                <w:rFonts w:asciiTheme="minorHAnsi" w:hAnsiTheme="minorHAnsi" w:cstheme="minorHAnsi"/>
              </w:rPr>
            </w:pPr>
            <w:r w:rsidRPr="00F42C32">
              <w:rPr>
                <w:rFonts w:asciiTheme="minorHAnsi" w:hAnsiTheme="minorHAnsi" w:cstheme="minorHAnsi"/>
              </w:rPr>
              <w:t xml:space="preserve">Salary/ Bonus </w:t>
            </w: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Print Preview</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b/>
              </w:rPr>
            </w:pPr>
          </w:p>
        </w:tc>
        <w:tc>
          <w:tcPr>
            <w:tcW w:w="8642" w:type="dxa"/>
            <w:gridSpan w:val="13"/>
          </w:tcPr>
          <w:p w:rsidR="008D144A" w:rsidRPr="00F42C32" w:rsidRDefault="008D144A" w:rsidP="00131489">
            <w:pPr>
              <w:rPr>
                <w:rFonts w:asciiTheme="minorHAnsi" w:hAnsiTheme="minorHAnsi" w:cstheme="minorHAnsi"/>
                <w:b/>
              </w:rPr>
            </w:pPr>
            <w:r w:rsidRPr="00F42C32">
              <w:rPr>
                <w:rFonts w:asciiTheme="minorHAnsi" w:hAnsiTheme="minorHAnsi" w:cstheme="minorHAnsi"/>
                <w:b/>
              </w:rPr>
              <w:t>Email Pay slip</w:t>
            </w: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val="restart"/>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Generate  For</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r w:rsidRPr="00F42C32">
              <w:rPr>
                <w:rFonts w:asciiTheme="minorHAnsi" w:hAnsiTheme="minorHAnsi" w:cstheme="minorHAnsi"/>
              </w:rPr>
              <w:t>Bank Wise/All</w:t>
            </w: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Location List</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Month</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Year</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Employee ID</w:t>
            </w:r>
          </w:p>
        </w:tc>
        <w:tc>
          <w:tcPr>
            <w:tcW w:w="1660" w:type="dxa"/>
            <w:gridSpan w:val="4"/>
          </w:tcPr>
          <w:p w:rsidR="008D144A" w:rsidRPr="00F42C32" w:rsidRDefault="008D144A" w:rsidP="00131489">
            <w:pPr>
              <w:rPr>
                <w:rFonts w:asciiTheme="minorHAnsi" w:hAnsiTheme="minorHAnsi" w:cstheme="minorHAnsi"/>
              </w:rPr>
            </w:pP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Employee Type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Bonus only</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Check box</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char</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Get pay slip employee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Clear All</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Link 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Employee List view</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Gridview</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Send mail</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 xml:space="preserve">Button </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9468" w:type="dxa"/>
            <w:gridSpan w:val="14"/>
            <w:shd w:val="clear" w:color="auto" w:fill="D9D9D9" w:themeFill="background1" w:themeFillShade="D9"/>
          </w:tcPr>
          <w:p w:rsidR="008D144A" w:rsidRPr="00F42C32" w:rsidRDefault="008D144A" w:rsidP="00131489">
            <w:pPr>
              <w:rPr>
                <w:rFonts w:asciiTheme="minorHAnsi" w:hAnsiTheme="minorHAnsi" w:cstheme="minorHAnsi"/>
              </w:rPr>
            </w:pPr>
          </w:p>
        </w:tc>
      </w:tr>
      <w:tr w:rsidR="008D144A" w:rsidRPr="00F42C32" w:rsidTr="00A33521">
        <w:tc>
          <w:tcPr>
            <w:tcW w:w="826" w:type="dxa"/>
            <w:vMerge w:val="restart"/>
          </w:tcPr>
          <w:p w:rsidR="008D144A" w:rsidRPr="00F42C32" w:rsidRDefault="008D144A" w:rsidP="00131489">
            <w:pPr>
              <w:rPr>
                <w:rFonts w:asciiTheme="minorHAnsi" w:hAnsiTheme="minorHAnsi" w:cstheme="minorHAnsi"/>
                <w:b/>
              </w:rPr>
            </w:pPr>
            <w:r>
              <w:rPr>
                <w:rFonts w:asciiTheme="minorHAnsi" w:hAnsiTheme="minorHAnsi" w:cstheme="minorHAnsi"/>
                <w:b/>
              </w:rPr>
              <w:t>8.24</w:t>
            </w:r>
          </w:p>
        </w:tc>
        <w:tc>
          <w:tcPr>
            <w:tcW w:w="8642" w:type="dxa"/>
            <w:gridSpan w:val="13"/>
          </w:tcPr>
          <w:p w:rsidR="008D144A" w:rsidRPr="00F42C32" w:rsidRDefault="008D144A" w:rsidP="00131489">
            <w:pPr>
              <w:rPr>
                <w:rFonts w:asciiTheme="minorHAnsi" w:hAnsiTheme="minorHAnsi" w:cstheme="minorHAnsi"/>
              </w:rPr>
            </w:pPr>
            <w:r w:rsidRPr="00F42C32">
              <w:rPr>
                <w:rFonts w:asciiTheme="minorHAnsi" w:hAnsiTheme="minorHAnsi" w:cstheme="minorHAnsi"/>
                <w:b/>
              </w:rPr>
              <w:t xml:space="preserve">Bank Instruction </w:t>
            </w: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val="restart"/>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Select Report</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Radio Button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char</w:t>
            </w:r>
          </w:p>
        </w:tc>
        <w:tc>
          <w:tcPr>
            <w:tcW w:w="2006" w:type="dxa"/>
            <w:gridSpan w:val="3"/>
          </w:tcPr>
          <w:p w:rsidR="008D144A" w:rsidRPr="00F42C32" w:rsidRDefault="008D144A" w:rsidP="00313176">
            <w:pPr>
              <w:ind w:left="0" w:firstLine="0"/>
              <w:rPr>
                <w:rFonts w:asciiTheme="minorHAnsi" w:hAnsiTheme="minorHAnsi" w:cstheme="minorHAnsi"/>
              </w:rPr>
            </w:pPr>
            <w:r w:rsidRPr="00F42C32">
              <w:rPr>
                <w:rFonts w:asciiTheme="minorHAnsi" w:hAnsiTheme="minorHAnsi" w:cstheme="minorHAnsi"/>
              </w:rPr>
              <w:t>S2B Format/ BEFTN Format</w:t>
            </w: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Select Payment Type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Radio Button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char</w:t>
            </w:r>
          </w:p>
        </w:tc>
        <w:tc>
          <w:tcPr>
            <w:tcW w:w="2006" w:type="dxa"/>
            <w:gridSpan w:val="3"/>
          </w:tcPr>
          <w:p w:rsidR="008D144A" w:rsidRPr="00F42C32" w:rsidRDefault="008D144A" w:rsidP="00131489">
            <w:pPr>
              <w:rPr>
                <w:rFonts w:asciiTheme="minorHAnsi" w:hAnsiTheme="minorHAnsi" w:cstheme="minorHAnsi"/>
              </w:rPr>
            </w:pPr>
            <w:r w:rsidRPr="00F42C32">
              <w:rPr>
                <w:rFonts w:asciiTheme="minorHAnsi" w:hAnsiTheme="minorHAnsi" w:cstheme="minorHAnsi"/>
              </w:rPr>
              <w:t>Salary/ Only Bonus</w:t>
            </w: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Payroll Month</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Payroll Year</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 xml:space="preserve">Numeric </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Bank</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Print Preview</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9468" w:type="dxa"/>
            <w:gridSpan w:val="14"/>
          </w:tcPr>
          <w:p w:rsidR="008D144A" w:rsidRPr="00F42C32" w:rsidRDefault="008D144A" w:rsidP="00131489">
            <w:pPr>
              <w:rPr>
                <w:rFonts w:asciiTheme="minorHAnsi" w:hAnsiTheme="minorHAnsi" w:cstheme="minorHAnsi"/>
              </w:rPr>
            </w:pPr>
          </w:p>
        </w:tc>
      </w:tr>
      <w:tr w:rsidR="008D144A" w:rsidRPr="00F42C32" w:rsidTr="00A33521">
        <w:tc>
          <w:tcPr>
            <w:tcW w:w="826" w:type="dxa"/>
            <w:vMerge w:val="restart"/>
          </w:tcPr>
          <w:p w:rsidR="008D144A" w:rsidRPr="00F42C32" w:rsidRDefault="008D144A" w:rsidP="00131489">
            <w:pPr>
              <w:rPr>
                <w:rFonts w:asciiTheme="minorHAnsi" w:hAnsiTheme="minorHAnsi" w:cstheme="minorHAnsi"/>
                <w:b/>
              </w:rPr>
            </w:pPr>
            <w:r>
              <w:rPr>
                <w:rFonts w:asciiTheme="minorHAnsi" w:hAnsiTheme="minorHAnsi" w:cstheme="minorHAnsi"/>
                <w:b/>
              </w:rPr>
              <w:t>8.21</w:t>
            </w:r>
          </w:p>
        </w:tc>
        <w:tc>
          <w:tcPr>
            <w:tcW w:w="8642" w:type="dxa"/>
            <w:gridSpan w:val="13"/>
          </w:tcPr>
          <w:p w:rsidR="008D144A" w:rsidRPr="00F42C32" w:rsidRDefault="008D144A" w:rsidP="00131489">
            <w:pPr>
              <w:rPr>
                <w:rFonts w:asciiTheme="minorHAnsi" w:hAnsiTheme="minorHAnsi" w:cstheme="minorHAnsi"/>
                <w:b/>
              </w:rPr>
            </w:pPr>
            <w:r w:rsidRPr="00F42C32">
              <w:rPr>
                <w:rFonts w:asciiTheme="minorHAnsi" w:hAnsiTheme="minorHAnsi" w:cstheme="minorHAnsi"/>
                <w:b/>
              </w:rPr>
              <w:t>Income Tax</w:t>
            </w:r>
          </w:p>
        </w:tc>
      </w:tr>
      <w:tr w:rsidR="008D144A" w:rsidRPr="00F42C32" w:rsidTr="00A33521">
        <w:tc>
          <w:tcPr>
            <w:tcW w:w="826" w:type="dxa"/>
            <w:vMerge/>
          </w:tcPr>
          <w:p w:rsidR="008D144A" w:rsidRPr="00F42C32" w:rsidRDefault="008D144A" w:rsidP="00131489">
            <w:pPr>
              <w:rPr>
                <w:rFonts w:asciiTheme="minorHAnsi" w:hAnsiTheme="minorHAnsi" w:cstheme="minorHAnsi"/>
                <w:b/>
              </w:rPr>
            </w:pPr>
          </w:p>
        </w:tc>
        <w:tc>
          <w:tcPr>
            <w:tcW w:w="8642" w:type="dxa"/>
            <w:gridSpan w:val="13"/>
          </w:tcPr>
          <w:p w:rsidR="008D144A" w:rsidRPr="00F42C32" w:rsidRDefault="008D144A" w:rsidP="00131489">
            <w:pPr>
              <w:rPr>
                <w:rFonts w:asciiTheme="minorHAnsi" w:hAnsiTheme="minorHAnsi" w:cstheme="minorHAnsi"/>
              </w:rPr>
            </w:pPr>
            <w:r w:rsidRPr="00F42C32">
              <w:rPr>
                <w:rFonts w:asciiTheme="minorHAnsi" w:hAnsiTheme="minorHAnsi" w:cstheme="minorHAnsi"/>
                <w:b/>
              </w:rPr>
              <w:t>IT Deposit Record</w:t>
            </w: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val="restart"/>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Posting place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Checkbox</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 xml:space="preserve">Month </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Checkbox</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Year</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Checkbox</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Fiscal year</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Checkbox</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Employee type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Checkbox</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Get IT Record</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Export to Excel</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Employee List</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Grid view</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Clear All</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Link 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Challan no</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Text Field</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Varchar</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Bank</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Text Field</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Varchar</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Deposit Date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Date Field</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Date Time</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Save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E22CA4" w:rsidRPr="00F42C32" w:rsidTr="00A33521">
        <w:tc>
          <w:tcPr>
            <w:tcW w:w="826" w:type="dxa"/>
          </w:tcPr>
          <w:p w:rsidR="00E22CA4" w:rsidRPr="00F42C32" w:rsidRDefault="008D144A" w:rsidP="00131489">
            <w:pPr>
              <w:rPr>
                <w:rFonts w:asciiTheme="minorHAnsi" w:hAnsiTheme="minorHAnsi" w:cstheme="minorHAnsi"/>
                <w:b/>
              </w:rPr>
            </w:pPr>
            <w:r>
              <w:rPr>
                <w:rFonts w:asciiTheme="minorHAnsi" w:hAnsiTheme="minorHAnsi" w:cstheme="minorHAnsi"/>
                <w:b/>
              </w:rPr>
              <w:t>8.22</w:t>
            </w:r>
          </w:p>
        </w:tc>
        <w:tc>
          <w:tcPr>
            <w:tcW w:w="8642" w:type="dxa"/>
            <w:gridSpan w:val="13"/>
          </w:tcPr>
          <w:p w:rsidR="00E22CA4" w:rsidRPr="00F42C32" w:rsidRDefault="00E22CA4" w:rsidP="00131489">
            <w:pPr>
              <w:rPr>
                <w:rFonts w:asciiTheme="minorHAnsi" w:hAnsiTheme="minorHAnsi" w:cstheme="minorHAnsi"/>
                <w:b/>
              </w:rPr>
            </w:pPr>
            <w:r w:rsidRPr="00F42C32">
              <w:rPr>
                <w:rFonts w:asciiTheme="minorHAnsi" w:hAnsiTheme="minorHAnsi" w:cstheme="minorHAnsi"/>
                <w:b/>
              </w:rPr>
              <w:t>IT Deposit Report</w:t>
            </w:r>
          </w:p>
        </w:tc>
      </w:tr>
      <w:tr w:rsidR="008D144A" w:rsidRPr="00F42C32" w:rsidTr="00A33521">
        <w:tc>
          <w:tcPr>
            <w:tcW w:w="826" w:type="dxa"/>
            <w:vMerge w:val="restart"/>
          </w:tcPr>
          <w:p w:rsidR="008D144A" w:rsidRPr="00F42C32" w:rsidRDefault="008D144A" w:rsidP="00131489">
            <w:pPr>
              <w:rPr>
                <w:rFonts w:asciiTheme="minorHAnsi" w:hAnsiTheme="minorHAnsi" w:cstheme="minorHAnsi"/>
              </w:rPr>
            </w:pPr>
          </w:p>
        </w:tc>
        <w:tc>
          <w:tcPr>
            <w:tcW w:w="1382" w:type="dxa"/>
            <w:gridSpan w:val="4"/>
            <w:vMerge w:val="restart"/>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 xml:space="preserve">Posting Division </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Fiscal year</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Get IT Records</w:t>
            </w:r>
          </w:p>
        </w:tc>
        <w:tc>
          <w:tcPr>
            <w:tcW w:w="1660" w:type="dxa"/>
            <w:gridSpan w:val="4"/>
          </w:tcPr>
          <w:p w:rsidR="008D144A" w:rsidRPr="00F42C32" w:rsidRDefault="008D144A" w:rsidP="00131489">
            <w:pPr>
              <w:rPr>
                <w:rFonts w:asciiTheme="minorHAnsi" w:hAnsiTheme="minorHAnsi" w:cstheme="minorHAnsi"/>
              </w:rPr>
            </w:pP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IT Deposit List</w:t>
            </w:r>
          </w:p>
        </w:tc>
        <w:tc>
          <w:tcPr>
            <w:tcW w:w="1660" w:type="dxa"/>
            <w:gridSpan w:val="4"/>
          </w:tcPr>
          <w:p w:rsidR="008D144A" w:rsidRPr="00F42C32" w:rsidRDefault="008D144A" w:rsidP="00131489">
            <w:pPr>
              <w:rPr>
                <w:rFonts w:asciiTheme="minorHAnsi" w:hAnsiTheme="minorHAnsi" w:cstheme="minorHAnsi"/>
              </w:rPr>
            </w:pP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 xml:space="preserve">Print </w:t>
            </w:r>
          </w:p>
        </w:tc>
        <w:tc>
          <w:tcPr>
            <w:tcW w:w="1660" w:type="dxa"/>
            <w:gridSpan w:val="4"/>
          </w:tcPr>
          <w:p w:rsidR="008D144A" w:rsidRPr="00F42C32" w:rsidRDefault="008D144A" w:rsidP="00131489">
            <w:pPr>
              <w:rPr>
                <w:rFonts w:asciiTheme="minorHAnsi" w:hAnsiTheme="minorHAnsi" w:cstheme="minorHAnsi"/>
              </w:rPr>
            </w:pP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val="restart"/>
          </w:tcPr>
          <w:p w:rsidR="008D144A" w:rsidRPr="00F42C32" w:rsidRDefault="008D144A" w:rsidP="00131489">
            <w:pPr>
              <w:rPr>
                <w:rFonts w:asciiTheme="minorHAnsi" w:hAnsiTheme="minorHAnsi" w:cstheme="minorHAnsi"/>
                <w:b/>
              </w:rPr>
            </w:pPr>
            <w:r>
              <w:rPr>
                <w:rFonts w:asciiTheme="minorHAnsi" w:hAnsiTheme="minorHAnsi" w:cstheme="minorHAnsi"/>
                <w:b/>
              </w:rPr>
              <w:t>8.22</w:t>
            </w:r>
          </w:p>
        </w:tc>
        <w:tc>
          <w:tcPr>
            <w:tcW w:w="8642" w:type="dxa"/>
            <w:gridSpan w:val="13"/>
          </w:tcPr>
          <w:p w:rsidR="008D144A" w:rsidRPr="00F42C32" w:rsidRDefault="008D144A" w:rsidP="00131489">
            <w:pPr>
              <w:rPr>
                <w:rFonts w:asciiTheme="minorHAnsi" w:hAnsiTheme="minorHAnsi" w:cstheme="minorHAnsi"/>
              </w:rPr>
            </w:pPr>
            <w:r w:rsidRPr="00F42C32">
              <w:rPr>
                <w:rFonts w:asciiTheme="minorHAnsi" w:hAnsiTheme="minorHAnsi" w:cstheme="minorHAnsi"/>
                <w:b/>
              </w:rPr>
              <w:t>IT Statement</w:t>
            </w: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val="restart"/>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Employee Type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Radio 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Fiscal Year</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Employee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Varchar</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Print Preview</w:t>
            </w:r>
          </w:p>
        </w:tc>
        <w:tc>
          <w:tcPr>
            <w:tcW w:w="1660" w:type="dxa"/>
            <w:gridSpan w:val="4"/>
          </w:tcPr>
          <w:p w:rsidR="008D144A" w:rsidRPr="00F42C32" w:rsidRDefault="008D144A" w:rsidP="00131489">
            <w:pPr>
              <w:rPr>
                <w:rFonts w:asciiTheme="minorHAnsi" w:hAnsiTheme="minorHAnsi" w:cstheme="minorHAnsi"/>
              </w:rPr>
            </w:pP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E22CA4" w:rsidRPr="00F42C32" w:rsidTr="00A33521">
        <w:tc>
          <w:tcPr>
            <w:tcW w:w="826" w:type="dxa"/>
          </w:tcPr>
          <w:p w:rsidR="00E22CA4" w:rsidRPr="00F42C32" w:rsidRDefault="008D144A" w:rsidP="00131489">
            <w:pPr>
              <w:rPr>
                <w:rFonts w:asciiTheme="minorHAnsi" w:hAnsiTheme="minorHAnsi" w:cstheme="minorHAnsi"/>
                <w:b/>
              </w:rPr>
            </w:pPr>
            <w:r>
              <w:rPr>
                <w:rFonts w:asciiTheme="minorHAnsi" w:hAnsiTheme="minorHAnsi" w:cstheme="minorHAnsi"/>
                <w:b/>
              </w:rPr>
              <w:t>8.22</w:t>
            </w:r>
          </w:p>
        </w:tc>
        <w:tc>
          <w:tcPr>
            <w:tcW w:w="8642" w:type="dxa"/>
            <w:gridSpan w:val="13"/>
          </w:tcPr>
          <w:p w:rsidR="00E22CA4" w:rsidRPr="00F42C32" w:rsidRDefault="00E22CA4" w:rsidP="00131489">
            <w:pPr>
              <w:rPr>
                <w:rFonts w:asciiTheme="minorHAnsi" w:hAnsiTheme="minorHAnsi" w:cstheme="minorHAnsi"/>
              </w:rPr>
            </w:pPr>
            <w:r w:rsidRPr="00F42C32">
              <w:rPr>
                <w:rFonts w:asciiTheme="minorHAnsi" w:hAnsiTheme="minorHAnsi" w:cstheme="minorHAnsi"/>
                <w:b/>
              </w:rPr>
              <w:t>Salary and Income Tax</w:t>
            </w:r>
          </w:p>
        </w:tc>
      </w:tr>
      <w:tr w:rsidR="008D144A" w:rsidRPr="00F42C32" w:rsidTr="00A33521">
        <w:tc>
          <w:tcPr>
            <w:tcW w:w="826" w:type="dxa"/>
            <w:vMerge w:val="restart"/>
          </w:tcPr>
          <w:p w:rsidR="008D144A" w:rsidRPr="00F42C32" w:rsidRDefault="008D144A" w:rsidP="00131489">
            <w:pPr>
              <w:rPr>
                <w:rFonts w:asciiTheme="minorHAnsi" w:hAnsiTheme="minorHAnsi" w:cstheme="minorHAnsi"/>
              </w:rPr>
            </w:pPr>
          </w:p>
        </w:tc>
        <w:tc>
          <w:tcPr>
            <w:tcW w:w="1382" w:type="dxa"/>
            <w:gridSpan w:val="4"/>
            <w:vMerge w:val="restart"/>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Fiscal Year</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Month</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 xml:space="preserve">Location </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313176">
            <w:pPr>
              <w:ind w:left="0" w:firstLine="0"/>
              <w:rPr>
                <w:rFonts w:asciiTheme="minorHAnsi" w:hAnsiTheme="minorHAnsi" w:cstheme="minorHAnsi"/>
              </w:rPr>
            </w:pPr>
            <w:r w:rsidRPr="00F42C32">
              <w:rPr>
                <w:rFonts w:asciiTheme="minorHAnsi" w:hAnsiTheme="minorHAnsi" w:cstheme="minorHAnsi"/>
              </w:rPr>
              <w:t xml:space="preserve">Salary item list with selection and Sequence </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Grid view</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Print Preview</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val="restart"/>
          </w:tcPr>
          <w:p w:rsidR="008D144A" w:rsidRPr="00F42C32" w:rsidRDefault="008D144A" w:rsidP="00131489">
            <w:pPr>
              <w:rPr>
                <w:rFonts w:asciiTheme="minorHAnsi" w:hAnsiTheme="minorHAnsi" w:cstheme="minorHAnsi"/>
                <w:b/>
              </w:rPr>
            </w:pPr>
            <w:r>
              <w:rPr>
                <w:rFonts w:asciiTheme="minorHAnsi" w:hAnsiTheme="minorHAnsi" w:cstheme="minorHAnsi"/>
                <w:b/>
              </w:rPr>
              <w:t>8.22</w:t>
            </w:r>
          </w:p>
        </w:tc>
        <w:tc>
          <w:tcPr>
            <w:tcW w:w="8642" w:type="dxa"/>
            <w:gridSpan w:val="13"/>
          </w:tcPr>
          <w:p w:rsidR="008D144A" w:rsidRPr="00F42C32" w:rsidRDefault="008D144A" w:rsidP="00131489">
            <w:pPr>
              <w:rPr>
                <w:rFonts w:asciiTheme="minorHAnsi" w:hAnsiTheme="minorHAnsi" w:cstheme="minorHAnsi"/>
              </w:rPr>
            </w:pPr>
            <w:r w:rsidRPr="00F42C32">
              <w:rPr>
                <w:rFonts w:asciiTheme="minorHAnsi" w:hAnsiTheme="minorHAnsi" w:cstheme="minorHAnsi"/>
                <w:b/>
              </w:rPr>
              <w:t>IT Report with Salary</w:t>
            </w: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val="restart"/>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Select Group</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Office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 xml:space="preserve">Fiscal Year </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Get IT Record</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Data view List</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Grid View</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Print</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Export to Excel</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val="restart"/>
          </w:tcPr>
          <w:p w:rsidR="008D144A" w:rsidRPr="00F42C32" w:rsidRDefault="008D144A" w:rsidP="00131489">
            <w:pPr>
              <w:rPr>
                <w:rFonts w:asciiTheme="minorHAnsi" w:hAnsiTheme="minorHAnsi" w:cstheme="minorHAnsi"/>
                <w:b/>
              </w:rPr>
            </w:pPr>
            <w:r>
              <w:rPr>
                <w:rFonts w:asciiTheme="minorHAnsi" w:hAnsiTheme="minorHAnsi" w:cstheme="minorHAnsi"/>
                <w:b/>
              </w:rPr>
              <w:t>8.21</w:t>
            </w:r>
          </w:p>
        </w:tc>
        <w:tc>
          <w:tcPr>
            <w:tcW w:w="8642" w:type="dxa"/>
            <w:gridSpan w:val="13"/>
          </w:tcPr>
          <w:p w:rsidR="008D144A" w:rsidRPr="00F42C32" w:rsidRDefault="008D144A" w:rsidP="00131489">
            <w:pPr>
              <w:rPr>
                <w:rFonts w:asciiTheme="minorHAnsi" w:hAnsiTheme="minorHAnsi" w:cstheme="minorHAnsi"/>
                <w:b/>
              </w:rPr>
            </w:pPr>
            <w:r w:rsidRPr="00F42C32">
              <w:rPr>
                <w:rFonts w:asciiTheme="minorHAnsi" w:hAnsiTheme="minorHAnsi" w:cstheme="minorHAnsi"/>
                <w:b/>
              </w:rPr>
              <w:t>IT Calculation</w:t>
            </w: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val="restart"/>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Month</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Income Year</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Assessment year</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Employee type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Dropdown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Employee Search</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Text box</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313176">
            <w:pPr>
              <w:ind w:left="0" w:firstLine="0"/>
              <w:rPr>
                <w:rFonts w:asciiTheme="minorHAnsi" w:hAnsiTheme="minorHAnsi" w:cstheme="minorHAnsi"/>
              </w:rPr>
            </w:pPr>
            <w:r w:rsidRPr="00F42C32">
              <w:rPr>
                <w:rFonts w:asciiTheme="minorHAnsi" w:hAnsiTheme="minorHAnsi" w:cstheme="minorHAnsi"/>
              </w:rPr>
              <w:t>Income tax list view with Edit option</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Grid view</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Print</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Export to excel</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Save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Refresh</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131489">
            <w:pPr>
              <w:rPr>
                <w:rFonts w:asciiTheme="minorHAnsi" w:hAnsiTheme="minorHAnsi" w:cstheme="minorHAnsi"/>
              </w:rPr>
            </w:pP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Update salary package</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313176">
            <w:pPr>
              <w:ind w:left="0" w:firstLine="0"/>
              <w:rPr>
                <w:rFonts w:asciiTheme="minorHAnsi" w:hAnsiTheme="minorHAnsi" w:cstheme="minorHAnsi"/>
              </w:rPr>
            </w:pPr>
            <w:r w:rsidRPr="00F42C32">
              <w:rPr>
                <w:rFonts w:asciiTheme="minorHAnsi" w:hAnsiTheme="minorHAnsi" w:cstheme="minorHAnsi"/>
              </w:rPr>
              <w:t>Salary package item will be changed with edited value</w:t>
            </w: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904324">
            <w:pPr>
              <w:ind w:left="0" w:firstLine="0"/>
              <w:rPr>
                <w:rFonts w:asciiTheme="minorHAnsi" w:hAnsiTheme="minorHAnsi" w:cstheme="minorHAnsi"/>
              </w:rPr>
            </w:pPr>
            <w:r w:rsidRPr="00F42C32">
              <w:rPr>
                <w:rFonts w:asciiTheme="minorHAnsi" w:hAnsiTheme="minorHAnsi" w:cstheme="minorHAnsi"/>
              </w:rPr>
              <w:t>Prepare Breakdown of investment</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313176">
            <w:pPr>
              <w:ind w:left="0" w:firstLine="0"/>
              <w:rPr>
                <w:rFonts w:asciiTheme="minorHAnsi" w:hAnsiTheme="minorHAnsi" w:cstheme="minorHAnsi"/>
              </w:rPr>
            </w:pPr>
            <w:r w:rsidRPr="00F42C32">
              <w:rPr>
                <w:rFonts w:asciiTheme="minorHAnsi" w:hAnsiTheme="minorHAnsi" w:cstheme="minorHAnsi"/>
              </w:rPr>
              <w:t xml:space="preserve">Prepare investment breakdown </w:t>
            </w:r>
          </w:p>
        </w:tc>
      </w:tr>
      <w:tr w:rsidR="008D144A" w:rsidRPr="00F42C32" w:rsidTr="00A33521">
        <w:tc>
          <w:tcPr>
            <w:tcW w:w="826" w:type="dxa"/>
            <w:vMerge/>
          </w:tcPr>
          <w:p w:rsidR="008D144A" w:rsidRPr="00F42C32" w:rsidRDefault="008D144A" w:rsidP="00131489">
            <w:pPr>
              <w:rPr>
                <w:rFonts w:asciiTheme="minorHAnsi" w:hAnsiTheme="minorHAnsi" w:cstheme="minorHAnsi"/>
              </w:rPr>
            </w:pPr>
          </w:p>
        </w:tc>
        <w:tc>
          <w:tcPr>
            <w:tcW w:w="1382" w:type="dxa"/>
            <w:gridSpan w:val="4"/>
            <w:vMerge/>
          </w:tcPr>
          <w:p w:rsidR="008D144A" w:rsidRPr="00F42C32" w:rsidRDefault="008D144A" w:rsidP="00131489">
            <w:pPr>
              <w:rPr>
                <w:rFonts w:asciiTheme="minorHAnsi" w:hAnsiTheme="minorHAnsi" w:cstheme="minorHAnsi"/>
              </w:rPr>
            </w:pPr>
          </w:p>
        </w:tc>
        <w:tc>
          <w:tcPr>
            <w:tcW w:w="2303" w:type="dxa"/>
          </w:tcPr>
          <w:p w:rsidR="008D144A" w:rsidRPr="00F42C32" w:rsidRDefault="008D144A" w:rsidP="00131489">
            <w:pPr>
              <w:rPr>
                <w:rFonts w:asciiTheme="minorHAnsi" w:hAnsiTheme="minorHAnsi" w:cstheme="minorHAnsi"/>
              </w:rPr>
            </w:pPr>
            <w:r w:rsidRPr="00F42C32">
              <w:rPr>
                <w:rFonts w:asciiTheme="minorHAnsi" w:hAnsiTheme="minorHAnsi" w:cstheme="minorHAnsi"/>
              </w:rPr>
              <w:t>Modify list</w:t>
            </w:r>
          </w:p>
        </w:tc>
        <w:tc>
          <w:tcPr>
            <w:tcW w:w="1660" w:type="dxa"/>
            <w:gridSpan w:val="4"/>
          </w:tcPr>
          <w:p w:rsidR="008D144A" w:rsidRPr="00F42C32" w:rsidRDefault="008D144A" w:rsidP="00131489">
            <w:pPr>
              <w:rPr>
                <w:rFonts w:asciiTheme="minorHAnsi" w:hAnsiTheme="minorHAnsi" w:cstheme="minorHAnsi"/>
              </w:rPr>
            </w:pPr>
            <w:r w:rsidRPr="00F42C32">
              <w:rPr>
                <w:rFonts w:asciiTheme="minorHAnsi" w:hAnsiTheme="minorHAnsi" w:cstheme="minorHAnsi"/>
              </w:rPr>
              <w:t>Button</w:t>
            </w:r>
          </w:p>
        </w:tc>
        <w:tc>
          <w:tcPr>
            <w:tcW w:w="1291" w:type="dxa"/>
          </w:tcPr>
          <w:p w:rsidR="008D144A" w:rsidRPr="00F42C32" w:rsidRDefault="008D144A" w:rsidP="00131489">
            <w:pPr>
              <w:rPr>
                <w:rFonts w:asciiTheme="minorHAnsi" w:hAnsiTheme="minorHAnsi" w:cstheme="minorHAnsi"/>
              </w:rPr>
            </w:pPr>
          </w:p>
        </w:tc>
        <w:tc>
          <w:tcPr>
            <w:tcW w:w="2006" w:type="dxa"/>
            <w:gridSpan w:val="3"/>
          </w:tcPr>
          <w:p w:rsidR="008D144A" w:rsidRPr="00F42C32" w:rsidRDefault="008D144A" w:rsidP="00313176">
            <w:pPr>
              <w:ind w:left="0" w:firstLine="0"/>
              <w:rPr>
                <w:rFonts w:asciiTheme="minorHAnsi" w:hAnsiTheme="minorHAnsi" w:cstheme="minorHAnsi"/>
              </w:rPr>
            </w:pPr>
            <w:r w:rsidRPr="00F42C32">
              <w:rPr>
                <w:rFonts w:asciiTheme="minorHAnsi" w:hAnsiTheme="minorHAnsi" w:cstheme="minorHAnsi"/>
              </w:rPr>
              <w:t>If need any modification with the calculation</w:t>
            </w:r>
          </w:p>
        </w:tc>
      </w:tr>
      <w:tr w:rsidR="00A33521" w:rsidRPr="00F42C32" w:rsidTr="00A33521">
        <w:tc>
          <w:tcPr>
            <w:tcW w:w="826" w:type="dxa"/>
            <w:vMerge w:val="restart"/>
          </w:tcPr>
          <w:p w:rsidR="00A33521" w:rsidRPr="00F42C32" w:rsidRDefault="00A33521" w:rsidP="00131489">
            <w:pPr>
              <w:rPr>
                <w:rFonts w:asciiTheme="minorHAnsi" w:hAnsiTheme="minorHAnsi" w:cstheme="minorHAnsi"/>
                <w:b/>
              </w:rPr>
            </w:pPr>
            <w:r>
              <w:rPr>
                <w:rFonts w:asciiTheme="minorHAnsi" w:hAnsiTheme="minorHAnsi" w:cstheme="minorHAnsi"/>
                <w:b/>
              </w:rPr>
              <w:t>8.22</w:t>
            </w:r>
          </w:p>
        </w:tc>
        <w:tc>
          <w:tcPr>
            <w:tcW w:w="8642" w:type="dxa"/>
            <w:gridSpan w:val="13"/>
          </w:tcPr>
          <w:p w:rsidR="00A33521" w:rsidRPr="00F42C32" w:rsidRDefault="00A33521" w:rsidP="00131489">
            <w:pPr>
              <w:rPr>
                <w:rFonts w:asciiTheme="minorHAnsi" w:hAnsiTheme="minorHAnsi" w:cstheme="minorHAnsi"/>
              </w:rPr>
            </w:pPr>
            <w:r w:rsidRPr="00F42C32">
              <w:rPr>
                <w:rFonts w:asciiTheme="minorHAnsi" w:hAnsiTheme="minorHAnsi" w:cstheme="minorHAnsi"/>
                <w:b/>
              </w:rPr>
              <w:t>IT Calculation Report</w:t>
            </w:r>
          </w:p>
        </w:tc>
      </w:tr>
      <w:tr w:rsidR="00A33521" w:rsidRPr="00F42C32" w:rsidTr="00A33521">
        <w:tc>
          <w:tcPr>
            <w:tcW w:w="826" w:type="dxa"/>
            <w:vMerge/>
          </w:tcPr>
          <w:p w:rsidR="00A33521" w:rsidRPr="00F42C32" w:rsidRDefault="00A33521" w:rsidP="00131489">
            <w:pPr>
              <w:rPr>
                <w:rFonts w:asciiTheme="minorHAnsi" w:hAnsiTheme="minorHAnsi" w:cstheme="minorHAnsi"/>
              </w:rPr>
            </w:pPr>
          </w:p>
        </w:tc>
        <w:tc>
          <w:tcPr>
            <w:tcW w:w="1382" w:type="dxa"/>
            <w:gridSpan w:val="4"/>
            <w:vMerge w:val="restart"/>
          </w:tcPr>
          <w:p w:rsidR="00A33521" w:rsidRPr="00F42C32" w:rsidRDefault="00A33521" w:rsidP="00131489">
            <w:pPr>
              <w:rPr>
                <w:rFonts w:asciiTheme="minorHAnsi" w:hAnsiTheme="minorHAnsi" w:cstheme="minorHAnsi"/>
              </w:rPr>
            </w:pPr>
          </w:p>
        </w:tc>
        <w:tc>
          <w:tcPr>
            <w:tcW w:w="2303"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Month</w:t>
            </w:r>
          </w:p>
        </w:tc>
        <w:tc>
          <w:tcPr>
            <w:tcW w:w="1660" w:type="dxa"/>
            <w:gridSpan w:val="4"/>
          </w:tcPr>
          <w:p w:rsidR="00A33521" w:rsidRPr="00F42C32" w:rsidRDefault="00A33521" w:rsidP="00131489">
            <w:pPr>
              <w:rPr>
                <w:rFonts w:asciiTheme="minorHAnsi" w:hAnsiTheme="minorHAnsi" w:cstheme="minorHAnsi"/>
              </w:rPr>
            </w:pPr>
            <w:r w:rsidRPr="00F42C32">
              <w:rPr>
                <w:rFonts w:asciiTheme="minorHAnsi" w:hAnsiTheme="minorHAnsi" w:cstheme="minorHAnsi"/>
              </w:rPr>
              <w:t xml:space="preserve">Dropdown </w:t>
            </w:r>
          </w:p>
        </w:tc>
        <w:tc>
          <w:tcPr>
            <w:tcW w:w="1291"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A33521" w:rsidRPr="00F42C32" w:rsidRDefault="00A33521" w:rsidP="00131489">
            <w:pPr>
              <w:rPr>
                <w:rFonts w:asciiTheme="minorHAnsi" w:hAnsiTheme="minorHAnsi" w:cstheme="minorHAnsi"/>
              </w:rPr>
            </w:pPr>
          </w:p>
        </w:tc>
      </w:tr>
      <w:tr w:rsidR="00A33521" w:rsidRPr="00F42C32" w:rsidTr="00A33521">
        <w:tc>
          <w:tcPr>
            <w:tcW w:w="826" w:type="dxa"/>
            <w:vMerge/>
          </w:tcPr>
          <w:p w:rsidR="00A33521" w:rsidRPr="00F42C32" w:rsidRDefault="00A33521" w:rsidP="00131489">
            <w:pPr>
              <w:rPr>
                <w:rFonts w:asciiTheme="minorHAnsi" w:hAnsiTheme="minorHAnsi" w:cstheme="minorHAnsi"/>
              </w:rPr>
            </w:pPr>
          </w:p>
        </w:tc>
        <w:tc>
          <w:tcPr>
            <w:tcW w:w="1382" w:type="dxa"/>
            <w:gridSpan w:val="4"/>
            <w:vMerge/>
          </w:tcPr>
          <w:p w:rsidR="00A33521" w:rsidRPr="00F42C32" w:rsidRDefault="00A33521" w:rsidP="00131489">
            <w:pPr>
              <w:rPr>
                <w:rFonts w:asciiTheme="minorHAnsi" w:hAnsiTheme="minorHAnsi" w:cstheme="minorHAnsi"/>
              </w:rPr>
            </w:pPr>
          </w:p>
        </w:tc>
        <w:tc>
          <w:tcPr>
            <w:tcW w:w="2303"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Year</w:t>
            </w:r>
          </w:p>
        </w:tc>
        <w:tc>
          <w:tcPr>
            <w:tcW w:w="1660" w:type="dxa"/>
            <w:gridSpan w:val="4"/>
          </w:tcPr>
          <w:p w:rsidR="00A33521" w:rsidRPr="00F42C32" w:rsidRDefault="00A33521" w:rsidP="00131489">
            <w:pPr>
              <w:rPr>
                <w:rFonts w:asciiTheme="minorHAnsi" w:hAnsiTheme="minorHAnsi" w:cstheme="minorHAnsi"/>
              </w:rPr>
            </w:pPr>
            <w:r w:rsidRPr="00F42C32">
              <w:rPr>
                <w:rFonts w:asciiTheme="minorHAnsi" w:hAnsiTheme="minorHAnsi" w:cstheme="minorHAnsi"/>
              </w:rPr>
              <w:t>Dropdown</w:t>
            </w:r>
          </w:p>
        </w:tc>
        <w:tc>
          <w:tcPr>
            <w:tcW w:w="1291"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A33521" w:rsidRPr="00F42C32" w:rsidRDefault="00A33521" w:rsidP="00131489">
            <w:pPr>
              <w:rPr>
                <w:rFonts w:asciiTheme="minorHAnsi" w:hAnsiTheme="minorHAnsi" w:cstheme="minorHAnsi"/>
              </w:rPr>
            </w:pPr>
          </w:p>
        </w:tc>
      </w:tr>
      <w:tr w:rsidR="00A33521" w:rsidRPr="00F42C32" w:rsidTr="00A33521">
        <w:tc>
          <w:tcPr>
            <w:tcW w:w="826" w:type="dxa"/>
            <w:vMerge/>
          </w:tcPr>
          <w:p w:rsidR="00A33521" w:rsidRPr="00F42C32" w:rsidRDefault="00A33521" w:rsidP="00131489">
            <w:pPr>
              <w:rPr>
                <w:rFonts w:asciiTheme="minorHAnsi" w:hAnsiTheme="minorHAnsi" w:cstheme="minorHAnsi"/>
              </w:rPr>
            </w:pPr>
          </w:p>
        </w:tc>
        <w:tc>
          <w:tcPr>
            <w:tcW w:w="1382" w:type="dxa"/>
            <w:gridSpan w:val="4"/>
            <w:vMerge/>
          </w:tcPr>
          <w:p w:rsidR="00A33521" w:rsidRPr="00F42C32" w:rsidRDefault="00A33521" w:rsidP="00131489">
            <w:pPr>
              <w:rPr>
                <w:rFonts w:asciiTheme="minorHAnsi" w:hAnsiTheme="minorHAnsi" w:cstheme="minorHAnsi"/>
              </w:rPr>
            </w:pPr>
          </w:p>
        </w:tc>
        <w:tc>
          <w:tcPr>
            <w:tcW w:w="2303"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Employee Search</w:t>
            </w:r>
          </w:p>
        </w:tc>
        <w:tc>
          <w:tcPr>
            <w:tcW w:w="1660" w:type="dxa"/>
            <w:gridSpan w:val="4"/>
          </w:tcPr>
          <w:p w:rsidR="00A33521" w:rsidRPr="00F42C32" w:rsidRDefault="00A33521" w:rsidP="004114D7">
            <w:pPr>
              <w:ind w:left="0" w:firstLine="0"/>
              <w:rPr>
                <w:rFonts w:asciiTheme="minorHAnsi" w:hAnsiTheme="minorHAnsi" w:cstheme="minorHAnsi"/>
              </w:rPr>
            </w:pPr>
            <w:r w:rsidRPr="00F42C32">
              <w:rPr>
                <w:rFonts w:asciiTheme="minorHAnsi" w:hAnsiTheme="minorHAnsi" w:cstheme="minorHAnsi"/>
              </w:rPr>
              <w:t>Text field with search button</w:t>
            </w:r>
          </w:p>
        </w:tc>
        <w:tc>
          <w:tcPr>
            <w:tcW w:w="1291"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Varchar</w:t>
            </w:r>
          </w:p>
        </w:tc>
        <w:tc>
          <w:tcPr>
            <w:tcW w:w="2006" w:type="dxa"/>
            <w:gridSpan w:val="3"/>
          </w:tcPr>
          <w:p w:rsidR="00A33521" w:rsidRPr="00F42C32" w:rsidRDefault="00A33521" w:rsidP="00131489">
            <w:pPr>
              <w:rPr>
                <w:rFonts w:asciiTheme="minorHAnsi" w:hAnsiTheme="minorHAnsi" w:cstheme="minorHAnsi"/>
              </w:rPr>
            </w:pPr>
          </w:p>
        </w:tc>
      </w:tr>
      <w:tr w:rsidR="00A33521" w:rsidRPr="00F42C32" w:rsidTr="00A33521">
        <w:tc>
          <w:tcPr>
            <w:tcW w:w="826" w:type="dxa"/>
            <w:vMerge/>
          </w:tcPr>
          <w:p w:rsidR="00A33521" w:rsidRPr="00F42C32" w:rsidRDefault="00A33521" w:rsidP="00131489">
            <w:pPr>
              <w:rPr>
                <w:rFonts w:asciiTheme="minorHAnsi" w:hAnsiTheme="minorHAnsi" w:cstheme="minorHAnsi"/>
              </w:rPr>
            </w:pPr>
          </w:p>
        </w:tc>
        <w:tc>
          <w:tcPr>
            <w:tcW w:w="1382" w:type="dxa"/>
            <w:gridSpan w:val="4"/>
            <w:vMerge/>
          </w:tcPr>
          <w:p w:rsidR="00A33521" w:rsidRPr="00F42C32" w:rsidRDefault="00A33521" w:rsidP="00131489">
            <w:pPr>
              <w:rPr>
                <w:rFonts w:asciiTheme="minorHAnsi" w:hAnsiTheme="minorHAnsi" w:cstheme="minorHAnsi"/>
              </w:rPr>
            </w:pPr>
          </w:p>
        </w:tc>
        <w:tc>
          <w:tcPr>
            <w:tcW w:w="2303"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IT calculation Report</w:t>
            </w:r>
          </w:p>
        </w:tc>
        <w:tc>
          <w:tcPr>
            <w:tcW w:w="1660" w:type="dxa"/>
            <w:gridSpan w:val="4"/>
          </w:tcPr>
          <w:p w:rsidR="00A33521" w:rsidRPr="00F42C32" w:rsidRDefault="00A33521" w:rsidP="00131489">
            <w:pPr>
              <w:rPr>
                <w:rFonts w:asciiTheme="minorHAnsi" w:hAnsiTheme="minorHAnsi" w:cstheme="minorHAnsi"/>
              </w:rPr>
            </w:pPr>
            <w:r w:rsidRPr="00F42C32">
              <w:rPr>
                <w:rFonts w:asciiTheme="minorHAnsi" w:hAnsiTheme="minorHAnsi" w:cstheme="minorHAnsi"/>
              </w:rPr>
              <w:t>Button</w:t>
            </w:r>
          </w:p>
        </w:tc>
        <w:tc>
          <w:tcPr>
            <w:tcW w:w="1291" w:type="dxa"/>
          </w:tcPr>
          <w:p w:rsidR="00A33521" w:rsidRPr="00F42C32" w:rsidRDefault="00A33521" w:rsidP="00131489">
            <w:pPr>
              <w:rPr>
                <w:rFonts w:asciiTheme="minorHAnsi" w:hAnsiTheme="minorHAnsi" w:cstheme="minorHAnsi"/>
              </w:rPr>
            </w:pPr>
          </w:p>
        </w:tc>
        <w:tc>
          <w:tcPr>
            <w:tcW w:w="2006" w:type="dxa"/>
            <w:gridSpan w:val="3"/>
          </w:tcPr>
          <w:p w:rsidR="00A33521" w:rsidRPr="00F42C32" w:rsidRDefault="00A33521" w:rsidP="00131489">
            <w:pPr>
              <w:rPr>
                <w:rFonts w:asciiTheme="minorHAnsi" w:hAnsiTheme="minorHAnsi" w:cstheme="minorHAnsi"/>
              </w:rPr>
            </w:pPr>
          </w:p>
        </w:tc>
      </w:tr>
      <w:tr w:rsidR="00A33521" w:rsidRPr="00F42C32" w:rsidTr="00A33521">
        <w:tc>
          <w:tcPr>
            <w:tcW w:w="826" w:type="dxa"/>
            <w:vMerge/>
          </w:tcPr>
          <w:p w:rsidR="00A33521" w:rsidRPr="00F42C32" w:rsidRDefault="00A33521" w:rsidP="00131489">
            <w:pPr>
              <w:rPr>
                <w:rFonts w:asciiTheme="minorHAnsi" w:hAnsiTheme="minorHAnsi" w:cstheme="minorHAnsi"/>
              </w:rPr>
            </w:pPr>
          </w:p>
        </w:tc>
        <w:tc>
          <w:tcPr>
            <w:tcW w:w="1382" w:type="dxa"/>
            <w:gridSpan w:val="4"/>
            <w:vMerge/>
          </w:tcPr>
          <w:p w:rsidR="00A33521" w:rsidRPr="00F42C32" w:rsidRDefault="00A33521" w:rsidP="00131489">
            <w:pPr>
              <w:rPr>
                <w:rFonts w:asciiTheme="minorHAnsi" w:hAnsiTheme="minorHAnsi" w:cstheme="minorHAnsi"/>
              </w:rPr>
            </w:pPr>
          </w:p>
        </w:tc>
        <w:tc>
          <w:tcPr>
            <w:tcW w:w="2303"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Employee List</w:t>
            </w:r>
          </w:p>
        </w:tc>
        <w:tc>
          <w:tcPr>
            <w:tcW w:w="1660" w:type="dxa"/>
            <w:gridSpan w:val="4"/>
          </w:tcPr>
          <w:p w:rsidR="00A33521" w:rsidRPr="00F42C32" w:rsidRDefault="00A33521" w:rsidP="00131489">
            <w:pPr>
              <w:rPr>
                <w:rFonts w:asciiTheme="minorHAnsi" w:hAnsiTheme="minorHAnsi" w:cstheme="minorHAnsi"/>
              </w:rPr>
            </w:pPr>
            <w:r w:rsidRPr="00F42C32">
              <w:rPr>
                <w:rFonts w:asciiTheme="minorHAnsi" w:hAnsiTheme="minorHAnsi" w:cstheme="minorHAnsi"/>
              </w:rPr>
              <w:t>Grid view</w:t>
            </w:r>
          </w:p>
        </w:tc>
        <w:tc>
          <w:tcPr>
            <w:tcW w:w="1291" w:type="dxa"/>
          </w:tcPr>
          <w:p w:rsidR="00A33521" w:rsidRPr="00F42C32" w:rsidRDefault="00A33521" w:rsidP="00131489">
            <w:pPr>
              <w:rPr>
                <w:rFonts w:asciiTheme="minorHAnsi" w:hAnsiTheme="minorHAnsi" w:cstheme="minorHAnsi"/>
              </w:rPr>
            </w:pPr>
          </w:p>
        </w:tc>
        <w:tc>
          <w:tcPr>
            <w:tcW w:w="2006" w:type="dxa"/>
            <w:gridSpan w:val="3"/>
          </w:tcPr>
          <w:p w:rsidR="00A33521" w:rsidRPr="00F42C32" w:rsidRDefault="00A33521" w:rsidP="00131489">
            <w:pPr>
              <w:rPr>
                <w:rFonts w:asciiTheme="minorHAnsi" w:hAnsiTheme="minorHAnsi" w:cstheme="minorHAnsi"/>
              </w:rPr>
            </w:pPr>
          </w:p>
        </w:tc>
      </w:tr>
      <w:tr w:rsidR="00A33521" w:rsidRPr="00F42C32" w:rsidTr="00A33521">
        <w:tc>
          <w:tcPr>
            <w:tcW w:w="826" w:type="dxa"/>
            <w:vMerge/>
          </w:tcPr>
          <w:p w:rsidR="00A33521" w:rsidRPr="00F42C32" w:rsidRDefault="00A33521" w:rsidP="00131489">
            <w:pPr>
              <w:rPr>
                <w:rFonts w:asciiTheme="minorHAnsi" w:hAnsiTheme="minorHAnsi" w:cstheme="minorHAnsi"/>
              </w:rPr>
            </w:pPr>
          </w:p>
        </w:tc>
        <w:tc>
          <w:tcPr>
            <w:tcW w:w="1382" w:type="dxa"/>
            <w:gridSpan w:val="4"/>
            <w:vMerge/>
          </w:tcPr>
          <w:p w:rsidR="00A33521" w:rsidRPr="00F42C32" w:rsidRDefault="00A33521" w:rsidP="00131489">
            <w:pPr>
              <w:rPr>
                <w:rFonts w:asciiTheme="minorHAnsi" w:hAnsiTheme="minorHAnsi" w:cstheme="minorHAnsi"/>
              </w:rPr>
            </w:pPr>
          </w:p>
        </w:tc>
        <w:tc>
          <w:tcPr>
            <w:tcW w:w="2303"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Print</w:t>
            </w:r>
          </w:p>
        </w:tc>
        <w:tc>
          <w:tcPr>
            <w:tcW w:w="1660" w:type="dxa"/>
            <w:gridSpan w:val="4"/>
          </w:tcPr>
          <w:p w:rsidR="00A33521" w:rsidRPr="00F42C32" w:rsidRDefault="00A33521" w:rsidP="00131489">
            <w:pPr>
              <w:rPr>
                <w:rFonts w:asciiTheme="minorHAnsi" w:hAnsiTheme="minorHAnsi" w:cstheme="minorHAnsi"/>
              </w:rPr>
            </w:pPr>
            <w:r w:rsidRPr="00F42C32">
              <w:rPr>
                <w:rFonts w:asciiTheme="minorHAnsi" w:hAnsiTheme="minorHAnsi" w:cstheme="minorHAnsi"/>
              </w:rPr>
              <w:t>Button</w:t>
            </w:r>
          </w:p>
        </w:tc>
        <w:tc>
          <w:tcPr>
            <w:tcW w:w="1291" w:type="dxa"/>
          </w:tcPr>
          <w:p w:rsidR="00A33521" w:rsidRPr="00F42C32" w:rsidRDefault="00A33521" w:rsidP="00131489">
            <w:pPr>
              <w:rPr>
                <w:rFonts w:asciiTheme="minorHAnsi" w:hAnsiTheme="minorHAnsi" w:cstheme="minorHAnsi"/>
              </w:rPr>
            </w:pPr>
          </w:p>
        </w:tc>
        <w:tc>
          <w:tcPr>
            <w:tcW w:w="2006" w:type="dxa"/>
            <w:gridSpan w:val="3"/>
          </w:tcPr>
          <w:p w:rsidR="00A33521" w:rsidRPr="00F42C32" w:rsidRDefault="00A33521" w:rsidP="00131489">
            <w:pPr>
              <w:rPr>
                <w:rFonts w:asciiTheme="minorHAnsi" w:hAnsiTheme="minorHAnsi" w:cstheme="minorHAnsi"/>
              </w:rPr>
            </w:pPr>
          </w:p>
        </w:tc>
      </w:tr>
      <w:tr w:rsidR="00A33521" w:rsidRPr="00F42C32" w:rsidTr="00A33521">
        <w:tc>
          <w:tcPr>
            <w:tcW w:w="826" w:type="dxa"/>
            <w:vMerge/>
          </w:tcPr>
          <w:p w:rsidR="00A33521" w:rsidRPr="00F42C32" w:rsidRDefault="00A33521" w:rsidP="00131489">
            <w:pPr>
              <w:rPr>
                <w:rFonts w:asciiTheme="minorHAnsi" w:hAnsiTheme="minorHAnsi" w:cstheme="minorHAnsi"/>
              </w:rPr>
            </w:pPr>
          </w:p>
        </w:tc>
        <w:tc>
          <w:tcPr>
            <w:tcW w:w="1382" w:type="dxa"/>
            <w:gridSpan w:val="4"/>
            <w:vMerge/>
          </w:tcPr>
          <w:p w:rsidR="00A33521" w:rsidRPr="00F42C32" w:rsidRDefault="00A33521" w:rsidP="00131489">
            <w:pPr>
              <w:rPr>
                <w:rFonts w:asciiTheme="minorHAnsi" w:hAnsiTheme="minorHAnsi" w:cstheme="minorHAnsi"/>
              </w:rPr>
            </w:pPr>
          </w:p>
        </w:tc>
        <w:tc>
          <w:tcPr>
            <w:tcW w:w="2303"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Export to Excel</w:t>
            </w:r>
          </w:p>
        </w:tc>
        <w:tc>
          <w:tcPr>
            <w:tcW w:w="1660" w:type="dxa"/>
            <w:gridSpan w:val="4"/>
          </w:tcPr>
          <w:p w:rsidR="00A33521" w:rsidRPr="00F42C32" w:rsidRDefault="00A33521" w:rsidP="00131489">
            <w:pPr>
              <w:rPr>
                <w:rFonts w:asciiTheme="minorHAnsi" w:hAnsiTheme="minorHAnsi" w:cstheme="minorHAnsi"/>
              </w:rPr>
            </w:pPr>
            <w:r w:rsidRPr="00F42C32">
              <w:rPr>
                <w:rFonts w:asciiTheme="minorHAnsi" w:hAnsiTheme="minorHAnsi" w:cstheme="minorHAnsi"/>
              </w:rPr>
              <w:t>Button</w:t>
            </w:r>
          </w:p>
        </w:tc>
        <w:tc>
          <w:tcPr>
            <w:tcW w:w="1291" w:type="dxa"/>
          </w:tcPr>
          <w:p w:rsidR="00A33521" w:rsidRPr="00F42C32" w:rsidRDefault="00A33521" w:rsidP="00131489">
            <w:pPr>
              <w:rPr>
                <w:rFonts w:asciiTheme="minorHAnsi" w:hAnsiTheme="minorHAnsi" w:cstheme="minorHAnsi"/>
              </w:rPr>
            </w:pPr>
          </w:p>
        </w:tc>
        <w:tc>
          <w:tcPr>
            <w:tcW w:w="2006" w:type="dxa"/>
            <w:gridSpan w:val="3"/>
          </w:tcPr>
          <w:p w:rsidR="00A33521" w:rsidRPr="00F42C32" w:rsidRDefault="00A33521" w:rsidP="00131489">
            <w:pPr>
              <w:rPr>
                <w:rFonts w:asciiTheme="minorHAnsi" w:hAnsiTheme="minorHAnsi" w:cstheme="minorHAnsi"/>
              </w:rPr>
            </w:pPr>
          </w:p>
        </w:tc>
      </w:tr>
      <w:tr w:rsidR="00A33521" w:rsidRPr="00F42C32" w:rsidTr="00A33521">
        <w:tc>
          <w:tcPr>
            <w:tcW w:w="9468" w:type="dxa"/>
            <w:gridSpan w:val="14"/>
            <w:shd w:val="clear" w:color="auto" w:fill="D9D9D9" w:themeFill="background1" w:themeFillShade="D9"/>
          </w:tcPr>
          <w:p w:rsidR="00A33521" w:rsidRPr="00F42C32" w:rsidRDefault="00A33521" w:rsidP="00131489">
            <w:pPr>
              <w:rPr>
                <w:rFonts w:asciiTheme="minorHAnsi" w:hAnsiTheme="minorHAnsi" w:cstheme="minorHAnsi"/>
              </w:rPr>
            </w:pPr>
          </w:p>
        </w:tc>
      </w:tr>
      <w:tr w:rsidR="00A33521" w:rsidTr="00A33521">
        <w:tc>
          <w:tcPr>
            <w:tcW w:w="835" w:type="dxa"/>
            <w:gridSpan w:val="2"/>
            <w:vMerge w:val="restart"/>
          </w:tcPr>
          <w:p w:rsidR="00A33521" w:rsidRPr="00A33521" w:rsidRDefault="00A33521" w:rsidP="001B68FB">
            <w:pPr>
              <w:rPr>
                <w:rFonts w:asciiTheme="minorHAnsi" w:hAnsiTheme="minorHAnsi" w:cs="Arial"/>
                <w:b/>
              </w:rPr>
            </w:pPr>
            <w:r w:rsidRPr="00A33521">
              <w:rPr>
                <w:rFonts w:asciiTheme="minorHAnsi" w:hAnsiTheme="minorHAnsi" w:cs="Arial"/>
                <w:b/>
              </w:rPr>
              <w:t>8.8</w:t>
            </w:r>
          </w:p>
        </w:tc>
        <w:tc>
          <w:tcPr>
            <w:tcW w:w="8633" w:type="dxa"/>
            <w:gridSpan w:val="12"/>
          </w:tcPr>
          <w:p w:rsidR="00A33521" w:rsidRPr="00A33521" w:rsidRDefault="00A33521" w:rsidP="001B68FB">
            <w:pPr>
              <w:rPr>
                <w:rFonts w:asciiTheme="minorHAnsi" w:hAnsiTheme="minorHAnsi" w:cs="Arial"/>
                <w:b/>
              </w:rPr>
            </w:pPr>
            <w:r w:rsidRPr="00A33521">
              <w:rPr>
                <w:rFonts w:asciiTheme="minorHAnsi" w:hAnsiTheme="minorHAnsi" w:cs="Arial"/>
                <w:b/>
              </w:rPr>
              <w:t>PF Loan</w:t>
            </w:r>
          </w:p>
        </w:tc>
      </w:tr>
      <w:tr w:rsidR="00A33521" w:rsidTr="00A33521">
        <w:tc>
          <w:tcPr>
            <w:tcW w:w="835" w:type="dxa"/>
            <w:gridSpan w:val="2"/>
            <w:vMerge/>
          </w:tcPr>
          <w:p w:rsidR="00A33521" w:rsidRPr="00A33521" w:rsidRDefault="00A33521" w:rsidP="001B68FB">
            <w:pPr>
              <w:rPr>
                <w:rFonts w:asciiTheme="minorHAnsi" w:hAnsiTheme="minorHAnsi" w:cs="Arial"/>
              </w:rPr>
            </w:pPr>
          </w:p>
        </w:tc>
        <w:tc>
          <w:tcPr>
            <w:tcW w:w="1365" w:type="dxa"/>
            <w:gridSpan w:val="2"/>
            <w:vMerge w:val="restart"/>
          </w:tcPr>
          <w:p w:rsidR="00A33521" w:rsidRPr="00A33521" w:rsidRDefault="00A33521" w:rsidP="001B68FB">
            <w:pPr>
              <w:rPr>
                <w:rFonts w:asciiTheme="minorHAnsi" w:hAnsiTheme="minorHAnsi" w:cs="Arial"/>
              </w:rPr>
            </w:pPr>
          </w:p>
        </w:tc>
        <w:tc>
          <w:tcPr>
            <w:tcW w:w="2614" w:type="dxa"/>
            <w:gridSpan w:val="4"/>
          </w:tcPr>
          <w:p w:rsidR="00A33521" w:rsidRPr="00A33521" w:rsidRDefault="00A33521" w:rsidP="001B68FB">
            <w:pPr>
              <w:rPr>
                <w:rFonts w:asciiTheme="minorHAnsi" w:hAnsiTheme="minorHAnsi" w:cs="Arial"/>
              </w:rPr>
            </w:pPr>
            <w:r w:rsidRPr="00A33521">
              <w:rPr>
                <w:rFonts w:asciiTheme="minorHAnsi" w:hAnsiTheme="minorHAnsi" w:cs="Arial"/>
              </w:rPr>
              <w:t>Emp Code</w:t>
            </w:r>
          </w:p>
        </w:tc>
        <w:tc>
          <w:tcPr>
            <w:tcW w:w="1357" w:type="dxa"/>
            <w:gridSpan w:val="2"/>
          </w:tcPr>
          <w:p w:rsidR="00A33521" w:rsidRPr="00A33521" w:rsidRDefault="00A33521" w:rsidP="001B68FB">
            <w:pPr>
              <w:rPr>
                <w:rFonts w:asciiTheme="minorHAnsi" w:hAnsiTheme="minorHAnsi" w:cs="Arial"/>
              </w:rPr>
            </w:pPr>
            <w:r w:rsidRPr="00A33521">
              <w:rPr>
                <w:rFonts w:asciiTheme="minorHAnsi" w:hAnsiTheme="minorHAnsi" w:cs="Arial"/>
              </w:rPr>
              <w:t>Text Box</w:t>
            </w:r>
          </w:p>
        </w:tc>
        <w:tc>
          <w:tcPr>
            <w:tcW w:w="1365" w:type="dxa"/>
            <w:gridSpan w:val="3"/>
          </w:tcPr>
          <w:p w:rsidR="00A33521" w:rsidRPr="00A33521" w:rsidRDefault="00A33521" w:rsidP="001B68FB">
            <w:pPr>
              <w:rPr>
                <w:rFonts w:asciiTheme="minorHAnsi" w:hAnsiTheme="minorHAnsi" w:cs="Arial"/>
              </w:rPr>
            </w:pPr>
            <w:r w:rsidRPr="00A33521">
              <w:rPr>
                <w:rFonts w:asciiTheme="minorHAnsi" w:hAnsiTheme="minorHAnsi" w:cs="Arial"/>
              </w:rPr>
              <w:t>VARCHAR</w:t>
            </w:r>
          </w:p>
        </w:tc>
        <w:tc>
          <w:tcPr>
            <w:tcW w:w="1932" w:type="dxa"/>
          </w:tcPr>
          <w:p w:rsidR="00A33521" w:rsidRPr="00A33521" w:rsidRDefault="00A33521" w:rsidP="001B68FB">
            <w:pPr>
              <w:rPr>
                <w:rFonts w:asciiTheme="minorHAnsi" w:hAnsiTheme="minorHAnsi" w:cs="Arial"/>
              </w:rPr>
            </w:pPr>
          </w:p>
        </w:tc>
      </w:tr>
      <w:tr w:rsidR="00A33521" w:rsidTr="00A33521">
        <w:tc>
          <w:tcPr>
            <w:tcW w:w="835" w:type="dxa"/>
            <w:gridSpan w:val="2"/>
            <w:vMerge/>
          </w:tcPr>
          <w:p w:rsidR="00A33521" w:rsidRPr="00A33521" w:rsidRDefault="00A33521" w:rsidP="001B68FB">
            <w:pPr>
              <w:rPr>
                <w:rFonts w:asciiTheme="minorHAnsi" w:hAnsiTheme="minorHAnsi" w:cs="Arial"/>
              </w:rPr>
            </w:pPr>
          </w:p>
        </w:tc>
        <w:tc>
          <w:tcPr>
            <w:tcW w:w="1365" w:type="dxa"/>
            <w:gridSpan w:val="2"/>
            <w:vMerge/>
          </w:tcPr>
          <w:p w:rsidR="00A33521" w:rsidRPr="00A33521" w:rsidRDefault="00A33521" w:rsidP="001B68FB">
            <w:pPr>
              <w:rPr>
                <w:rFonts w:asciiTheme="minorHAnsi" w:hAnsiTheme="minorHAnsi" w:cs="Arial"/>
              </w:rPr>
            </w:pPr>
          </w:p>
        </w:tc>
        <w:tc>
          <w:tcPr>
            <w:tcW w:w="2614" w:type="dxa"/>
            <w:gridSpan w:val="4"/>
          </w:tcPr>
          <w:p w:rsidR="00A33521" w:rsidRPr="00A33521" w:rsidRDefault="00A33521" w:rsidP="001B68FB">
            <w:pPr>
              <w:rPr>
                <w:rFonts w:asciiTheme="minorHAnsi" w:hAnsiTheme="minorHAnsi" w:cs="Arial"/>
              </w:rPr>
            </w:pPr>
            <w:r w:rsidRPr="00A33521">
              <w:rPr>
                <w:rFonts w:asciiTheme="minorHAnsi" w:hAnsiTheme="minorHAnsi" w:cs="Arial"/>
              </w:rPr>
              <w:t>SL No</w:t>
            </w:r>
          </w:p>
        </w:tc>
        <w:tc>
          <w:tcPr>
            <w:tcW w:w="1357" w:type="dxa"/>
            <w:gridSpan w:val="2"/>
          </w:tcPr>
          <w:p w:rsidR="00A33521" w:rsidRPr="00A33521" w:rsidRDefault="00A33521" w:rsidP="001B68FB">
            <w:pPr>
              <w:rPr>
                <w:rFonts w:asciiTheme="minorHAnsi" w:hAnsiTheme="minorHAnsi" w:cs="Arial"/>
              </w:rPr>
            </w:pPr>
            <w:r w:rsidRPr="00A33521">
              <w:rPr>
                <w:rFonts w:asciiTheme="minorHAnsi" w:hAnsiTheme="minorHAnsi" w:cs="Arial"/>
              </w:rPr>
              <w:t>Text Box</w:t>
            </w:r>
          </w:p>
        </w:tc>
        <w:tc>
          <w:tcPr>
            <w:tcW w:w="1365" w:type="dxa"/>
            <w:gridSpan w:val="3"/>
          </w:tcPr>
          <w:p w:rsidR="00A33521" w:rsidRPr="00A33521" w:rsidRDefault="00A33521" w:rsidP="001B68FB">
            <w:pPr>
              <w:rPr>
                <w:rFonts w:asciiTheme="minorHAnsi" w:hAnsiTheme="minorHAnsi" w:cs="Arial"/>
              </w:rPr>
            </w:pPr>
            <w:r w:rsidRPr="00A33521">
              <w:rPr>
                <w:rFonts w:asciiTheme="minorHAnsi" w:hAnsiTheme="minorHAnsi" w:cs="Arial"/>
              </w:rPr>
              <w:t>VARCHAR</w:t>
            </w:r>
          </w:p>
        </w:tc>
        <w:tc>
          <w:tcPr>
            <w:tcW w:w="1932" w:type="dxa"/>
          </w:tcPr>
          <w:p w:rsidR="00A33521" w:rsidRPr="00A33521" w:rsidRDefault="00A33521" w:rsidP="001B68FB">
            <w:pPr>
              <w:rPr>
                <w:rFonts w:asciiTheme="minorHAnsi" w:hAnsiTheme="minorHAnsi" w:cs="Arial"/>
              </w:rPr>
            </w:pPr>
          </w:p>
        </w:tc>
      </w:tr>
      <w:tr w:rsidR="00A33521" w:rsidTr="00A33521">
        <w:tc>
          <w:tcPr>
            <w:tcW w:w="835" w:type="dxa"/>
            <w:gridSpan w:val="2"/>
            <w:vMerge/>
          </w:tcPr>
          <w:p w:rsidR="00A33521" w:rsidRPr="00A33521" w:rsidRDefault="00A33521" w:rsidP="001B68FB">
            <w:pPr>
              <w:rPr>
                <w:rFonts w:asciiTheme="minorHAnsi" w:hAnsiTheme="minorHAnsi" w:cs="Arial"/>
              </w:rPr>
            </w:pPr>
          </w:p>
        </w:tc>
        <w:tc>
          <w:tcPr>
            <w:tcW w:w="1365" w:type="dxa"/>
            <w:gridSpan w:val="2"/>
            <w:vMerge/>
          </w:tcPr>
          <w:p w:rsidR="00A33521" w:rsidRPr="00A33521" w:rsidRDefault="00A33521" w:rsidP="001B68FB">
            <w:pPr>
              <w:rPr>
                <w:rFonts w:asciiTheme="minorHAnsi" w:hAnsiTheme="minorHAnsi" w:cs="Arial"/>
              </w:rPr>
            </w:pPr>
          </w:p>
        </w:tc>
        <w:tc>
          <w:tcPr>
            <w:tcW w:w="2614" w:type="dxa"/>
            <w:gridSpan w:val="4"/>
          </w:tcPr>
          <w:p w:rsidR="00A33521" w:rsidRPr="00A33521" w:rsidRDefault="00A33521" w:rsidP="001B68FB">
            <w:pPr>
              <w:rPr>
                <w:rFonts w:asciiTheme="minorHAnsi" w:hAnsiTheme="minorHAnsi" w:cs="Arial"/>
              </w:rPr>
            </w:pPr>
            <w:r w:rsidRPr="00A33521">
              <w:rPr>
                <w:rFonts w:asciiTheme="minorHAnsi" w:hAnsiTheme="minorHAnsi" w:cs="Arial"/>
              </w:rPr>
              <w:t>Date</w:t>
            </w:r>
          </w:p>
        </w:tc>
        <w:tc>
          <w:tcPr>
            <w:tcW w:w="1357" w:type="dxa"/>
            <w:gridSpan w:val="2"/>
          </w:tcPr>
          <w:p w:rsidR="00A33521" w:rsidRPr="00A33521" w:rsidRDefault="00A33521" w:rsidP="001B68FB">
            <w:pPr>
              <w:rPr>
                <w:rFonts w:asciiTheme="minorHAnsi" w:hAnsiTheme="minorHAnsi" w:cs="Arial"/>
              </w:rPr>
            </w:pPr>
            <w:r w:rsidRPr="00A33521">
              <w:rPr>
                <w:rFonts w:asciiTheme="minorHAnsi" w:hAnsiTheme="minorHAnsi" w:cs="Arial"/>
              </w:rPr>
              <w:t>Calendar</w:t>
            </w:r>
          </w:p>
        </w:tc>
        <w:tc>
          <w:tcPr>
            <w:tcW w:w="1365" w:type="dxa"/>
            <w:gridSpan w:val="3"/>
          </w:tcPr>
          <w:p w:rsidR="00A33521" w:rsidRPr="00A33521" w:rsidRDefault="00A33521" w:rsidP="001B68FB">
            <w:pPr>
              <w:rPr>
                <w:rFonts w:asciiTheme="minorHAnsi" w:hAnsiTheme="minorHAnsi" w:cs="Arial"/>
              </w:rPr>
            </w:pPr>
            <w:r w:rsidRPr="00A33521">
              <w:rPr>
                <w:rFonts w:asciiTheme="minorHAnsi" w:hAnsiTheme="minorHAnsi" w:cs="Arial"/>
              </w:rPr>
              <w:t>DATE</w:t>
            </w:r>
          </w:p>
        </w:tc>
        <w:tc>
          <w:tcPr>
            <w:tcW w:w="1932" w:type="dxa"/>
          </w:tcPr>
          <w:p w:rsidR="00A33521" w:rsidRPr="00A33521" w:rsidRDefault="00A33521" w:rsidP="001B68FB">
            <w:pPr>
              <w:rPr>
                <w:rFonts w:asciiTheme="minorHAnsi" w:hAnsiTheme="minorHAnsi" w:cs="Arial"/>
              </w:rPr>
            </w:pPr>
          </w:p>
        </w:tc>
      </w:tr>
      <w:tr w:rsidR="00A33521" w:rsidTr="00A33521">
        <w:tc>
          <w:tcPr>
            <w:tcW w:w="835" w:type="dxa"/>
            <w:gridSpan w:val="2"/>
            <w:vMerge/>
          </w:tcPr>
          <w:p w:rsidR="00A33521" w:rsidRPr="00A33521" w:rsidRDefault="00A33521" w:rsidP="001B68FB">
            <w:pPr>
              <w:rPr>
                <w:rFonts w:asciiTheme="minorHAnsi" w:hAnsiTheme="minorHAnsi" w:cs="Arial"/>
              </w:rPr>
            </w:pPr>
          </w:p>
        </w:tc>
        <w:tc>
          <w:tcPr>
            <w:tcW w:w="1365" w:type="dxa"/>
            <w:gridSpan w:val="2"/>
            <w:vMerge/>
          </w:tcPr>
          <w:p w:rsidR="00A33521" w:rsidRPr="00A33521" w:rsidRDefault="00A33521" w:rsidP="001B68FB">
            <w:pPr>
              <w:rPr>
                <w:rFonts w:asciiTheme="minorHAnsi" w:hAnsiTheme="minorHAnsi" w:cs="Arial"/>
              </w:rPr>
            </w:pPr>
          </w:p>
        </w:tc>
        <w:tc>
          <w:tcPr>
            <w:tcW w:w="2614" w:type="dxa"/>
            <w:gridSpan w:val="4"/>
          </w:tcPr>
          <w:p w:rsidR="00A33521" w:rsidRPr="00A33521" w:rsidRDefault="00A33521" w:rsidP="001B68FB">
            <w:pPr>
              <w:rPr>
                <w:rFonts w:asciiTheme="minorHAnsi" w:hAnsiTheme="minorHAnsi" w:cs="Arial"/>
              </w:rPr>
            </w:pPr>
            <w:r w:rsidRPr="00A33521">
              <w:rPr>
                <w:rFonts w:asciiTheme="minorHAnsi" w:hAnsiTheme="minorHAnsi" w:cs="Arial"/>
              </w:rPr>
              <w:t>Loan Month</w:t>
            </w:r>
          </w:p>
        </w:tc>
        <w:tc>
          <w:tcPr>
            <w:tcW w:w="1357" w:type="dxa"/>
            <w:gridSpan w:val="2"/>
          </w:tcPr>
          <w:p w:rsidR="00A33521" w:rsidRPr="00A33521" w:rsidRDefault="00A33521" w:rsidP="001B68FB">
            <w:pPr>
              <w:rPr>
                <w:rFonts w:asciiTheme="minorHAnsi" w:hAnsiTheme="minorHAnsi" w:cs="Arial"/>
              </w:rPr>
            </w:pPr>
            <w:r w:rsidRPr="00A33521">
              <w:rPr>
                <w:rFonts w:asciiTheme="minorHAnsi" w:hAnsiTheme="minorHAnsi" w:cs="Arial"/>
              </w:rPr>
              <w:t>Drop Down</w:t>
            </w:r>
          </w:p>
        </w:tc>
        <w:tc>
          <w:tcPr>
            <w:tcW w:w="1365" w:type="dxa"/>
            <w:gridSpan w:val="3"/>
          </w:tcPr>
          <w:p w:rsidR="00A33521" w:rsidRPr="00A33521" w:rsidRDefault="00A33521" w:rsidP="001B68FB">
            <w:pPr>
              <w:rPr>
                <w:rFonts w:asciiTheme="minorHAnsi" w:hAnsiTheme="minorHAnsi" w:cs="Arial"/>
              </w:rPr>
            </w:pPr>
            <w:r w:rsidRPr="00A33521">
              <w:rPr>
                <w:rFonts w:asciiTheme="minorHAnsi" w:hAnsiTheme="minorHAnsi" w:cs="Arial"/>
              </w:rPr>
              <w:t>NUMERIC</w:t>
            </w:r>
          </w:p>
        </w:tc>
        <w:tc>
          <w:tcPr>
            <w:tcW w:w="1932" w:type="dxa"/>
          </w:tcPr>
          <w:p w:rsidR="00A33521" w:rsidRPr="00A33521" w:rsidRDefault="00A33521" w:rsidP="001B68FB">
            <w:pPr>
              <w:rPr>
                <w:rFonts w:asciiTheme="minorHAnsi" w:hAnsiTheme="minorHAnsi" w:cs="Arial"/>
              </w:rPr>
            </w:pPr>
          </w:p>
        </w:tc>
      </w:tr>
      <w:tr w:rsidR="00A33521" w:rsidTr="00A33521">
        <w:tc>
          <w:tcPr>
            <w:tcW w:w="835" w:type="dxa"/>
            <w:gridSpan w:val="2"/>
            <w:vMerge/>
          </w:tcPr>
          <w:p w:rsidR="00A33521" w:rsidRPr="00A33521" w:rsidRDefault="00A33521" w:rsidP="001B68FB">
            <w:pPr>
              <w:rPr>
                <w:rFonts w:asciiTheme="minorHAnsi" w:hAnsiTheme="minorHAnsi" w:cs="Arial"/>
              </w:rPr>
            </w:pPr>
          </w:p>
        </w:tc>
        <w:tc>
          <w:tcPr>
            <w:tcW w:w="1365" w:type="dxa"/>
            <w:gridSpan w:val="2"/>
            <w:vMerge/>
          </w:tcPr>
          <w:p w:rsidR="00A33521" w:rsidRPr="00A33521" w:rsidRDefault="00A33521" w:rsidP="001B68FB">
            <w:pPr>
              <w:rPr>
                <w:rFonts w:asciiTheme="minorHAnsi" w:hAnsiTheme="minorHAnsi" w:cs="Arial"/>
              </w:rPr>
            </w:pPr>
          </w:p>
        </w:tc>
        <w:tc>
          <w:tcPr>
            <w:tcW w:w="2614" w:type="dxa"/>
            <w:gridSpan w:val="4"/>
          </w:tcPr>
          <w:p w:rsidR="00A33521" w:rsidRPr="00A33521" w:rsidRDefault="00A33521" w:rsidP="001B68FB">
            <w:pPr>
              <w:rPr>
                <w:rFonts w:asciiTheme="minorHAnsi" w:hAnsiTheme="minorHAnsi" w:cs="Arial"/>
              </w:rPr>
            </w:pPr>
            <w:r w:rsidRPr="00A33521">
              <w:rPr>
                <w:rFonts w:asciiTheme="minorHAnsi" w:hAnsiTheme="minorHAnsi" w:cs="Arial"/>
              </w:rPr>
              <w:t>Loan Amount</w:t>
            </w:r>
          </w:p>
        </w:tc>
        <w:tc>
          <w:tcPr>
            <w:tcW w:w="1357" w:type="dxa"/>
            <w:gridSpan w:val="2"/>
          </w:tcPr>
          <w:p w:rsidR="00A33521" w:rsidRPr="00A33521" w:rsidRDefault="00A33521" w:rsidP="001B68FB">
            <w:pPr>
              <w:rPr>
                <w:rFonts w:asciiTheme="minorHAnsi" w:hAnsiTheme="minorHAnsi" w:cs="Arial"/>
              </w:rPr>
            </w:pPr>
            <w:r w:rsidRPr="00A33521">
              <w:rPr>
                <w:rFonts w:asciiTheme="minorHAnsi" w:hAnsiTheme="minorHAnsi" w:cs="Arial"/>
              </w:rPr>
              <w:t>Text Box</w:t>
            </w:r>
          </w:p>
        </w:tc>
        <w:tc>
          <w:tcPr>
            <w:tcW w:w="1365" w:type="dxa"/>
            <w:gridSpan w:val="3"/>
          </w:tcPr>
          <w:p w:rsidR="00A33521" w:rsidRPr="00A33521" w:rsidRDefault="00A33521" w:rsidP="001B68FB">
            <w:pPr>
              <w:rPr>
                <w:rFonts w:asciiTheme="minorHAnsi" w:hAnsiTheme="minorHAnsi" w:cs="Arial"/>
              </w:rPr>
            </w:pPr>
            <w:r w:rsidRPr="00A33521">
              <w:rPr>
                <w:rFonts w:asciiTheme="minorHAnsi" w:hAnsiTheme="minorHAnsi" w:cs="Arial"/>
              </w:rPr>
              <w:t>NUMERIC</w:t>
            </w:r>
          </w:p>
        </w:tc>
        <w:tc>
          <w:tcPr>
            <w:tcW w:w="1932" w:type="dxa"/>
          </w:tcPr>
          <w:p w:rsidR="00A33521" w:rsidRPr="00A33521" w:rsidRDefault="00A33521" w:rsidP="001B68FB">
            <w:pPr>
              <w:rPr>
                <w:rFonts w:asciiTheme="minorHAnsi" w:hAnsiTheme="minorHAnsi" w:cs="Arial"/>
              </w:rPr>
            </w:pPr>
          </w:p>
        </w:tc>
      </w:tr>
      <w:tr w:rsidR="00A33521" w:rsidTr="00A33521">
        <w:tc>
          <w:tcPr>
            <w:tcW w:w="835" w:type="dxa"/>
            <w:gridSpan w:val="2"/>
            <w:vMerge/>
          </w:tcPr>
          <w:p w:rsidR="00A33521" w:rsidRPr="00A33521" w:rsidRDefault="00A33521" w:rsidP="001B68FB">
            <w:pPr>
              <w:rPr>
                <w:rFonts w:asciiTheme="minorHAnsi" w:hAnsiTheme="minorHAnsi" w:cs="Arial"/>
              </w:rPr>
            </w:pPr>
          </w:p>
        </w:tc>
        <w:tc>
          <w:tcPr>
            <w:tcW w:w="1365" w:type="dxa"/>
            <w:gridSpan w:val="2"/>
            <w:vMerge/>
          </w:tcPr>
          <w:p w:rsidR="00A33521" w:rsidRPr="00A33521" w:rsidRDefault="00A33521" w:rsidP="001B68FB">
            <w:pPr>
              <w:rPr>
                <w:rFonts w:asciiTheme="minorHAnsi" w:hAnsiTheme="minorHAnsi" w:cs="Arial"/>
              </w:rPr>
            </w:pPr>
          </w:p>
        </w:tc>
        <w:tc>
          <w:tcPr>
            <w:tcW w:w="2614" w:type="dxa"/>
            <w:gridSpan w:val="4"/>
          </w:tcPr>
          <w:p w:rsidR="00A33521" w:rsidRPr="00A33521" w:rsidRDefault="00A33521" w:rsidP="001B68FB">
            <w:pPr>
              <w:rPr>
                <w:rFonts w:asciiTheme="minorHAnsi" w:hAnsiTheme="minorHAnsi" w:cs="Arial"/>
              </w:rPr>
            </w:pPr>
            <w:r w:rsidRPr="00A33521">
              <w:rPr>
                <w:rFonts w:asciiTheme="minorHAnsi" w:hAnsiTheme="minorHAnsi" w:cs="Arial"/>
              </w:rPr>
              <w:t>Monthly Repay</w:t>
            </w:r>
          </w:p>
        </w:tc>
        <w:tc>
          <w:tcPr>
            <w:tcW w:w="1357" w:type="dxa"/>
            <w:gridSpan w:val="2"/>
          </w:tcPr>
          <w:p w:rsidR="00A33521" w:rsidRPr="00A33521" w:rsidRDefault="00A33521" w:rsidP="001B68FB">
            <w:pPr>
              <w:rPr>
                <w:rFonts w:asciiTheme="minorHAnsi" w:hAnsiTheme="minorHAnsi" w:cs="Arial"/>
              </w:rPr>
            </w:pPr>
            <w:r w:rsidRPr="00A33521">
              <w:rPr>
                <w:rFonts w:asciiTheme="minorHAnsi" w:hAnsiTheme="minorHAnsi" w:cs="Arial"/>
              </w:rPr>
              <w:t>Text Box</w:t>
            </w:r>
          </w:p>
        </w:tc>
        <w:tc>
          <w:tcPr>
            <w:tcW w:w="1365" w:type="dxa"/>
            <w:gridSpan w:val="3"/>
          </w:tcPr>
          <w:p w:rsidR="00A33521" w:rsidRPr="00A33521" w:rsidRDefault="00A33521" w:rsidP="001B68FB">
            <w:pPr>
              <w:rPr>
                <w:rFonts w:asciiTheme="minorHAnsi" w:hAnsiTheme="minorHAnsi" w:cs="Arial"/>
              </w:rPr>
            </w:pPr>
            <w:r w:rsidRPr="00A33521">
              <w:rPr>
                <w:rFonts w:asciiTheme="minorHAnsi" w:hAnsiTheme="minorHAnsi" w:cs="Arial"/>
              </w:rPr>
              <w:t>NUMERIC</w:t>
            </w:r>
          </w:p>
        </w:tc>
        <w:tc>
          <w:tcPr>
            <w:tcW w:w="1932" w:type="dxa"/>
          </w:tcPr>
          <w:p w:rsidR="00A33521" w:rsidRPr="00A33521" w:rsidRDefault="00A33521" w:rsidP="001B68FB">
            <w:pPr>
              <w:rPr>
                <w:rFonts w:asciiTheme="minorHAnsi" w:hAnsiTheme="minorHAnsi" w:cs="Arial"/>
              </w:rPr>
            </w:pPr>
          </w:p>
        </w:tc>
      </w:tr>
      <w:tr w:rsidR="00A33521" w:rsidTr="00A33521">
        <w:tc>
          <w:tcPr>
            <w:tcW w:w="835" w:type="dxa"/>
            <w:gridSpan w:val="2"/>
            <w:vMerge/>
          </w:tcPr>
          <w:p w:rsidR="00A33521" w:rsidRPr="00A33521" w:rsidRDefault="00A33521" w:rsidP="001B68FB">
            <w:pPr>
              <w:rPr>
                <w:rFonts w:asciiTheme="minorHAnsi" w:hAnsiTheme="minorHAnsi" w:cs="Arial"/>
              </w:rPr>
            </w:pPr>
          </w:p>
        </w:tc>
        <w:tc>
          <w:tcPr>
            <w:tcW w:w="1365" w:type="dxa"/>
            <w:gridSpan w:val="2"/>
            <w:vMerge/>
          </w:tcPr>
          <w:p w:rsidR="00A33521" w:rsidRPr="00A33521" w:rsidRDefault="00A33521" w:rsidP="001B68FB">
            <w:pPr>
              <w:rPr>
                <w:rFonts w:asciiTheme="minorHAnsi" w:hAnsiTheme="minorHAnsi" w:cs="Arial"/>
              </w:rPr>
            </w:pPr>
          </w:p>
        </w:tc>
        <w:tc>
          <w:tcPr>
            <w:tcW w:w="2614" w:type="dxa"/>
            <w:gridSpan w:val="4"/>
          </w:tcPr>
          <w:p w:rsidR="00A33521" w:rsidRPr="00A33521" w:rsidRDefault="00A33521" w:rsidP="001B68FB">
            <w:pPr>
              <w:rPr>
                <w:rFonts w:asciiTheme="minorHAnsi" w:hAnsiTheme="minorHAnsi" w:cs="Arial"/>
              </w:rPr>
            </w:pPr>
            <w:r w:rsidRPr="00A33521">
              <w:rPr>
                <w:rFonts w:asciiTheme="minorHAnsi" w:hAnsiTheme="minorHAnsi" w:cs="Arial"/>
              </w:rPr>
              <w:t>Monthly Interest</w:t>
            </w:r>
          </w:p>
        </w:tc>
        <w:tc>
          <w:tcPr>
            <w:tcW w:w="1357" w:type="dxa"/>
            <w:gridSpan w:val="2"/>
          </w:tcPr>
          <w:p w:rsidR="00A33521" w:rsidRPr="00A33521" w:rsidRDefault="00A33521" w:rsidP="001B68FB">
            <w:pPr>
              <w:rPr>
                <w:rFonts w:asciiTheme="minorHAnsi" w:hAnsiTheme="minorHAnsi" w:cs="Arial"/>
              </w:rPr>
            </w:pPr>
            <w:r w:rsidRPr="00A33521">
              <w:rPr>
                <w:rFonts w:asciiTheme="minorHAnsi" w:hAnsiTheme="minorHAnsi" w:cs="Arial"/>
              </w:rPr>
              <w:t>Text Box</w:t>
            </w:r>
          </w:p>
        </w:tc>
        <w:tc>
          <w:tcPr>
            <w:tcW w:w="1365" w:type="dxa"/>
            <w:gridSpan w:val="3"/>
          </w:tcPr>
          <w:p w:rsidR="00A33521" w:rsidRPr="00A33521" w:rsidRDefault="00A33521" w:rsidP="001B68FB">
            <w:pPr>
              <w:rPr>
                <w:rFonts w:asciiTheme="minorHAnsi" w:hAnsiTheme="minorHAnsi" w:cs="Arial"/>
              </w:rPr>
            </w:pPr>
            <w:r w:rsidRPr="00A33521">
              <w:rPr>
                <w:rFonts w:asciiTheme="minorHAnsi" w:hAnsiTheme="minorHAnsi" w:cs="Arial"/>
              </w:rPr>
              <w:t>NUMERIC</w:t>
            </w:r>
          </w:p>
        </w:tc>
        <w:tc>
          <w:tcPr>
            <w:tcW w:w="1932" w:type="dxa"/>
          </w:tcPr>
          <w:p w:rsidR="00A33521" w:rsidRPr="00A33521" w:rsidRDefault="00A33521" w:rsidP="001B68FB">
            <w:pPr>
              <w:rPr>
                <w:rFonts w:asciiTheme="minorHAnsi" w:hAnsiTheme="minorHAnsi" w:cs="Arial"/>
              </w:rPr>
            </w:pPr>
          </w:p>
        </w:tc>
      </w:tr>
      <w:tr w:rsidR="00A33521" w:rsidTr="00A33521">
        <w:tc>
          <w:tcPr>
            <w:tcW w:w="835" w:type="dxa"/>
            <w:gridSpan w:val="2"/>
            <w:vMerge/>
          </w:tcPr>
          <w:p w:rsidR="00A33521" w:rsidRPr="00A33521" w:rsidRDefault="00A33521" w:rsidP="001B68FB">
            <w:pPr>
              <w:rPr>
                <w:rFonts w:asciiTheme="minorHAnsi" w:hAnsiTheme="minorHAnsi" w:cs="Arial"/>
              </w:rPr>
            </w:pPr>
          </w:p>
        </w:tc>
        <w:tc>
          <w:tcPr>
            <w:tcW w:w="1365" w:type="dxa"/>
            <w:gridSpan w:val="2"/>
            <w:vMerge/>
          </w:tcPr>
          <w:p w:rsidR="00A33521" w:rsidRPr="00A33521" w:rsidRDefault="00A33521" w:rsidP="001B68FB">
            <w:pPr>
              <w:rPr>
                <w:rFonts w:asciiTheme="minorHAnsi" w:hAnsiTheme="minorHAnsi" w:cs="Arial"/>
              </w:rPr>
            </w:pPr>
          </w:p>
        </w:tc>
        <w:tc>
          <w:tcPr>
            <w:tcW w:w="2614" w:type="dxa"/>
            <w:gridSpan w:val="4"/>
          </w:tcPr>
          <w:p w:rsidR="00A33521" w:rsidRPr="00A33521" w:rsidRDefault="00A33521" w:rsidP="001B68FB">
            <w:pPr>
              <w:rPr>
                <w:rFonts w:asciiTheme="minorHAnsi" w:hAnsiTheme="minorHAnsi" w:cs="Arial"/>
              </w:rPr>
            </w:pPr>
            <w:r w:rsidRPr="00A33521">
              <w:rPr>
                <w:rFonts w:asciiTheme="minorHAnsi" w:hAnsiTheme="minorHAnsi" w:cs="Arial"/>
              </w:rPr>
              <w:t>Fiscal Year</w:t>
            </w:r>
          </w:p>
        </w:tc>
        <w:tc>
          <w:tcPr>
            <w:tcW w:w="1357" w:type="dxa"/>
            <w:gridSpan w:val="2"/>
          </w:tcPr>
          <w:p w:rsidR="00A33521" w:rsidRPr="00A33521" w:rsidRDefault="00A33521" w:rsidP="001B68FB">
            <w:pPr>
              <w:rPr>
                <w:rFonts w:asciiTheme="minorHAnsi" w:hAnsiTheme="minorHAnsi" w:cs="Arial"/>
              </w:rPr>
            </w:pPr>
            <w:r w:rsidRPr="00A33521">
              <w:rPr>
                <w:rFonts w:asciiTheme="minorHAnsi" w:hAnsiTheme="minorHAnsi" w:cs="Arial"/>
              </w:rPr>
              <w:t>Drop Down</w:t>
            </w:r>
          </w:p>
        </w:tc>
        <w:tc>
          <w:tcPr>
            <w:tcW w:w="1365" w:type="dxa"/>
            <w:gridSpan w:val="3"/>
          </w:tcPr>
          <w:p w:rsidR="00A33521" w:rsidRPr="00A33521" w:rsidRDefault="00A33521" w:rsidP="001B68FB">
            <w:pPr>
              <w:rPr>
                <w:rFonts w:asciiTheme="minorHAnsi" w:hAnsiTheme="minorHAnsi" w:cs="Arial"/>
              </w:rPr>
            </w:pPr>
            <w:r w:rsidRPr="00A33521">
              <w:rPr>
                <w:rFonts w:asciiTheme="minorHAnsi" w:hAnsiTheme="minorHAnsi" w:cs="Arial"/>
              </w:rPr>
              <w:t>NUMERIC</w:t>
            </w:r>
          </w:p>
        </w:tc>
        <w:tc>
          <w:tcPr>
            <w:tcW w:w="1932" w:type="dxa"/>
          </w:tcPr>
          <w:p w:rsidR="00A33521" w:rsidRPr="00A33521" w:rsidRDefault="00A33521" w:rsidP="001B68FB">
            <w:pPr>
              <w:rPr>
                <w:rFonts w:asciiTheme="minorHAnsi" w:hAnsiTheme="minorHAnsi" w:cs="Arial"/>
              </w:rPr>
            </w:pPr>
          </w:p>
        </w:tc>
      </w:tr>
      <w:tr w:rsidR="00A33521" w:rsidTr="00A33521">
        <w:tc>
          <w:tcPr>
            <w:tcW w:w="835" w:type="dxa"/>
            <w:gridSpan w:val="2"/>
            <w:vMerge/>
          </w:tcPr>
          <w:p w:rsidR="00A33521" w:rsidRPr="00A33521" w:rsidRDefault="00A33521" w:rsidP="001B68FB">
            <w:pPr>
              <w:rPr>
                <w:rFonts w:asciiTheme="minorHAnsi" w:hAnsiTheme="minorHAnsi" w:cs="Arial"/>
              </w:rPr>
            </w:pPr>
          </w:p>
        </w:tc>
        <w:tc>
          <w:tcPr>
            <w:tcW w:w="1365" w:type="dxa"/>
            <w:gridSpan w:val="2"/>
            <w:vMerge/>
          </w:tcPr>
          <w:p w:rsidR="00A33521" w:rsidRPr="00A33521" w:rsidRDefault="00A33521" w:rsidP="001B68FB">
            <w:pPr>
              <w:rPr>
                <w:rFonts w:asciiTheme="minorHAnsi" w:hAnsiTheme="minorHAnsi" w:cs="Arial"/>
              </w:rPr>
            </w:pPr>
          </w:p>
        </w:tc>
        <w:tc>
          <w:tcPr>
            <w:tcW w:w="2614" w:type="dxa"/>
            <w:gridSpan w:val="4"/>
          </w:tcPr>
          <w:p w:rsidR="00A33521" w:rsidRPr="00A33521" w:rsidRDefault="00A33521" w:rsidP="001B68FB">
            <w:pPr>
              <w:rPr>
                <w:rFonts w:asciiTheme="minorHAnsi" w:hAnsiTheme="minorHAnsi" w:cs="Arial"/>
              </w:rPr>
            </w:pPr>
            <w:r w:rsidRPr="00A33521">
              <w:rPr>
                <w:rFonts w:asciiTheme="minorHAnsi" w:hAnsiTheme="minorHAnsi" w:cs="Arial"/>
              </w:rPr>
              <w:t>Loan Rate</w:t>
            </w:r>
          </w:p>
        </w:tc>
        <w:tc>
          <w:tcPr>
            <w:tcW w:w="1357" w:type="dxa"/>
            <w:gridSpan w:val="2"/>
          </w:tcPr>
          <w:p w:rsidR="00A33521" w:rsidRPr="00A33521" w:rsidRDefault="00A33521" w:rsidP="001B68FB">
            <w:pPr>
              <w:rPr>
                <w:rFonts w:asciiTheme="minorHAnsi" w:hAnsiTheme="minorHAnsi" w:cs="Arial"/>
              </w:rPr>
            </w:pPr>
            <w:r w:rsidRPr="00A33521">
              <w:rPr>
                <w:rFonts w:asciiTheme="minorHAnsi" w:hAnsiTheme="minorHAnsi" w:cs="Arial"/>
              </w:rPr>
              <w:t>Text Box</w:t>
            </w:r>
          </w:p>
        </w:tc>
        <w:tc>
          <w:tcPr>
            <w:tcW w:w="1365" w:type="dxa"/>
            <w:gridSpan w:val="3"/>
          </w:tcPr>
          <w:p w:rsidR="00A33521" w:rsidRPr="00A33521" w:rsidRDefault="00A33521" w:rsidP="001B68FB">
            <w:pPr>
              <w:rPr>
                <w:rFonts w:asciiTheme="minorHAnsi" w:hAnsiTheme="minorHAnsi" w:cs="Arial"/>
              </w:rPr>
            </w:pPr>
            <w:r w:rsidRPr="00A33521">
              <w:rPr>
                <w:rFonts w:asciiTheme="minorHAnsi" w:hAnsiTheme="minorHAnsi" w:cs="Arial"/>
              </w:rPr>
              <w:t>NUMERIC</w:t>
            </w:r>
          </w:p>
        </w:tc>
        <w:tc>
          <w:tcPr>
            <w:tcW w:w="1932" w:type="dxa"/>
          </w:tcPr>
          <w:p w:rsidR="00A33521" w:rsidRPr="00A33521" w:rsidRDefault="00A33521" w:rsidP="001B68FB">
            <w:pPr>
              <w:rPr>
                <w:rFonts w:asciiTheme="minorHAnsi" w:hAnsiTheme="minorHAnsi" w:cs="Arial"/>
              </w:rPr>
            </w:pPr>
          </w:p>
        </w:tc>
      </w:tr>
      <w:tr w:rsidR="00A33521" w:rsidTr="00A33521">
        <w:tc>
          <w:tcPr>
            <w:tcW w:w="835" w:type="dxa"/>
            <w:gridSpan w:val="2"/>
            <w:vMerge/>
          </w:tcPr>
          <w:p w:rsidR="00A33521" w:rsidRPr="00A33521" w:rsidRDefault="00A33521" w:rsidP="001B68FB">
            <w:pPr>
              <w:rPr>
                <w:rFonts w:asciiTheme="minorHAnsi" w:hAnsiTheme="minorHAnsi" w:cs="Arial"/>
              </w:rPr>
            </w:pPr>
          </w:p>
        </w:tc>
        <w:tc>
          <w:tcPr>
            <w:tcW w:w="1365" w:type="dxa"/>
            <w:gridSpan w:val="2"/>
            <w:vMerge/>
          </w:tcPr>
          <w:p w:rsidR="00A33521" w:rsidRPr="00A33521" w:rsidRDefault="00A33521" w:rsidP="001B68FB">
            <w:pPr>
              <w:rPr>
                <w:rFonts w:asciiTheme="minorHAnsi" w:hAnsiTheme="minorHAnsi" w:cs="Arial"/>
              </w:rPr>
            </w:pPr>
          </w:p>
        </w:tc>
        <w:tc>
          <w:tcPr>
            <w:tcW w:w="2614" w:type="dxa"/>
            <w:gridSpan w:val="4"/>
          </w:tcPr>
          <w:p w:rsidR="00A33521" w:rsidRPr="00A33521" w:rsidRDefault="00A33521" w:rsidP="001B68FB">
            <w:pPr>
              <w:rPr>
                <w:rFonts w:asciiTheme="minorHAnsi" w:hAnsiTheme="minorHAnsi" w:cs="Arial"/>
              </w:rPr>
            </w:pPr>
            <w:r w:rsidRPr="00A33521">
              <w:rPr>
                <w:rFonts w:asciiTheme="minorHAnsi" w:hAnsiTheme="minorHAnsi" w:cs="Arial"/>
              </w:rPr>
              <w:t>Installment</w:t>
            </w:r>
          </w:p>
        </w:tc>
        <w:tc>
          <w:tcPr>
            <w:tcW w:w="1357" w:type="dxa"/>
            <w:gridSpan w:val="2"/>
          </w:tcPr>
          <w:p w:rsidR="00A33521" w:rsidRPr="00A33521" w:rsidRDefault="00A33521" w:rsidP="001B68FB">
            <w:pPr>
              <w:rPr>
                <w:rFonts w:asciiTheme="minorHAnsi" w:hAnsiTheme="minorHAnsi" w:cs="Arial"/>
              </w:rPr>
            </w:pPr>
            <w:r w:rsidRPr="00A33521">
              <w:rPr>
                <w:rFonts w:asciiTheme="minorHAnsi" w:hAnsiTheme="minorHAnsi" w:cs="Arial"/>
              </w:rPr>
              <w:t>Text Box</w:t>
            </w:r>
          </w:p>
        </w:tc>
        <w:tc>
          <w:tcPr>
            <w:tcW w:w="1365" w:type="dxa"/>
            <w:gridSpan w:val="3"/>
          </w:tcPr>
          <w:p w:rsidR="00A33521" w:rsidRPr="00A33521" w:rsidRDefault="00A33521" w:rsidP="001B68FB">
            <w:pPr>
              <w:rPr>
                <w:rFonts w:asciiTheme="minorHAnsi" w:hAnsiTheme="minorHAnsi" w:cs="Arial"/>
              </w:rPr>
            </w:pPr>
            <w:r w:rsidRPr="00A33521">
              <w:rPr>
                <w:rFonts w:asciiTheme="minorHAnsi" w:hAnsiTheme="minorHAnsi" w:cs="Arial"/>
              </w:rPr>
              <w:t>NUMERIC</w:t>
            </w:r>
          </w:p>
        </w:tc>
        <w:tc>
          <w:tcPr>
            <w:tcW w:w="1932" w:type="dxa"/>
          </w:tcPr>
          <w:p w:rsidR="00A33521" w:rsidRPr="00A33521" w:rsidRDefault="00A33521" w:rsidP="001B68FB">
            <w:pPr>
              <w:rPr>
                <w:rFonts w:asciiTheme="minorHAnsi" w:hAnsiTheme="minorHAnsi" w:cs="Arial"/>
              </w:rPr>
            </w:pPr>
          </w:p>
        </w:tc>
      </w:tr>
      <w:tr w:rsidR="00A33521" w:rsidTr="00A33521">
        <w:tc>
          <w:tcPr>
            <w:tcW w:w="835" w:type="dxa"/>
            <w:gridSpan w:val="2"/>
            <w:vMerge/>
          </w:tcPr>
          <w:p w:rsidR="00A33521" w:rsidRPr="00A33521" w:rsidRDefault="00A33521" w:rsidP="001B68FB">
            <w:pPr>
              <w:rPr>
                <w:rFonts w:asciiTheme="minorHAnsi" w:hAnsiTheme="minorHAnsi" w:cs="Arial"/>
              </w:rPr>
            </w:pPr>
          </w:p>
        </w:tc>
        <w:tc>
          <w:tcPr>
            <w:tcW w:w="1365" w:type="dxa"/>
            <w:gridSpan w:val="2"/>
            <w:vMerge/>
          </w:tcPr>
          <w:p w:rsidR="00A33521" w:rsidRPr="00A33521" w:rsidRDefault="00A33521" w:rsidP="001B68FB">
            <w:pPr>
              <w:rPr>
                <w:rFonts w:asciiTheme="minorHAnsi" w:hAnsiTheme="minorHAnsi" w:cs="Arial"/>
              </w:rPr>
            </w:pPr>
          </w:p>
        </w:tc>
        <w:tc>
          <w:tcPr>
            <w:tcW w:w="2614" w:type="dxa"/>
            <w:gridSpan w:val="4"/>
          </w:tcPr>
          <w:p w:rsidR="00A33521" w:rsidRPr="00A33521" w:rsidRDefault="00A33521" w:rsidP="001B68FB">
            <w:pPr>
              <w:rPr>
                <w:rFonts w:asciiTheme="minorHAnsi" w:hAnsiTheme="minorHAnsi" w:cs="Arial"/>
              </w:rPr>
            </w:pPr>
            <w:r w:rsidRPr="00A33521">
              <w:rPr>
                <w:rFonts w:asciiTheme="minorHAnsi" w:hAnsiTheme="minorHAnsi" w:cs="Arial"/>
              </w:rPr>
              <w:t>Cheque Number</w:t>
            </w:r>
          </w:p>
        </w:tc>
        <w:tc>
          <w:tcPr>
            <w:tcW w:w="1357" w:type="dxa"/>
            <w:gridSpan w:val="2"/>
          </w:tcPr>
          <w:p w:rsidR="00A33521" w:rsidRPr="00A33521" w:rsidRDefault="00A33521" w:rsidP="001B68FB">
            <w:pPr>
              <w:rPr>
                <w:rFonts w:asciiTheme="minorHAnsi" w:hAnsiTheme="minorHAnsi" w:cs="Arial"/>
              </w:rPr>
            </w:pPr>
            <w:r w:rsidRPr="00A33521">
              <w:rPr>
                <w:rFonts w:asciiTheme="minorHAnsi" w:hAnsiTheme="minorHAnsi" w:cs="Arial"/>
              </w:rPr>
              <w:t>Text Box</w:t>
            </w:r>
          </w:p>
        </w:tc>
        <w:tc>
          <w:tcPr>
            <w:tcW w:w="1365" w:type="dxa"/>
            <w:gridSpan w:val="3"/>
          </w:tcPr>
          <w:p w:rsidR="00A33521" w:rsidRPr="00A33521" w:rsidRDefault="00A33521" w:rsidP="001B68FB">
            <w:pPr>
              <w:rPr>
                <w:rFonts w:asciiTheme="minorHAnsi" w:hAnsiTheme="minorHAnsi" w:cs="Arial"/>
              </w:rPr>
            </w:pPr>
            <w:r w:rsidRPr="00A33521">
              <w:rPr>
                <w:rFonts w:asciiTheme="minorHAnsi" w:hAnsiTheme="minorHAnsi" w:cs="Arial"/>
              </w:rPr>
              <w:t>NUMERIC</w:t>
            </w:r>
          </w:p>
        </w:tc>
        <w:tc>
          <w:tcPr>
            <w:tcW w:w="1932" w:type="dxa"/>
          </w:tcPr>
          <w:p w:rsidR="00A33521" w:rsidRPr="00A33521" w:rsidRDefault="00A33521" w:rsidP="001B68FB">
            <w:pPr>
              <w:rPr>
                <w:rFonts w:asciiTheme="minorHAnsi" w:hAnsiTheme="minorHAnsi" w:cs="Arial"/>
              </w:rPr>
            </w:pPr>
          </w:p>
        </w:tc>
      </w:tr>
      <w:tr w:rsidR="00A33521" w:rsidTr="00A33521">
        <w:tc>
          <w:tcPr>
            <w:tcW w:w="835" w:type="dxa"/>
            <w:gridSpan w:val="2"/>
            <w:vMerge/>
          </w:tcPr>
          <w:p w:rsidR="00A33521" w:rsidRPr="00A33521" w:rsidRDefault="00A33521" w:rsidP="001B68FB">
            <w:pPr>
              <w:rPr>
                <w:rFonts w:asciiTheme="minorHAnsi" w:hAnsiTheme="minorHAnsi" w:cs="Arial"/>
              </w:rPr>
            </w:pPr>
          </w:p>
        </w:tc>
        <w:tc>
          <w:tcPr>
            <w:tcW w:w="1365" w:type="dxa"/>
            <w:gridSpan w:val="2"/>
            <w:vMerge/>
          </w:tcPr>
          <w:p w:rsidR="00A33521" w:rsidRPr="00A33521" w:rsidRDefault="00A33521" w:rsidP="001B68FB">
            <w:pPr>
              <w:rPr>
                <w:rFonts w:asciiTheme="minorHAnsi" w:hAnsiTheme="minorHAnsi" w:cs="Arial"/>
              </w:rPr>
            </w:pPr>
          </w:p>
        </w:tc>
        <w:tc>
          <w:tcPr>
            <w:tcW w:w="2614" w:type="dxa"/>
            <w:gridSpan w:val="4"/>
          </w:tcPr>
          <w:p w:rsidR="00A33521" w:rsidRPr="00A33521" w:rsidRDefault="00A33521" w:rsidP="001B68FB">
            <w:pPr>
              <w:rPr>
                <w:rFonts w:asciiTheme="minorHAnsi" w:hAnsiTheme="minorHAnsi" w:cs="Arial"/>
              </w:rPr>
            </w:pPr>
            <w:r w:rsidRPr="00A33521">
              <w:rPr>
                <w:rFonts w:asciiTheme="minorHAnsi" w:hAnsiTheme="minorHAnsi" w:cs="Arial"/>
              </w:rPr>
              <w:t>Cheque Date</w:t>
            </w:r>
          </w:p>
        </w:tc>
        <w:tc>
          <w:tcPr>
            <w:tcW w:w="1357" w:type="dxa"/>
            <w:gridSpan w:val="2"/>
          </w:tcPr>
          <w:p w:rsidR="00A33521" w:rsidRPr="00A33521" w:rsidRDefault="00A33521" w:rsidP="001B68FB">
            <w:pPr>
              <w:rPr>
                <w:rFonts w:asciiTheme="minorHAnsi" w:hAnsiTheme="minorHAnsi" w:cs="Arial"/>
              </w:rPr>
            </w:pPr>
            <w:r w:rsidRPr="00A33521">
              <w:rPr>
                <w:rFonts w:asciiTheme="minorHAnsi" w:hAnsiTheme="minorHAnsi" w:cs="Arial"/>
              </w:rPr>
              <w:t>Calendar</w:t>
            </w:r>
          </w:p>
        </w:tc>
        <w:tc>
          <w:tcPr>
            <w:tcW w:w="1365" w:type="dxa"/>
            <w:gridSpan w:val="3"/>
          </w:tcPr>
          <w:p w:rsidR="00A33521" w:rsidRPr="00A33521" w:rsidRDefault="00A33521" w:rsidP="001B68FB">
            <w:pPr>
              <w:rPr>
                <w:rFonts w:asciiTheme="minorHAnsi" w:hAnsiTheme="minorHAnsi" w:cs="Arial"/>
              </w:rPr>
            </w:pPr>
            <w:r w:rsidRPr="00A33521">
              <w:rPr>
                <w:rFonts w:asciiTheme="minorHAnsi" w:hAnsiTheme="minorHAnsi" w:cs="Arial"/>
              </w:rPr>
              <w:t>DATE</w:t>
            </w:r>
          </w:p>
        </w:tc>
        <w:tc>
          <w:tcPr>
            <w:tcW w:w="1932" w:type="dxa"/>
          </w:tcPr>
          <w:p w:rsidR="00A33521" w:rsidRPr="00A33521" w:rsidRDefault="00A33521" w:rsidP="001B68FB">
            <w:pPr>
              <w:rPr>
                <w:rFonts w:asciiTheme="minorHAnsi" w:hAnsiTheme="minorHAnsi" w:cs="Arial"/>
              </w:rPr>
            </w:pPr>
          </w:p>
        </w:tc>
      </w:tr>
      <w:tr w:rsidR="00A33521" w:rsidTr="00A33521">
        <w:tc>
          <w:tcPr>
            <w:tcW w:w="835" w:type="dxa"/>
            <w:gridSpan w:val="2"/>
            <w:vMerge/>
          </w:tcPr>
          <w:p w:rsidR="00A33521" w:rsidRPr="00A33521" w:rsidRDefault="00A33521" w:rsidP="001B68FB">
            <w:pPr>
              <w:rPr>
                <w:rFonts w:asciiTheme="minorHAnsi" w:hAnsiTheme="minorHAnsi" w:cs="Arial"/>
              </w:rPr>
            </w:pPr>
          </w:p>
        </w:tc>
        <w:tc>
          <w:tcPr>
            <w:tcW w:w="1365" w:type="dxa"/>
            <w:gridSpan w:val="2"/>
            <w:vMerge/>
          </w:tcPr>
          <w:p w:rsidR="00A33521" w:rsidRPr="00A33521" w:rsidRDefault="00A33521" w:rsidP="001B68FB">
            <w:pPr>
              <w:rPr>
                <w:rFonts w:asciiTheme="minorHAnsi" w:hAnsiTheme="minorHAnsi" w:cs="Arial"/>
              </w:rPr>
            </w:pPr>
          </w:p>
        </w:tc>
        <w:tc>
          <w:tcPr>
            <w:tcW w:w="2614" w:type="dxa"/>
            <w:gridSpan w:val="4"/>
          </w:tcPr>
          <w:p w:rsidR="00A33521" w:rsidRPr="00A33521" w:rsidRDefault="00A33521" w:rsidP="001B68FB">
            <w:pPr>
              <w:rPr>
                <w:rFonts w:asciiTheme="minorHAnsi" w:hAnsiTheme="minorHAnsi" w:cs="Arial"/>
              </w:rPr>
            </w:pPr>
            <w:r w:rsidRPr="00A33521">
              <w:rPr>
                <w:rFonts w:asciiTheme="minorHAnsi" w:hAnsiTheme="minorHAnsi" w:cs="Arial"/>
              </w:rPr>
              <w:t>Bank Detail</w:t>
            </w:r>
          </w:p>
        </w:tc>
        <w:tc>
          <w:tcPr>
            <w:tcW w:w="1357" w:type="dxa"/>
            <w:gridSpan w:val="2"/>
          </w:tcPr>
          <w:p w:rsidR="00A33521" w:rsidRPr="00A33521" w:rsidRDefault="00A33521" w:rsidP="001B68FB">
            <w:pPr>
              <w:rPr>
                <w:rFonts w:asciiTheme="minorHAnsi" w:hAnsiTheme="minorHAnsi" w:cs="Arial"/>
              </w:rPr>
            </w:pPr>
            <w:r w:rsidRPr="00A33521">
              <w:rPr>
                <w:rFonts w:asciiTheme="minorHAnsi" w:hAnsiTheme="minorHAnsi" w:cs="Arial"/>
              </w:rPr>
              <w:t>Text Box</w:t>
            </w:r>
          </w:p>
        </w:tc>
        <w:tc>
          <w:tcPr>
            <w:tcW w:w="1365" w:type="dxa"/>
            <w:gridSpan w:val="3"/>
          </w:tcPr>
          <w:p w:rsidR="00A33521" w:rsidRPr="00A33521" w:rsidRDefault="00A33521" w:rsidP="001B68FB">
            <w:pPr>
              <w:rPr>
                <w:rFonts w:asciiTheme="minorHAnsi" w:hAnsiTheme="minorHAnsi" w:cs="Arial"/>
              </w:rPr>
            </w:pPr>
            <w:r w:rsidRPr="00A33521">
              <w:rPr>
                <w:rFonts w:asciiTheme="minorHAnsi" w:hAnsiTheme="minorHAnsi" w:cs="Arial"/>
              </w:rPr>
              <w:t>VARCHAR</w:t>
            </w:r>
          </w:p>
        </w:tc>
        <w:tc>
          <w:tcPr>
            <w:tcW w:w="1932" w:type="dxa"/>
          </w:tcPr>
          <w:p w:rsidR="00A33521" w:rsidRPr="00A33521" w:rsidRDefault="00A33521" w:rsidP="001B68FB">
            <w:pPr>
              <w:rPr>
                <w:rFonts w:asciiTheme="minorHAnsi" w:hAnsiTheme="minorHAnsi" w:cs="Arial"/>
              </w:rPr>
            </w:pPr>
          </w:p>
        </w:tc>
      </w:tr>
      <w:tr w:rsidR="00A33521" w:rsidTr="00A33521">
        <w:tc>
          <w:tcPr>
            <w:tcW w:w="835" w:type="dxa"/>
            <w:gridSpan w:val="2"/>
            <w:vMerge/>
          </w:tcPr>
          <w:p w:rsidR="00A33521" w:rsidRPr="00A33521" w:rsidRDefault="00A33521" w:rsidP="001B68FB">
            <w:pPr>
              <w:rPr>
                <w:rFonts w:asciiTheme="minorHAnsi" w:hAnsiTheme="minorHAnsi" w:cs="Arial"/>
              </w:rPr>
            </w:pPr>
          </w:p>
        </w:tc>
        <w:tc>
          <w:tcPr>
            <w:tcW w:w="1365" w:type="dxa"/>
            <w:gridSpan w:val="2"/>
            <w:vMerge/>
          </w:tcPr>
          <w:p w:rsidR="00A33521" w:rsidRPr="00A33521" w:rsidRDefault="00A33521" w:rsidP="001B68FB">
            <w:pPr>
              <w:rPr>
                <w:rFonts w:asciiTheme="minorHAnsi" w:hAnsiTheme="minorHAnsi" w:cs="Arial"/>
              </w:rPr>
            </w:pPr>
          </w:p>
        </w:tc>
        <w:tc>
          <w:tcPr>
            <w:tcW w:w="2614" w:type="dxa"/>
            <w:gridSpan w:val="4"/>
          </w:tcPr>
          <w:p w:rsidR="00A33521" w:rsidRPr="00A33521" w:rsidRDefault="00A33521" w:rsidP="001B68FB">
            <w:pPr>
              <w:rPr>
                <w:rFonts w:asciiTheme="minorHAnsi" w:hAnsiTheme="minorHAnsi" w:cs="Arial"/>
              </w:rPr>
            </w:pPr>
            <w:r w:rsidRPr="00A33521">
              <w:rPr>
                <w:rFonts w:asciiTheme="minorHAnsi" w:hAnsiTheme="minorHAnsi" w:cs="Arial"/>
              </w:rPr>
              <w:t>Refresh</w:t>
            </w:r>
          </w:p>
        </w:tc>
        <w:tc>
          <w:tcPr>
            <w:tcW w:w="1357" w:type="dxa"/>
            <w:gridSpan w:val="2"/>
          </w:tcPr>
          <w:p w:rsidR="00A33521" w:rsidRPr="00A33521" w:rsidRDefault="00A33521" w:rsidP="001B68FB">
            <w:pPr>
              <w:rPr>
                <w:rFonts w:asciiTheme="minorHAnsi" w:hAnsiTheme="minorHAnsi" w:cs="Arial"/>
              </w:rPr>
            </w:pPr>
            <w:r w:rsidRPr="00A33521">
              <w:rPr>
                <w:rFonts w:asciiTheme="minorHAnsi" w:hAnsiTheme="minorHAnsi" w:cs="Arial"/>
              </w:rPr>
              <w:t>Button</w:t>
            </w:r>
          </w:p>
        </w:tc>
        <w:tc>
          <w:tcPr>
            <w:tcW w:w="1365" w:type="dxa"/>
            <w:gridSpan w:val="3"/>
          </w:tcPr>
          <w:p w:rsidR="00A33521" w:rsidRPr="00A33521" w:rsidRDefault="00A33521" w:rsidP="001B68FB">
            <w:pPr>
              <w:rPr>
                <w:rFonts w:asciiTheme="minorHAnsi" w:hAnsiTheme="minorHAnsi" w:cs="Arial"/>
              </w:rPr>
            </w:pPr>
          </w:p>
        </w:tc>
        <w:tc>
          <w:tcPr>
            <w:tcW w:w="1932" w:type="dxa"/>
          </w:tcPr>
          <w:p w:rsidR="00A33521" w:rsidRPr="00A33521" w:rsidRDefault="00A33521" w:rsidP="001B68FB">
            <w:pPr>
              <w:rPr>
                <w:rFonts w:asciiTheme="minorHAnsi" w:hAnsiTheme="minorHAnsi" w:cs="Arial"/>
              </w:rPr>
            </w:pPr>
          </w:p>
        </w:tc>
      </w:tr>
      <w:tr w:rsidR="00A33521" w:rsidTr="00A33521">
        <w:tc>
          <w:tcPr>
            <w:tcW w:w="835" w:type="dxa"/>
            <w:gridSpan w:val="2"/>
            <w:vMerge/>
          </w:tcPr>
          <w:p w:rsidR="00A33521" w:rsidRPr="00A33521" w:rsidRDefault="00A33521" w:rsidP="001B68FB">
            <w:pPr>
              <w:rPr>
                <w:rFonts w:asciiTheme="minorHAnsi" w:hAnsiTheme="minorHAnsi" w:cs="Arial"/>
              </w:rPr>
            </w:pPr>
          </w:p>
        </w:tc>
        <w:tc>
          <w:tcPr>
            <w:tcW w:w="1365" w:type="dxa"/>
            <w:gridSpan w:val="2"/>
            <w:vMerge/>
          </w:tcPr>
          <w:p w:rsidR="00A33521" w:rsidRPr="00A33521" w:rsidRDefault="00A33521" w:rsidP="001B68FB">
            <w:pPr>
              <w:rPr>
                <w:rFonts w:asciiTheme="minorHAnsi" w:hAnsiTheme="minorHAnsi" w:cs="Arial"/>
              </w:rPr>
            </w:pPr>
          </w:p>
        </w:tc>
        <w:tc>
          <w:tcPr>
            <w:tcW w:w="2614" w:type="dxa"/>
            <w:gridSpan w:val="4"/>
          </w:tcPr>
          <w:p w:rsidR="00A33521" w:rsidRPr="00A33521" w:rsidRDefault="00A33521" w:rsidP="001B68FB">
            <w:pPr>
              <w:rPr>
                <w:rFonts w:asciiTheme="minorHAnsi" w:hAnsiTheme="minorHAnsi" w:cs="Arial"/>
              </w:rPr>
            </w:pPr>
            <w:r w:rsidRPr="00A33521">
              <w:rPr>
                <w:rFonts w:asciiTheme="minorHAnsi" w:hAnsiTheme="minorHAnsi" w:cs="Arial"/>
              </w:rPr>
              <w:t>Save</w:t>
            </w:r>
          </w:p>
        </w:tc>
        <w:tc>
          <w:tcPr>
            <w:tcW w:w="1357" w:type="dxa"/>
            <w:gridSpan w:val="2"/>
          </w:tcPr>
          <w:p w:rsidR="00A33521" w:rsidRPr="00A33521" w:rsidRDefault="00A33521" w:rsidP="001B68FB">
            <w:pPr>
              <w:rPr>
                <w:rFonts w:asciiTheme="minorHAnsi" w:hAnsiTheme="minorHAnsi" w:cs="Arial"/>
              </w:rPr>
            </w:pPr>
            <w:r w:rsidRPr="00A33521">
              <w:rPr>
                <w:rFonts w:asciiTheme="minorHAnsi" w:hAnsiTheme="minorHAnsi" w:cs="Arial"/>
              </w:rPr>
              <w:t>Button</w:t>
            </w:r>
          </w:p>
        </w:tc>
        <w:tc>
          <w:tcPr>
            <w:tcW w:w="1365" w:type="dxa"/>
            <w:gridSpan w:val="3"/>
          </w:tcPr>
          <w:p w:rsidR="00A33521" w:rsidRPr="00A33521" w:rsidRDefault="00A33521" w:rsidP="001B68FB">
            <w:pPr>
              <w:rPr>
                <w:rFonts w:asciiTheme="minorHAnsi" w:hAnsiTheme="minorHAnsi" w:cs="Arial"/>
              </w:rPr>
            </w:pPr>
          </w:p>
        </w:tc>
        <w:tc>
          <w:tcPr>
            <w:tcW w:w="1932" w:type="dxa"/>
          </w:tcPr>
          <w:p w:rsidR="00A33521" w:rsidRPr="00A33521" w:rsidRDefault="00A33521" w:rsidP="001B68FB">
            <w:pPr>
              <w:rPr>
                <w:rFonts w:asciiTheme="minorHAnsi" w:hAnsiTheme="minorHAnsi" w:cs="Arial"/>
              </w:rPr>
            </w:pPr>
          </w:p>
        </w:tc>
      </w:tr>
      <w:tr w:rsidR="00A33521" w:rsidTr="00A33521">
        <w:tc>
          <w:tcPr>
            <w:tcW w:w="835" w:type="dxa"/>
            <w:gridSpan w:val="2"/>
            <w:vMerge/>
          </w:tcPr>
          <w:p w:rsidR="00A33521" w:rsidRPr="00A33521" w:rsidRDefault="00A33521" w:rsidP="001B68FB">
            <w:pPr>
              <w:rPr>
                <w:rFonts w:asciiTheme="minorHAnsi" w:hAnsiTheme="minorHAnsi" w:cs="Arial"/>
              </w:rPr>
            </w:pPr>
          </w:p>
        </w:tc>
        <w:tc>
          <w:tcPr>
            <w:tcW w:w="1365" w:type="dxa"/>
            <w:gridSpan w:val="2"/>
            <w:vMerge/>
          </w:tcPr>
          <w:p w:rsidR="00A33521" w:rsidRPr="00A33521" w:rsidRDefault="00A33521" w:rsidP="001B68FB">
            <w:pPr>
              <w:rPr>
                <w:rFonts w:asciiTheme="minorHAnsi" w:hAnsiTheme="minorHAnsi" w:cs="Arial"/>
              </w:rPr>
            </w:pPr>
          </w:p>
        </w:tc>
        <w:tc>
          <w:tcPr>
            <w:tcW w:w="2614" w:type="dxa"/>
            <w:gridSpan w:val="4"/>
          </w:tcPr>
          <w:p w:rsidR="00A33521" w:rsidRPr="00A33521" w:rsidRDefault="00A33521" w:rsidP="001B68FB">
            <w:pPr>
              <w:rPr>
                <w:rFonts w:asciiTheme="minorHAnsi" w:hAnsiTheme="minorHAnsi" w:cs="Arial"/>
              </w:rPr>
            </w:pPr>
            <w:r w:rsidRPr="00A33521">
              <w:rPr>
                <w:rFonts w:asciiTheme="minorHAnsi" w:hAnsiTheme="minorHAnsi" w:cs="Arial"/>
              </w:rPr>
              <w:t>Delete</w:t>
            </w:r>
          </w:p>
        </w:tc>
        <w:tc>
          <w:tcPr>
            <w:tcW w:w="1357" w:type="dxa"/>
            <w:gridSpan w:val="2"/>
          </w:tcPr>
          <w:p w:rsidR="00A33521" w:rsidRPr="00A33521" w:rsidRDefault="00A33521" w:rsidP="001B68FB">
            <w:pPr>
              <w:rPr>
                <w:rFonts w:asciiTheme="minorHAnsi" w:hAnsiTheme="minorHAnsi" w:cs="Arial"/>
              </w:rPr>
            </w:pPr>
            <w:r w:rsidRPr="00A33521">
              <w:rPr>
                <w:rFonts w:asciiTheme="minorHAnsi" w:hAnsiTheme="minorHAnsi" w:cs="Arial"/>
              </w:rPr>
              <w:t>Button</w:t>
            </w:r>
          </w:p>
        </w:tc>
        <w:tc>
          <w:tcPr>
            <w:tcW w:w="1365" w:type="dxa"/>
            <w:gridSpan w:val="3"/>
          </w:tcPr>
          <w:p w:rsidR="00A33521" w:rsidRPr="00A33521" w:rsidRDefault="00A33521" w:rsidP="001B68FB">
            <w:pPr>
              <w:rPr>
                <w:rFonts w:asciiTheme="minorHAnsi" w:hAnsiTheme="minorHAnsi" w:cs="Arial"/>
              </w:rPr>
            </w:pPr>
          </w:p>
        </w:tc>
        <w:tc>
          <w:tcPr>
            <w:tcW w:w="1932" w:type="dxa"/>
          </w:tcPr>
          <w:p w:rsidR="00A33521" w:rsidRPr="00A33521" w:rsidRDefault="00A33521" w:rsidP="001B68FB">
            <w:pPr>
              <w:rPr>
                <w:rFonts w:asciiTheme="minorHAnsi" w:hAnsiTheme="minorHAnsi" w:cs="Arial"/>
              </w:rPr>
            </w:pPr>
          </w:p>
        </w:tc>
      </w:tr>
      <w:tr w:rsidR="00A33521" w:rsidTr="00A33521">
        <w:tc>
          <w:tcPr>
            <w:tcW w:w="9468" w:type="dxa"/>
            <w:gridSpan w:val="14"/>
            <w:shd w:val="clear" w:color="auto" w:fill="D9D9D9" w:themeFill="background1" w:themeFillShade="D9"/>
          </w:tcPr>
          <w:p w:rsidR="00A33521" w:rsidRPr="00A33521" w:rsidRDefault="00A33521" w:rsidP="001B68FB">
            <w:pPr>
              <w:rPr>
                <w:rFonts w:asciiTheme="minorHAnsi" w:hAnsiTheme="minorHAnsi" w:cs="Arial"/>
              </w:rPr>
            </w:pPr>
          </w:p>
        </w:tc>
      </w:tr>
      <w:tr w:rsidR="00A33521" w:rsidTr="00A33521">
        <w:tc>
          <w:tcPr>
            <w:tcW w:w="835" w:type="dxa"/>
            <w:gridSpan w:val="2"/>
            <w:vMerge w:val="restart"/>
          </w:tcPr>
          <w:p w:rsidR="00A33521" w:rsidRPr="00A33521" w:rsidRDefault="00A33521" w:rsidP="001B68FB">
            <w:pPr>
              <w:rPr>
                <w:rFonts w:asciiTheme="minorHAnsi" w:hAnsiTheme="minorHAnsi" w:cs="Arial"/>
                <w:b/>
              </w:rPr>
            </w:pPr>
            <w:r w:rsidRPr="00A33521">
              <w:rPr>
                <w:rFonts w:asciiTheme="minorHAnsi" w:hAnsiTheme="minorHAnsi" w:cs="Arial"/>
                <w:b/>
              </w:rPr>
              <w:t>8.8</w:t>
            </w:r>
          </w:p>
        </w:tc>
        <w:tc>
          <w:tcPr>
            <w:tcW w:w="8633" w:type="dxa"/>
            <w:gridSpan w:val="12"/>
          </w:tcPr>
          <w:p w:rsidR="00A33521" w:rsidRPr="00A33521" w:rsidRDefault="00A33521" w:rsidP="001B68FB">
            <w:pPr>
              <w:rPr>
                <w:rFonts w:asciiTheme="minorHAnsi" w:hAnsiTheme="minorHAnsi" w:cs="Arial"/>
                <w:b/>
              </w:rPr>
            </w:pPr>
            <w:r w:rsidRPr="00A33521">
              <w:rPr>
                <w:rFonts w:asciiTheme="minorHAnsi" w:hAnsiTheme="minorHAnsi" w:cs="Arial"/>
                <w:b/>
              </w:rPr>
              <w:t>PF Loan Adjustment: Loan, Repay &amp; Deduction Adjustment in PF</w:t>
            </w:r>
          </w:p>
        </w:tc>
      </w:tr>
      <w:tr w:rsidR="00A33521" w:rsidTr="00A33521">
        <w:tc>
          <w:tcPr>
            <w:tcW w:w="835" w:type="dxa"/>
            <w:gridSpan w:val="2"/>
            <w:vMerge/>
          </w:tcPr>
          <w:p w:rsidR="00A33521" w:rsidRPr="00A33521" w:rsidRDefault="00A33521" w:rsidP="001B68FB">
            <w:pPr>
              <w:rPr>
                <w:rFonts w:asciiTheme="minorHAnsi" w:hAnsiTheme="minorHAnsi" w:cs="Arial"/>
              </w:rPr>
            </w:pPr>
          </w:p>
        </w:tc>
        <w:tc>
          <w:tcPr>
            <w:tcW w:w="1365" w:type="dxa"/>
            <w:gridSpan w:val="2"/>
            <w:vMerge w:val="restart"/>
          </w:tcPr>
          <w:p w:rsidR="00A33521" w:rsidRPr="00A33521" w:rsidRDefault="00A33521" w:rsidP="001B68FB">
            <w:pPr>
              <w:rPr>
                <w:rFonts w:asciiTheme="minorHAnsi" w:hAnsiTheme="minorHAnsi" w:cs="Arial"/>
              </w:rPr>
            </w:pPr>
          </w:p>
        </w:tc>
        <w:tc>
          <w:tcPr>
            <w:tcW w:w="2614" w:type="dxa"/>
            <w:gridSpan w:val="4"/>
          </w:tcPr>
          <w:p w:rsidR="00A33521" w:rsidRPr="00A33521" w:rsidRDefault="00A33521" w:rsidP="001B68FB">
            <w:pPr>
              <w:rPr>
                <w:rFonts w:asciiTheme="minorHAnsi" w:hAnsiTheme="minorHAnsi" w:cs="Arial"/>
              </w:rPr>
            </w:pPr>
            <w:r w:rsidRPr="00A33521">
              <w:rPr>
                <w:rFonts w:asciiTheme="minorHAnsi" w:hAnsiTheme="minorHAnsi" w:cs="Arial"/>
              </w:rPr>
              <w:t>Emp Code</w:t>
            </w:r>
          </w:p>
        </w:tc>
        <w:tc>
          <w:tcPr>
            <w:tcW w:w="1357" w:type="dxa"/>
            <w:gridSpan w:val="2"/>
          </w:tcPr>
          <w:p w:rsidR="00A33521" w:rsidRPr="00A33521" w:rsidRDefault="00A33521" w:rsidP="001B68FB">
            <w:pPr>
              <w:rPr>
                <w:rFonts w:asciiTheme="minorHAnsi" w:hAnsiTheme="minorHAnsi" w:cs="Arial"/>
              </w:rPr>
            </w:pPr>
          </w:p>
        </w:tc>
        <w:tc>
          <w:tcPr>
            <w:tcW w:w="1365" w:type="dxa"/>
            <w:gridSpan w:val="3"/>
          </w:tcPr>
          <w:p w:rsidR="00A33521" w:rsidRPr="00A33521" w:rsidRDefault="00A33521" w:rsidP="001B68FB">
            <w:pPr>
              <w:rPr>
                <w:rFonts w:asciiTheme="minorHAnsi" w:hAnsiTheme="minorHAnsi" w:cs="Arial"/>
              </w:rPr>
            </w:pPr>
          </w:p>
        </w:tc>
        <w:tc>
          <w:tcPr>
            <w:tcW w:w="1932" w:type="dxa"/>
          </w:tcPr>
          <w:p w:rsidR="00A33521" w:rsidRPr="00A33521" w:rsidRDefault="00A33521" w:rsidP="001B68FB">
            <w:pPr>
              <w:rPr>
                <w:rFonts w:asciiTheme="minorHAnsi" w:hAnsiTheme="minorHAnsi" w:cs="Arial"/>
              </w:rPr>
            </w:pPr>
          </w:p>
        </w:tc>
      </w:tr>
      <w:tr w:rsidR="00A33521" w:rsidTr="00A33521">
        <w:tc>
          <w:tcPr>
            <w:tcW w:w="835" w:type="dxa"/>
            <w:gridSpan w:val="2"/>
            <w:vMerge/>
          </w:tcPr>
          <w:p w:rsidR="00A33521" w:rsidRPr="00A33521" w:rsidRDefault="00A33521" w:rsidP="001B68FB">
            <w:pPr>
              <w:rPr>
                <w:rFonts w:asciiTheme="minorHAnsi" w:hAnsiTheme="minorHAnsi" w:cs="Arial"/>
              </w:rPr>
            </w:pPr>
          </w:p>
        </w:tc>
        <w:tc>
          <w:tcPr>
            <w:tcW w:w="1365" w:type="dxa"/>
            <w:gridSpan w:val="2"/>
            <w:vMerge/>
          </w:tcPr>
          <w:p w:rsidR="00A33521" w:rsidRPr="00A33521" w:rsidRDefault="00A33521" w:rsidP="001B68FB">
            <w:pPr>
              <w:rPr>
                <w:rFonts w:asciiTheme="minorHAnsi" w:hAnsiTheme="minorHAnsi" w:cs="Arial"/>
              </w:rPr>
            </w:pPr>
          </w:p>
        </w:tc>
        <w:tc>
          <w:tcPr>
            <w:tcW w:w="2614" w:type="dxa"/>
            <w:gridSpan w:val="4"/>
          </w:tcPr>
          <w:p w:rsidR="00A33521" w:rsidRPr="00A33521" w:rsidRDefault="00A33521" w:rsidP="001B68FB">
            <w:pPr>
              <w:rPr>
                <w:rFonts w:asciiTheme="minorHAnsi" w:hAnsiTheme="minorHAnsi" w:cs="Arial"/>
              </w:rPr>
            </w:pPr>
            <w:r w:rsidRPr="00A33521">
              <w:rPr>
                <w:rFonts w:asciiTheme="minorHAnsi" w:hAnsiTheme="minorHAnsi" w:cs="Arial"/>
              </w:rPr>
              <w:t>SL No</w:t>
            </w:r>
          </w:p>
        </w:tc>
        <w:tc>
          <w:tcPr>
            <w:tcW w:w="1357" w:type="dxa"/>
            <w:gridSpan w:val="2"/>
          </w:tcPr>
          <w:p w:rsidR="00A33521" w:rsidRPr="00A33521" w:rsidRDefault="00A33521" w:rsidP="001B68FB">
            <w:pPr>
              <w:rPr>
                <w:rFonts w:asciiTheme="minorHAnsi" w:hAnsiTheme="minorHAnsi" w:cs="Arial"/>
              </w:rPr>
            </w:pPr>
            <w:r w:rsidRPr="00A33521">
              <w:rPr>
                <w:rFonts w:asciiTheme="minorHAnsi" w:hAnsiTheme="minorHAnsi" w:cs="Arial"/>
              </w:rPr>
              <w:t>Text Box</w:t>
            </w:r>
          </w:p>
        </w:tc>
        <w:tc>
          <w:tcPr>
            <w:tcW w:w="1365" w:type="dxa"/>
            <w:gridSpan w:val="3"/>
          </w:tcPr>
          <w:p w:rsidR="00A33521" w:rsidRPr="00A33521" w:rsidRDefault="00A33521" w:rsidP="001B68FB">
            <w:pPr>
              <w:rPr>
                <w:rFonts w:asciiTheme="minorHAnsi" w:hAnsiTheme="minorHAnsi" w:cs="Arial"/>
              </w:rPr>
            </w:pPr>
            <w:r w:rsidRPr="00A33521">
              <w:rPr>
                <w:rFonts w:asciiTheme="minorHAnsi" w:hAnsiTheme="minorHAnsi" w:cs="Arial"/>
              </w:rPr>
              <w:t>VARCHAR</w:t>
            </w:r>
          </w:p>
        </w:tc>
        <w:tc>
          <w:tcPr>
            <w:tcW w:w="1932" w:type="dxa"/>
          </w:tcPr>
          <w:p w:rsidR="00A33521" w:rsidRPr="00A33521" w:rsidRDefault="00A33521" w:rsidP="001B68FB">
            <w:pPr>
              <w:rPr>
                <w:rFonts w:asciiTheme="minorHAnsi" w:hAnsiTheme="minorHAnsi" w:cs="Arial"/>
              </w:rPr>
            </w:pPr>
          </w:p>
        </w:tc>
      </w:tr>
      <w:tr w:rsidR="00A33521" w:rsidTr="00A33521">
        <w:tc>
          <w:tcPr>
            <w:tcW w:w="835" w:type="dxa"/>
            <w:gridSpan w:val="2"/>
            <w:vMerge/>
          </w:tcPr>
          <w:p w:rsidR="00A33521" w:rsidRPr="00A33521" w:rsidRDefault="00A33521" w:rsidP="001B68FB">
            <w:pPr>
              <w:rPr>
                <w:rFonts w:asciiTheme="minorHAnsi" w:hAnsiTheme="minorHAnsi" w:cs="Arial"/>
              </w:rPr>
            </w:pPr>
          </w:p>
        </w:tc>
        <w:tc>
          <w:tcPr>
            <w:tcW w:w="1365" w:type="dxa"/>
            <w:gridSpan w:val="2"/>
            <w:vMerge/>
          </w:tcPr>
          <w:p w:rsidR="00A33521" w:rsidRPr="00A33521" w:rsidRDefault="00A33521" w:rsidP="001B68FB">
            <w:pPr>
              <w:rPr>
                <w:rFonts w:asciiTheme="minorHAnsi" w:hAnsiTheme="minorHAnsi" w:cs="Arial"/>
              </w:rPr>
            </w:pPr>
          </w:p>
        </w:tc>
        <w:tc>
          <w:tcPr>
            <w:tcW w:w="2614" w:type="dxa"/>
            <w:gridSpan w:val="4"/>
          </w:tcPr>
          <w:p w:rsidR="00A33521" w:rsidRPr="00A33521" w:rsidRDefault="00A33521" w:rsidP="001B68FB">
            <w:pPr>
              <w:rPr>
                <w:rFonts w:asciiTheme="minorHAnsi" w:hAnsiTheme="minorHAnsi" w:cs="Arial"/>
              </w:rPr>
            </w:pPr>
            <w:r w:rsidRPr="00A33521">
              <w:rPr>
                <w:rFonts w:asciiTheme="minorHAnsi" w:hAnsiTheme="minorHAnsi" w:cs="Arial"/>
              </w:rPr>
              <w:t>Date</w:t>
            </w:r>
          </w:p>
        </w:tc>
        <w:tc>
          <w:tcPr>
            <w:tcW w:w="1357" w:type="dxa"/>
            <w:gridSpan w:val="2"/>
          </w:tcPr>
          <w:p w:rsidR="00A33521" w:rsidRPr="00A33521" w:rsidRDefault="00A33521" w:rsidP="001B68FB">
            <w:pPr>
              <w:rPr>
                <w:rFonts w:asciiTheme="minorHAnsi" w:hAnsiTheme="minorHAnsi" w:cs="Arial"/>
              </w:rPr>
            </w:pPr>
            <w:r w:rsidRPr="00A33521">
              <w:rPr>
                <w:rFonts w:asciiTheme="minorHAnsi" w:hAnsiTheme="minorHAnsi" w:cs="Arial"/>
              </w:rPr>
              <w:t>Calendar</w:t>
            </w:r>
          </w:p>
        </w:tc>
        <w:tc>
          <w:tcPr>
            <w:tcW w:w="1365" w:type="dxa"/>
            <w:gridSpan w:val="3"/>
          </w:tcPr>
          <w:p w:rsidR="00A33521" w:rsidRPr="00A33521" w:rsidRDefault="00A33521" w:rsidP="001B68FB">
            <w:pPr>
              <w:rPr>
                <w:rFonts w:asciiTheme="minorHAnsi" w:hAnsiTheme="minorHAnsi" w:cs="Arial"/>
              </w:rPr>
            </w:pPr>
            <w:r w:rsidRPr="00A33521">
              <w:rPr>
                <w:rFonts w:asciiTheme="minorHAnsi" w:hAnsiTheme="minorHAnsi" w:cs="Arial"/>
              </w:rPr>
              <w:t>DATE</w:t>
            </w:r>
          </w:p>
        </w:tc>
        <w:tc>
          <w:tcPr>
            <w:tcW w:w="1932" w:type="dxa"/>
          </w:tcPr>
          <w:p w:rsidR="00A33521" w:rsidRPr="00A33521" w:rsidRDefault="00A33521" w:rsidP="001B68FB">
            <w:pPr>
              <w:rPr>
                <w:rFonts w:asciiTheme="minorHAnsi" w:hAnsiTheme="minorHAnsi" w:cs="Arial"/>
              </w:rPr>
            </w:pPr>
          </w:p>
        </w:tc>
      </w:tr>
      <w:tr w:rsidR="00A33521" w:rsidTr="00A33521">
        <w:tc>
          <w:tcPr>
            <w:tcW w:w="835" w:type="dxa"/>
            <w:gridSpan w:val="2"/>
            <w:vMerge/>
          </w:tcPr>
          <w:p w:rsidR="00A33521" w:rsidRPr="00A33521" w:rsidRDefault="00A33521" w:rsidP="001B68FB">
            <w:pPr>
              <w:rPr>
                <w:rFonts w:asciiTheme="minorHAnsi" w:hAnsiTheme="minorHAnsi" w:cs="Arial"/>
              </w:rPr>
            </w:pPr>
          </w:p>
        </w:tc>
        <w:tc>
          <w:tcPr>
            <w:tcW w:w="1365" w:type="dxa"/>
            <w:gridSpan w:val="2"/>
            <w:vMerge/>
          </w:tcPr>
          <w:p w:rsidR="00A33521" w:rsidRPr="00A33521" w:rsidRDefault="00A33521" w:rsidP="001B68FB">
            <w:pPr>
              <w:rPr>
                <w:rFonts w:asciiTheme="minorHAnsi" w:hAnsiTheme="minorHAnsi" w:cs="Arial"/>
              </w:rPr>
            </w:pPr>
          </w:p>
        </w:tc>
        <w:tc>
          <w:tcPr>
            <w:tcW w:w="2614" w:type="dxa"/>
            <w:gridSpan w:val="4"/>
          </w:tcPr>
          <w:p w:rsidR="00A33521" w:rsidRPr="00A33521" w:rsidRDefault="00A33521" w:rsidP="001B68FB">
            <w:pPr>
              <w:rPr>
                <w:rFonts w:asciiTheme="minorHAnsi" w:hAnsiTheme="minorHAnsi" w:cs="Arial"/>
              </w:rPr>
            </w:pPr>
            <w:r w:rsidRPr="00A33521">
              <w:rPr>
                <w:rFonts w:asciiTheme="minorHAnsi" w:hAnsiTheme="minorHAnsi" w:cs="Arial"/>
              </w:rPr>
              <w:t>Adjustment Month</w:t>
            </w:r>
          </w:p>
        </w:tc>
        <w:tc>
          <w:tcPr>
            <w:tcW w:w="1357" w:type="dxa"/>
            <w:gridSpan w:val="2"/>
          </w:tcPr>
          <w:p w:rsidR="00A33521" w:rsidRPr="00A33521" w:rsidRDefault="00A33521" w:rsidP="001B68FB">
            <w:pPr>
              <w:rPr>
                <w:rFonts w:asciiTheme="minorHAnsi" w:hAnsiTheme="minorHAnsi" w:cs="Arial"/>
              </w:rPr>
            </w:pPr>
            <w:r w:rsidRPr="00A33521">
              <w:rPr>
                <w:rFonts w:asciiTheme="minorHAnsi" w:hAnsiTheme="minorHAnsi" w:cs="Arial"/>
              </w:rPr>
              <w:t>Drop Down</w:t>
            </w:r>
          </w:p>
        </w:tc>
        <w:tc>
          <w:tcPr>
            <w:tcW w:w="1365" w:type="dxa"/>
            <w:gridSpan w:val="3"/>
          </w:tcPr>
          <w:p w:rsidR="00A33521" w:rsidRPr="00A33521" w:rsidRDefault="00A33521" w:rsidP="001B68FB">
            <w:pPr>
              <w:rPr>
                <w:rFonts w:asciiTheme="minorHAnsi" w:hAnsiTheme="minorHAnsi" w:cs="Arial"/>
              </w:rPr>
            </w:pPr>
            <w:r w:rsidRPr="00A33521">
              <w:rPr>
                <w:rFonts w:asciiTheme="minorHAnsi" w:hAnsiTheme="minorHAnsi" w:cs="Arial"/>
              </w:rPr>
              <w:t>NUMERIC</w:t>
            </w:r>
          </w:p>
        </w:tc>
        <w:tc>
          <w:tcPr>
            <w:tcW w:w="1932" w:type="dxa"/>
          </w:tcPr>
          <w:p w:rsidR="00A33521" w:rsidRPr="00A33521" w:rsidRDefault="00A33521" w:rsidP="001B68FB">
            <w:pPr>
              <w:rPr>
                <w:rFonts w:asciiTheme="minorHAnsi" w:hAnsiTheme="minorHAnsi" w:cs="Arial"/>
              </w:rPr>
            </w:pPr>
          </w:p>
        </w:tc>
      </w:tr>
      <w:tr w:rsidR="00A33521" w:rsidTr="00A33521">
        <w:tc>
          <w:tcPr>
            <w:tcW w:w="835" w:type="dxa"/>
            <w:gridSpan w:val="2"/>
            <w:vMerge/>
          </w:tcPr>
          <w:p w:rsidR="00A33521" w:rsidRPr="00A33521" w:rsidRDefault="00A33521" w:rsidP="001B68FB">
            <w:pPr>
              <w:rPr>
                <w:rFonts w:asciiTheme="minorHAnsi" w:hAnsiTheme="minorHAnsi" w:cs="Arial"/>
              </w:rPr>
            </w:pPr>
          </w:p>
        </w:tc>
        <w:tc>
          <w:tcPr>
            <w:tcW w:w="1365" w:type="dxa"/>
            <w:gridSpan w:val="2"/>
            <w:vMerge/>
          </w:tcPr>
          <w:p w:rsidR="00A33521" w:rsidRPr="00A33521" w:rsidRDefault="00A33521" w:rsidP="001B68FB">
            <w:pPr>
              <w:rPr>
                <w:rFonts w:asciiTheme="minorHAnsi" w:hAnsiTheme="minorHAnsi" w:cs="Arial"/>
              </w:rPr>
            </w:pPr>
          </w:p>
        </w:tc>
        <w:tc>
          <w:tcPr>
            <w:tcW w:w="2614" w:type="dxa"/>
            <w:gridSpan w:val="4"/>
          </w:tcPr>
          <w:p w:rsidR="00A33521" w:rsidRPr="00A33521" w:rsidRDefault="00A33521" w:rsidP="001B68FB">
            <w:pPr>
              <w:rPr>
                <w:rFonts w:asciiTheme="minorHAnsi" w:hAnsiTheme="minorHAnsi" w:cs="Arial"/>
              </w:rPr>
            </w:pPr>
            <w:r w:rsidRPr="00A33521">
              <w:rPr>
                <w:rFonts w:asciiTheme="minorHAnsi" w:hAnsiTheme="minorHAnsi" w:cs="Arial"/>
              </w:rPr>
              <w:t>Adjustment Type</w:t>
            </w:r>
          </w:p>
        </w:tc>
        <w:tc>
          <w:tcPr>
            <w:tcW w:w="1357" w:type="dxa"/>
            <w:gridSpan w:val="2"/>
          </w:tcPr>
          <w:p w:rsidR="00A33521" w:rsidRPr="00A33521" w:rsidRDefault="00A33521" w:rsidP="001B68FB">
            <w:pPr>
              <w:rPr>
                <w:rFonts w:asciiTheme="minorHAnsi" w:hAnsiTheme="minorHAnsi" w:cs="Arial"/>
              </w:rPr>
            </w:pPr>
            <w:r w:rsidRPr="00A33521">
              <w:rPr>
                <w:rFonts w:asciiTheme="minorHAnsi" w:hAnsiTheme="minorHAnsi" w:cs="Arial"/>
              </w:rPr>
              <w:t>Drop Down</w:t>
            </w:r>
          </w:p>
        </w:tc>
        <w:tc>
          <w:tcPr>
            <w:tcW w:w="1365" w:type="dxa"/>
            <w:gridSpan w:val="3"/>
          </w:tcPr>
          <w:p w:rsidR="00A33521" w:rsidRPr="00A33521" w:rsidRDefault="00A33521" w:rsidP="001B68FB">
            <w:pPr>
              <w:rPr>
                <w:rFonts w:asciiTheme="minorHAnsi" w:hAnsiTheme="minorHAnsi" w:cs="Arial"/>
              </w:rPr>
            </w:pPr>
            <w:r w:rsidRPr="00A33521">
              <w:rPr>
                <w:rFonts w:asciiTheme="minorHAnsi" w:hAnsiTheme="minorHAnsi" w:cs="Arial"/>
              </w:rPr>
              <w:t>NUMERIC</w:t>
            </w:r>
          </w:p>
        </w:tc>
        <w:tc>
          <w:tcPr>
            <w:tcW w:w="1932" w:type="dxa"/>
          </w:tcPr>
          <w:p w:rsidR="00A33521" w:rsidRPr="00A33521" w:rsidRDefault="00A33521" w:rsidP="001B68FB">
            <w:pPr>
              <w:rPr>
                <w:rFonts w:asciiTheme="minorHAnsi" w:hAnsiTheme="minorHAnsi" w:cs="Arial"/>
              </w:rPr>
            </w:pPr>
          </w:p>
        </w:tc>
      </w:tr>
      <w:tr w:rsidR="00A33521" w:rsidTr="00A33521">
        <w:tc>
          <w:tcPr>
            <w:tcW w:w="835" w:type="dxa"/>
            <w:gridSpan w:val="2"/>
            <w:vMerge/>
          </w:tcPr>
          <w:p w:rsidR="00A33521" w:rsidRPr="00A33521" w:rsidRDefault="00A33521" w:rsidP="001B68FB">
            <w:pPr>
              <w:rPr>
                <w:rFonts w:asciiTheme="minorHAnsi" w:hAnsiTheme="minorHAnsi" w:cs="Arial"/>
              </w:rPr>
            </w:pPr>
          </w:p>
        </w:tc>
        <w:tc>
          <w:tcPr>
            <w:tcW w:w="1365" w:type="dxa"/>
            <w:gridSpan w:val="2"/>
            <w:vMerge/>
          </w:tcPr>
          <w:p w:rsidR="00A33521" w:rsidRPr="00A33521" w:rsidRDefault="00A33521" w:rsidP="001B68FB">
            <w:pPr>
              <w:rPr>
                <w:rFonts w:asciiTheme="minorHAnsi" w:hAnsiTheme="minorHAnsi" w:cs="Arial"/>
              </w:rPr>
            </w:pPr>
          </w:p>
        </w:tc>
        <w:tc>
          <w:tcPr>
            <w:tcW w:w="2614" w:type="dxa"/>
            <w:gridSpan w:val="4"/>
          </w:tcPr>
          <w:p w:rsidR="00A33521" w:rsidRPr="00A33521" w:rsidRDefault="00A33521" w:rsidP="001B68FB">
            <w:pPr>
              <w:rPr>
                <w:rFonts w:asciiTheme="minorHAnsi" w:hAnsiTheme="minorHAnsi" w:cs="Arial"/>
              </w:rPr>
            </w:pPr>
            <w:r w:rsidRPr="00A33521">
              <w:rPr>
                <w:rFonts w:asciiTheme="minorHAnsi" w:hAnsiTheme="minorHAnsi" w:cs="Arial"/>
              </w:rPr>
              <w:t>Adjustment Amount</w:t>
            </w:r>
          </w:p>
        </w:tc>
        <w:tc>
          <w:tcPr>
            <w:tcW w:w="1357" w:type="dxa"/>
            <w:gridSpan w:val="2"/>
          </w:tcPr>
          <w:p w:rsidR="00A33521" w:rsidRPr="00A33521" w:rsidRDefault="00A33521" w:rsidP="001B68FB">
            <w:pPr>
              <w:rPr>
                <w:rFonts w:asciiTheme="minorHAnsi" w:hAnsiTheme="minorHAnsi" w:cs="Arial"/>
              </w:rPr>
            </w:pPr>
            <w:r w:rsidRPr="00A33521">
              <w:rPr>
                <w:rFonts w:asciiTheme="minorHAnsi" w:hAnsiTheme="minorHAnsi" w:cs="Arial"/>
              </w:rPr>
              <w:t>Text Box</w:t>
            </w:r>
          </w:p>
        </w:tc>
        <w:tc>
          <w:tcPr>
            <w:tcW w:w="1365" w:type="dxa"/>
            <w:gridSpan w:val="3"/>
          </w:tcPr>
          <w:p w:rsidR="00A33521" w:rsidRPr="00A33521" w:rsidRDefault="00A33521" w:rsidP="001B68FB">
            <w:pPr>
              <w:rPr>
                <w:rFonts w:asciiTheme="minorHAnsi" w:hAnsiTheme="minorHAnsi" w:cs="Arial"/>
              </w:rPr>
            </w:pPr>
            <w:r w:rsidRPr="00A33521">
              <w:rPr>
                <w:rFonts w:asciiTheme="minorHAnsi" w:hAnsiTheme="minorHAnsi" w:cs="Arial"/>
              </w:rPr>
              <w:t>NUMERIC</w:t>
            </w:r>
          </w:p>
        </w:tc>
        <w:tc>
          <w:tcPr>
            <w:tcW w:w="1932" w:type="dxa"/>
          </w:tcPr>
          <w:p w:rsidR="00A33521" w:rsidRPr="00A33521" w:rsidRDefault="00A33521" w:rsidP="001B68FB">
            <w:pPr>
              <w:rPr>
                <w:rFonts w:asciiTheme="minorHAnsi" w:hAnsiTheme="minorHAnsi" w:cs="Arial"/>
              </w:rPr>
            </w:pPr>
          </w:p>
        </w:tc>
      </w:tr>
      <w:tr w:rsidR="00A33521" w:rsidTr="00A33521">
        <w:tc>
          <w:tcPr>
            <w:tcW w:w="835" w:type="dxa"/>
            <w:gridSpan w:val="2"/>
            <w:vMerge/>
          </w:tcPr>
          <w:p w:rsidR="00A33521" w:rsidRPr="00A33521" w:rsidRDefault="00A33521" w:rsidP="001B68FB">
            <w:pPr>
              <w:rPr>
                <w:rFonts w:asciiTheme="minorHAnsi" w:hAnsiTheme="minorHAnsi" w:cs="Arial"/>
              </w:rPr>
            </w:pPr>
          </w:p>
        </w:tc>
        <w:tc>
          <w:tcPr>
            <w:tcW w:w="1365" w:type="dxa"/>
            <w:gridSpan w:val="2"/>
            <w:vMerge/>
          </w:tcPr>
          <w:p w:rsidR="00A33521" w:rsidRPr="00A33521" w:rsidRDefault="00A33521" w:rsidP="001B68FB">
            <w:pPr>
              <w:rPr>
                <w:rFonts w:asciiTheme="minorHAnsi" w:hAnsiTheme="minorHAnsi" w:cs="Arial"/>
              </w:rPr>
            </w:pPr>
          </w:p>
        </w:tc>
        <w:tc>
          <w:tcPr>
            <w:tcW w:w="2614" w:type="dxa"/>
            <w:gridSpan w:val="4"/>
          </w:tcPr>
          <w:p w:rsidR="00A33521" w:rsidRPr="00A33521" w:rsidRDefault="00A33521" w:rsidP="001B68FB">
            <w:pPr>
              <w:rPr>
                <w:rFonts w:asciiTheme="minorHAnsi" w:hAnsiTheme="minorHAnsi" w:cs="Arial"/>
              </w:rPr>
            </w:pPr>
            <w:r w:rsidRPr="00A33521">
              <w:rPr>
                <w:rFonts w:asciiTheme="minorHAnsi" w:hAnsiTheme="minorHAnsi" w:cs="Arial"/>
              </w:rPr>
              <w:t>Fiscal Year</w:t>
            </w:r>
          </w:p>
        </w:tc>
        <w:tc>
          <w:tcPr>
            <w:tcW w:w="1357" w:type="dxa"/>
            <w:gridSpan w:val="2"/>
          </w:tcPr>
          <w:p w:rsidR="00A33521" w:rsidRPr="00A33521" w:rsidRDefault="00A33521" w:rsidP="001B68FB">
            <w:pPr>
              <w:rPr>
                <w:rFonts w:asciiTheme="minorHAnsi" w:hAnsiTheme="minorHAnsi" w:cs="Arial"/>
              </w:rPr>
            </w:pPr>
            <w:r w:rsidRPr="00A33521">
              <w:rPr>
                <w:rFonts w:asciiTheme="minorHAnsi" w:hAnsiTheme="minorHAnsi" w:cs="Arial"/>
              </w:rPr>
              <w:t>Drop Down</w:t>
            </w:r>
          </w:p>
        </w:tc>
        <w:tc>
          <w:tcPr>
            <w:tcW w:w="1365" w:type="dxa"/>
            <w:gridSpan w:val="3"/>
          </w:tcPr>
          <w:p w:rsidR="00A33521" w:rsidRPr="00A33521" w:rsidRDefault="00A33521" w:rsidP="001B68FB">
            <w:pPr>
              <w:rPr>
                <w:rFonts w:asciiTheme="minorHAnsi" w:hAnsiTheme="minorHAnsi" w:cs="Arial"/>
              </w:rPr>
            </w:pPr>
            <w:r w:rsidRPr="00A33521">
              <w:rPr>
                <w:rFonts w:asciiTheme="minorHAnsi" w:hAnsiTheme="minorHAnsi" w:cs="Arial"/>
              </w:rPr>
              <w:t>NUMERIC</w:t>
            </w:r>
          </w:p>
        </w:tc>
        <w:tc>
          <w:tcPr>
            <w:tcW w:w="1932" w:type="dxa"/>
          </w:tcPr>
          <w:p w:rsidR="00A33521" w:rsidRPr="00A33521" w:rsidRDefault="00A33521" w:rsidP="001B68FB">
            <w:pPr>
              <w:rPr>
                <w:rFonts w:asciiTheme="minorHAnsi" w:hAnsiTheme="minorHAnsi" w:cs="Arial"/>
              </w:rPr>
            </w:pPr>
          </w:p>
        </w:tc>
      </w:tr>
      <w:tr w:rsidR="00A33521" w:rsidTr="00A33521">
        <w:tc>
          <w:tcPr>
            <w:tcW w:w="835" w:type="dxa"/>
            <w:gridSpan w:val="2"/>
            <w:vMerge/>
          </w:tcPr>
          <w:p w:rsidR="00A33521" w:rsidRPr="00A33521" w:rsidRDefault="00A33521" w:rsidP="001B68FB">
            <w:pPr>
              <w:rPr>
                <w:rFonts w:asciiTheme="minorHAnsi" w:hAnsiTheme="minorHAnsi" w:cs="Arial"/>
              </w:rPr>
            </w:pPr>
          </w:p>
        </w:tc>
        <w:tc>
          <w:tcPr>
            <w:tcW w:w="1365" w:type="dxa"/>
            <w:gridSpan w:val="2"/>
            <w:vMerge/>
          </w:tcPr>
          <w:p w:rsidR="00A33521" w:rsidRPr="00A33521" w:rsidRDefault="00A33521" w:rsidP="001B68FB">
            <w:pPr>
              <w:rPr>
                <w:rFonts w:asciiTheme="minorHAnsi" w:hAnsiTheme="minorHAnsi" w:cs="Arial"/>
              </w:rPr>
            </w:pPr>
          </w:p>
        </w:tc>
        <w:tc>
          <w:tcPr>
            <w:tcW w:w="2614" w:type="dxa"/>
            <w:gridSpan w:val="4"/>
          </w:tcPr>
          <w:p w:rsidR="00A33521" w:rsidRPr="00A33521" w:rsidRDefault="00A33521" w:rsidP="001B68FB">
            <w:pPr>
              <w:rPr>
                <w:rFonts w:asciiTheme="minorHAnsi" w:hAnsiTheme="minorHAnsi" w:cs="Arial"/>
              </w:rPr>
            </w:pPr>
            <w:r w:rsidRPr="00A33521">
              <w:rPr>
                <w:rFonts w:asciiTheme="minorHAnsi" w:hAnsiTheme="minorHAnsi" w:cs="Arial"/>
              </w:rPr>
              <w:t>Remarks</w:t>
            </w:r>
          </w:p>
        </w:tc>
        <w:tc>
          <w:tcPr>
            <w:tcW w:w="1357" w:type="dxa"/>
            <w:gridSpan w:val="2"/>
          </w:tcPr>
          <w:p w:rsidR="00A33521" w:rsidRPr="00A33521" w:rsidRDefault="00A33521" w:rsidP="001B68FB">
            <w:pPr>
              <w:rPr>
                <w:rFonts w:asciiTheme="minorHAnsi" w:hAnsiTheme="minorHAnsi" w:cs="Arial"/>
              </w:rPr>
            </w:pPr>
            <w:r w:rsidRPr="00A33521">
              <w:rPr>
                <w:rFonts w:asciiTheme="minorHAnsi" w:hAnsiTheme="minorHAnsi" w:cs="Arial"/>
              </w:rPr>
              <w:t>Text Area</w:t>
            </w:r>
          </w:p>
        </w:tc>
        <w:tc>
          <w:tcPr>
            <w:tcW w:w="1365" w:type="dxa"/>
            <w:gridSpan w:val="3"/>
          </w:tcPr>
          <w:p w:rsidR="00A33521" w:rsidRPr="00A33521" w:rsidRDefault="00A33521" w:rsidP="001B68FB">
            <w:pPr>
              <w:rPr>
                <w:rFonts w:asciiTheme="minorHAnsi" w:hAnsiTheme="minorHAnsi" w:cs="Arial"/>
              </w:rPr>
            </w:pPr>
            <w:r w:rsidRPr="00A33521">
              <w:rPr>
                <w:rFonts w:asciiTheme="minorHAnsi" w:hAnsiTheme="minorHAnsi" w:cs="Arial"/>
              </w:rPr>
              <w:t>VARCHAR</w:t>
            </w:r>
          </w:p>
        </w:tc>
        <w:tc>
          <w:tcPr>
            <w:tcW w:w="1932" w:type="dxa"/>
          </w:tcPr>
          <w:p w:rsidR="00A33521" w:rsidRPr="00A33521" w:rsidRDefault="00A33521" w:rsidP="001B68FB">
            <w:pPr>
              <w:rPr>
                <w:rFonts w:asciiTheme="minorHAnsi" w:hAnsiTheme="minorHAnsi" w:cs="Arial"/>
              </w:rPr>
            </w:pPr>
          </w:p>
        </w:tc>
      </w:tr>
      <w:tr w:rsidR="00A33521" w:rsidTr="00A33521">
        <w:tc>
          <w:tcPr>
            <w:tcW w:w="835" w:type="dxa"/>
            <w:gridSpan w:val="2"/>
            <w:vMerge/>
          </w:tcPr>
          <w:p w:rsidR="00A33521" w:rsidRPr="00A33521" w:rsidRDefault="00A33521" w:rsidP="001B68FB">
            <w:pPr>
              <w:rPr>
                <w:rFonts w:asciiTheme="minorHAnsi" w:hAnsiTheme="minorHAnsi" w:cs="Arial"/>
              </w:rPr>
            </w:pPr>
          </w:p>
        </w:tc>
        <w:tc>
          <w:tcPr>
            <w:tcW w:w="1365" w:type="dxa"/>
            <w:gridSpan w:val="2"/>
            <w:vMerge/>
          </w:tcPr>
          <w:p w:rsidR="00A33521" w:rsidRPr="00A33521" w:rsidRDefault="00A33521" w:rsidP="001B68FB">
            <w:pPr>
              <w:rPr>
                <w:rFonts w:asciiTheme="minorHAnsi" w:hAnsiTheme="minorHAnsi" w:cs="Arial"/>
              </w:rPr>
            </w:pPr>
          </w:p>
        </w:tc>
        <w:tc>
          <w:tcPr>
            <w:tcW w:w="2614" w:type="dxa"/>
            <w:gridSpan w:val="4"/>
          </w:tcPr>
          <w:p w:rsidR="00A33521" w:rsidRPr="00A33521" w:rsidRDefault="00A33521" w:rsidP="001B68FB">
            <w:pPr>
              <w:rPr>
                <w:rFonts w:asciiTheme="minorHAnsi" w:hAnsiTheme="minorHAnsi" w:cs="Arial"/>
              </w:rPr>
            </w:pPr>
            <w:r w:rsidRPr="00A33521">
              <w:rPr>
                <w:rFonts w:asciiTheme="minorHAnsi" w:hAnsiTheme="minorHAnsi" w:cs="Arial"/>
              </w:rPr>
              <w:t>Refresh</w:t>
            </w:r>
          </w:p>
        </w:tc>
        <w:tc>
          <w:tcPr>
            <w:tcW w:w="1357" w:type="dxa"/>
            <w:gridSpan w:val="2"/>
          </w:tcPr>
          <w:p w:rsidR="00A33521" w:rsidRPr="00A33521" w:rsidRDefault="00A33521" w:rsidP="001B68FB">
            <w:pPr>
              <w:rPr>
                <w:rFonts w:asciiTheme="minorHAnsi" w:hAnsiTheme="minorHAnsi" w:cs="Arial"/>
              </w:rPr>
            </w:pPr>
            <w:r w:rsidRPr="00A33521">
              <w:rPr>
                <w:rFonts w:asciiTheme="minorHAnsi" w:hAnsiTheme="minorHAnsi" w:cs="Arial"/>
              </w:rPr>
              <w:t>Button</w:t>
            </w:r>
          </w:p>
        </w:tc>
        <w:tc>
          <w:tcPr>
            <w:tcW w:w="1365" w:type="dxa"/>
            <w:gridSpan w:val="3"/>
          </w:tcPr>
          <w:p w:rsidR="00A33521" w:rsidRPr="00A33521" w:rsidRDefault="00A33521" w:rsidP="001B68FB">
            <w:pPr>
              <w:rPr>
                <w:rFonts w:asciiTheme="minorHAnsi" w:hAnsiTheme="minorHAnsi" w:cs="Arial"/>
              </w:rPr>
            </w:pPr>
          </w:p>
        </w:tc>
        <w:tc>
          <w:tcPr>
            <w:tcW w:w="1932" w:type="dxa"/>
          </w:tcPr>
          <w:p w:rsidR="00A33521" w:rsidRPr="00A33521" w:rsidRDefault="00A33521" w:rsidP="001B68FB">
            <w:pPr>
              <w:rPr>
                <w:rFonts w:asciiTheme="minorHAnsi" w:hAnsiTheme="minorHAnsi" w:cs="Arial"/>
              </w:rPr>
            </w:pPr>
          </w:p>
        </w:tc>
      </w:tr>
      <w:tr w:rsidR="00A33521" w:rsidTr="00A33521">
        <w:tc>
          <w:tcPr>
            <w:tcW w:w="835" w:type="dxa"/>
            <w:gridSpan w:val="2"/>
            <w:vMerge/>
          </w:tcPr>
          <w:p w:rsidR="00A33521" w:rsidRPr="00A33521" w:rsidRDefault="00A33521" w:rsidP="001B68FB">
            <w:pPr>
              <w:rPr>
                <w:rFonts w:asciiTheme="minorHAnsi" w:hAnsiTheme="minorHAnsi" w:cs="Arial"/>
              </w:rPr>
            </w:pPr>
          </w:p>
        </w:tc>
        <w:tc>
          <w:tcPr>
            <w:tcW w:w="1365" w:type="dxa"/>
            <w:gridSpan w:val="2"/>
            <w:vMerge/>
          </w:tcPr>
          <w:p w:rsidR="00A33521" w:rsidRPr="00A33521" w:rsidRDefault="00A33521" w:rsidP="001B68FB">
            <w:pPr>
              <w:rPr>
                <w:rFonts w:asciiTheme="minorHAnsi" w:hAnsiTheme="minorHAnsi" w:cs="Arial"/>
              </w:rPr>
            </w:pPr>
          </w:p>
        </w:tc>
        <w:tc>
          <w:tcPr>
            <w:tcW w:w="2614" w:type="dxa"/>
            <w:gridSpan w:val="4"/>
          </w:tcPr>
          <w:p w:rsidR="00A33521" w:rsidRPr="00A33521" w:rsidRDefault="00A33521" w:rsidP="001B68FB">
            <w:pPr>
              <w:rPr>
                <w:rFonts w:asciiTheme="minorHAnsi" w:hAnsiTheme="minorHAnsi" w:cs="Arial"/>
              </w:rPr>
            </w:pPr>
            <w:r w:rsidRPr="00A33521">
              <w:rPr>
                <w:rFonts w:asciiTheme="minorHAnsi" w:hAnsiTheme="minorHAnsi" w:cs="Arial"/>
              </w:rPr>
              <w:t>Save</w:t>
            </w:r>
          </w:p>
        </w:tc>
        <w:tc>
          <w:tcPr>
            <w:tcW w:w="1357" w:type="dxa"/>
            <w:gridSpan w:val="2"/>
          </w:tcPr>
          <w:p w:rsidR="00A33521" w:rsidRPr="00A33521" w:rsidRDefault="00A33521" w:rsidP="001B68FB">
            <w:pPr>
              <w:rPr>
                <w:rFonts w:asciiTheme="minorHAnsi" w:hAnsiTheme="minorHAnsi" w:cs="Arial"/>
              </w:rPr>
            </w:pPr>
            <w:r w:rsidRPr="00A33521">
              <w:rPr>
                <w:rFonts w:asciiTheme="minorHAnsi" w:hAnsiTheme="minorHAnsi" w:cs="Arial"/>
              </w:rPr>
              <w:t>Button</w:t>
            </w:r>
          </w:p>
        </w:tc>
        <w:tc>
          <w:tcPr>
            <w:tcW w:w="1365" w:type="dxa"/>
            <w:gridSpan w:val="3"/>
          </w:tcPr>
          <w:p w:rsidR="00A33521" w:rsidRPr="00A33521" w:rsidRDefault="00A33521" w:rsidP="001B68FB">
            <w:pPr>
              <w:rPr>
                <w:rFonts w:asciiTheme="minorHAnsi" w:hAnsiTheme="minorHAnsi" w:cs="Arial"/>
              </w:rPr>
            </w:pPr>
          </w:p>
        </w:tc>
        <w:tc>
          <w:tcPr>
            <w:tcW w:w="1932" w:type="dxa"/>
          </w:tcPr>
          <w:p w:rsidR="00A33521" w:rsidRPr="00A33521" w:rsidRDefault="00A33521" w:rsidP="001B68FB">
            <w:pPr>
              <w:rPr>
                <w:rFonts w:asciiTheme="minorHAnsi" w:hAnsiTheme="minorHAnsi" w:cs="Arial"/>
              </w:rPr>
            </w:pPr>
          </w:p>
        </w:tc>
      </w:tr>
      <w:tr w:rsidR="00A33521" w:rsidTr="00A33521">
        <w:tc>
          <w:tcPr>
            <w:tcW w:w="835" w:type="dxa"/>
            <w:gridSpan w:val="2"/>
            <w:vMerge/>
          </w:tcPr>
          <w:p w:rsidR="00A33521" w:rsidRPr="00A33521" w:rsidRDefault="00A33521" w:rsidP="001B68FB">
            <w:pPr>
              <w:rPr>
                <w:rFonts w:asciiTheme="minorHAnsi" w:hAnsiTheme="minorHAnsi" w:cs="Arial"/>
              </w:rPr>
            </w:pPr>
          </w:p>
        </w:tc>
        <w:tc>
          <w:tcPr>
            <w:tcW w:w="1365" w:type="dxa"/>
            <w:gridSpan w:val="2"/>
            <w:vMerge/>
          </w:tcPr>
          <w:p w:rsidR="00A33521" w:rsidRPr="00A33521" w:rsidRDefault="00A33521" w:rsidP="001B68FB">
            <w:pPr>
              <w:rPr>
                <w:rFonts w:asciiTheme="minorHAnsi" w:hAnsiTheme="minorHAnsi" w:cs="Arial"/>
              </w:rPr>
            </w:pPr>
          </w:p>
        </w:tc>
        <w:tc>
          <w:tcPr>
            <w:tcW w:w="2614" w:type="dxa"/>
            <w:gridSpan w:val="4"/>
          </w:tcPr>
          <w:p w:rsidR="00A33521" w:rsidRPr="00A33521" w:rsidRDefault="00A33521" w:rsidP="001B68FB">
            <w:pPr>
              <w:rPr>
                <w:rFonts w:asciiTheme="minorHAnsi" w:hAnsiTheme="minorHAnsi" w:cs="Arial"/>
              </w:rPr>
            </w:pPr>
            <w:r w:rsidRPr="00A33521">
              <w:rPr>
                <w:rFonts w:asciiTheme="minorHAnsi" w:hAnsiTheme="minorHAnsi" w:cs="Arial"/>
              </w:rPr>
              <w:t>Delete</w:t>
            </w:r>
          </w:p>
        </w:tc>
        <w:tc>
          <w:tcPr>
            <w:tcW w:w="1357" w:type="dxa"/>
            <w:gridSpan w:val="2"/>
          </w:tcPr>
          <w:p w:rsidR="00A33521" w:rsidRPr="00A33521" w:rsidRDefault="00A33521" w:rsidP="001B68FB">
            <w:pPr>
              <w:rPr>
                <w:rFonts w:asciiTheme="minorHAnsi" w:hAnsiTheme="minorHAnsi" w:cs="Arial"/>
              </w:rPr>
            </w:pPr>
            <w:r w:rsidRPr="00A33521">
              <w:rPr>
                <w:rFonts w:asciiTheme="minorHAnsi" w:hAnsiTheme="minorHAnsi" w:cs="Arial"/>
              </w:rPr>
              <w:t>Button</w:t>
            </w:r>
          </w:p>
        </w:tc>
        <w:tc>
          <w:tcPr>
            <w:tcW w:w="1365" w:type="dxa"/>
            <w:gridSpan w:val="3"/>
          </w:tcPr>
          <w:p w:rsidR="00A33521" w:rsidRPr="00A33521" w:rsidRDefault="00A33521" w:rsidP="001B68FB">
            <w:pPr>
              <w:rPr>
                <w:rFonts w:asciiTheme="minorHAnsi" w:hAnsiTheme="minorHAnsi" w:cs="Arial"/>
              </w:rPr>
            </w:pPr>
          </w:p>
        </w:tc>
        <w:tc>
          <w:tcPr>
            <w:tcW w:w="1932" w:type="dxa"/>
          </w:tcPr>
          <w:p w:rsidR="00A33521" w:rsidRPr="00A33521" w:rsidRDefault="00A33521" w:rsidP="001B68FB">
            <w:pPr>
              <w:rPr>
                <w:rFonts w:asciiTheme="minorHAnsi" w:hAnsiTheme="minorHAnsi" w:cs="Arial"/>
              </w:rPr>
            </w:pPr>
          </w:p>
        </w:tc>
      </w:tr>
      <w:tr w:rsidR="00A33521" w:rsidTr="00A33521">
        <w:tc>
          <w:tcPr>
            <w:tcW w:w="9468" w:type="dxa"/>
            <w:gridSpan w:val="14"/>
            <w:shd w:val="clear" w:color="auto" w:fill="D9D9D9" w:themeFill="background1" w:themeFillShade="D9"/>
          </w:tcPr>
          <w:p w:rsidR="00A33521" w:rsidRPr="00A33521" w:rsidRDefault="00A33521" w:rsidP="001B68FB">
            <w:pPr>
              <w:rPr>
                <w:rFonts w:asciiTheme="minorHAnsi" w:hAnsiTheme="minorHAnsi" w:cs="Arial"/>
              </w:rPr>
            </w:pPr>
          </w:p>
        </w:tc>
      </w:tr>
      <w:tr w:rsidR="00A33521" w:rsidTr="00A33521">
        <w:tc>
          <w:tcPr>
            <w:tcW w:w="835" w:type="dxa"/>
            <w:gridSpan w:val="2"/>
            <w:vMerge w:val="restart"/>
          </w:tcPr>
          <w:p w:rsidR="00A33521" w:rsidRPr="00A33521" w:rsidRDefault="00A33521" w:rsidP="001B68FB">
            <w:pPr>
              <w:rPr>
                <w:rFonts w:asciiTheme="minorHAnsi" w:hAnsiTheme="minorHAnsi" w:cs="Arial"/>
                <w:b/>
              </w:rPr>
            </w:pPr>
            <w:r w:rsidRPr="00A33521">
              <w:rPr>
                <w:rFonts w:asciiTheme="minorHAnsi" w:hAnsiTheme="minorHAnsi" w:cs="Arial"/>
                <w:b/>
              </w:rPr>
              <w:t>8.8</w:t>
            </w:r>
          </w:p>
        </w:tc>
        <w:tc>
          <w:tcPr>
            <w:tcW w:w="8633" w:type="dxa"/>
            <w:gridSpan w:val="12"/>
          </w:tcPr>
          <w:p w:rsidR="00A33521" w:rsidRPr="00A33521" w:rsidRDefault="00A33521" w:rsidP="001B68FB">
            <w:pPr>
              <w:rPr>
                <w:rFonts w:asciiTheme="minorHAnsi" w:hAnsiTheme="minorHAnsi" w:cs="Arial"/>
                <w:b/>
              </w:rPr>
            </w:pPr>
            <w:r w:rsidRPr="00A33521">
              <w:rPr>
                <w:rFonts w:asciiTheme="minorHAnsi" w:hAnsiTheme="minorHAnsi" w:cs="Arial"/>
                <w:b/>
              </w:rPr>
              <w:t>Monthly PF Activities</w:t>
            </w:r>
          </w:p>
        </w:tc>
      </w:tr>
      <w:tr w:rsidR="00A33521" w:rsidTr="00A33521">
        <w:tc>
          <w:tcPr>
            <w:tcW w:w="835" w:type="dxa"/>
            <w:gridSpan w:val="2"/>
            <w:vMerge/>
          </w:tcPr>
          <w:p w:rsidR="00A33521" w:rsidRPr="00A33521" w:rsidRDefault="00A33521" w:rsidP="001B68FB">
            <w:pPr>
              <w:rPr>
                <w:rFonts w:asciiTheme="minorHAnsi" w:hAnsiTheme="minorHAnsi" w:cs="Arial"/>
              </w:rPr>
            </w:pPr>
          </w:p>
        </w:tc>
        <w:tc>
          <w:tcPr>
            <w:tcW w:w="1365" w:type="dxa"/>
            <w:gridSpan w:val="2"/>
            <w:vMerge w:val="restart"/>
          </w:tcPr>
          <w:p w:rsidR="00A33521" w:rsidRPr="00A33521" w:rsidRDefault="00A33521" w:rsidP="001B68FB">
            <w:pPr>
              <w:rPr>
                <w:rFonts w:asciiTheme="minorHAnsi" w:hAnsiTheme="minorHAnsi" w:cs="Arial"/>
              </w:rPr>
            </w:pPr>
          </w:p>
        </w:tc>
        <w:tc>
          <w:tcPr>
            <w:tcW w:w="2614" w:type="dxa"/>
            <w:gridSpan w:val="4"/>
          </w:tcPr>
          <w:p w:rsidR="00A33521" w:rsidRPr="00A33521" w:rsidRDefault="00A33521" w:rsidP="001B68FB">
            <w:pPr>
              <w:rPr>
                <w:rFonts w:asciiTheme="minorHAnsi" w:hAnsiTheme="minorHAnsi" w:cs="Arial"/>
              </w:rPr>
            </w:pPr>
            <w:r w:rsidRPr="00A33521">
              <w:rPr>
                <w:rFonts w:asciiTheme="minorHAnsi" w:hAnsiTheme="minorHAnsi" w:cs="Arial"/>
              </w:rPr>
              <w:t>Month</w:t>
            </w:r>
          </w:p>
        </w:tc>
        <w:tc>
          <w:tcPr>
            <w:tcW w:w="1357" w:type="dxa"/>
            <w:gridSpan w:val="2"/>
          </w:tcPr>
          <w:p w:rsidR="00A33521" w:rsidRPr="00A33521" w:rsidRDefault="00A33521" w:rsidP="001B68FB">
            <w:pPr>
              <w:rPr>
                <w:rFonts w:asciiTheme="minorHAnsi" w:hAnsiTheme="minorHAnsi" w:cs="Arial"/>
              </w:rPr>
            </w:pPr>
            <w:r w:rsidRPr="00A33521">
              <w:rPr>
                <w:rFonts w:asciiTheme="minorHAnsi" w:hAnsiTheme="minorHAnsi" w:cs="Arial"/>
              </w:rPr>
              <w:t>Drop Down</w:t>
            </w:r>
          </w:p>
        </w:tc>
        <w:tc>
          <w:tcPr>
            <w:tcW w:w="1365" w:type="dxa"/>
            <w:gridSpan w:val="3"/>
          </w:tcPr>
          <w:p w:rsidR="00A33521" w:rsidRPr="00A33521" w:rsidRDefault="00A33521" w:rsidP="001B68FB">
            <w:pPr>
              <w:rPr>
                <w:rFonts w:asciiTheme="minorHAnsi" w:hAnsiTheme="minorHAnsi" w:cs="Arial"/>
              </w:rPr>
            </w:pPr>
            <w:r w:rsidRPr="00A33521">
              <w:rPr>
                <w:rFonts w:asciiTheme="minorHAnsi" w:hAnsiTheme="minorHAnsi" w:cs="Arial"/>
              </w:rPr>
              <w:t>NUMERIC</w:t>
            </w:r>
          </w:p>
        </w:tc>
        <w:tc>
          <w:tcPr>
            <w:tcW w:w="1932" w:type="dxa"/>
          </w:tcPr>
          <w:p w:rsidR="00A33521" w:rsidRPr="00A33521" w:rsidRDefault="00A33521" w:rsidP="001B68FB">
            <w:pPr>
              <w:rPr>
                <w:rFonts w:asciiTheme="minorHAnsi" w:hAnsiTheme="minorHAnsi" w:cs="Arial"/>
              </w:rPr>
            </w:pPr>
          </w:p>
        </w:tc>
      </w:tr>
      <w:tr w:rsidR="00A33521" w:rsidTr="00A33521">
        <w:tc>
          <w:tcPr>
            <w:tcW w:w="835" w:type="dxa"/>
            <w:gridSpan w:val="2"/>
            <w:vMerge/>
          </w:tcPr>
          <w:p w:rsidR="00A33521" w:rsidRPr="00A33521" w:rsidRDefault="00A33521" w:rsidP="001B68FB">
            <w:pPr>
              <w:rPr>
                <w:rFonts w:asciiTheme="minorHAnsi" w:hAnsiTheme="minorHAnsi" w:cs="Arial"/>
              </w:rPr>
            </w:pPr>
          </w:p>
        </w:tc>
        <w:tc>
          <w:tcPr>
            <w:tcW w:w="1365" w:type="dxa"/>
            <w:gridSpan w:val="2"/>
            <w:vMerge/>
          </w:tcPr>
          <w:p w:rsidR="00A33521" w:rsidRPr="00A33521" w:rsidRDefault="00A33521" w:rsidP="001B68FB">
            <w:pPr>
              <w:rPr>
                <w:rFonts w:asciiTheme="minorHAnsi" w:hAnsiTheme="minorHAnsi" w:cs="Arial"/>
              </w:rPr>
            </w:pPr>
          </w:p>
        </w:tc>
        <w:tc>
          <w:tcPr>
            <w:tcW w:w="2614" w:type="dxa"/>
            <w:gridSpan w:val="4"/>
          </w:tcPr>
          <w:p w:rsidR="00A33521" w:rsidRPr="00A33521" w:rsidRDefault="00A33521" w:rsidP="001B68FB">
            <w:pPr>
              <w:rPr>
                <w:rFonts w:asciiTheme="minorHAnsi" w:hAnsiTheme="minorHAnsi" w:cs="Arial"/>
              </w:rPr>
            </w:pPr>
            <w:r w:rsidRPr="00A33521">
              <w:rPr>
                <w:rFonts w:asciiTheme="minorHAnsi" w:hAnsiTheme="minorHAnsi" w:cs="Arial"/>
              </w:rPr>
              <w:t>Fiscal Year</w:t>
            </w:r>
          </w:p>
        </w:tc>
        <w:tc>
          <w:tcPr>
            <w:tcW w:w="1357" w:type="dxa"/>
            <w:gridSpan w:val="2"/>
          </w:tcPr>
          <w:p w:rsidR="00A33521" w:rsidRPr="00A33521" w:rsidRDefault="00A33521" w:rsidP="001B68FB">
            <w:pPr>
              <w:rPr>
                <w:rFonts w:asciiTheme="minorHAnsi" w:hAnsiTheme="minorHAnsi" w:cs="Arial"/>
              </w:rPr>
            </w:pPr>
            <w:r w:rsidRPr="00A33521">
              <w:rPr>
                <w:rFonts w:asciiTheme="minorHAnsi" w:hAnsiTheme="minorHAnsi" w:cs="Arial"/>
              </w:rPr>
              <w:t>Drop Down</w:t>
            </w:r>
          </w:p>
        </w:tc>
        <w:tc>
          <w:tcPr>
            <w:tcW w:w="1365" w:type="dxa"/>
            <w:gridSpan w:val="3"/>
          </w:tcPr>
          <w:p w:rsidR="00A33521" w:rsidRPr="00A33521" w:rsidRDefault="00A33521" w:rsidP="001B68FB">
            <w:pPr>
              <w:rPr>
                <w:rFonts w:asciiTheme="minorHAnsi" w:hAnsiTheme="minorHAnsi" w:cs="Arial"/>
              </w:rPr>
            </w:pPr>
            <w:r w:rsidRPr="00A33521">
              <w:rPr>
                <w:rFonts w:asciiTheme="minorHAnsi" w:hAnsiTheme="minorHAnsi" w:cs="Arial"/>
              </w:rPr>
              <w:t>NUMERIC</w:t>
            </w:r>
          </w:p>
        </w:tc>
        <w:tc>
          <w:tcPr>
            <w:tcW w:w="1932" w:type="dxa"/>
          </w:tcPr>
          <w:p w:rsidR="00A33521" w:rsidRPr="00A33521" w:rsidRDefault="00A33521" w:rsidP="001B68FB">
            <w:pPr>
              <w:rPr>
                <w:rFonts w:asciiTheme="minorHAnsi" w:hAnsiTheme="minorHAnsi" w:cs="Arial"/>
              </w:rPr>
            </w:pPr>
          </w:p>
        </w:tc>
      </w:tr>
      <w:tr w:rsidR="00A33521" w:rsidTr="00A33521">
        <w:tc>
          <w:tcPr>
            <w:tcW w:w="835" w:type="dxa"/>
            <w:gridSpan w:val="2"/>
            <w:vMerge/>
          </w:tcPr>
          <w:p w:rsidR="00A33521" w:rsidRPr="00A33521" w:rsidRDefault="00A33521" w:rsidP="001B68FB">
            <w:pPr>
              <w:rPr>
                <w:rFonts w:asciiTheme="minorHAnsi" w:hAnsiTheme="minorHAnsi" w:cs="Arial"/>
              </w:rPr>
            </w:pPr>
          </w:p>
        </w:tc>
        <w:tc>
          <w:tcPr>
            <w:tcW w:w="1365" w:type="dxa"/>
            <w:gridSpan w:val="2"/>
            <w:vMerge/>
          </w:tcPr>
          <w:p w:rsidR="00A33521" w:rsidRPr="00A33521" w:rsidRDefault="00A33521" w:rsidP="001B68FB">
            <w:pPr>
              <w:rPr>
                <w:rFonts w:asciiTheme="minorHAnsi" w:hAnsiTheme="minorHAnsi" w:cs="Arial"/>
              </w:rPr>
            </w:pPr>
          </w:p>
        </w:tc>
        <w:tc>
          <w:tcPr>
            <w:tcW w:w="2614" w:type="dxa"/>
            <w:gridSpan w:val="4"/>
          </w:tcPr>
          <w:p w:rsidR="00A33521" w:rsidRPr="00A33521" w:rsidRDefault="00A33521" w:rsidP="001B68FB">
            <w:pPr>
              <w:rPr>
                <w:rFonts w:asciiTheme="minorHAnsi" w:hAnsiTheme="minorHAnsi" w:cs="Arial"/>
              </w:rPr>
            </w:pPr>
            <w:r w:rsidRPr="00A33521">
              <w:rPr>
                <w:rFonts w:asciiTheme="minorHAnsi" w:hAnsiTheme="minorHAnsi" w:cs="Arial"/>
              </w:rPr>
              <w:t>Show</w:t>
            </w:r>
          </w:p>
        </w:tc>
        <w:tc>
          <w:tcPr>
            <w:tcW w:w="1357" w:type="dxa"/>
            <w:gridSpan w:val="2"/>
          </w:tcPr>
          <w:p w:rsidR="00A33521" w:rsidRPr="00A33521" w:rsidRDefault="00A33521" w:rsidP="001B68FB">
            <w:pPr>
              <w:rPr>
                <w:rFonts w:asciiTheme="minorHAnsi" w:hAnsiTheme="minorHAnsi" w:cs="Arial"/>
              </w:rPr>
            </w:pPr>
            <w:r w:rsidRPr="00A33521">
              <w:rPr>
                <w:rFonts w:asciiTheme="minorHAnsi" w:hAnsiTheme="minorHAnsi" w:cs="Arial"/>
              </w:rPr>
              <w:t>Button</w:t>
            </w:r>
          </w:p>
        </w:tc>
        <w:tc>
          <w:tcPr>
            <w:tcW w:w="1365" w:type="dxa"/>
            <w:gridSpan w:val="3"/>
          </w:tcPr>
          <w:p w:rsidR="00A33521" w:rsidRPr="00A33521" w:rsidRDefault="00A33521" w:rsidP="001B68FB">
            <w:pPr>
              <w:rPr>
                <w:rFonts w:asciiTheme="minorHAnsi" w:hAnsiTheme="minorHAnsi" w:cs="Arial"/>
              </w:rPr>
            </w:pPr>
          </w:p>
        </w:tc>
        <w:tc>
          <w:tcPr>
            <w:tcW w:w="1932" w:type="dxa"/>
          </w:tcPr>
          <w:p w:rsidR="00A33521" w:rsidRPr="00A33521" w:rsidRDefault="00A33521" w:rsidP="001B68FB">
            <w:pPr>
              <w:rPr>
                <w:rFonts w:asciiTheme="minorHAnsi" w:hAnsiTheme="minorHAnsi" w:cs="Arial"/>
              </w:rPr>
            </w:pPr>
          </w:p>
        </w:tc>
      </w:tr>
      <w:tr w:rsidR="00A33521" w:rsidTr="00A33521">
        <w:tc>
          <w:tcPr>
            <w:tcW w:w="835" w:type="dxa"/>
            <w:gridSpan w:val="2"/>
            <w:vMerge/>
          </w:tcPr>
          <w:p w:rsidR="00A33521" w:rsidRPr="00A33521" w:rsidRDefault="00A33521" w:rsidP="001B68FB">
            <w:pPr>
              <w:rPr>
                <w:rFonts w:asciiTheme="minorHAnsi" w:hAnsiTheme="minorHAnsi" w:cs="Arial"/>
              </w:rPr>
            </w:pPr>
          </w:p>
        </w:tc>
        <w:tc>
          <w:tcPr>
            <w:tcW w:w="1365" w:type="dxa"/>
            <w:gridSpan w:val="2"/>
            <w:vMerge/>
          </w:tcPr>
          <w:p w:rsidR="00A33521" w:rsidRPr="00A33521" w:rsidRDefault="00A33521" w:rsidP="001B68FB">
            <w:pPr>
              <w:rPr>
                <w:rFonts w:asciiTheme="minorHAnsi" w:hAnsiTheme="minorHAnsi" w:cs="Arial"/>
              </w:rPr>
            </w:pPr>
          </w:p>
        </w:tc>
        <w:tc>
          <w:tcPr>
            <w:tcW w:w="2614" w:type="dxa"/>
            <w:gridSpan w:val="4"/>
          </w:tcPr>
          <w:p w:rsidR="00A33521" w:rsidRPr="00A33521" w:rsidRDefault="00A33521" w:rsidP="001B68FB">
            <w:pPr>
              <w:rPr>
                <w:rFonts w:asciiTheme="minorHAnsi" w:hAnsiTheme="minorHAnsi" w:cs="Arial"/>
              </w:rPr>
            </w:pPr>
            <w:r w:rsidRPr="00A33521">
              <w:rPr>
                <w:rFonts w:asciiTheme="minorHAnsi" w:hAnsiTheme="minorHAnsi" w:cs="Arial"/>
              </w:rPr>
              <w:t>Tab 1: Loan</w:t>
            </w:r>
          </w:p>
        </w:tc>
        <w:tc>
          <w:tcPr>
            <w:tcW w:w="1357" w:type="dxa"/>
            <w:gridSpan w:val="2"/>
          </w:tcPr>
          <w:p w:rsidR="00A33521" w:rsidRPr="00A33521" w:rsidRDefault="00A33521" w:rsidP="001B68FB">
            <w:pPr>
              <w:rPr>
                <w:rFonts w:asciiTheme="minorHAnsi" w:hAnsiTheme="minorHAnsi" w:cs="Arial"/>
              </w:rPr>
            </w:pPr>
            <w:r w:rsidRPr="00A33521">
              <w:rPr>
                <w:rFonts w:asciiTheme="minorHAnsi" w:hAnsiTheme="minorHAnsi" w:cs="Arial"/>
              </w:rPr>
              <w:t>List</w:t>
            </w:r>
          </w:p>
        </w:tc>
        <w:tc>
          <w:tcPr>
            <w:tcW w:w="1365" w:type="dxa"/>
            <w:gridSpan w:val="3"/>
          </w:tcPr>
          <w:p w:rsidR="00A33521" w:rsidRPr="00A33521" w:rsidRDefault="00A33521" w:rsidP="001B68FB">
            <w:pPr>
              <w:rPr>
                <w:rFonts w:asciiTheme="minorHAnsi" w:hAnsiTheme="minorHAnsi" w:cs="Arial"/>
              </w:rPr>
            </w:pPr>
          </w:p>
        </w:tc>
        <w:tc>
          <w:tcPr>
            <w:tcW w:w="1932" w:type="dxa"/>
          </w:tcPr>
          <w:p w:rsidR="00A33521" w:rsidRPr="00A33521" w:rsidRDefault="00A33521" w:rsidP="001B68FB">
            <w:pPr>
              <w:rPr>
                <w:rFonts w:asciiTheme="minorHAnsi" w:hAnsiTheme="minorHAnsi" w:cs="Arial"/>
              </w:rPr>
            </w:pPr>
          </w:p>
        </w:tc>
      </w:tr>
      <w:tr w:rsidR="00A33521" w:rsidTr="00A33521">
        <w:tc>
          <w:tcPr>
            <w:tcW w:w="835" w:type="dxa"/>
            <w:gridSpan w:val="2"/>
            <w:vMerge/>
          </w:tcPr>
          <w:p w:rsidR="00A33521" w:rsidRPr="00A33521" w:rsidRDefault="00A33521" w:rsidP="001B68FB">
            <w:pPr>
              <w:rPr>
                <w:rFonts w:asciiTheme="minorHAnsi" w:hAnsiTheme="minorHAnsi" w:cs="Arial"/>
              </w:rPr>
            </w:pPr>
          </w:p>
        </w:tc>
        <w:tc>
          <w:tcPr>
            <w:tcW w:w="1365" w:type="dxa"/>
            <w:gridSpan w:val="2"/>
            <w:vMerge/>
          </w:tcPr>
          <w:p w:rsidR="00A33521" w:rsidRPr="00A33521" w:rsidRDefault="00A33521" w:rsidP="001B68FB">
            <w:pPr>
              <w:rPr>
                <w:rFonts w:asciiTheme="minorHAnsi" w:hAnsiTheme="minorHAnsi" w:cs="Arial"/>
              </w:rPr>
            </w:pPr>
          </w:p>
        </w:tc>
        <w:tc>
          <w:tcPr>
            <w:tcW w:w="2614" w:type="dxa"/>
            <w:gridSpan w:val="4"/>
          </w:tcPr>
          <w:p w:rsidR="00A33521" w:rsidRPr="00A33521" w:rsidRDefault="00A33521" w:rsidP="001B68FB">
            <w:pPr>
              <w:rPr>
                <w:rFonts w:asciiTheme="minorHAnsi" w:hAnsiTheme="minorHAnsi" w:cs="Arial"/>
              </w:rPr>
            </w:pPr>
            <w:r w:rsidRPr="00A33521">
              <w:rPr>
                <w:rFonts w:asciiTheme="minorHAnsi" w:hAnsiTheme="minorHAnsi" w:cs="Arial"/>
              </w:rPr>
              <w:t>Tab 2: Adjustment</w:t>
            </w:r>
          </w:p>
        </w:tc>
        <w:tc>
          <w:tcPr>
            <w:tcW w:w="1357" w:type="dxa"/>
            <w:gridSpan w:val="2"/>
          </w:tcPr>
          <w:p w:rsidR="00A33521" w:rsidRPr="00A33521" w:rsidRDefault="00A33521" w:rsidP="001B68FB">
            <w:pPr>
              <w:rPr>
                <w:rFonts w:asciiTheme="minorHAnsi" w:hAnsiTheme="minorHAnsi" w:cs="Arial"/>
              </w:rPr>
            </w:pPr>
            <w:r w:rsidRPr="00A33521">
              <w:rPr>
                <w:rFonts w:asciiTheme="minorHAnsi" w:hAnsiTheme="minorHAnsi" w:cs="Arial"/>
              </w:rPr>
              <w:t>List</w:t>
            </w:r>
          </w:p>
        </w:tc>
        <w:tc>
          <w:tcPr>
            <w:tcW w:w="1365" w:type="dxa"/>
            <w:gridSpan w:val="3"/>
          </w:tcPr>
          <w:p w:rsidR="00A33521" w:rsidRPr="00A33521" w:rsidRDefault="00A33521" w:rsidP="001B68FB">
            <w:pPr>
              <w:rPr>
                <w:rFonts w:asciiTheme="minorHAnsi" w:hAnsiTheme="minorHAnsi" w:cs="Arial"/>
              </w:rPr>
            </w:pPr>
          </w:p>
        </w:tc>
        <w:tc>
          <w:tcPr>
            <w:tcW w:w="1932" w:type="dxa"/>
          </w:tcPr>
          <w:p w:rsidR="00A33521" w:rsidRPr="00A33521" w:rsidRDefault="00A33521" w:rsidP="001B68FB">
            <w:pPr>
              <w:rPr>
                <w:rFonts w:asciiTheme="minorHAnsi" w:hAnsiTheme="minorHAnsi" w:cs="Arial"/>
              </w:rPr>
            </w:pPr>
          </w:p>
        </w:tc>
      </w:tr>
      <w:tr w:rsidR="00A33521" w:rsidTr="00A33521">
        <w:tc>
          <w:tcPr>
            <w:tcW w:w="835" w:type="dxa"/>
            <w:gridSpan w:val="2"/>
            <w:vMerge/>
          </w:tcPr>
          <w:p w:rsidR="00A33521" w:rsidRPr="00A33521" w:rsidRDefault="00A33521" w:rsidP="001B68FB">
            <w:pPr>
              <w:rPr>
                <w:rFonts w:asciiTheme="minorHAnsi" w:hAnsiTheme="minorHAnsi" w:cs="Arial"/>
              </w:rPr>
            </w:pPr>
          </w:p>
        </w:tc>
        <w:tc>
          <w:tcPr>
            <w:tcW w:w="1365" w:type="dxa"/>
            <w:gridSpan w:val="2"/>
            <w:vMerge/>
          </w:tcPr>
          <w:p w:rsidR="00A33521" w:rsidRPr="00A33521" w:rsidRDefault="00A33521" w:rsidP="001B68FB">
            <w:pPr>
              <w:rPr>
                <w:rFonts w:asciiTheme="minorHAnsi" w:hAnsiTheme="minorHAnsi" w:cs="Arial"/>
              </w:rPr>
            </w:pPr>
          </w:p>
        </w:tc>
        <w:tc>
          <w:tcPr>
            <w:tcW w:w="2614" w:type="dxa"/>
            <w:gridSpan w:val="4"/>
          </w:tcPr>
          <w:p w:rsidR="00A33521" w:rsidRPr="00A33521" w:rsidRDefault="00A33521" w:rsidP="001B68FB">
            <w:pPr>
              <w:rPr>
                <w:rFonts w:asciiTheme="minorHAnsi" w:hAnsiTheme="minorHAnsi" w:cs="Arial"/>
              </w:rPr>
            </w:pPr>
            <w:r w:rsidRPr="00A33521">
              <w:rPr>
                <w:rFonts w:asciiTheme="minorHAnsi" w:hAnsiTheme="minorHAnsi" w:cs="Arial"/>
              </w:rPr>
              <w:t>Tab 3: Final Payment</w:t>
            </w:r>
          </w:p>
        </w:tc>
        <w:tc>
          <w:tcPr>
            <w:tcW w:w="1357" w:type="dxa"/>
            <w:gridSpan w:val="2"/>
          </w:tcPr>
          <w:p w:rsidR="00A33521" w:rsidRPr="00A33521" w:rsidRDefault="00A33521" w:rsidP="001B68FB">
            <w:pPr>
              <w:rPr>
                <w:rFonts w:asciiTheme="minorHAnsi" w:hAnsiTheme="minorHAnsi" w:cs="Arial"/>
              </w:rPr>
            </w:pPr>
            <w:r w:rsidRPr="00A33521">
              <w:rPr>
                <w:rFonts w:asciiTheme="minorHAnsi" w:hAnsiTheme="minorHAnsi" w:cs="Arial"/>
              </w:rPr>
              <w:t>List</w:t>
            </w:r>
          </w:p>
        </w:tc>
        <w:tc>
          <w:tcPr>
            <w:tcW w:w="1365" w:type="dxa"/>
            <w:gridSpan w:val="3"/>
          </w:tcPr>
          <w:p w:rsidR="00A33521" w:rsidRPr="00A33521" w:rsidRDefault="00A33521" w:rsidP="001B68FB">
            <w:pPr>
              <w:rPr>
                <w:rFonts w:asciiTheme="minorHAnsi" w:hAnsiTheme="minorHAnsi" w:cs="Arial"/>
              </w:rPr>
            </w:pPr>
          </w:p>
        </w:tc>
        <w:tc>
          <w:tcPr>
            <w:tcW w:w="1932" w:type="dxa"/>
          </w:tcPr>
          <w:p w:rsidR="00A33521" w:rsidRPr="00A33521" w:rsidRDefault="00A33521" w:rsidP="001B68FB">
            <w:pPr>
              <w:rPr>
                <w:rFonts w:asciiTheme="minorHAnsi" w:hAnsiTheme="minorHAnsi" w:cs="Arial"/>
              </w:rPr>
            </w:pPr>
          </w:p>
        </w:tc>
      </w:tr>
      <w:tr w:rsidR="00A33521" w:rsidTr="00A33521">
        <w:tc>
          <w:tcPr>
            <w:tcW w:w="835" w:type="dxa"/>
            <w:gridSpan w:val="2"/>
            <w:vMerge/>
          </w:tcPr>
          <w:p w:rsidR="00A33521" w:rsidRPr="00A33521" w:rsidRDefault="00A33521" w:rsidP="001B68FB">
            <w:pPr>
              <w:rPr>
                <w:rFonts w:asciiTheme="minorHAnsi" w:hAnsiTheme="minorHAnsi" w:cs="Arial"/>
              </w:rPr>
            </w:pPr>
          </w:p>
        </w:tc>
        <w:tc>
          <w:tcPr>
            <w:tcW w:w="1365" w:type="dxa"/>
            <w:gridSpan w:val="2"/>
            <w:vMerge/>
          </w:tcPr>
          <w:p w:rsidR="00A33521" w:rsidRPr="00A33521" w:rsidRDefault="00A33521" w:rsidP="001B68FB">
            <w:pPr>
              <w:rPr>
                <w:rFonts w:asciiTheme="minorHAnsi" w:hAnsiTheme="minorHAnsi" w:cs="Arial"/>
              </w:rPr>
            </w:pPr>
          </w:p>
        </w:tc>
        <w:tc>
          <w:tcPr>
            <w:tcW w:w="2614" w:type="dxa"/>
            <w:gridSpan w:val="4"/>
          </w:tcPr>
          <w:p w:rsidR="00A33521" w:rsidRPr="00A33521" w:rsidRDefault="00A33521" w:rsidP="001B68FB">
            <w:pPr>
              <w:rPr>
                <w:rFonts w:asciiTheme="minorHAnsi" w:hAnsiTheme="minorHAnsi" w:cs="Arial"/>
              </w:rPr>
            </w:pPr>
            <w:r w:rsidRPr="00A33521">
              <w:rPr>
                <w:rFonts w:asciiTheme="minorHAnsi" w:hAnsiTheme="minorHAnsi" w:cs="Arial"/>
              </w:rPr>
              <w:t>Print</w:t>
            </w:r>
          </w:p>
        </w:tc>
        <w:tc>
          <w:tcPr>
            <w:tcW w:w="1357" w:type="dxa"/>
            <w:gridSpan w:val="2"/>
          </w:tcPr>
          <w:p w:rsidR="00A33521" w:rsidRPr="00A33521" w:rsidRDefault="00A33521" w:rsidP="001B68FB">
            <w:pPr>
              <w:rPr>
                <w:rFonts w:asciiTheme="minorHAnsi" w:hAnsiTheme="minorHAnsi" w:cs="Arial"/>
              </w:rPr>
            </w:pPr>
            <w:r w:rsidRPr="00A33521">
              <w:rPr>
                <w:rFonts w:asciiTheme="minorHAnsi" w:hAnsiTheme="minorHAnsi" w:cs="Arial"/>
              </w:rPr>
              <w:t>Button</w:t>
            </w:r>
          </w:p>
        </w:tc>
        <w:tc>
          <w:tcPr>
            <w:tcW w:w="1365" w:type="dxa"/>
            <w:gridSpan w:val="3"/>
          </w:tcPr>
          <w:p w:rsidR="00A33521" w:rsidRPr="00A33521" w:rsidRDefault="00A33521" w:rsidP="001B68FB">
            <w:pPr>
              <w:rPr>
                <w:rFonts w:asciiTheme="minorHAnsi" w:hAnsiTheme="minorHAnsi" w:cs="Arial"/>
              </w:rPr>
            </w:pPr>
          </w:p>
        </w:tc>
        <w:tc>
          <w:tcPr>
            <w:tcW w:w="1932" w:type="dxa"/>
          </w:tcPr>
          <w:p w:rsidR="00A33521" w:rsidRPr="00A33521" w:rsidRDefault="00A33521" w:rsidP="001B68FB">
            <w:pPr>
              <w:rPr>
                <w:rFonts w:asciiTheme="minorHAnsi" w:hAnsiTheme="minorHAnsi" w:cs="Arial"/>
              </w:rPr>
            </w:pPr>
          </w:p>
        </w:tc>
      </w:tr>
      <w:tr w:rsidR="00A33521" w:rsidTr="00A33521">
        <w:tc>
          <w:tcPr>
            <w:tcW w:w="835" w:type="dxa"/>
            <w:gridSpan w:val="2"/>
            <w:vMerge/>
          </w:tcPr>
          <w:p w:rsidR="00A33521" w:rsidRPr="00A33521" w:rsidRDefault="00A33521" w:rsidP="001B68FB">
            <w:pPr>
              <w:rPr>
                <w:rFonts w:asciiTheme="minorHAnsi" w:hAnsiTheme="minorHAnsi" w:cs="Arial"/>
              </w:rPr>
            </w:pPr>
          </w:p>
        </w:tc>
        <w:tc>
          <w:tcPr>
            <w:tcW w:w="1365" w:type="dxa"/>
            <w:gridSpan w:val="2"/>
            <w:vMerge/>
          </w:tcPr>
          <w:p w:rsidR="00A33521" w:rsidRPr="00A33521" w:rsidRDefault="00A33521" w:rsidP="001B68FB">
            <w:pPr>
              <w:rPr>
                <w:rFonts w:asciiTheme="minorHAnsi" w:hAnsiTheme="minorHAnsi" w:cs="Arial"/>
              </w:rPr>
            </w:pPr>
          </w:p>
        </w:tc>
        <w:tc>
          <w:tcPr>
            <w:tcW w:w="2614" w:type="dxa"/>
            <w:gridSpan w:val="4"/>
          </w:tcPr>
          <w:p w:rsidR="00A33521" w:rsidRPr="00A33521" w:rsidRDefault="00A33521" w:rsidP="001B68FB">
            <w:pPr>
              <w:rPr>
                <w:rFonts w:asciiTheme="minorHAnsi" w:hAnsiTheme="minorHAnsi" w:cs="Arial"/>
              </w:rPr>
            </w:pPr>
            <w:r w:rsidRPr="00A33521">
              <w:rPr>
                <w:rFonts w:asciiTheme="minorHAnsi" w:hAnsiTheme="minorHAnsi" w:cs="Arial"/>
              </w:rPr>
              <w:t>Export To Excel</w:t>
            </w:r>
          </w:p>
        </w:tc>
        <w:tc>
          <w:tcPr>
            <w:tcW w:w="1357" w:type="dxa"/>
            <w:gridSpan w:val="2"/>
          </w:tcPr>
          <w:p w:rsidR="00A33521" w:rsidRPr="00A33521" w:rsidRDefault="00A33521" w:rsidP="001B68FB">
            <w:pPr>
              <w:rPr>
                <w:rFonts w:asciiTheme="minorHAnsi" w:hAnsiTheme="minorHAnsi" w:cs="Arial"/>
              </w:rPr>
            </w:pPr>
            <w:r w:rsidRPr="00A33521">
              <w:rPr>
                <w:rFonts w:asciiTheme="minorHAnsi" w:hAnsiTheme="minorHAnsi" w:cs="Arial"/>
              </w:rPr>
              <w:t>Button</w:t>
            </w:r>
          </w:p>
        </w:tc>
        <w:tc>
          <w:tcPr>
            <w:tcW w:w="1365" w:type="dxa"/>
            <w:gridSpan w:val="3"/>
          </w:tcPr>
          <w:p w:rsidR="00A33521" w:rsidRPr="00A33521" w:rsidRDefault="00A33521" w:rsidP="001B68FB">
            <w:pPr>
              <w:rPr>
                <w:rFonts w:asciiTheme="minorHAnsi" w:hAnsiTheme="minorHAnsi" w:cs="Arial"/>
              </w:rPr>
            </w:pPr>
          </w:p>
        </w:tc>
        <w:tc>
          <w:tcPr>
            <w:tcW w:w="1932" w:type="dxa"/>
          </w:tcPr>
          <w:p w:rsidR="00A33521" w:rsidRPr="00A33521" w:rsidRDefault="00A33521" w:rsidP="001B68FB">
            <w:pPr>
              <w:rPr>
                <w:rFonts w:asciiTheme="minorHAnsi" w:hAnsiTheme="minorHAnsi" w:cs="Arial"/>
              </w:rPr>
            </w:pPr>
          </w:p>
        </w:tc>
      </w:tr>
      <w:tr w:rsidR="00A33521" w:rsidRPr="00F42C32" w:rsidTr="00A33521">
        <w:tc>
          <w:tcPr>
            <w:tcW w:w="9468" w:type="dxa"/>
            <w:gridSpan w:val="14"/>
            <w:shd w:val="clear" w:color="auto" w:fill="D9D9D9" w:themeFill="background1" w:themeFillShade="D9"/>
          </w:tcPr>
          <w:p w:rsidR="00A33521" w:rsidRPr="00F42C32" w:rsidRDefault="00A33521" w:rsidP="00131489">
            <w:pPr>
              <w:rPr>
                <w:rFonts w:asciiTheme="minorHAnsi" w:hAnsiTheme="minorHAnsi" w:cstheme="minorHAnsi"/>
                <w:b/>
                <w:color w:val="FF0000"/>
              </w:rPr>
            </w:pPr>
          </w:p>
        </w:tc>
      </w:tr>
      <w:tr w:rsidR="00A33521" w:rsidRPr="00F42C32" w:rsidTr="00A33521">
        <w:tc>
          <w:tcPr>
            <w:tcW w:w="826" w:type="dxa"/>
            <w:vMerge w:val="restart"/>
          </w:tcPr>
          <w:p w:rsidR="00A33521" w:rsidRPr="00F42C32" w:rsidRDefault="00A33521" w:rsidP="00131489">
            <w:pPr>
              <w:rPr>
                <w:rFonts w:asciiTheme="minorHAnsi" w:hAnsiTheme="minorHAnsi" w:cstheme="minorHAnsi"/>
                <w:b/>
              </w:rPr>
            </w:pPr>
            <w:r>
              <w:rPr>
                <w:rFonts w:asciiTheme="minorHAnsi" w:hAnsiTheme="minorHAnsi" w:cstheme="minorHAnsi"/>
                <w:b/>
              </w:rPr>
              <w:t>8.7</w:t>
            </w:r>
          </w:p>
        </w:tc>
        <w:tc>
          <w:tcPr>
            <w:tcW w:w="8642" w:type="dxa"/>
            <w:gridSpan w:val="13"/>
          </w:tcPr>
          <w:p w:rsidR="00A33521" w:rsidRPr="00F42C32" w:rsidRDefault="00A33521" w:rsidP="00131489">
            <w:pPr>
              <w:rPr>
                <w:rFonts w:asciiTheme="minorHAnsi" w:hAnsiTheme="minorHAnsi" w:cstheme="minorHAnsi"/>
                <w:b/>
              </w:rPr>
            </w:pPr>
            <w:r w:rsidRPr="00F42C32">
              <w:rPr>
                <w:rFonts w:asciiTheme="minorHAnsi" w:hAnsiTheme="minorHAnsi" w:cstheme="minorHAnsi"/>
                <w:b/>
              </w:rPr>
              <w:t xml:space="preserve">Gratuity </w:t>
            </w:r>
          </w:p>
        </w:tc>
      </w:tr>
      <w:tr w:rsidR="00A33521" w:rsidRPr="00F42C32" w:rsidTr="00A33521">
        <w:tc>
          <w:tcPr>
            <w:tcW w:w="826" w:type="dxa"/>
            <w:vMerge/>
          </w:tcPr>
          <w:p w:rsidR="00A33521" w:rsidRPr="00F42C32" w:rsidRDefault="00A33521" w:rsidP="00131489">
            <w:pPr>
              <w:rPr>
                <w:rFonts w:asciiTheme="minorHAnsi" w:hAnsiTheme="minorHAnsi" w:cstheme="minorHAnsi"/>
                <w:b/>
              </w:rPr>
            </w:pPr>
          </w:p>
        </w:tc>
        <w:tc>
          <w:tcPr>
            <w:tcW w:w="8642" w:type="dxa"/>
            <w:gridSpan w:val="13"/>
          </w:tcPr>
          <w:p w:rsidR="00A33521" w:rsidRPr="00F42C32" w:rsidRDefault="00A33521" w:rsidP="007B5237">
            <w:pPr>
              <w:rPr>
                <w:rFonts w:asciiTheme="minorHAnsi" w:hAnsiTheme="minorHAnsi" w:cstheme="minorHAnsi"/>
              </w:rPr>
            </w:pPr>
            <w:r w:rsidRPr="00F42C32">
              <w:rPr>
                <w:rFonts w:asciiTheme="minorHAnsi" w:hAnsiTheme="minorHAnsi" w:cstheme="minorHAnsi"/>
                <w:b/>
              </w:rPr>
              <w:t>Gratuity Process (Process Quarterly)</w:t>
            </w:r>
          </w:p>
        </w:tc>
      </w:tr>
      <w:tr w:rsidR="00A33521" w:rsidRPr="00F42C32" w:rsidTr="00A33521">
        <w:tc>
          <w:tcPr>
            <w:tcW w:w="826" w:type="dxa"/>
            <w:vMerge/>
          </w:tcPr>
          <w:p w:rsidR="00A33521" w:rsidRPr="00F42C32" w:rsidRDefault="00A33521" w:rsidP="00131489">
            <w:pPr>
              <w:rPr>
                <w:rFonts w:asciiTheme="minorHAnsi" w:hAnsiTheme="minorHAnsi" w:cstheme="minorHAnsi"/>
              </w:rPr>
            </w:pPr>
          </w:p>
        </w:tc>
        <w:tc>
          <w:tcPr>
            <w:tcW w:w="1382" w:type="dxa"/>
            <w:gridSpan w:val="4"/>
            <w:vMerge w:val="restart"/>
          </w:tcPr>
          <w:p w:rsidR="00A33521" w:rsidRPr="00F42C32" w:rsidRDefault="00A33521" w:rsidP="00131489">
            <w:pPr>
              <w:rPr>
                <w:rFonts w:asciiTheme="minorHAnsi" w:hAnsiTheme="minorHAnsi" w:cstheme="minorHAnsi"/>
              </w:rPr>
            </w:pPr>
          </w:p>
        </w:tc>
        <w:tc>
          <w:tcPr>
            <w:tcW w:w="2303"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Gratuity process date</w:t>
            </w:r>
          </w:p>
        </w:tc>
        <w:tc>
          <w:tcPr>
            <w:tcW w:w="1660" w:type="dxa"/>
            <w:gridSpan w:val="4"/>
          </w:tcPr>
          <w:p w:rsidR="00A33521" w:rsidRPr="00F42C32" w:rsidRDefault="00A33521" w:rsidP="00131489">
            <w:pPr>
              <w:rPr>
                <w:rFonts w:asciiTheme="minorHAnsi" w:hAnsiTheme="minorHAnsi" w:cstheme="minorHAnsi"/>
              </w:rPr>
            </w:pPr>
            <w:r w:rsidRPr="00F42C32">
              <w:rPr>
                <w:rFonts w:asciiTheme="minorHAnsi" w:hAnsiTheme="minorHAnsi" w:cstheme="minorHAnsi"/>
              </w:rPr>
              <w:t>Date Field</w:t>
            </w:r>
          </w:p>
        </w:tc>
        <w:tc>
          <w:tcPr>
            <w:tcW w:w="1291"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Date Time</w:t>
            </w:r>
          </w:p>
        </w:tc>
        <w:tc>
          <w:tcPr>
            <w:tcW w:w="2006" w:type="dxa"/>
            <w:gridSpan w:val="3"/>
          </w:tcPr>
          <w:p w:rsidR="00A33521" w:rsidRPr="00F42C32" w:rsidRDefault="00A33521" w:rsidP="00131489">
            <w:pPr>
              <w:rPr>
                <w:rFonts w:asciiTheme="minorHAnsi" w:hAnsiTheme="minorHAnsi" w:cstheme="minorHAnsi"/>
              </w:rPr>
            </w:pPr>
          </w:p>
        </w:tc>
      </w:tr>
      <w:tr w:rsidR="00A33521" w:rsidRPr="00F42C32" w:rsidTr="00A33521">
        <w:tc>
          <w:tcPr>
            <w:tcW w:w="826" w:type="dxa"/>
            <w:vMerge/>
          </w:tcPr>
          <w:p w:rsidR="00A33521" w:rsidRPr="00F42C32" w:rsidRDefault="00A33521" w:rsidP="00131489">
            <w:pPr>
              <w:rPr>
                <w:rFonts w:asciiTheme="minorHAnsi" w:hAnsiTheme="minorHAnsi" w:cstheme="minorHAnsi"/>
              </w:rPr>
            </w:pPr>
          </w:p>
        </w:tc>
        <w:tc>
          <w:tcPr>
            <w:tcW w:w="1382" w:type="dxa"/>
            <w:gridSpan w:val="4"/>
            <w:vMerge/>
          </w:tcPr>
          <w:p w:rsidR="00A33521" w:rsidRPr="00F42C32" w:rsidRDefault="00A33521" w:rsidP="00131489">
            <w:pPr>
              <w:rPr>
                <w:rFonts w:asciiTheme="minorHAnsi" w:hAnsiTheme="minorHAnsi" w:cstheme="minorHAnsi"/>
              </w:rPr>
            </w:pPr>
          </w:p>
        </w:tc>
        <w:tc>
          <w:tcPr>
            <w:tcW w:w="2303"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Process Month</w:t>
            </w:r>
          </w:p>
        </w:tc>
        <w:tc>
          <w:tcPr>
            <w:tcW w:w="1660" w:type="dxa"/>
            <w:gridSpan w:val="4"/>
          </w:tcPr>
          <w:p w:rsidR="00A33521" w:rsidRPr="00F42C32" w:rsidRDefault="00A33521" w:rsidP="00131489">
            <w:pPr>
              <w:rPr>
                <w:rFonts w:asciiTheme="minorHAnsi" w:hAnsiTheme="minorHAnsi" w:cstheme="minorHAnsi"/>
              </w:rPr>
            </w:pPr>
            <w:r w:rsidRPr="00F42C32">
              <w:rPr>
                <w:rFonts w:asciiTheme="minorHAnsi" w:hAnsiTheme="minorHAnsi" w:cstheme="minorHAnsi"/>
              </w:rPr>
              <w:t>Dropdown</w:t>
            </w:r>
          </w:p>
        </w:tc>
        <w:tc>
          <w:tcPr>
            <w:tcW w:w="1291"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 xml:space="preserve">Numeric </w:t>
            </w:r>
          </w:p>
        </w:tc>
        <w:tc>
          <w:tcPr>
            <w:tcW w:w="2006" w:type="dxa"/>
            <w:gridSpan w:val="3"/>
          </w:tcPr>
          <w:p w:rsidR="00A33521" w:rsidRPr="00F42C32" w:rsidRDefault="00A33521" w:rsidP="00131489">
            <w:pPr>
              <w:rPr>
                <w:rFonts w:asciiTheme="minorHAnsi" w:hAnsiTheme="minorHAnsi" w:cstheme="minorHAnsi"/>
              </w:rPr>
            </w:pPr>
          </w:p>
        </w:tc>
      </w:tr>
      <w:tr w:rsidR="00A33521" w:rsidRPr="00F42C32" w:rsidTr="00A33521">
        <w:tc>
          <w:tcPr>
            <w:tcW w:w="826" w:type="dxa"/>
            <w:vMerge/>
          </w:tcPr>
          <w:p w:rsidR="00A33521" w:rsidRPr="00F42C32" w:rsidRDefault="00A33521" w:rsidP="00131489">
            <w:pPr>
              <w:rPr>
                <w:rFonts w:asciiTheme="minorHAnsi" w:hAnsiTheme="minorHAnsi" w:cstheme="minorHAnsi"/>
              </w:rPr>
            </w:pPr>
          </w:p>
        </w:tc>
        <w:tc>
          <w:tcPr>
            <w:tcW w:w="1382" w:type="dxa"/>
            <w:gridSpan w:val="4"/>
            <w:vMerge/>
          </w:tcPr>
          <w:p w:rsidR="00A33521" w:rsidRPr="00F42C32" w:rsidRDefault="00A33521" w:rsidP="00131489">
            <w:pPr>
              <w:rPr>
                <w:rFonts w:asciiTheme="minorHAnsi" w:hAnsiTheme="minorHAnsi" w:cstheme="minorHAnsi"/>
              </w:rPr>
            </w:pPr>
          </w:p>
        </w:tc>
        <w:tc>
          <w:tcPr>
            <w:tcW w:w="2303"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Quarter</w:t>
            </w:r>
          </w:p>
        </w:tc>
        <w:tc>
          <w:tcPr>
            <w:tcW w:w="1660" w:type="dxa"/>
            <w:gridSpan w:val="4"/>
          </w:tcPr>
          <w:p w:rsidR="00A33521" w:rsidRPr="00F42C32" w:rsidRDefault="00A33521" w:rsidP="00131489">
            <w:pPr>
              <w:rPr>
                <w:rFonts w:asciiTheme="minorHAnsi" w:hAnsiTheme="minorHAnsi" w:cstheme="minorHAnsi"/>
              </w:rPr>
            </w:pPr>
            <w:r w:rsidRPr="00F42C32">
              <w:rPr>
                <w:rFonts w:asciiTheme="minorHAnsi" w:hAnsiTheme="minorHAnsi" w:cstheme="minorHAnsi"/>
              </w:rPr>
              <w:t>Dropdown</w:t>
            </w:r>
          </w:p>
        </w:tc>
        <w:tc>
          <w:tcPr>
            <w:tcW w:w="1291"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A33521" w:rsidRPr="00F42C32" w:rsidRDefault="00A33521" w:rsidP="00131489">
            <w:pPr>
              <w:rPr>
                <w:rFonts w:asciiTheme="minorHAnsi" w:hAnsiTheme="minorHAnsi" w:cstheme="minorHAnsi"/>
              </w:rPr>
            </w:pPr>
          </w:p>
        </w:tc>
      </w:tr>
      <w:tr w:rsidR="00A33521" w:rsidRPr="00F42C32" w:rsidTr="00A33521">
        <w:tc>
          <w:tcPr>
            <w:tcW w:w="826" w:type="dxa"/>
            <w:vMerge/>
          </w:tcPr>
          <w:p w:rsidR="00A33521" w:rsidRPr="00F42C32" w:rsidRDefault="00A33521" w:rsidP="00131489">
            <w:pPr>
              <w:rPr>
                <w:rFonts w:asciiTheme="minorHAnsi" w:hAnsiTheme="minorHAnsi" w:cstheme="minorHAnsi"/>
              </w:rPr>
            </w:pPr>
          </w:p>
        </w:tc>
        <w:tc>
          <w:tcPr>
            <w:tcW w:w="1382" w:type="dxa"/>
            <w:gridSpan w:val="4"/>
            <w:vMerge/>
          </w:tcPr>
          <w:p w:rsidR="00A33521" w:rsidRPr="00F42C32" w:rsidRDefault="00A33521" w:rsidP="00131489">
            <w:pPr>
              <w:rPr>
                <w:rFonts w:asciiTheme="minorHAnsi" w:hAnsiTheme="minorHAnsi" w:cstheme="minorHAnsi"/>
              </w:rPr>
            </w:pPr>
          </w:p>
        </w:tc>
        <w:tc>
          <w:tcPr>
            <w:tcW w:w="2303"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Fiscal Year</w:t>
            </w:r>
          </w:p>
        </w:tc>
        <w:tc>
          <w:tcPr>
            <w:tcW w:w="1660" w:type="dxa"/>
            <w:gridSpan w:val="4"/>
          </w:tcPr>
          <w:p w:rsidR="00A33521" w:rsidRPr="00F42C32" w:rsidRDefault="00A33521" w:rsidP="00131489">
            <w:pPr>
              <w:rPr>
                <w:rFonts w:asciiTheme="minorHAnsi" w:hAnsiTheme="minorHAnsi" w:cstheme="minorHAnsi"/>
              </w:rPr>
            </w:pPr>
            <w:r w:rsidRPr="00F42C32">
              <w:rPr>
                <w:rFonts w:asciiTheme="minorHAnsi" w:hAnsiTheme="minorHAnsi" w:cstheme="minorHAnsi"/>
              </w:rPr>
              <w:t>Dropdown</w:t>
            </w:r>
          </w:p>
        </w:tc>
        <w:tc>
          <w:tcPr>
            <w:tcW w:w="1291"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A33521" w:rsidRPr="00F42C32" w:rsidRDefault="00A33521" w:rsidP="00131489">
            <w:pPr>
              <w:rPr>
                <w:rFonts w:asciiTheme="minorHAnsi" w:hAnsiTheme="minorHAnsi" w:cstheme="minorHAnsi"/>
              </w:rPr>
            </w:pPr>
          </w:p>
        </w:tc>
      </w:tr>
      <w:tr w:rsidR="00A33521" w:rsidRPr="00F42C32" w:rsidTr="00A33521">
        <w:tc>
          <w:tcPr>
            <w:tcW w:w="826" w:type="dxa"/>
            <w:vMerge/>
          </w:tcPr>
          <w:p w:rsidR="00A33521" w:rsidRPr="00F42C32" w:rsidRDefault="00A33521" w:rsidP="00131489">
            <w:pPr>
              <w:rPr>
                <w:rFonts w:asciiTheme="minorHAnsi" w:hAnsiTheme="minorHAnsi" w:cstheme="minorHAnsi"/>
              </w:rPr>
            </w:pPr>
          </w:p>
        </w:tc>
        <w:tc>
          <w:tcPr>
            <w:tcW w:w="1382" w:type="dxa"/>
            <w:gridSpan w:val="4"/>
            <w:vMerge/>
          </w:tcPr>
          <w:p w:rsidR="00A33521" w:rsidRPr="00F42C32" w:rsidRDefault="00A33521" w:rsidP="00131489">
            <w:pPr>
              <w:rPr>
                <w:rFonts w:asciiTheme="minorHAnsi" w:hAnsiTheme="minorHAnsi" w:cstheme="minorHAnsi"/>
              </w:rPr>
            </w:pPr>
          </w:p>
        </w:tc>
        <w:tc>
          <w:tcPr>
            <w:tcW w:w="2303"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 xml:space="preserve">Process Year </w:t>
            </w:r>
          </w:p>
        </w:tc>
        <w:tc>
          <w:tcPr>
            <w:tcW w:w="1660" w:type="dxa"/>
            <w:gridSpan w:val="4"/>
          </w:tcPr>
          <w:p w:rsidR="00A33521" w:rsidRPr="00F42C32" w:rsidRDefault="00A33521" w:rsidP="00131489">
            <w:pPr>
              <w:rPr>
                <w:rFonts w:asciiTheme="minorHAnsi" w:hAnsiTheme="minorHAnsi" w:cstheme="minorHAnsi"/>
              </w:rPr>
            </w:pPr>
            <w:r w:rsidRPr="00F42C32">
              <w:rPr>
                <w:rFonts w:asciiTheme="minorHAnsi" w:hAnsiTheme="minorHAnsi" w:cstheme="minorHAnsi"/>
              </w:rPr>
              <w:t>Dropdown</w:t>
            </w:r>
          </w:p>
        </w:tc>
        <w:tc>
          <w:tcPr>
            <w:tcW w:w="1291"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A33521" w:rsidRPr="00F42C32" w:rsidRDefault="00A33521" w:rsidP="00131489">
            <w:pPr>
              <w:rPr>
                <w:rFonts w:asciiTheme="minorHAnsi" w:hAnsiTheme="minorHAnsi" w:cstheme="minorHAnsi"/>
              </w:rPr>
            </w:pPr>
          </w:p>
        </w:tc>
      </w:tr>
      <w:tr w:rsidR="00A33521" w:rsidRPr="00F42C32" w:rsidTr="00A33521">
        <w:tc>
          <w:tcPr>
            <w:tcW w:w="826" w:type="dxa"/>
            <w:vMerge/>
          </w:tcPr>
          <w:p w:rsidR="00A33521" w:rsidRPr="00F42C32" w:rsidRDefault="00A33521" w:rsidP="00131489">
            <w:pPr>
              <w:rPr>
                <w:rFonts w:asciiTheme="minorHAnsi" w:hAnsiTheme="minorHAnsi" w:cstheme="minorHAnsi"/>
              </w:rPr>
            </w:pPr>
          </w:p>
        </w:tc>
        <w:tc>
          <w:tcPr>
            <w:tcW w:w="1382" w:type="dxa"/>
            <w:gridSpan w:val="4"/>
            <w:vMerge/>
          </w:tcPr>
          <w:p w:rsidR="00A33521" w:rsidRPr="00F42C32" w:rsidRDefault="00A33521" w:rsidP="00131489">
            <w:pPr>
              <w:rPr>
                <w:rFonts w:asciiTheme="minorHAnsi" w:hAnsiTheme="minorHAnsi" w:cstheme="minorHAnsi"/>
              </w:rPr>
            </w:pPr>
          </w:p>
        </w:tc>
        <w:tc>
          <w:tcPr>
            <w:tcW w:w="2303"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Process</w:t>
            </w:r>
          </w:p>
        </w:tc>
        <w:tc>
          <w:tcPr>
            <w:tcW w:w="1660" w:type="dxa"/>
            <w:gridSpan w:val="4"/>
          </w:tcPr>
          <w:p w:rsidR="00A33521" w:rsidRPr="00F42C32" w:rsidRDefault="00A33521" w:rsidP="00131489">
            <w:pPr>
              <w:rPr>
                <w:rFonts w:asciiTheme="minorHAnsi" w:hAnsiTheme="minorHAnsi" w:cstheme="minorHAnsi"/>
              </w:rPr>
            </w:pPr>
            <w:r w:rsidRPr="00F42C32">
              <w:rPr>
                <w:rFonts w:asciiTheme="minorHAnsi" w:hAnsiTheme="minorHAnsi" w:cstheme="minorHAnsi"/>
              </w:rPr>
              <w:t>Button</w:t>
            </w:r>
          </w:p>
        </w:tc>
        <w:tc>
          <w:tcPr>
            <w:tcW w:w="1291" w:type="dxa"/>
          </w:tcPr>
          <w:p w:rsidR="00A33521" w:rsidRPr="00F42C32" w:rsidRDefault="00A33521" w:rsidP="00131489">
            <w:pPr>
              <w:rPr>
                <w:rFonts w:asciiTheme="minorHAnsi" w:hAnsiTheme="minorHAnsi" w:cstheme="minorHAnsi"/>
              </w:rPr>
            </w:pPr>
          </w:p>
        </w:tc>
        <w:tc>
          <w:tcPr>
            <w:tcW w:w="2006" w:type="dxa"/>
            <w:gridSpan w:val="3"/>
          </w:tcPr>
          <w:p w:rsidR="00A33521" w:rsidRPr="00F42C32" w:rsidRDefault="00A33521" w:rsidP="00131489">
            <w:pPr>
              <w:rPr>
                <w:rFonts w:asciiTheme="minorHAnsi" w:hAnsiTheme="minorHAnsi" w:cstheme="minorHAnsi"/>
              </w:rPr>
            </w:pPr>
          </w:p>
        </w:tc>
      </w:tr>
      <w:tr w:rsidR="00A33521" w:rsidRPr="00F42C32" w:rsidTr="00A33521">
        <w:tc>
          <w:tcPr>
            <w:tcW w:w="9468" w:type="dxa"/>
            <w:gridSpan w:val="14"/>
            <w:shd w:val="clear" w:color="auto" w:fill="D9D9D9" w:themeFill="background1" w:themeFillShade="D9"/>
          </w:tcPr>
          <w:p w:rsidR="00A33521" w:rsidRPr="00F42C32" w:rsidRDefault="00A33521" w:rsidP="00131489">
            <w:pPr>
              <w:rPr>
                <w:rFonts w:asciiTheme="minorHAnsi" w:hAnsiTheme="minorHAnsi" w:cstheme="minorHAnsi"/>
              </w:rPr>
            </w:pPr>
          </w:p>
        </w:tc>
      </w:tr>
      <w:tr w:rsidR="00A33521" w:rsidRPr="00F42C32" w:rsidTr="00A33521">
        <w:tc>
          <w:tcPr>
            <w:tcW w:w="826" w:type="dxa"/>
            <w:vMerge w:val="restart"/>
          </w:tcPr>
          <w:p w:rsidR="00A33521" w:rsidRPr="00F42C32" w:rsidRDefault="00A33521" w:rsidP="00131489">
            <w:pPr>
              <w:rPr>
                <w:rFonts w:asciiTheme="minorHAnsi" w:hAnsiTheme="minorHAnsi" w:cstheme="minorHAnsi"/>
                <w:b/>
              </w:rPr>
            </w:pPr>
          </w:p>
        </w:tc>
        <w:tc>
          <w:tcPr>
            <w:tcW w:w="8642" w:type="dxa"/>
            <w:gridSpan w:val="13"/>
          </w:tcPr>
          <w:p w:rsidR="00A33521" w:rsidRPr="00F42C32" w:rsidRDefault="00A33521" w:rsidP="006B0E55">
            <w:pPr>
              <w:rPr>
                <w:rFonts w:asciiTheme="minorHAnsi" w:hAnsiTheme="minorHAnsi" w:cstheme="minorHAnsi"/>
                <w:b/>
              </w:rPr>
            </w:pPr>
            <w:r w:rsidRPr="00F42C32">
              <w:rPr>
                <w:rFonts w:asciiTheme="minorHAnsi" w:hAnsiTheme="minorHAnsi" w:cstheme="minorHAnsi"/>
                <w:b/>
              </w:rPr>
              <w:t>Salary Source/Donor Entry</w:t>
            </w:r>
          </w:p>
        </w:tc>
      </w:tr>
      <w:tr w:rsidR="00A33521" w:rsidRPr="00F42C32" w:rsidTr="00A33521">
        <w:tc>
          <w:tcPr>
            <w:tcW w:w="826" w:type="dxa"/>
            <w:vMerge/>
          </w:tcPr>
          <w:p w:rsidR="00A33521" w:rsidRPr="00F42C32" w:rsidRDefault="00A33521" w:rsidP="00131489">
            <w:pPr>
              <w:rPr>
                <w:rFonts w:asciiTheme="minorHAnsi" w:hAnsiTheme="minorHAnsi" w:cstheme="minorHAnsi"/>
              </w:rPr>
            </w:pPr>
          </w:p>
        </w:tc>
        <w:tc>
          <w:tcPr>
            <w:tcW w:w="1382" w:type="dxa"/>
            <w:gridSpan w:val="4"/>
            <w:vMerge w:val="restart"/>
          </w:tcPr>
          <w:p w:rsidR="00A33521" w:rsidRPr="00F42C32" w:rsidRDefault="00A33521" w:rsidP="00131489">
            <w:pPr>
              <w:rPr>
                <w:rFonts w:asciiTheme="minorHAnsi" w:hAnsiTheme="minorHAnsi" w:cstheme="minorHAnsi"/>
              </w:rPr>
            </w:pPr>
          </w:p>
        </w:tc>
        <w:tc>
          <w:tcPr>
            <w:tcW w:w="2303" w:type="dxa"/>
          </w:tcPr>
          <w:p w:rsidR="00A33521" w:rsidRPr="00F42C32" w:rsidRDefault="00A33521" w:rsidP="006B0E55">
            <w:pPr>
              <w:rPr>
                <w:rFonts w:asciiTheme="minorHAnsi" w:hAnsiTheme="minorHAnsi" w:cstheme="minorHAnsi"/>
              </w:rPr>
            </w:pPr>
            <w:r w:rsidRPr="00F42C32">
              <w:rPr>
                <w:rFonts w:asciiTheme="minorHAnsi" w:hAnsiTheme="minorHAnsi" w:cstheme="minorHAnsi"/>
              </w:rPr>
              <w:t>Donor Code</w:t>
            </w:r>
          </w:p>
        </w:tc>
        <w:tc>
          <w:tcPr>
            <w:tcW w:w="1660" w:type="dxa"/>
            <w:gridSpan w:val="4"/>
          </w:tcPr>
          <w:p w:rsidR="00A33521" w:rsidRPr="00F42C32" w:rsidRDefault="00A33521" w:rsidP="00131489">
            <w:pPr>
              <w:rPr>
                <w:rFonts w:asciiTheme="minorHAnsi" w:hAnsiTheme="minorHAnsi" w:cstheme="minorHAnsi"/>
              </w:rPr>
            </w:pPr>
          </w:p>
        </w:tc>
        <w:tc>
          <w:tcPr>
            <w:tcW w:w="1291" w:type="dxa"/>
          </w:tcPr>
          <w:p w:rsidR="00A33521" w:rsidRPr="00F42C32" w:rsidRDefault="00A33521" w:rsidP="00131489">
            <w:pPr>
              <w:rPr>
                <w:rFonts w:asciiTheme="minorHAnsi" w:hAnsiTheme="minorHAnsi" w:cstheme="minorHAnsi"/>
              </w:rPr>
            </w:pPr>
          </w:p>
        </w:tc>
        <w:tc>
          <w:tcPr>
            <w:tcW w:w="2006" w:type="dxa"/>
            <w:gridSpan w:val="3"/>
          </w:tcPr>
          <w:p w:rsidR="00A33521" w:rsidRPr="00F42C32" w:rsidRDefault="00A33521" w:rsidP="00131489">
            <w:pPr>
              <w:rPr>
                <w:rFonts w:asciiTheme="minorHAnsi" w:hAnsiTheme="minorHAnsi" w:cstheme="minorHAnsi"/>
              </w:rPr>
            </w:pPr>
          </w:p>
        </w:tc>
      </w:tr>
      <w:tr w:rsidR="00A33521" w:rsidRPr="00F42C32" w:rsidTr="00A33521">
        <w:tc>
          <w:tcPr>
            <w:tcW w:w="826" w:type="dxa"/>
            <w:vMerge/>
          </w:tcPr>
          <w:p w:rsidR="00A33521" w:rsidRPr="00F42C32" w:rsidRDefault="00A33521" w:rsidP="00131489">
            <w:pPr>
              <w:rPr>
                <w:rFonts w:asciiTheme="minorHAnsi" w:hAnsiTheme="minorHAnsi" w:cstheme="minorHAnsi"/>
              </w:rPr>
            </w:pPr>
          </w:p>
        </w:tc>
        <w:tc>
          <w:tcPr>
            <w:tcW w:w="1382" w:type="dxa"/>
            <w:gridSpan w:val="4"/>
            <w:vMerge/>
          </w:tcPr>
          <w:p w:rsidR="00A33521" w:rsidRPr="00F42C32" w:rsidRDefault="00A33521" w:rsidP="00131489">
            <w:pPr>
              <w:rPr>
                <w:rFonts w:asciiTheme="minorHAnsi" w:hAnsiTheme="minorHAnsi" w:cstheme="minorHAnsi"/>
              </w:rPr>
            </w:pPr>
          </w:p>
        </w:tc>
        <w:tc>
          <w:tcPr>
            <w:tcW w:w="2303"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Name</w:t>
            </w:r>
          </w:p>
        </w:tc>
        <w:tc>
          <w:tcPr>
            <w:tcW w:w="1660" w:type="dxa"/>
            <w:gridSpan w:val="4"/>
          </w:tcPr>
          <w:p w:rsidR="00A33521" w:rsidRPr="00F42C32" w:rsidRDefault="00A33521" w:rsidP="00131489">
            <w:pPr>
              <w:rPr>
                <w:rFonts w:asciiTheme="minorHAnsi" w:hAnsiTheme="minorHAnsi" w:cstheme="minorHAnsi"/>
              </w:rPr>
            </w:pPr>
          </w:p>
        </w:tc>
        <w:tc>
          <w:tcPr>
            <w:tcW w:w="1291" w:type="dxa"/>
          </w:tcPr>
          <w:p w:rsidR="00A33521" w:rsidRPr="00F42C32" w:rsidRDefault="00A33521" w:rsidP="00131489">
            <w:pPr>
              <w:rPr>
                <w:rFonts w:asciiTheme="minorHAnsi" w:hAnsiTheme="minorHAnsi" w:cstheme="minorHAnsi"/>
              </w:rPr>
            </w:pPr>
          </w:p>
        </w:tc>
        <w:tc>
          <w:tcPr>
            <w:tcW w:w="2006" w:type="dxa"/>
            <w:gridSpan w:val="3"/>
          </w:tcPr>
          <w:p w:rsidR="00A33521" w:rsidRPr="00F42C32" w:rsidRDefault="00A33521" w:rsidP="00131489">
            <w:pPr>
              <w:rPr>
                <w:rFonts w:asciiTheme="minorHAnsi" w:hAnsiTheme="minorHAnsi" w:cstheme="minorHAnsi"/>
              </w:rPr>
            </w:pPr>
          </w:p>
        </w:tc>
      </w:tr>
      <w:tr w:rsidR="00A33521" w:rsidRPr="00F42C32" w:rsidTr="00A33521">
        <w:tc>
          <w:tcPr>
            <w:tcW w:w="826" w:type="dxa"/>
            <w:vMerge/>
          </w:tcPr>
          <w:p w:rsidR="00A33521" w:rsidRPr="00F42C32" w:rsidRDefault="00A33521" w:rsidP="00131489">
            <w:pPr>
              <w:rPr>
                <w:rFonts w:asciiTheme="minorHAnsi" w:hAnsiTheme="minorHAnsi" w:cstheme="minorHAnsi"/>
              </w:rPr>
            </w:pPr>
          </w:p>
        </w:tc>
        <w:tc>
          <w:tcPr>
            <w:tcW w:w="1382" w:type="dxa"/>
            <w:gridSpan w:val="4"/>
            <w:vMerge/>
          </w:tcPr>
          <w:p w:rsidR="00A33521" w:rsidRPr="00F42C32" w:rsidRDefault="00A33521" w:rsidP="00131489">
            <w:pPr>
              <w:rPr>
                <w:rFonts w:asciiTheme="minorHAnsi" w:hAnsiTheme="minorHAnsi" w:cstheme="minorHAnsi"/>
              </w:rPr>
            </w:pPr>
          </w:p>
        </w:tc>
        <w:tc>
          <w:tcPr>
            <w:tcW w:w="2303"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Activity Code</w:t>
            </w:r>
          </w:p>
        </w:tc>
        <w:tc>
          <w:tcPr>
            <w:tcW w:w="1660" w:type="dxa"/>
            <w:gridSpan w:val="4"/>
          </w:tcPr>
          <w:p w:rsidR="00A33521" w:rsidRPr="00F42C32" w:rsidRDefault="00A33521" w:rsidP="00131489">
            <w:pPr>
              <w:rPr>
                <w:rFonts w:asciiTheme="minorHAnsi" w:hAnsiTheme="minorHAnsi" w:cstheme="minorHAnsi"/>
              </w:rPr>
            </w:pPr>
          </w:p>
        </w:tc>
        <w:tc>
          <w:tcPr>
            <w:tcW w:w="1291" w:type="dxa"/>
          </w:tcPr>
          <w:p w:rsidR="00A33521" w:rsidRPr="00F42C32" w:rsidRDefault="00A33521" w:rsidP="00131489">
            <w:pPr>
              <w:rPr>
                <w:rFonts w:asciiTheme="minorHAnsi" w:hAnsiTheme="minorHAnsi" w:cstheme="minorHAnsi"/>
              </w:rPr>
            </w:pPr>
          </w:p>
        </w:tc>
        <w:tc>
          <w:tcPr>
            <w:tcW w:w="2006" w:type="dxa"/>
            <w:gridSpan w:val="3"/>
          </w:tcPr>
          <w:p w:rsidR="00A33521" w:rsidRPr="00F42C32" w:rsidRDefault="00A33521" w:rsidP="00131489">
            <w:pPr>
              <w:rPr>
                <w:rFonts w:asciiTheme="minorHAnsi" w:hAnsiTheme="minorHAnsi" w:cstheme="minorHAnsi"/>
              </w:rPr>
            </w:pPr>
          </w:p>
        </w:tc>
      </w:tr>
      <w:tr w:rsidR="00A33521" w:rsidRPr="00F42C32" w:rsidTr="00A33521">
        <w:tc>
          <w:tcPr>
            <w:tcW w:w="9468" w:type="dxa"/>
            <w:gridSpan w:val="14"/>
            <w:shd w:val="clear" w:color="auto" w:fill="D9D9D9" w:themeFill="background1" w:themeFillShade="D9"/>
          </w:tcPr>
          <w:p w:rsidR="00A33521" w:rsidRPr="00F42C32" w:rsidRDefault="00A33521" w:rsidP="00131489">
            <w:pPr>
              <w:rPr>
                <w:rFonts w:asciiTheme="minorHAnsi" w:hAnsiTheme="minorHAnsi" w:cstheme="minorHAnsi"/>
              </w:rPr>
            </w:pPr>
          </w:p>
        </w:tc>
      </w:tr>
      <w:tr w:rsidR="00A33521" w:rsidRPr="00F42C32" w:rsidTr="00A33521">
        <w:tc>
          <w:tcPr>
            <w:tcW w:w="826" w:type="dxa"/>
            <w:vMerge w:val="restart"/>
          </w:tcPr>
          <w:p w:rsidR="00A33521" w:rsidRPr="00F42C32" w:rsidRDefault="00A33521" w:rsidP="00131489">
            <w:pPr>
              <w:rPr>
                <w:rFonts w:asciiTheme="minorHAnsi" w:hAnsiTheme="minorHAnsi" w:cstheme="minorHAnsi"/>
                <w:b/>
              </w:rPr>
            </w:pPr>
          </w:p>
        </w:tc>
        <w:tc>
          <w:tcPr>
            <w:tcW w:w="8642" w:type="dxa"/>
            <w:gridSpan w:val="13"/>
          </w:tcPr>
          <w:p w:rsidR="00A33521" w:rsidRPr="00F42C32" w:rsidRDefault="00A33521" w:rsidP="00131489">
            <w:pPr>
              <w:rPr>
                <w:rFonts w:asciiTheme="minorHAnsi" w:hAnsiTheme="minorHAnsi" w:cstheme="minorHAnsi"/>
              </w:rPr>
            </w:pPr>
            <w:r w:rsidRPr="00F42C32">
              <w:rPr>
                <w:rFonts w:asciiTheme="minorHAnsi" w:hAnsiTheme="minorHAnsi" w:cstheme="minorHAnsi"/>
                <w:b/>
              </w:rPr>
              <w:t>Staff’s Salary Charging</w:t>
            </w:r>
          </w:p>
        </w:tc>
      </w:tr>
      <w:tr w:rsidR="00A33521" w:rsidRPr="00F42C32" w:rsidTr="00A33521">
        <w:tc>
          <w:tcPr>
            <w:tcW w:w="826" w:type="dxa"/>
            <w:vMerge/>
          </w:tcPr>
          <w:p w:rsidR="00A33521" w:rsidRPr="00F42C32" w:rsidRDefault="00A33521" w:rsidP="00131489">
            <w:pPr>
              <w:rPr>
                <w:rFonts w:asciiTheme="minorHAnsi" w:hAnsiTheme="minorHAnsi" w:cstheme="minorHAnsi"/>
              </w:rPr>
            </w:pPr>
          </w:p>
        </w:tc>
        <w:tc>
          <w:tcPr>
            <w:tcW w:w="1382" w:type="dxa"/>
            <w:gridSpan w:val="4"/>
            <w:vMerge w:val="restart"/>
          </w:tcPr>
          <w:p w:rsidR="00A33521" w:rsidRPr="00F42C32" w:rsidRDefault="00A33521" w:rsidP="00131489">
            <w:pPr>
              <w:rPr>
                <w:rFonts w:asciiTheme="minorHAnsi" w:hAnsiTheme="minorHAnsi" w:cstheme="minorHAnsi"/>
              </w:rPr>
            </w:pPr>
          </w:p>
        </w:tc>
        <w:tc>
          <w:tcPr>
            <w:tcW w:w="2303"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Employee Search</w:t>
            </w:r>
          </w:p>
        </w:tc>
        <w:tc>
          <w:tcPr>
            <w:tcW w:w="1660" w:type="dxa"/>
            <w:gridSpan w:val="4"/>
          </w:tcPr>
          <w:p w:rsidR="00A33521" w:rsidRPr="00F42C32" w:rsidRDefault="00A33521" w:rsidP="00131489">
            <w:pPr>
              <w:rPr>
                <w:rFonts w:asciiTheme="minorHAnsi" w:hAnsiTheme="minorHAnsi" w:cstheme="minorHAnsi"/>
              </w:rPr>
            </w:pPr>
            <w:r w:rsidRPr="00F42C32">
              <w:rPr>
                <w:rFonts w:asciiTheme="minorHAnsi" w:hAnsiTheme="minorHAnsi" w:cstheme="minorHAnsi"/>
              </w:rPr>
              <w:t>Text Box Search</w:t>
            </w:r>
          </w:p>
        </w:tc>
        <w:tc>
          <w:tcPr>
            <w:tcW w:w="1291" w:type="dxa"/>
          </w:tcPr>
          <w:p w:rsidR="00A33521" w:rsidRPr="00F42C32" w:rsidRDefault="00A33521" w:rsidP="00131489">
            <w:pPr>
              <w:rPr>
                <w:rFonts w:asciiTheme="minorHAnsi" w:hAnsiTheme="minorHAnsi" w:cstheme="minorHAnsi"/>
              </w:rPr>
            </w:pPr>
          </w:p>
        </w:tc>
        <w:tc>
          <w:tcPr>
            <w:tcW w:w="2006" w:type="dxa"/>
            <w:gridSpan w:val="3"/>
          </w:tcPr>
          <w:p w:rsidR="00A33521" w:rsidRPr="00F42C32" w:rsidRDefault="00A33521" w:rsidP="00131489">
            <w:pPr>
              <w:rPr>
                <w:rFonts w:asciiTheme="minorHAnsi" w:hAnsiTheme="minorHAnsi" w:cstheme="minorHAnsi"/>
              </w:rPr>
            </w:pPr>
          </w:p>
        </w:tc>
      </w:tr>
      <w:tr w:rsidR="00A33521" w:rsidRPr="00F42C32" w:rsidTr="00A33521">
        <w:tc>
          <w:tcPr>
            <w:tcW w:w="826" w:type="dxa"/>
            <w:vMerge/>
          </w:tcPr>
          <w:p w:rsidR="00A33521" w:rsidRPr="00F42C32" w:rsidRDefault="00A33521" w:rsidP="00131489">
            <w:pPr>
              <w:rPr>
                <w:rFonts w:asciiTheme="minorHAnsi" w:hAnsiTheme="minorHAnsi" w:cstheme="minorHAnsi"/>
              </w:rPr>
            </w:pPr>
          </w:p>
        </w:tc>
        <w:tc>
          <w:tcPr>
            <w:tcW w:w="1382" w:type="dxa"/>
            <w:gridSpan w:val="4"/>
            <w:vMerge/>
          </w:tcPr>
          <w:p w:rsidR="00A33521" w:rsidRPr="00F42C32" w:rsidRDefault="00A33521" w:rsidP="00131489">
            <w:pPr>
              <w:rPr>
                <w:rFonts w:asciiTheme="minorHAnsi" w:hAnsiTheme="minorHAnsi" w:cstheme="minorHAnsi"/>
              </w:rPr>
            </w:pPr>
          </w:p>
        </w:tc>
        <w:tc>
          <w:tcPr>
            <w:tcW w:w="2303"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Entry Date</w:t>
            </w:r>
          </w:p>
        </w:tc>
        <w:tc>
          <w:tcPr>
            <w:tcW w:w="1660" w:type="dxa"/>
            <w:gridSpan w:val="4"/>
          </w:tcPr>
          <w:p w:rsidR="00A33521" w:rsidRPr="00F42C32" w:rsidRDefault="00A33521" w:rsidP="00131489">
            <w:pPr>
              <w:rPr>
                <w:rFonts w:asciiTheme="minorHAnsi" w:hAnsiTheme="minorHAnsi" w:cstheme="minorHAnsi"/>
              </w:rPr>
            </w:pPr>
            <w:r w:rsidRPr="00F42C32">
              <w:rPr>
                <w:rFonts w:asciiTheme="minorHAnsi" w:hAnsiTheme="minorHAnsi" w:cstheme="minorHAnsi"/>
              </w:rPr>
              <w:t>Date Field</w:t>
            </w:r>
          </w:p>
        </w:tc>
        <w:tc>
          <w:tcPr>
            <w:tcW w:w="1291"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Date Time</w:t>
            </w:r>
          </w:p>
        </w:tc>
        <w:tc>
          <w:tcPr>
            <w:tcW w:w="2006" w:type="dxa"/>
            <w:gridSpan w:val="3"/>
          </w:tcPr>
          <w:p w:rsidR="00A33521" w:rsidRPr="00F42C32" w:rsidRDefault="00A33521" w:rsidP="00131489">
            <w:pPr>
              <w:rPr>
                <w:rFonts w:asciiTheme="minorHAnsi" w:hAnsiTheme="minorHAnsi" w:cstheme="minorHAnsi"/>
              </w:rPr>
            </w:pPr>
          </w:p>
        </w:tc>
      </w:tr>
      <w:tr w:rsidR="00A33521" w:rsidRPr="00F42C32" w:rsidTr="00A33521">
        <w:tc>
          <w:tcPr>
            <w:tcW w:w="826" w:type="dxa"/>
            <w:vMerge/>
          </w:tcPr>
          <w:p w:rsidR="00A33521" w:rsidRPr="00F42C32" w:rsidRDefault="00A33521" w:rsidP="00131489">
            <w:pPr>
              <w:rPr>
                <w:rFonts w:asciiTheme="minorHAnsi" w:hAnsiTheme="minorHAnsi" w:cstheme="minorHAnsi"/>
              </w:rPr>
            </w:pPr>
          </w:p>
        </w:tc>
        <w:tc>
          <w:tcPr>
            <w:tcW w:w="1382" w:type="dxa"/>
            <w:gridSpan w:val="4"/>
            <w:vMerge/>
          </w:tcPr>
          <w:p w:rsidR="00A33521" w:rsidRPr="00F42C32" w:rsidRDefault="00A33521" w:rsidP="00131489">
            <w:pPr>
              <w:rPr>
                <w:rFonts w:asciiTheme="minorHAnsi" w:hAnsiTheme="minorHAnsi" w:cstheme="minorHAnsi"/>
              </w:rPr>
            </w:pPr>
          </w:p>
        </w:tc>
        <w:tc>
          <w:tcPr>
            <w:tcW w:w="2303" w:type="dxa"/>
          </w:tcPr>
          <w:p w:rsidR="00A33521" w:rsidRPr="00F42C32" w:rsidRDefault="00A33521" w:rsidP="006B0E55">
            <w:pPr>
              <w:rPr>
                <w:rFonts w:asciiTheme="minorHAnsi" w:hAnsiTheme="minorHAnsi" w:cstheme="minorHAnsi"/>
              </w:rPr>
            </w:pPr>
            <w:r w:rsidRPr="00F42C32">
              <w:rPr>
                <w:rFonts w:asciiTheme="minorHAnsi" w:hAnsiTheme="minorHAnsi" w:cstheme="minorHAnsi"/>
              </w:rPr>
              <w:t>Salary Source/Donor</w:t>
            </w:r>
          </w:p>
        </w:tc>
        <w:tc>
          <w:tcPr>
            <w:tcW w:w="1660" w:type="dxa"/>
            <w:gridSpan w:val="4"/>
          </w:tcPr>
          <w:p w:rsidR="00A33521" w:rsidRPr="00F42C32" w:rsidRDefault="00A33521" w:rsidP="00131489">
            <w:pPr>
              <w:rPr>
                <w:rFonts w:asciiTheme="minorHAnsi" w:hAnsiTheme="minorHAnsi" w:cstheme="minorHAnsi"/>
              </w:rPr>
            </w:pPr>
            <w:r w:rsidRPr="00F42C32">
              <w:rPr>
                <w:rFonts w:asciiTheme="minorHAnsi" w:hAnsiTheme="minorHAnsi" w:cstheme="minorHAnsi"/>
              </w:rPr>
              <w:t>Dropdown</w:t>
            </w:r>
          </w:p>
        </w:tc>
        <w:tc>
          <w:tcPr>
            <w:tcW w:w="1291"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A33521" w:rsidRPr="00F42C32" w:rsidRDefault="00A33521" w:rsidP="00131489">
            <w:pPr>
              <w:rPr>
                <w:rFonts w:asciiTheme="minorHAnsi" w:hAnsiTheme="minorHAnsi" w:cstheme="minorHAnsi"/>
              </w:rPr>
            </w:pPr>
          </w:p>
        </w:tc>
      </w:tr>
      <w:tr w:rsidR="00A33521" w:rsidRPr="00F42C32" w:rsidTr="00A33521">
        <w:tc>
          <w:tcPr>
            <w:tcW w:w="826" w:type="dxa"/>
            <w:vMerge/>
          </w:tcPr>
          <w:p w:rsidR="00A33521" w:rsidRPr="00F42C32" w:rsidRDefault="00A33521" w:rsidP="00131489">
            <w:pPr>
              <w:rPr>
                <w:rFonts w:asciiTheme="minorHAnsi" w:hAnsiTheme="minorHAnsi" w:cstheme="minorHAnsi"/>
              </w:rPr>
            </w:pPr>
          </w:p>
        </w:tc>
        <w:tc>
          <w:tcPr>
            <w:tcW w:w="1382" w:type="dxa"/>
            <w:gridSpan w:val="4"/>
            <w:vMerge/>
          </w:tcPr>
          <w:p w:rsidR="00A33521" w:rsidRPr="00F42C32" w:rsidRDefault="00A33521" w:rsidP="00131489">
            <w:pPr>
              <w:rPr>
                <w:rFonts w:asciiTheme="minorHAnsi" w:hAnsiTheme="minorHAnsi" w:cstheme="minorHAnsi"/>
              </w:rPr>
            </w:pPr>
          </w:p>
        </w:tc>
        <w:tc>
          <w:tcPr>
            <w:tcW w:w="2303"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 xml:space="preserve">Percentage </w:t>
            </w:r>
          </w:p>
        </w:tc>
        <w:tc>
          <w:tcPr>
            <w:tcW w:w="1660" w:type="dxa"/>
            <w:gridSpan w:val="4"/>
          </w:tcPr>
          <w:p w:rsidR="00A33521" w:rsidRPr="00F42C32" w:rsidRDefault="00A33521" w:rsidP="00131489">
            <w:pPr>
              <w:rPr>
                <w:rFonts w:asciiTheme="minorHAnsi" w:hAnsiTheme="minorHAnsi" w:cstheme="minorHAnsi"/>
              </w:rPr>
            </w:pPr>
            <w:r w:rsidRPr="00F42C32">
              <w:rPr>
                <w:rFonts w:asciiTheme="minorHAnsi" w:hAnsiTheme="minorHAnsi" w:cstheme="minorHAnsi"/>
              </w:rPr>
              <w:t>Text Box</w:t>
            </w:r>
          </w:p>
        </w:tc>
        <w:tc>
          <w:tcPr>
            <w:tcW w:w="1291"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A33521" w:rsidRPr="00F42C32" w:rsidRDefault="00A33521" w:rsidP="00131489">
            <w:pPr>
              <w:rPr>
                <w:rFonts w:asciiTheme="minorHAnsi" w:hAnsiTheme="minorHAnsi" w:cstheme="minorHAnsi"/>
              </w:rPr>
            </w:pPr>
          </w:p>
        </w:tc>
      </w:tr>
      <w:tr w:rsidR="00A33521" w:rsidRPr="00F42C32" w:rsidTr="00A33521">
        <w:tc>
          <w:tcPr>
            <w:tcW w:w="826" w:type="dxa"/>
            <w:vMerge/>
          </w:tcPr>
          <w:p w:rsidR="00A33521" w:rsidRPr="00F42C32" w:rsidRDefault="00A33521" w:rsidP="00131489">
            <w:pPr>
              <w:rPr>
                <w:rFonts w:asciiTheme="minorHAnsi" w:hAnsiTheme="minorHAnsi" w:cstheme="minorHAnsi"/>
              </w:rPr>
            </w:pPr>
          </w:p>
        </w:tc>
        <w:tc>
          <w:tcPr>
            <w:tcW w:w="1382" w:type="dxa"/>
            <w:gridSpan w:val="4"/>
            <w:vMerge/>
          </w:tcPr>
          <w:p w:rsidR="00A33521" w:rsidRPr="00F42C32" w:rsidRDefault="00A33521" w:rsidP="00131489">
            <w:pPr>
              <w:rPr>
                <w:rFonts w:asciiTheme="minorHAnsi" w:hAnsiTheme="minorHAnsi" w:cstheme="minorHAnsi"/>
              </w:rPr>
            </w:pPr>
          </w:p>
        </w:tc>
        <w:tc>
          <w:tcPr>
            <w:tcW w:w="2303"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Is Active</w:t>
            </w:r>
          </w:p>
        </w:tc>
        <w:tc>
          <w:tcPr>
            <w:tcW w:w="1660" w:type="dxa"/>
            <w:gridSpan w:val="4"/>
          </w:tcPr>
          <w:p w:rsidR="00A33521" w:rsidRPr="00F42C32" w:rsidRDefault="00A33521" w:rsidP="00131489">
            <w:pPr>
              <w:rPr>
                <w:rFonts w:asciiTheme="minorHAnsi" w:hAnsiTheme="minorHAnsi" w:cstheme="minorHAnsi"/>
              </w:rPr>
            </w:pPr>
            <w:r w:rsidRPr="00F42C32">
              <w:rPr>
                <w:rFonts w:asciiTheme="minorHAnsi" w:hAnsiTheme="minorHAnsi" w:cstheme="minorHAnsi"/>
              </w:rPr>
              <w:t>Check box</w:t>
            </w:r>
          </w:p>
        </w:tc>
        <w:tc>
          <w:tcPr>
            <w:tcW w:w="1291" w:type="dxa"/>
          </w:tcPr>
          <w:p w:rsidR="00A33521" w:rsidRPr="00F42C32" w:rsidRDefault="00A33521" w:rsidP="00131489">
            <w:pPr>
              <w:rPr>
                <w:rFonts w:asciiTheme="minorHAnsi" w:hAnsiTheme="minorHAnsi" w:cstheme="minorHAnsi"/>
              </w:rPr>
            </w:pPr>
          </w:p>
        </w:tc>
        <w:tc>
          <w:tcPr>
            <w:tcW w:w="2006" w:type="dxa"/>
            <w:gridSpan w:val="3"/>
          </w:tcPr>
          <w:p w:rsidR="00A33521" w:rsidRPr="00F42C32" w:rsidRDefault="00A33521" w:rsidP="00131489">
            <w:pPr>
              <w:rPr>
                <w:rFonts w:asciiTheme="minorHAnsi" w:hAnsiTheme="minorHAnsi" w:cstheme="minorHAnsi"/>
              </w:rPr>
            </w:pPr>
          </w:p>
        </w:tc>
      </w:tr>
      <w:tr w:rsidR="00A33521" w:rsidRPr="00F42C32" w:rsidTr="00A33521">
        <w:tc>
          <w:tcPr>
            <w:tcW w:w="826" w:type="dxa"/>
            <w:vMerge/>
          </w:tcPr>
          <w:p w:rsidR="00A33521" w:rsidRPr="00F42C32" w:rsidRDefault="00A33521" w:rsidP="00131489">
            <w:pPr>
              <w:rPr>
                <w:rFonts w:asciiTheme="minorHAnsi" w:hAnsiTheme="minorHAnsi" w:cstheme="minorHAnsi"/>
              </w:rPr>
            </w:pPr>
          </w:p>
        </w:tc>
        <w:tc>
          <w:tcPr>
            <w:tcW w:w="1382" w:type="dxa"/>
            <w:gridSpan w:val="4"/>
            <w:vMerge/>
          </w:tcPr>
          <w:p w:rsidR="00A33521" w:rsidRPr="00F42C32" w:rsidRDefault="00A33521" w:rsidP="00131489">
            <w:pPr>
              <w:rPr>
                <w:rFonts w:asciiTheme="minorHAnsi" w:hAnsiTheme="minorHAnsi" w:cstheme="minorHAnsi"/>
              </w:rPr>
            </w:pPr>
          </w:p>
        </w:tc>
        <w:tc>
          <w:tcPr>
            <w:tcW w:w="2303"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List view</w:t>
            </w:r>
          </w:p>
        </w:tc>
        <w:tc>
          <w:tcPr>
            <w:tcW w:w="1660" w:type="dxa"/>
            <w:gridSpan w:val="4"/>
          </w:tcPr>
          <w:p w:rsidR="00A33521" w:rsidRPr="00F42C32" w:rsidRDefault="00A33521" w:rsidP="00131489">
            <w:pPr>
              <w:rPr>
                <w:rFonts w:asciiTheme="minorHAnsi" w:hAnsiTheme="minorHAnsi" w:cstheme="minorHAnsi"/>
              </w:rPr>
            </w:pPr>
            <w:r w:rsidRPr="00F42C32">
              <w:rPr>
                <w:rFonts w:asciiTheme="minorHAnsi" w:hAnsiTheme="minorHAnsi" w:cstheme="minorHAnsi"/>
              </w:rPr>
              <w:t>Grid view with Edit and Delete option</w:t>
            </w:r>
          </w:p>
        </w:tc>
        <w:tc>
          <w:tcPr>
            <w:tcW w:w="1291" w:type="dxa"/>
          </w:tcPr>
          <w:p w:rsidR="00A33521" w:rsidRPr="00F42C32" w:rsidRDefault="00A33521" w:rsidP="00131489">
            <w:pPr>
              <w:rPr>
                <w:rFonts w:asciiTheme="minorHAnsi" w:hAnsiTheme="minorHAnsi" w:cstheme="minorHAnsi"/>
              </w:rPr>
            </w:pPr>
          </w:p>
        </w:tc>
        <w:tc>
          <w:tcPr>
            <w:tcW w:w="2006" w:type="dxa"/>
            <w:gridSpan w:val="3"/>
          </w:tcPr>
          <w:p w:rsidR="00A33521" w:rsidRPr="00F42C32" w:rsidRDefault="00A33521" w:rsidP="00131489">
            <w:pPr>
              <w:rPr>
                <w:rFonts w:asciiTheme="minorHAnsi" w:hAnsiTheme="minorHAnsi" w:cstheme="minorHAnsi"/>
              </w:rPr>
            </w:pPr>
          </w:p>
        </w:tc>
      </w:tr>
      <w:tr w:rsidR="00A33521" w:rsidRPr="00F42C32" w:rsidTr="00A33521">
        <w:tc>
          <w:tcPr>
            <w:tcW w:w="826" w:type="dxa"/>
            <w:vMerge/>
          </w:tcPr>
          <w:p w:rsidR="00A33521" w:rsidRPr="00F42C32" w:rsidRDefault="00A33521" w:rsidP="00131489">
            <w:pPr>
              <w:rPr>
                <w:rFonts w:asciiTheme="minorHAnsi" w:hAnsiTheme="minorHAnsi" w:cstheme="minorHAnsi"/>
              </w:rPr>
            </w:pPr>
          </w:p>
        </w:tc>
        <w:tc>
          <w:tcPr>
            <w:tcW w:w="1382" w:type="dxa"/>
            <w:gridSpan w:val="4"/>
            <w:vMerge/>
          </w:tcPr>
          <w:p w:rsidR="00A33521" w:rsidRPr="00F42C32" w:rsidRDefault="00A33521" w:rsidP="00131489">
            <w:pPr>
              <w:rPr>
                <w:rFonts w:asciiTheme="minorHAnsi" w:hAnsiTheme="minorHAnsi" w:cstheme="minorHAnsi"/>
              </w:rPr>
            </w:pPr>
          </w:p>
        </w:tc>
        <w:tc>
          <w:tcPr>
            <w:tcW w:w="2303"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Refresh</w:t>
            </w:r>
          </w:p>
        </w:tc>
        <w:tc>
          <w:tcPr>
            <w:tcW w:w="1660" w:type="dxa"/>
            <w:gridSpan w:val="4"/>
          </w:tcPr>
          <w:p w:rsidR="00A33521" w:rsidRPr="00F42C32" w:rsidRDefault="00A33521" w:rsidP="00131489">
            <w:pPr>
              <w:rPr>
                <w:rFonts w:asciiTheme="minorHAnsi" w:hAnsiTheme="minorHAnsi" w:cstheme="minorHAnsi"/>
              </w:rPr>
            </w:pPr>
            <w:r w:rsidRPr="00F42C32">
              <w:rPr>
                <w:rFonts w:asciiTheme="minorHAnsi" w:hAnsiTheme="minorHAnsi" w:cstheme="minorHAnsi"/>
              </w:rPr>
              <w:t>Button</w:t>
            </w:r>
          </w:p>
        </w:tc>
        <w:tc>
          <w:tcPr>
            <w:tcW w:w="1291" w:type="dxa"/>
          </w:tcPr>
          <w:p w:rsidR="00A33521" w:rsidRPr="00F42C32" w:rsidRDefault="00A33521" w:rsidP="00131489">
            <w:pPr>
              <w:rPr>
                <w:rFonts w:asciiTheme="minorHAnsi" w:hAnsiTheme="minorHAnsi" w:cstheme="minorHAnsi"/>
              </w:rPr>
            </w:pPr>
          </w:p>
        </w:tc>
        <w:tc>
          <w:tcPr>
            <w:tcW w:w="2006" w:type="dxa"/>
            <w:gridSpan w:val="3"/>
          </w:tcPr>
          <w:p w:rsidR="00A33521" w:rsidRPr="00F42C32" w:rsidRDefault="00A33521" w:rsidP="00131489">
            <w:pPr>
              <w:rPr>
                <w:rFonts w:asciiTheme="minorHAnsi" w:hAnsiTheme="minorHAnsi" w:cstheme="minorHAnsi"/>
              </w:rPr>
            </w:pPr>
          </w:p>
        </w:tc>
      </w:tr>
      <w:tr w:rsidR="00A33521" w:rsidRPr="00F42C32" w:rsidTr="00A33521">
        <w:tc>
          <w:tcPr>
            <w:tcW w:w="826" w:type="dxa"/>
            <w:vMerge/>
          </w:tcPr>
          <w:p w:rsidR="00A33521" w:rsidRPr="00F42C32" w:rsidRDefault="00A33521" w:rsidP="00131489">
            <w:pPr>
              <w:rPr>
                <w:rFonts w:asciiTheme="minorHAnsi" w:hAnsiTheme="minorHAnsi" w:cstheme="minorHAnsi"/>
              </w:rPr>
            </w:pPr>
          </w:p>
        </w:tc>
        <w:tc>
          <w:tcPr>
            <w:tcW w:w="1382" w:type="dxa"/>
            <w:gridSpan w:val="4"/>
            <w:vMerge/>
          </w:tcPr>
          <w:p w:rsidR="00A33521" w:rsidRPr="00F42C32" w:rsidRDefault="00A33521" w:rsidP="00131489">
            <w:pPr>
              <w:rPr>
                <w:rFonts w:asciiTheme="minorHAnsi" w:hAnsiTheme="minorHAnsi" w:cstheme="minorHAnsi"/>
              </w:rPr>
            </w:pPr>
          </w:p>
        </w:tc>
        <w:tc>
          <w:tcPr>
            <w:tcW w:w="2303"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Save</w:t>
            </w:r>
          </w:p>
        </w:tc>
        <w:tc>
          <w:tcPr>
            <w:tcW w:w="1660" w:type="dxa"/>
            <w:gridSpan w:val="4"/>
          </w:tcPr>
          <w:p w:rsidR="00A33521" w:rsidRPr="00F42C32" w:rsidRDefault="00A33521" w:rsidP="00131489">
            <w:pPr>
              <w:rPr>
                <w:rFonts w:asciiTheme="minorHAnsi" w:hAnsiTheme="minorHAnsi" w:cstheme="minorHAnsi"/>
              </w:rPr>
            </w:pPr>
            <w:r w:rsidRPr="00F42C32">
              <w:rPr>
                <w:rFonts w:asciiTheme="minorHAnsi" w:hAnsiTheme="minorHAnsi" w:cstheme="minorHAnsi"/>
              </w:rPr>
              <w:t>Button</w:t>
            </w:r>
          </w:p>
        </w:tc>
        <w:tc>
          <w:tcPr>
            <w:tcW w:w="1291" w:type="dxa"/>
          </w:tcPr>
          <w:p w:rsidR="00A33521" w:rsidRPr="00F42C32" w:rsidRDefault="00A33521" w:rsidP="00131489">
            <w:pPr>
              <w:rPr>
                <w:rFonts w:asciiTheme="minorHAnsi" w:hAnsiTheme="minorHAnsi" w:cstheme="minorHAnsi"/>
              </w:rPr>
            </w:pPr>
          </w:p>
        </w:tc>
        <w:tc>
          <w:tcPr>
            <w:tcW w:w="2006" w:type="dxa"/>
            <w:gridSpan w:val="3"/>
          </w:tcPr>
          <w:p w:rsidR="00A33521" w:rsidRPr="00F42C32" w:rsidRDefault="00A33521" w:rsidP="00131489">
            <w:pPr>
              <w:rPr>
                <w:rFonts w:asciiTheme="minorHAnsi" w:hAnsiTheme="minorHAnsi" w:cstheme="minorHAnsi"/>
              </w:rPr>
            </w:pPr>
          </w:p>
        </w:tc>
      </w:tr>
      <w:tr w:rsidR="00A33521" w:rsidRPr="00F42C32" w:rsidTr="00A33521">
        <w:tc>
          <w:tcPr>
            <w:tcW w:w="9468" w:type="dxa"/>
            <w:gridSpan w:val="14"/>
            <w:shd w:val="clear" w:color="auto" w:fill="D9D9D9" w:themeFill="background1" w:themeFillShade="D9"/>
          </w:tcPr>
          <w:p w:rsidR="00A33521" w:rsidRPr="00F42C32" w:rsidRDefault="00A33521" w:rsidP="00131489">
            <w:pPr>
              <w:rPr>
                <w:rFonts w:asciiTheme="minorHAnsi" w:hAnsiTheme="minorHAnsi" w:cstheme="minorHAnsi"/>
              </w:rPr>
            </w:pPr>
          </w:p>
        </w:tc>
      </w:tr>
      <w:tr w:rsidR="00A33521" w:rsidRPr="00F42C32" w:rsidTr="00A33521">
        <w:tc>
          <w:tcPr>
            <w:tcW w:w="826" w:type="dxa"/>
            <w:vMerge w:val="restart"/>
          </w:tcPr>
          <w:p w:rsidR="00A33521" w:rsidRPr="00F42C32" w:rsidRDefault="00A33521" w:rsidP="00131489">
            <w:pPr>
              <w:rPr>
                <w:rFonts w:asciiTheme="minorHAnsi" w:hAnsiTheme="minorHAnsi" w:cstheme="minorHAnsi"/>
                <w:b/>
              </w:rPr>
            </w:pPr>
          </w:p>
        </w:tc>
        <w:tc>
          <w:tcPr>
            <w:tcW w:w="8642" w:type="dxa"/>
            <w:gridSpan w:val="13"/>
          </w:tcPr>
          <w:p w:rsidR="00A33521" w:rsidRPr="00F42C32" w:rsidRDefault="00A33521" w:rsidP="00131489">
            <w:pPr>
              <w:rPr>
                <w:rFonts w:asciiTheme="minorHAnsi" w:hAnsiTheme="minorHAnsi" w:cstheme="minorHAnsi"/>
              </w:rPr>
            </w:pPr>
            <w:r w:rsidRPr="00F42C32">
              <w:rPr>
                <w:rFonts w:asciiTheme="minorHAnsi" w:hAnsiTheme="minorHAnsi" w:cstheme="minorHAnsi"/>
                <w:b/>
              </w:rPr>
              <w:t>Salary Charging Upload</w:t>
            </w:r>
          </w:p>
        </w:tc>
      </w:tr>
      <w:tr w:rsidR="00A33521" w:rsidRPr="00F42C32" w:rsidTr="00A33521">
        <w:tc>
          <w:tcPr>
            <w:tcW w:w="826" w:type="dxa"/>
            <w:vMerge/>
          </w:tcPr>
          <w:p w:rsidR="00A33521" w:rsidRPr="00F42C32" w:rsidRDefault="00A33521" w:rsidP="00131489">
            <w:pPr>
              <w:rPr>
                <w:rFonts w:asciiTheme="minorHAnsi" w:hAnsiTheme="minorHAnsi" w:cstheme="minorHAnsi"/>
              </w:rPr>
            </w:pPr>
          </w:p>
        </w:tc>
        <w:tc>
          <w:tcPr>
            <w:tcW w:w="1382" w:type="dxa"/>
            <w:gridSpan w:val="4"/>
            <w:vMerge w:val="restart"/>
          </w:tcPr>
          <w:p w:rsidR="00A33521" w:rsidRPr="00F42C32" w:rsidRDefault="00A33521" w:rsidP="00131489">
            <w:pPr>
              <w:rPr>
                <w:rFonts w:asciiTheme="minorHAnsi" w:hAnsiTheme="minorHAnsi" w:cstheme="minorHAnsi"/>
              </w:rPr>
            </w:pPr>
          </w:p>
        </w:tc>
        <w:tc>
          <w:tcPr>
            <w:tcW w:w="2303"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Choose File</w:t>
            </w:r>
          </w:p>
        </w:tc>
        <w:tc>
          <w:tcPr>
            <w:tcW w:w="1660" w:type="dxa"/>
            <w:gridSpan w:val="4"/>
          </w:tcPr>
          <w:p w:rsidR="00A33521" w:rsidRPr="00F42C32" w:rsidRDefault="00A33521" w:rsidP="00131489">
            <w:pPr>
              <w:rPr>
                <w:rFonts w:asciiTheme="minorHAnsi" w:hAnsiTheme="minorHAnsi" w:cstheme="minorHAnsi"/>
              </w:rPr>
            </w:pPr>
            <w:r w:rsidRPr="00F42C32">
              <w:rPr>
                <w:rFonts w:asciiTheme="minorHAnsi" w:hAnsiTheme="minorHAnsi" w:cstheme="minorHAnsi"/>
              </w:rPr>
              <w:t>File</w:t>
            </w:r>
          </w:p>
        </w:tc>
        <w:tc>
          <w:tcPr>
            <w:tcW w:w="1291" w:type="dxa"/>
          </w:tcPr>
          <w:p w:rsidR="00A33521" w:rsidRPr="00F42C32" w:rsidRDefault="00A33521" w:rsidP="00131489">
            <w:pPr>
              <w:rPr>
                <w:rFonts w:asciiTheme="minorHAnsi" w:hAnsiTheme="minorHAnsi" w:cstheme="minorHAnsi"/>
              </w:rPr>
            </w:pPr>
          </w:p>
        </w:tc>
        <w:tc>
          <w:tcPr>
            <w:tcW w:w="2006" w:type="dxa"/>
            <w:gridSpan w:val="3"/>
          </w:tcPr>
          <w:p w:rsidR="00A33521" w:rsidRPr="00F42C32" w:rsidRDefault="00A33521" w:rsidP="00131489">
            <w:pPr>
              <w:rPr>
                <w:rFonts w:asciiTheme="minorHAnsi" w:hAnsiTheme="minorHAnsi" w:cstheme="minorHAnsi"/>
              </w:rPr>
            </w:pPr>
          </w:p>
        </w:tc>
      </w:tr>
      <w:tr w:rsidR="00A33521" w:rsidRPr="00F42C32" w:rsidTr="00A33521">
        <w:tc>
          <w:tcPr>
            <w:tcW w:w="826" w:type="dxa"/>
            <w:vMerge/>
          </w:tcPr>
          <w:p w:rsidR="00A33521" w:rsidRPr="00F42C32" w:rsidRDefault="00A33521" w:rsidP="00131489">
            <w:pPr>
              <w:rPr>
                <w:rFonts w:asciiTheme="minorHAnsi" w:hAnsiTheme="minorHAnsi" w:cstheme="minorHAnsi"/>
              </w:rPr>
            </w:pPr>
          </w:p>
        </w:tc>
        <w:tc>
          <w:tcPr>
            <w:tcW w:w="1382" w:type="dxa"/>
            <w:gridSpan w:val="4"/>
            <w:vMerge/>
          </w:tcPr>
          <w:p w:rsidR="00A33521" w:rsidRPr="00F42C32" w:rsidRDefault="00A33521" w:rsidP="00131489">
            <w:pPr>
              <w:rPr>
                <w:rFonts w:asciiTheme="minorHAnsi" w:hAnsiTheme="minorHAnsi" w:cstheme="minorHAnsi"/>
              </w:rPr>
            </w:pPr>
          </w:p>
        </w:tc>
        <w:tc>
          <w:tcPr>
            <w:tcW w:w="2303"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Upload</w:t>
            </w:r>
          </w:p>
        </w:tc>
        <w:tc>
          <w:tcPr>
            <w:tcW w:w="1660" w:type="dxa"/>
            <w:gridSpan w:val="4"/>
          </w:tcPr>
          <w:p w:rsidR="00A33521" w:rsidRPr="00F42C32" w:rsidRDefault="00A33521" w:rsidP="00131489">
            <w:pPr>
              <w:rPr>
                <w:rFonts w:asciiTheme="minorHAnsi" w:hAnsiTheme="minorHAnsi" w:cstheme="minorHAnsi"/>
              </w:rPr>
            </w:pPr>
            <w:r w:rsidRPr="00F42C32">
              <w:rPr>
                <w:rFonts w:asciiTheme="minorHAnsi" w:hAnsiTheme="minorHAnsi" w:cstheme="minorHAnsi"/>
              </w:rPr>
              <w:t>Button</w:t>
            </w:r>
          </w:p>
        </w:tc>
        <w:tc>
          <w:tcPr>
            <w:tcW w:w="1291" w:type="dxa"/>
          </w:tcPr>
          <w:p w:rsidR="00A33521" w:rsidRPr="00F42C32" w:rsidRDefault="00A33521" w:rsidP="00131489">
            <w:pPr>
              <w:rPr>
                <w:rFonts w:asciiTheme="minorHAnsi" w:hAnsiTheme="minorHAnsi" w:cstheme="minorHAnsi"/>
              </w:rPr>
            </w:pPr>
          </w:p>
        </w:tc>
        <w:tc>
          <w:tcPr>
            <w:tcW w:w="2006" w:type="dxa"/>
            <w:gridSpan w:val="3"/>
          </w:tcPr>
          <w:p w:rsidR="00A33521" w:rsidRPr="00F42C32" w:rsidRDefault="00A33521" w:rsidP="00131489">
            <w:pPr>
              <w:rPr>
                <w:rFonts w:asciiTheme="minorHAnsi" w:hAnsiTheme="minorHAnsi" w:cstheme="minorHAnsi"/>
              </w:rPr>
            </w:pPr>
          </w:p>
        </w:tc>
      </w:tr>
      <w:tr w:rsidR="00A33521" w:rsidRPr="00F42C32" w:rsidTr="00A33521">
        <w:tc>
          <w:tcPr>
            <w:tcW w:w="826" w:type="dxa"/>
            <w:vMerge/>
          </w:tcPr>
          <w:p w:rsidR="00A33521" w:rsidRPr="00F42C32" w:rsidRDefault="00A33521" w:rsidP="00131489">
            <w:pPr>
              <w:rPr>
                <w:rFonts w:asciiTheme="minorHAnsi" w:hAnsiTheme="minorHAnsi" w:cstheme="minorHAnsi"/>
              </w:rPr>
            </w:pPr>
          </w:p>
        </w:tc>
        <w:tc>
          <w:tcPr>
            <w:tcW w:w="1382" w:type="dxa"/>
            <w:gridSpan w:val="4"/>
            <w:vMerge/>
          </w:tcPr>
          <w:p w:rsidR="00A33521" w:rsidRPr="00F42C32" w:rsidRDefault="00A33521" w:rsidP="00131489">
            <w:pPr>
              <w:rPr>
                <w:rFonts w:asciiTheme="minorHAnsi" w:hAnsiTheme="minorHAnsi" w:cstheme="minorHAnsi"/>
              </w:rPr>
            </w:pPr>
          </w:p>
        </w:tc>
        <w:tc>
          <w:tcPr>
            <w:tcW w:w="2303"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Generate</w:t>
            </w:r>
          </w:p>
        </w:tc>
        <w:tc>
          <w:tcPr>
            <w:tcW w:w="1660" w:type="dxa"/>
            <w:gridSpan w:val="4"/>
          </w:tcPr>
          <w:p w:rsidR="00A33521" w:rsidRPr="00F42C32" w:rsidRDefault="00A33521" w:rsidP="00131489">
            <w:pPr>
              <w:rPr>
                <w:rFonts w:asciiTheme="minorHAnsi" w:hAnsiTheme="minorHAnsi" w:cstheme="minorHAnsi"/>
              </w:rPr>
            </w:pPr>
            <w:r w:rsidRPr="00F42C32">
              <w:rPr>
                <w:rFonts w:asciiTheme="minorHAnsi" w:hAnsiTheme="minorHAnsi" w:cstheme="minorHAnsi"/>
              </w:rPr>
              <w:t>Button</w:t>
            </w:r>
          </w:p>
        </w:tc>
        <w:tc>
          <w:tcPr>
            <w:tcW w:w="1291" w:type="dxa"/>
          </w:tcPr>
          <w:p w:rsidR="00A33521" w:rsidRPr="00F42C32" w:rsidRDefault="00A33521" w:rsidP="00131489">
            <w:pPr>
              <w:rPr>
                <w:rFonts w:asciiTheme="minorHAnsi" w:hAnsiTheme="minorHAnsi" w:cstheme="minorHAnsi"/>
              </w:rPr>
            </w:pPr>
          </w:p>
        </w:tc>
        <w:tc>
          <w:tcPr>
            <w:tcW w:w="2006" w:type="dxa"/>
            <w:gridSpan w:val="3"/>
          </w:tcPr>
          <w:p w:rsidR="00A33521" w:rsidRPr="00F42C32" w:rsidRDefault="00A33521" w:rsidP="00131489">
            <w:pPr>
              <w:rPr>
                <w:rFonts w:asciiTheme="minorHAnsi" w:hAnsiTheme="minorHAnsi" w:cstheme="minorHAnsi"/>
              </w:rPr>
            </w:pPr>
          </w:p>
        </w:tc>
      </w:tr>
      <w:tr w:rsidR="00A33521" w:rsidRPr="00F42C32" w:rsidTr="00A33521">
        <w:tc>
          <w:tcPr>
            <w:tcW w:w="826" w:type="dxa"/>
            <w:vMerge/>
          </w:tcPr>
          <w:p w:rsidR="00A33521" w:rsidRPr="00F42C32" w:rsidRDefault="00A33521" w:rsidP="00131489">
            <w:pPr>
              <w:rPr>
                <w:rFonts w:asciiTheme="minorHAnsi" w:hAnsiTheme="minorHAnsi" w:cstheme="minorHAnsi"/>
              </w:rPr>
            </w:pPr>
          </w:p>
        </w:tc>
        <w:tc>
          <w:tcPr>
            <w:tcW w:w="1382" w:type="dxa"/>
            <w:gridSpan w:val="4"/>
            <w:vMerge/>
          </w:tcPr>
          <w:p w:rsidR="00A33521" w:rsidRPr="00F42C32" w:rsidRDefault="00A33521" w:rsidP="00131489">
            <w:pPr>
              <w:rPr>
                <w:rFonts w:asciiTheme="minorHAnsi" w:hAnsiTheme="minorHAnsi" w:cstheme="minorHAnsi"/>
              </w:rPr>
            </w:pPr>
          </w:p>
        </w:tc>
        <w:tc>
          <w:tcPr>
            <w:tcW w:w="2303"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Salary Charge List</w:t>
            </w:r>
          </w:p>
        </w:tc>
        <w:tc>
          <w:tcPr>
            <w:tcW w:w="1660" w:type="dxa"/>
            <w:gridSpan w:val="4"/>
          </w:tcPr>
          <w:p w:rsidR="00A33521" w:rsidRPr="00F42C32" w:rsidRDefault="00A33521" w:rsidP="00131489">
            <w:pPr>
              <w:rPr>
                <w:rFonts w:asciiTheme="minorHAnsi" w:hAnsiTheme="minorHAnsi" w:cstheme="minorHAnsi"/>
              </w:rPr>
            </w:pPr>
            <w:r w:rsidRPr="00F42C32">
              <w:rPr>
                <w:rFonts w:asciiTheme="minorHAnsi" w:hAnsiTheme="minorHAnsi" w:cstheme="minorHAnsi"/>
              </w:rPr>
              <w:t>Grid view</w:t>
            </w:r>
          </w:p>
        </w:tc>
        <w:tc>
          <w:tcPr>
            <w:tcW w:w="1291" w:type="dxa"/>
          </w:tcPr>
          <w:p w:rsidR="00A33521" w:rsidRPr="00F42C32" w:rsidRDefault="00A33521" w:rsidP="00131489">
            <w:pPr>
              <w:rPr>
                <w:rFonts w:asciiTheme="minorHAnsi" w:hAnsiTheme="minorHAnsi" w:cstheme="minorHAnsi"/>
              </w:rPr>
            </w:pPr>
          </w:p>
        </w:tc>
        <w:tc>
          <w:tcPr>
            <w:tcW w:w="2006" w:type="dxa"/>
            <w:gridSpan w:val="3"/>
          </w:tcPr>
          <w:p w:rsidR="00A33521" w:rsidRPr="00F42C32" w:rsidRDefault="00A33521" w:rsidP="00131489">
            <w:pPr>
              <w:rPr>
                <w:rFonts w:asciiTheme="minorHAnsi" w:hAnsiTheme="minorHAnsi" w:cstheme="minorHAnsi"/>
              </w:rPr>
            </w:pPr>
          </w:p>
        </w:tc>
      </w:tr>
      <w:tr w:rsidR="00A33521" w:rsidRPr="00F42C32" w:rsidTr="00A33521">
        <w:tc>
          <w:tcPr>
            <w:tcW w:w="826" w:type="dxa"/>
            <w:vMerge/>
          </w:tcPr>
          <w:p w:rsidR="00A33521" w:rsidRPr="00F42C32" w:rsidRDefault="00A33521" w:rsidP="00131489">
            <w:pPr>
              <w:rPr>
                <w:rFonts w:asciiTheme="minorHAnsi" w:hAnsiTheme="minorHAnsi" w:cstheme="minorHAnsi"/>
              </w:rPr>
            </w:pPr>
          </w:p>
        </w:tc>
        <w:tc>
          <w:tcPr>
            <w:tcW w:w="1382" w:type="dxa"/>
            <w:gridSpan w:val="4"/>
            <w:vMerge/>
          </w:tcPr>
          <w:p w:rsidR="00A33521" w:rsidRPr="00F42C32" w:rsidRDefault="00A33521" w:rsidP="00131489">
            <w:pPr>
              <w:rPr>
                <w:rFonts w:asciiTheme="minorHAnsi" w:hAnsiTheme="minorHAnsi" w:cstheme="minorHAnsi"/>
              </w:rPr>
            </w:pPr>
          </w:p>
        </w:tc>
        <w:tc>
          <w:tcPr>
            <w:tcW w:w="2303"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Refresh</w:t>
            </w:r>
          </w:p>
        </w:tc>
        <w:tc>
          <w:tcPr>
            <w:tcW w:w="1660" w:type="dxa"/>
            <w:gridSpan w:val="4"/>
          </w:tcPr>
          <w:p w:rsidR="00A33521" w:rsidRPr="00F42C32" w:rsidRDefault="00A33521" w:rsidP="00131489">
            <w:pPr>
              <w:rPr>
                <w:rFonts w:asciiTheme="minorHAnsi" w:hAnsiTheme="minorHAnsi" w:cstheme="minorHAnsi"/>
              </w:rPr>
            </w:pPr>
            <w:r w:rsidRPr="00F42C32">
              <w:rPr>
                <w:rFonts w:asciiTheme="minorHAnsi" w:hAnsiTheme="minorHAnsi" w:cstheme="minorHAnsi"/>
              </w:rPr>
              <w:t>Button</w:t>
            </w:r>
          </w:p>
        </w:tc>
        <w:tc>
          <w:tcPr>
            <w:tcW w:w="1291" w:type="dxa"/>
          </w:tcPr>
          <w:p w:rsidR="00A33521" w:rsidRPr="00F42C32" w:rsidRDefault="00A33521" w:rsidP="00131489">
            <w:pPr>
              <w:rPr>
                <w:rFonts w:asciiTheme="minorHAnsi" w:hAnsiTheme="minorHAnsi" w:cstheme="minorHAnsi"/>
              </w:rPr>
            </w:pPr>
          </w:p>
        </w:tc>
        <w:tc>
          <w:tcPr>
            <w:tcW w:w="2006" w:type="dxa"/>
            <w:gridSpan w:val="3"/>
          </w:tcPr>
          <w:p w:rsidR="00A33521" w:rsidRPr="00F42C32" w:rsidRDefault="00A33521" w:rsidP="00131489">
            <w:pPr>
              <w:rPr>
                <w:rFonts w:asciiTheme="minorHAnsi" w:hAnsiTheme="minorHAnsi" w:cstheme="minorHAnsi"/>
              </w:rPr>
            </w:pPr>
          </w:p>
        </w:tc>
      </w:tr>
      <w:tr w:rsidR="00A33521" w:rsidRPr="00F42C32" w:rsidTr="00A33521">
        <w:tc>
          <w:tcPr>
            <w:tcW w:w="826" w:type="dxa"/>
            <w:vMerge/>
          </w:tcPr>
          <w:p w:rsidR="00A33521" w:rsidRPr="00F42C32" w:rsidRDefault="00A33521" w:rsidP="00131489">
            <w:pPr>
              <w:rPr>
                <w:rFonts w:asciiTheme="minorHAnsi" w:hAnsiTheme="minorHAnsi" w:cstheme="minorHAnsi"/>
              </w:rPr>
            </w:pPr>
          </w:p>
        </w:tc>
        <w:tc>
          <w:tcPr>
            <w:tcW w:w="1382" w:type="dxa"/>
            <w:gridSpan w:val="4"/>
            <w:vMerge/>
          </w:tcPr>
          <w:p w:rsidR="00A33521" w:rsidRPr="00F42C32" w:rsidRDefault="00A33521" w:rsidP="00131489">
            <w:pPr>
              <w:rPr>
                <w:rFonts w:asciiTheme="minorHAnsi" w:hAnsiTheme="minorHAnsi" w:cstheme="minorHAnsi"/>
              </w:rPr>
            </w:pPr>
          </w:p>
        </w:tc>
        <w:tc>
          <w:tcPr>
            <w:tcW w:w="2303"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Save</w:t>
            </w:r>
          </w:p>
        </w:tc>
        <w:tc>
          <w:tcPr>
            <w:tcW w:w="1660" w:type="dxa"/>
            <w:gridSpan w:val="4"/>
          </w:tcPr>
          <w:p w:rsidR="00A33521" w:rsidRPr="00F42C32" w:rsidRDefault="00A33521" w:rsidP="00131489">
            <w:pPr>
              <w:rPr>
                <w:rFonts w:asciiTheme="minorHAnsi" w:hAnsiTheme="minorHAnsi" w:cstheme="minorHAnsi"/>
              </w:rPr>
            </w:pPr>
            <w:r w:rsidRPr="00F42C32">
              <w:rPr>
                <w:rFonts w:asciiTheme="minorHAnsi" w:hAnsiTheme="minorHAnsi" w:cstheme="minorHAnsi"/>
              </w:rPr>
              <w:t>Button</w:t>
            </w:r>
          </w:p>
        </w:tc>
        <w:tc>
          <w:tcPr>
            <w:tcW w:w="1291" w:type="dxa"/>
          </w:tcPr>
          <w:p w:rsidR="00A33521" w:rsidRPr="00F42C32" w:rsidRDefault="00A33521" w:rsidP="00131489">
            <w:pPr>
              <w:rPr>
                <w:rFonts w:asciiTheme="minorHAnsi" w:hAnsiTheme="minorHAnsi" w:cstheme="minorHAnsi"/>
              </w:rPr>
            </w:pPr>
          </w:p>
        </w:tc>
        <w:tc>
          <w:tcPr>
            <w:tcW w:w="2006" w:type="dxa"/>
            <w:gridSpan w:val="3"/>
          </w:tcPr>
          <w:p w:rsidR="00A33521" w:rsidRPr="00F42C32" w:rsidRDefault="00A33521" w:rsidP="00131489">
            <w:pPr>
              <w:rPr>
                <w:rFonts w:asciiTheme="minorHAnsi" w:hAnsiTheme="minorHAnsi" w:cstheme="minorHAnsi"/>
              </w:rPr>
            </w:pPr>
          </w:p>
        </w:tc>
      </w:tr>
      <w:tr w:rsidR="00A33521" w:rsidRPr="00F42C32" w:rsidTr="00A33521">
        <w:tc>
          <w:tcPr>
            <w:tcW w:w="9468" w:type="dxa"/>
            <w:gridSpan w:val="14"/>
            <w:shd w:val="clear" w:color="auto" w:fill="D9D9D9" w:themeFill="background1" w:themeFillShade="D9"/>
          </w:tcPr>
          <w:p w:rsidR="00A33521" w:rsidRPr="00F42C32" w:rsidRDefault="00A33521" w:rsidP="00131489">
            <w:pPr>
              <w:rPr>
                <w:rFonts w:asciiTheme="minorHAnsi" w:hAnsiTheme="minorHAnsi" w:cstheme="minorHAnsi"/>
              </w:rPr>
            </w:pPr>
          </w:p>
        </w:tc>
      </w:tr>
      <w:tr w:rsidR="00A33521" w:rsidRPr="00F42C32" w:rsidTr="00A33521">
        <w:tc>
          <w:tcPr>
            <w:tcW w:w="826" w:type="dxa"/>
            <w:vMerge w:val="restart"/>
          </w:tcPr>
          <w:p w:rsidR="00A33521" w:rsidRPr="00F42C32" w:rsidRDefault="00A33521" w:rsidP="00131489">
            <w:pPr>
              <w:rPr>
                <w:rFonts w:asciiTheme="minorHAnsi" w:hAnsiTheme="minorHAnsi" w:cstheme="minorHAnsi"/>
                <w:b/>
              </w:rPr>
            </w:pPr>
            <w:r>
              <w:rPr>
                <w:rFonts w:asciiTheme="minorHAnsi" w:hAnsiTheme="minorHAnsi" w:cstheme="minorHAnsi"/>
                <w:b/>
              </w:rPr>
              <w:t>8.18</w:t>
            </w:r>
          </w:p>
        </w:tc>
        <w:tc>
          <w:tcPr>
            <w:tcW w:w="8642" w:type="dxa"/>
            <w:gridSpan w:val="13"/>
          </w:tcPr>
          <w:p w:rsidR="00A33521" w:rsidRPr="00F42C32" w:rsidRDefault="00A33521" w:rsidP="00131489">
            <w:pPr>
              <w:rPr>
                <w:rFonts w:asciiTheme="minorHAnsi" w:hAnsiTheme="minorHAnsi" w:cstheme="minorHAnsi"/>
                <w:b/>
              </w:rPr>
            </w:pPr>
            <w:r w:rsidRPr="00F42C32">
              <w:rPr>
                <w:rFonts w:asciiTheme="minorHAnsi" w:hAnsiTheme="minorHAnsi" w:cstheme="minorHAnsi"/>
                <w:b/>
              </w:rPr>
              <w:t xml:space="preserve">COLA Adjustment </w:t>
            </w:r>
          </w:p>
        </w:tc>
      </w:tr>
      <w:tr w:rsidR="00A33521" w:rsidRPr="00F42C32" w:rsidTr="00A33521">
        <w:tc>
          <w:tcPr>
            <w:tcW w:w="826" w:type="dxa"/>
            <w:vMerge/>
          </w:tcPr>
          <w:p w:rsidR="00A33521" w:rsidRPr="00F42C32" w:rsidRDefault="00A33521" w:rsidP="00131489">
            <w:pPr>
              <w:rPr>
                <w:rFonts w:asciiTheme="minorHAnsi" w:hAnsiTheme="minorHAnsi" w:cstheme="minorHAnsi"/>
              </w:rPr>
            </w:pPr>
          </w:p>
        </w:tc>
        <w:tc>
          <w:tcPr>
            <w:tcW w:w="1382" w:type="dxa"/>
            <w:gridSpan w:val="4"/>
            <w:vMerge w:val="restart"/>
          </w:tcPr>
          <w:p w:rsidR="00A33521" w:rsidRPr="00F42C32" w:rsidRDefault="00A33521" w:rsidP="00131489">
            <w:pPr>
              <w:rPr>
                <w:rFonts w:asciiTheme="minorHAnsi" w:hAnsiTheme="minorHAnsi" w:cstheme="minorHAnsi"/>
              </w:rPr>
            </w:pPr>
          </w:p>
        </w:tc>
        <w:tc>
          <w:tcPr>
            <w:tcW w:w="2303"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Employee Grade</w:t>
            </w:r>
          </w:p>
        </w:tc>
        <w:tc>
          <w:tcPr>
            <w:tcW w:w="1660" w:type="dxa"/>
            <w:gridSpan w:val="4"/>
          </w:tcPr>
          <w:p w:rsidR="00A33521" w:rsidRPr="00F42C32" w:rsidRDefault="00A33521" w:rsidP="00131489">
            <w:pPr>
              <w:rPr>
                <w:rFonts w:asciiTheme="minorHAnsi" w:hAnsiTheme="minorHAnsi" w:cstheme="minorHAnsi"/>
              </w:rPr>
            </w:pPr>
            <w:r w:rsidRPr="00F42C32">
              <w:rPr>
                <w:rFonts w:asciiTheme="minorHAnsi" w:hAnsiTheme="minorHAnsi" w:cstheme="minorHAnsi"/>
              </w:rPr>
              <w:t>Dropdown</w:t>
            </w:r>
          </w:p>
        </w:tc>
        <w:tc>
          <w:tcPr>
            <w:tcW w:w="1291"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A33521" w:rsidRPr="00F42C32" w:rsidRDefault="00A33521" w:rsidP="00131489">
            <w:pPr>
              <w:rPr>
                <w:rFonts w:asciiTheme="minorHAnsi" w:hAnsiTheme="minorHAnsi" w:cstheme="minorHAnsi"/>
              </w:rPr>
            </w:pPr>
          </w:p>
        </w:tc>
      </w:tr>
      <w:tr w:rsidR="00A33521" w:rsidRPr="00F42C32" w:rsidTr="00A33521">
        <w:tc>
          <w:tcPr>
            <w:tcW w:w="826" w:type="dxa"/>
            <w:vMerge/>
          </w:tcPr>
          <w:p w:rsidR="00A33521" w:rsidRPr="00F42C32" w:rsidRDefault="00A33521" w:rsidP="00131489">
            <w:pPr>
              <w:rPr>
                <w:rFonts w:asciiTheme="minorHAnsi" w:hAnsiTheme="minorHAnsi" w:cstheme="minorHAnsi"/>
              </w:rPr>
            </w:pPr>
          </w:p>
        </w:tc>
        <w:tc>
          <w:tcPr>
            <w:tcW w:w="1382" w:type="dxa"/>
            <w:gridSpan w:val="4"/>
            <w:vMerge/>
          </w:tcPr>
          <w:p w:rsidR="00A33521" w:rsidRPr="00F42C32" w:rsidRDefault="00A33521" w:rsidP="00131489">
            <w:pPr>
              <w:rPr>
                <w:rFonts w:asciiTheme="minorHAnsi" w:hAnsiTheme="minorHAnsi" w:cstheme="minorHAnsi"/>
              </w:rPr>
            </w:pPr>
          </w:p>
        </w:tc>
        <w:tc>
          <w:tcPr>
            <w:tcW w:w="2303"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 xml:space="preserve">COLA Percentage </w:t>
            </w:r>
          </w:p>
        </w:tc>
        <w:tc>
          <w:tcPr>
            <w:tcW w:w="1660" w:type="dxa"/>
            <w:gridSpan w:val="4"/>
          </w:tcPr>
          <w:p w:rsidR="00A33521" w:rsidRPr="00F42C32" w:rsidRDefault="00A33521" w:rsidP="00131489">
            <w:pPr>
              <w:rPr>
                <w:rFonts w:asciiTheme="minorHAnsi" w:hAnsiTheme="minorHAnsi" w:cstheme="minorHAnsi"/>
              </w:rPr>
            </w:pPr>
            <w:r w:rsidRPr="00F42C32">
              <w:rPr>
                <w:rFonts w:asciiTheme="minorHAnsi" w:hAnsiTheme="minorHAnsi" w:cstheme="minorHAnsi"/>
              </w:rPr>
              <w:t>Text box</w:t>
            </w:r>
          </w:p>
        </w:tc>
        <w:tc>
          <w:tcPr>
            <w:tcW w:w="1291"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A33521" w:rsidRPr="00F42C32" w:rsidRDefault="00A33521" w:rsidP="00131489">
            <w:pPr>
              <w:rPr>
                <w:rFonts w:asciiTheme="minorHAnsi" w:hAnsiTheme="minorHAnsi" w:cstheme="minorHAnsi"/>
              </w:rPr>
            </w:pPr>
          </w:p>
        </w:tc>
      </w:tr>
      <w:tr w:rsidR="00A33521" w:rsidRPr="00F42C32" w:rsidTr="00A33521">
        <w:tc>
          <w:tcPr>
            <w:tcW w:w="826" w:type="dxa"/>
            <w:vMerge/>
          </w:tcPr>
          <w:p w:rsidR="00A33521" w:rsidRPr="00F42C32" w:rsidRDefault="00A33521" w:rsidP="00131489">
            <w:pPr>
              <w:rPr>
                <w:rFonts w:asciiTheme="minorHAnsi" w:hAnsiTheme="minorHAnsi" w:cstheme="minorHAnsi"/>
              </w:rPr>
            </w:pPr>
          </w:p>
        </w:tc>
        <w:tc>
          <w:tcPr>
            <w:tcW w:w="1382" w:type="dxa"/>
            <w:gridSpan w:val="4"/>
            <w:vMerge/>
          </w:tcPr>
          <w:p w:rsidR="00A33521" w:rsidRPr="00F42C32" w:rsidRDefault="00A33521" w:rsidP="00131489">
            <w:pPr>
              <w:rPr>
                <w:rFonts w:asciiTheme="minorHAnsi" w:hAnsiTheme="minorHAnsi" w:cstheme="minorHAnsi"/>
              </w:rPr>
            </w:pPr>
          </w:p>
        </w:tc>
        <w:tc>
          <w:tcPr>
            <w:tcW w:w="2303"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Effective Date</w:t>
            </w:r>
          </w:p>
        </w:tc>
        <w:tc>
          <w:tcPr>
            <w:tcW w:w="1660" w:type="dxa"/>
            <w:gridSpan w:val="4"/>
          </w:tcPr>
          <w:p w:rsidR="00A33521" w:rsidRPr="00F42C32" w:rsidRDefault="00A33521" w:rsidP="00131489">
            <w:pPr>
              <w:rPr>
                <w:rFonts w:asciiTheme="minorHAnsi" w:hAnsiTheme="minorHAnsi" w:cstheme="minorHAnsi"/>
              </w:rPr>
            </w:pPr>
            <w:r w:rsidRPr="00F42C32">
              <w:rPr>
                <w:rFonts w:asciiTheme="minorHAnsi" w:hAnsiTheme="minorHAnsi" w:cstheme="minorHAnsi"/>
              </w:rPr>
              <w:t>Date field</w:t>
            </w:r>
          </w:p>
        </w:tc>
        <w:tc>
          <w:tcPr>
            <w:tcW w:w="1291"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Date Time</w:t>
            </w:r>
          </w:p>
        </w:tc>
        <w:tc>
          <w:tcPr>
            <w:tcW w:w="2006" w:type="dxa"/>
            <w:gridSpan w:val="3"/>
          </w:tcPr>
          <w:p w:rsidR="00A33521" w:rsidRPr="00F42C32" w:rsidRDefault="00A33521" w:rsidP="00131489">
            <w:pPr>
              <w:rPr>
                <w:rFonts w:asciiTheme="minorHAnsi" w:hAnsiTheme="minorHAnsi" w:cstheme="minorHAnsi"/>
              </w:rPr>
            </w:pPr>
          </w:p>
        </w:tc>
      </w:tr>
      <w:tr w:rsidR="00A33521" w:rsidRPr="00F42C32" w:rsidTr="00A33521">
        <w:tc>
          <w:tcPr>
            <w:tcW w:w="826" w:type="dxa"/>
            <w:vMerge/>
          </w:tcPr>
          <w:p w:rsidR="00A33521" w:rsidRPr="00F42C32" w:rsidRDefault="00A33521" w:rsidP="00131489">
            <w:pPr>
              <w:rPr>
                <w:rFonts w:asciiTheme="minorHAnsi" w:hAnsiTheme="minorHAnsi" w:cstheme="minorHAnsi"/>
              </w:rPr>
            </w:pPr>
          </w:p>
        </w:tc>
        <w:tc>
          <w:tcPr>
            <w:tcW w:w="1382" w:type="dxa"/>
            <w:gridSpan w:val="4"/>
            <w:vMerge/>
          </w:tcPr>
          <w:p w:rsidR="00A33521" w:rsidRPr="00F42C32" w:rsidRDefault="00A33521" w:rsidP="00131489">
            <w:pPr>
              <w:rPr>
                <w:rFonts w:asciiTheme="minorHAnsi" w:hAnsiTheme="minorHAnsi" w:cstheme="minorHAnsi"/>
              </w:rPr>
            </w:pPr>
          </w:p>
        </w:tc>
        <w:tc>
          <w:tcPr>
            <w:tcW w:w="2303"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 xml:space="preserve">Generate </w:t>
            </w:r>
          </w:p>
        </w:tc>
        <w:tc>
          <w:tcPr>
            <w:tcW w:w="1660" w:type="dxa"/>
            <w:gridSpan w:val="4"/>
          </w:tcPr>
          <w:p w:rsidR="00A33521" w:rsidRPr="00F42C32" w:rsidRDefault="00A33521" w:rsidP="00131489">
            <w:pPr>
              <w:rPr>
                <w:rFonts w:asciiTheme="minorHAnsi" w:hAnsiTheme="minorHAnsi" w:cstheme="minorHAnsi"/>
              </w:rPr>
            </w:pPr>
            <w:r w:rsidRPr="00F42C32">
              <w:rPr>
                <w:rFonts w:asciiTheme="minorHAnsi" w:hAnsiTheme="minorHAnsi" w:cstheme="minorHAnsi"/>
              </w:rPr>
              <w:t>Button</w:t>
            </w:r>
          </w:p>
        </w:tc>
        <w:tc>
          <w:tcPr>
            <w:tcW w:w="1291" w:type="dxa"/>
          </w:tcPr>
          <w:p w:rsidR="00A33521" w:rsidRPr="00F42C32" w:rsidRDefault="00A33521" w:rsidP="00131489">
            <w:pPr>
              <w:rPr>
                <w:rFonts w:asciiTheme="minorHAnsi" w:hAnsiTheme="minorHAnsi" w:cstheme="minorHAnsi"/>
              </w:rPr>
            </w:pPr>
          </w:p>
        </w:tc>
        <w:tc>
          <w:tcPr>
            <w:tcW w:w="2006" w:type="dxa"/>
            <w:gridSpan w:val="3"/>
          </w:tcPr>
          <w:p w:rsidR="00A33521" w:rsidRPr="00F42C32" w:rsidRDefault="00A33521" w:rsidP="00131489">
            <w:pPr>
              <w:rPr>
                <w:rFonts w:asciiTheme="minorHAnsi" w:hAnsiTheme="minorHAnsi" w:cstheme="minorHAnsi"/>
              </w:rPr>
            </w:pPr>
          </w:p>
        </w:tc>
      </w:tr>
      <w:tr w:rsidR="00A33521" w:rsidRPr="00F42C32" w:rsidTr="00A33521">
        <w:tc>
          <w:tcPr>
            <w:tcW w:w="826" w:type="dxa"/>
            <w:vMerge/>
          </w:tcPr>
          <w:p w:rsidR="00A33521" w:rsidRPr="00F42C32" w:rsidRDefault="00A33521" w:rsidP="00131489">
            <w:pPr>
              <w:rPr>
                <w:rFonts w:asciiTheme="minorHAnsi" w:hAnsiTheme="minorHAnsi" w:cstheme="minorHAnsi"/>
              </w:rPr>
            </w:pPr>
          </w:p>
        </w:tc>
        <w:tc>
          <w:tcPr>
            <w:tcW w:w="1382" w:type="dxa"/>
            <w:gridSpan w:val="4"/>
            <w:vMerge/>
          </w:tcPr>
          <w:p w:rsidR="00A33521" w:rsidRPr="00F42C32" w:rsidRDefault="00A33521" w:rsidP="00131489">
            <w:pPr>
              <w:rPr>
                <w:rFonts w:asciiTheme="minorHAnsi" w:hAnsiTheme="minorHAnsi" w:cstheme="minorHAnsi"/>
              </w:rPr>
            </w:pPr>
          </w:p>
        </w:tc>
        <w:tc>
          <w:tcPr>
            <w:tcW w:w="2303"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Employee List</w:t>
            </w:r>
          </w:p>
        </w:tc>
        <w:tc>
          <w:tcPr>
            <w:tcW w:w="1660" w:type="dxa"/>
            <w:gridSpan w:val="4"/>
          </w:tcPr>
          <w:p w:rsidR="00A33521" w:rsidRPr="00F42C32" w:rsidRDefault="00A33521" w:rsidP="00131489">
            <w:pPr>
              <w:rPr>
                <w:rFonts w:asciiTheme="minorHAnsi" w:hAnsiTheme="minorHAnsi" w:cstheme="minorHAnsi"/>
              </w:rPr>
            </w:pPr>
            <w:r w:rsidRPr="00F42C32">
              <w:rPr>
                <w:rFonts w:asciiTheme="minorHAnsi" w:hAnsiTheme="minorHAnsi" w:cstheme="minorHAnsi"/>
              </w:rPr>
              <w:t>Grid view</w:t>
            </w:r>
          </w:p>
        </w:tc>
        <w:tc>
          <w:tcPr>
            <w:tcW w:w="1291" w:type="dxa"/>
          </w:tcPr>
          <w:p w:rsidR="00A33521" w:rsidRPr="00F42C32" w:rsidRDefault="00A33521" w:rsidP="00131489">
            <w:pPr>
              <w:rPr>
                <w:rFonts w:asciiTheme="minorHAnsi" w:hAnsiTheme="minorHAnsi" w:cstheme="minorHAnsi"/>
              </w:rPr>
            </w:pPr>
          </w:p>
        </w:tc>
        <w:tc>
          <w:tcPr>
            <w:tcW w:w="2006" w:type="dxa"/>
            <w:gridSpan w:val="3"/>
          </w:tcPr>
          <w:p w:rsidR="00A33521" w:rsidRPr="00F42C32" w:rsidRDefault="00A33521" w:rsidP="00131489">
            <w:pPr>
              <w:rPr>
                <w:rFonts w:asciiTheme="minorHAnsi" w:hAnsiTheme="minorHAnsi" w:cstheme="minorHAnsi"/>
              </w:rPr>
            </w:pPr>
          </w:p>
        </w:tc>
      </w:tr>
      <w:tr w:rsidR="00A33521" w:rsidRPr="00F42C32" w:rsidTr="00A33521">
        <w:tc>
          <w:tcPr>
            <w:tcW w:w="826" w:type="dxa"/>
            <w:vMerge/>
          </w:tcPr>
          <w:p w:rsidR="00A33521" w:rsidRPr="00F42C32" w:rsidRDefault="00A33521" w:rsidP="00131489">
            <w:pPr>
              <w:rPr>
                <w:rFonts w:asciiTheme="minorHAnsi" w:hAnsiTheme="minorHAnsi" w:cstheme="minorHAnsi"/>
              </w:rPr>
            </w:pPr>
          </w:p>
        </w:tc>
        <w:tc>
          <w:tcPr>
            <w:tcW w:w="1382" w:type="dxa"/>
            <w:gridSpan w:val="4"/>
            <w:vMerge/>
          </w:tcPr>
          <w:p w:rsidR="00A33521" w:rsidRPr="00F42C32" w:rsidRDefault="00A33521" w:rsidP="00131489">
            <w:pPr>
              <w:rPr>
                <w:rFonts w:asciiTheme="minorHAnsi" w:hAnsiTheme="minorHAnsi" w:cstheme="minorHAnsi"/>
              </w:rPr>
            </w:pPr>
          </w:p>
        </w:tc>
        <w:tc>
          <w:tcPr>
            <w:tcW w:w="2303"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Refresh</w:t>
            </w:r>
          </w:p>
        </w:tc>
        <w:tc>
          <w:tcPr>
            <w:tcW w:w="1660" w:type="dxa"/>
            <w:gridSpan w:val="4"/>
          </w:tcPr>
          <w:p w:rsidR="00A33521" w:rsidRPr="00F42C32" w:rsidRDefault="00A33521" w:rsidP="00131489">
            <w:pPr>
              <w:rPr>
                <w:rFonts w:asciiTheme="minorHAnsi" w:hAnsiTheme="minorHAnsi" w:cstheme="minorHAnsi"/>
              </w:rPr>
            </w:pPr>
            <w:r w:rsidRPr="00F42C32">
              <w:rPr>
                <w:rFonts w:asciiTheme="minorHAnsi" w:hAnsiTheme="minorHAnsi" w:cstheme="minorHAnsi"/>
              </w:rPr>
              <w:t>Button</w:t>
            </w:r>
          </w:p>
        </w:tc>
        <w:tc>
          <w:tcPr>
            <w:tcW w:w="1291" w:type="dxa"/>
          </w:tcPr>
          <w:p w:rsidR="00A33521" w:rsidRPr="00F42C32" w:rsidRDefault="00A33521" w:rsidP="00131489">
            <w:pPr>
              <w:rPr>
                <w:rFonts w:asciiTheme="minorHAnsi" w:hAnsiTheme="minorHAnsi" w:cstheme="minorHAnsi"/>
              </w:rPr>
            </w:pPr>
          </w:p>
        </w:tc>
        <w:tc>
          <w:tcPr>
            <w:tcW w:w="2006" w:type="dxa"/>
            <w:gridSpan w:val="3"/>
          </w:tcPr>
          <w:p w:rsidR="00A33521" w:rsidRPr="00F42C32" w:rsidRDefault="00A33521" w:rsidP="00131489">
            <w:pPr>
              <w:rPr>
                <w:rFonts w:asciiTheme="minorHAnsi" w:hAnsiTheme="minorHAnsi" w:cstheme="minorHAnsi"/>
              </w:rPr>
            </w:pPr>
          </w:p>
        </w:tc>
      </w:tr>
      <w:tr w:rsidR="00A33521" w:rsidRPr="00F42C32" w:rsidTr="00A33521">
        <w:tc>
          <w:tcPr>
            <w:tcW w:w="826" w:type="dxa"/>
            <w:vMerge/>
          </w:tcPr>
          <w:p w:rsidR="00A33521" w:rsidRPr="00F42C32" w:rsidRDefault="00A33521" w:rsidP="00131489">
            <w:pPr>
              <w:rPr>
                <w:rFonts w:asciiTheme="minorHAnsi" w:hAnsiTheme="minorHAnsi" w:cstheme="minorHAnsi"/>
              </w:rPr>
            </w:pPr>
          </w:p>
        </w:tc>
        <w:tc>
          <w:tcPr>
            <w:tcW w:w="1382" w:type="dxa"/>
            <w:gridSpan w:val="4"/>
            <w:vMerge/>
          </w:tcPr>
          <w:p w:rsidR="00A33521" w:rsidRPr="00F42C32" w:rsidRDefault="00A33521" w:rsidP="00131489">
            <w:pPr>
              <w:rPr>
                <w:rFonts w:asciiTheme="minorHAnsi" w:hAnsiTheme="minorHAnsi" w:cstheme="minorHAnsi"/>
              </w:rPr>
            </w:pPr>
          </w:p>
        </w:tc>
        <w:tc>
          <w:tcPr>
            <w:tcW w:w="2303"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Adjust Salary head</w:t>
            </w:r>
          </w:p>
        </w:tc>
        <w:tc>
          <w:tcPr>
            <w:tcW w:w="1660" w:type="dxa"/>
            <w:gridSpan w:val="4"/>
          </w:tcPr>
          <w:p w:rsidR="00A33521" w:rsidRPr="00F42C32" w:rsidRDefault="00A33521" w:rsidP="00131489">
            <w:pPr>
              <w:rPr>
                <w:rFonts w:asciiTheme="minorHAnsi" w:hAnsiTheme="minorHAnsi" w:cstheme="minorHAnsi"/>
              </w:rPr>
            </w:pPr>
            <w:r w:rsidRPr="00F42C32">
              <w:rPr>
                <w:rFonts w:asciiTheme="minorHAnsi" w:hAnsiTheme="minorHAnsi" w:cstheme="minorHAnsi"/>
              </w:rPr>
              <w:t>Button</w:t>
            </w:r>
          </w:p>
        </w:tc>
        <w:tc>
          <w:tcPr>
            <w:tcW w:w="1291" w:type="dxa"/>
          </w:tcPr>
          <w:p w:rsidR="00A33521" w:rsidRPr="00F42C32" w:rsidRDefault="00A33521" w:rsidP="00131489">
            <w:pPr>
              <w:rPr>
                <w:rFonts w:asciiTheme="minorHAnsi" w:hAnsiTheme="minorHAnsi" w:cstheme="minorHAnsi"/>
              </w:rPr>
            </w:pPr>
          </w:p>
        </w:tc>
        <w:tc>
          <w:tcPr>
            <w:tcW w:w="2006" w:type="dxa"/>
            <w:gridSpan w:val="3"/>
          </w:tcPr>
          <w:p w:rsidR="00A33521" w:rsidRPr="00F42C32" w:rsidRDefault="00A33521" w:rsidP="00131489">
            <w:pPr>
              <w:rPr>
                <w:rFonts w:asciiTheme="minorHAnsi" w:hAnsiTheme="minorHAnsi" w:cstheme="minorHAnsi"/>
              </w:rPr>
            </w:pPr>
          </w:p>
        </w:tc>
      </w:tr>
      <w:tr w:rsidR="00A33521" w:rsidRPr="00F42C32" w:rsidTr="00A33521">
        <w:tc>
          <w:tcPr>
            <w:tcW w:w="9468" w:type="dxa"/>
            <w:gridSpan w:val="14"/>
            <w:shd w:val="clear" w:color="auto" w:fill="D9D9D9" w:themeFill="background1" w:themeFillShade="D9"/>
          </w:tcPr>
          <w:p w:rsidR="00A33521" w:rsidRPr="00F42C32" w:rsidRDefault="00A33521" w:rsidP="00131489">
            <w:pPr>
              <w:rPr>
                <w:rFonts w:asciiTheme="minorHAnsi" w:hAnsiTheme="minorHAnsi" w:cstheme="minorHAnsi"/>
              </w:rPr>
            </w:pPr>
          </w:p>
        </w:tc>
      </w:tr>
      <w:tr w:rsidR="00A33521" w:rsidRPr="00F42C32" w:rsidTr="00A33521">
        <w:tc>
          <w:tcPr>
            <w:tcW w:w="826" w:type="dxa"/>
            <w:vMerge w:val="restart"/>
          </w:tcPr>
          <w:p w:rsidR="00A33521" w:rsidRPr="00F42C32" w:rsidRDefault="00A33521" w:rsidP="00131489">
            <w:pPr>
              <w:rPr>
                <w:rFonts w:asciiTheme="minorHAnsi" w:hAnsiTheme="minorHAnsi" w:cstheme="minorHAnsi"/>
                <w:b/>
              </w:rPr>
            </w:pPr>
            <w:r>
              <w:rPr>
                <w:rFonts w:asciiTheme="minorHAnsi" w:hAnsiTheme="minorHAnsi" w:cstheme="minorHAnsi"/>
                <w:b/>
              </w:rPr>
              <w:t>8.19</w:t>
            </w:r>
          </w:p>
        </w:tc>
        <w:tc>
          <w:tcPr>
            <w:tcW w:w="8642" w:type="dxa"/>
            <w:gridSpan w:val="13"/>
          </w:tcPr>
          <w:p w:rsidR="00A33521" w:rsidRPr="00F42C32" w:rsidRDefault="00A33521" w:rsidP="00131489">
            <w:pPr>
              <w:rPr>
                <w:rFonts w:asciiTheme="minorHAnsi" w:hAnsiTheme="minorHAnsi" w:cstheme="minorHAnsi"/>
                <w:b/>
              </w:rPr>
            </w:pPr>
            <w:r w:rsidRPr="00F42C32">
              <w:rPr>
                <w:rFonts w:asciiTheme="minorHAnsi" w:hAnsiTheme="minorHAnsi" w:cstheme="minorHAnsi"/>
                <w:b/>
              </w:rPr>
              <w:t xml:space="preserve">Final Payment Entry/ Final Settlement </w:t>
            </w:r>
          </w:p>
        </w:tc>
      </w:tr>
      <w:tr w:rsidR="00A33521" w:rsidRPr="00F42C32" w:rsidTr="00A33521">
        <w:tc>
          <w:tcPr>
            <w:tcW w:w="826" w:type="dxa"/>
            <w:vMerge/>
          </w:tcPr>
          <w:p w:rsidR="00A33521" w:rsidRPr="00F42C32" w:rsidRDefault="00A33521" w:rsidP="00131489">
            <w:pPr>
              <w:rPr>
                <w:rFonts w:asciiTheme="minorHAnsi" w:hAnsiTheme="minorHAnsi" w:cstheme="minorHAnsi"/>
              </w:rPr>
            </w:pPr>
          </w:p>
        </w:tc>
        <w:tc>
          <w:tcPr>
            <w:tcW w:w="1382" w:type="dxa"/>
            <w:gridSpan w:val="4"/>
            <w:vMerge w:val="restart"/>
          </w:tcPr>
          <w:p w:rsidR="00A33521" w:rsidRPr="00F42C32" w:rsidRDefault="00A33521" w:rsidP="00131489">
            <w:pPr>
              <w:rPr>
                <w:rFonts w:asciiTheme="minorHAnsi" w:hAnsiTheme="minorHAnsi" w:cstheme="minorHAnsi"/>
              </w:rPr>
            </w:pPr>
          </w:p>
        </w:tc>
        <w:tc>
          <w:tcPr>
            <w:tcW w:w="2303"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Employee Search</w:t>
            </w:r>
          </w:p>
        </w:tc>
        <w:tc>
          <w:tcPr>
            <w:tcW w:w="1660" w:type="dxa"/>
            <w:gridSpan w:val="4"/>
          </w:tcPr>
          <w:p w:rsidR="00A33521" w:rsidRPr="00F42C32" w:rsidRDefault="00A33521" w:rsidP="00131489">
            <w:pPr>
              <w:rPr>
                <w:rFonts w:asciiTheme="minorHAnsi" w:hAnsiTheme="minorHAnsi" w:cstheme="minorHAnsi"/>
              </w:rPr>
            </w:pPr>
            <w:r w:rsidRPr="00F42C32">
              <w:rPr>
                <w:rFonts w:asciiTheme="minorHAnsi" w:hAnsiTheme="minorHAnsi" w:cstheme="minorHAnsi"/>
              </w:rPr>
              <w:t>Text box search</w:t>
            </w:r>
          </w:p>
        </w:tc>
        <w:tc>
          <w:tcPr>
            <w:tcW w:w="1291" w:type="dxa"/>
          </w:tcPr>
          <w:p w:rsidR="00A33521" w:rsidRPr="00F42C32" w:rsidRDefault="00A33521" w:rsidP="00131489">
            <w:pPr>
              <w:rPr>
                <w:rFonts w:asciiTheme="minorHAnsi" w:hAnsiTheme="minorHAnsi" w:cstheme="minorHAnsi"/>
              </w:rPr>
            </w:pPr>
          </w:p>
        </w:tc>
        <w:tc>
          <w:tcPr>
            <w:tcW w:w="2006" w:type="dxa"/>
            <w:gridSpan w:val="3"/>
          </w:tcPr>
          <w:p w:rsidR="00A33521" w:rsidRPr="00F42C32" w:rsidRDefault="00A33521" w:rsidP="00131489">
            <w:pPr>
              <w:rPr>
                <w:rFonts w:asciiTheme="minorHAnsi" w:hAnsiTheme="minorHAnsi" w:cstheme="minorHAnsi"/>
              </w:rPr>
            </w:pPr>
          </w:p>
        </w:tc>
      </w:tr>
      <w:tr w:rsidR="00A33521" w:rsidRPr="00F42C32" w:rsidTr="00A33521">
        <w:tc>
          <w:tcPr>
            <w:tcW w:w="826" w:type="dxa"/>
            <w:vMerge/>
          </w:tcPr>
          <w:p w:rsidR="00A33521" w:rsidRPr="00F42C32" w:rsidRDefault="00A33521" w:rsidP="00131489">
            <w:pPr>
              <w:rPr>
                <w:rFonts w:asciiTheme="minorHAnsi" w:hAnsiTheme="minorHAnsi" w:cstheme="minorHAnsi"/>
              </w:rPr>
            </w:pPr>
          </w:p>
        </w:tc>
        <w:tc>
          <w:tcPr>
            <w:tcW w:w="1382" w:type="dxa"/>
            <w:gridSpan w:val="4"/>
            <w:vMerge/>
          </w:tcPr>
          <w:p w:rsidR="00A33521" w:rsidRPr="00F42C32" w:rsidRDefault="00A33521" w:rsidP="00131489">
            <w:pPr>
              <w:rPr>
                <w:rFonts w:asciiTheme="minorHAnsi" w:hAnsiTheme="minorHAnsi" w:cstheme="minorHAnsi"/>
              </w:rPr>
            </w:pPr>
          </w:p>
        </w:tc>
        <w:tc>
          <w:tcPr>
            <w:tcW w:w="2303"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Process Date</w:t>
            </w:r>
          </w:p>
        </w:tc>
        <w:tc>
          <w:tcPr>
            <w:tcW w:w="1660" w:type="dxa"/>
            <w:gridSpan w:val="4"/>
          </w:tcPr>
          <w:p w:rsidR="00A33521" w:rsidRPr="00F42C32" w:rsidRDefault="00A33521" w:rsidP="00131489">
            <w:pPr>
              <w:rPr>
                <w:rFonts w:asciiTheme="minorHAnsi" w:hAnsiTheme="minorHAnsi" w:cstheme="minorHAnsi"/>
              </w:rPr>
            </w:pPr>
            <w:r w:rsidRPr="00F42C32">
              <w:rPr>
                <w:rFonts w:asciiTheme="minorHAnsi" w:hAnsiTheme="minorHAnsi" w:cstheme="minorHAnsi"/>
              </w:rPr>
              <w:t>Date field</w:t>
            </w:r>
          </w:p>
        </w:tc>
        <w:tc>
          <w:tcPr>
            <w:tcW w:w="1291"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Date Time</w:t>
            </w:r>
          </w:p>
        </w:tc>
        <w:tc>
          <w:tcPr>
            <w:tcW w:w="2006" w:type="dxa"/>
            <w:gridSpan w:val="3"/>
          </w:tcPr>
          <w:p w:rsidR="00A33521" w:rsidRPr="00F42C32" w:rsidRDefault="00A33521" w:rsidP="00131489">
            <w:pPr>
              <w:rPr>
                <w:rFonts w:asciiTheme="minorHAnsi" w:hAnsiTheme="minorHAnsi" w:cstheme="minorHAnsi"/>
              </w:rPr>
            </w:pPr>
          </w:p>
        </w:tc>
      </w:tr>
      <w:tr w:rsidR="00A33521" w:rsidRPr="00F42C32" w:rsidTr="00A33521">
        <w:tc>
          <w:tcPr>
            <w:tcW w:w="826" w:type="dxa"/>
            <w:vMerge/>
          </w:tcPr>
          <w:p w:rsidR="00A33521" w:rsidRPr="00F42C32" w:rsidRDefault="00A33521" w:rsidP="00131489">
            <w:pPr>
              <w:rPr>
                <w:rFonts w:asciiTheme="minorHAnsi" w:hAnsiTheme="minorHAnsi" w:cstheme="minorHAnsi"/>
              </w:rPr>
            </w:pPr>
          </w:p>
        </w:tc>
        <w:tc>
          <w:tcPr>
            <w:tcW w:w="1382" w:type="dxa"/>
            <w:gridSpan w:val="4"/>
            <w:vMerge/>
          </w:tcPr>
          <w:p w:rsidR="00A33521" w:rsidRPr="00F42C32" w:rsidRDefault="00A33521" w:rsidP="00131489">
            <w:pPr>
              <w:rPr>
                <w:rFonts w:asciiTheme="minorHAnsi" w:hAnsiTheme="minorHAnsi" w:cstheme="minorHAnsi"/>
              </w:rPr>
            </w:pPr>
          </w:p>
        </w:tc>
        <w:tc>
          <w:tcPr>
            <w:tcW w:w="2303"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Due Date</w:t>
            </w:r>
          </w:p>
        </w:tc>
        <w:tc>
          <w:tcPr>
            <w:tcW w:w="1660" w:type="dxa"/>
            <w:gridSpan w:val="4"/>
          </w:tcPr>
          <w:p w:rsidR="00A33521" w:rsidRPr="00F42C32" w:rsidRDefault="00A33521" w:rsidP="00131489">
            <w:pPr>
              <w:rPr>
                <w:rFonts w:asciiTheme="minorHAnsi" w:hAnsiTheme="minorHAnsi" w:cstheme="minorHAnsi"/>
              </w:rPr>
            </w:pPr>
            <w:r w:rsidRPr="00F42C32">
              <w:rPr>
                <w:rFonts w:asciiTheme="minorHAnsi" w:hAnsiTheme="minorHAnsi" w:cstheme="minorHAnsi"/>
              </w:rPr>
              <w:t>Date Field</w:t>
            </w:r>
          </w:p>
        </w:tc>
        <w:tc>
          <w:tcPr>
            <w:tcW w:w="1291"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Date Time</w:t>
            </w:r>
          </w:p>
        </w:tc>
        <w:tc>
          <w:tcPr>
            <w:tcW w:w="2006" w:type="dxa"/>
            <w:gridSpan w:val="3"/>
          </w:tcPr>
          <w:p w:rsidR="00A33521" w:rsidRPr="00F42C32" w:rsidRDefault="00A33521" w:rsidP="00131489">
            <w:pPr>
              <w:rPr>
                <w:rFonts w:asciiTheme="minorHAnsi" w:hAnsiTheme="minorHAnsi" w:cstheme="minorHAnsi"/>
              </w:rPr>
            </w:pPr>
          </w:p>
        </w:tc>
      </w:tr>
      <w:tr w:rsidR="00A33521" w:rsidRPr="00F42C32" w:rsidTr="00A33521">
        <w:tc>
          <w:tcPr>
            <w:tcW w:w="826" w:type="dxa"/>
            <w:vMerge/>
          </w:tcPr>
          <w:p w:rsidR="00A33521" w:rsidRPr="00F42C32" w:rsidRDefault="00A33521" w:rsidP="00131489">
            <w:pPr>
              <w:rPr>
                <w:rFonts w:asciiTheme="minorHAnsi" w:hAnsiTheme="minorHAnsi" w:cstheme="minorHAnsi"/>
              </w:rPr>
            </w:pPr>
          </w:p>
        </w:tc>
        <w:tc>
          <w:tcPr>
            <w:tcW w:w="1382" w:type="dxa"/>
            <w:gridSpan w:val="4"/>
            <w:vMerge/>
          </w:tcPr>
          <w:p w:rsidR="00A33521" w:rsidRPr="00F42C32" w:rsidRDefault="00A33521" w:rsidP="00131489">
            <w:pPr>
              <w:rPr>
                <w:rFonts w:asciiTheme="minorHAnsi" w:hAnsiTheme="minorHAnsi" w:cstheme="minorHAnsi"/>
              </w:rPr>
            </w:pPr>
          </w:p>
        </w:tc>
        <w:tc>
          <w:tcPr>
            <w:tcW w:w="2303"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Payment Amount</w:t>
            </w:r>
          </w:p>
        </w:tc>
        <w:tc>
          <w:tcPr>
            <w:tcW w:w="1660" w:type="dxa"/>
            <w:gridSpan w:val="4"/>
          </w:tcPr>
          <w:p w:rsidR="00A33521" w:rsidRPr="00F42C32" w:rsidRDefault="00A33521" w:rsidP="00131489">
            <w:pPr>
              <w:rPr>
                <w:rFonts w:asciiTheme="minorHAnsi" w:hAnsiTheme="minorHAnsi" w:cstheme="minorHAnsi"/>
              </w:rPr>
            </w:pPr>
            <w:r w:rsidRPr="00F42C32">
              <w:rPr>
                <w:rFonts w:asciiTheme="minorHAnsi" w:hAnsiTheme="minorHAnsi" w:cstheme="minorHAnsi"/>
              </w:rPr>
              <w:t>Text box</w:t>
            </w:r>
          </w:p>
        </w:tc>
        <w:tc>
          <w:tcPr>
            <w:tcW w:w="1291"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A33521" w:rsidRPr="00F42C32" w:rsidRDefault="00A33521" w:rsidP="00131489">
            <w:pPr>
              <w:rPr>
                <w:rFonts w:asciiTheme="minorHAnsi" w:hAnsiTheme="minorHAnsi" w:cstheme="minorHAnsi"/>
              </w:rPr>
            </w:pPr>
          </w:p>
        </w:tc>
      </w:tr>
      <w:tr w:rsidR="00A33521" w:rsidRPr="00F42C32" w:rsidTr="00A33521">
        <w:tc>
          <w:tcPr>
            <w:tcW w:w="826" w:type="dxa"/>
            <w:vMerge/>
          </w:tcPr>
          <w:p w:rsidR="00A33521" w:rsidRPr="00F42C32" w:rsidRDefault="00A33521" w:rsidP="00131489">
            <w:pPr>
              <w:rPr>
                <w:rFonts w:asciiTheme="minorHAnsi" w:hAnsiTheme="minorHAnsi" w:cstheme="minorHAnsi"/>
              </w:rPr>
            </w:pPr>
          </w:p>
        </w:tc>
        <w:tc>
          <w:tcPr>
            <w:tcW w:w="1382" w:type="dxa"/>
            <w:gridSpan w:val="4"/>
            <w:vMerge/>
          </w:tcPr>
          <w:p w:rsidR="00A33521" w:rsidRPr="00F42C32" w:rsidRDefault="00A33521" w:rsidP="00131489">
            <w:pPr>
              <w:rPr>
                <w:rFonts w:asciiTheme="minorHAnsi" w:hAnsiTheme="minorHAnsi" w:cstheme="minorHAnsi"/>
              </w:rPr>
            </w:pPr>
          </w:p>
        </w:tc>
        <w:tc>
          <w:tcPr>
            <w:tcW w:w="2303"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PF Amount</w:t>
            </w:r>
          </w:p>
        </w:tc>
        <w:tc>
          <w:tcPr>
            <w:tcW w:w="1660" w:type="dxa"/>
            <w:gridSpan w:val="4"/>
          </w:tcPr>
          <w:p w:rsidR="00A33521" w:rsidRPr="00F42C32" w:rsidRDefault="00A33521" w:rsidP="00131489">
            <w:pPr>
              <w:rPr>
                <w:rFonts w:asciiTheme="minorHAnsi" w:hAnsiTheme="minorHAnsi" w:cstheme="minorHAnsi"/>
              </w:rPr>
            </w:pPr>
            <w:r w:rsidRPr="00F42C32">
              <w:rPr>
                <w:rFonts w:asciiTheme="minorHAnsi" w:hAnsiTheme="minorHAnsi" w:cstheme="minorHAnsi"/>
              </w:rPr>
              <w:t>Text Box</w:t>
            </w:r>
          </w:p>
        </w:tc>
        <w:tc>
          <w:tcPr>
            <w:tcW w:w="1291"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Numeric</w:t>
            </w:r>
          </w:p>
        </w:tc>
        <w:tc>
          <w:tcPr>
            <w:tcW w:w="2006" w:type="dxa"/>
            <w:gridSpan w:val="3"/>
          </w:tcPr>
          <w:p w:rsidR="00A33521" w:rsidRPr="00F42C32" w:rsidRDefault="00A33521" w:rsidP="00131489">
            <w:pPr>
              <w:rPr>
                <w:rFonts w:asciiTheme="minorHAnsi" w:hAnsiTheme="minorHAnsi" w:cstheme="minorHAnsi"/>
              </w:rPr>
            </w:pPr>
          </w:p>
        </w:tc>
      </w:tr>
      <w:tr w:rsidR="00A33521" w:rsidRPr="00F42C32" w:rsidTr="00A33521">
        <w:tc>
          <w:tcPr>
            <w:tcW w:w="826" w:type="dxa"/>
            <w:vMerge/>
          </w:tcPr>
          <w:p w:rsidR="00A33521" w:rsidRPr="00F42C32" w:rsidRDefault="00A33521" w:rsidP="00131489">
            <w:pPr>
              <w:rPr>
                <w:rFonts w:asciiTheme="minorHAnsi" w:hAnsiTheme="minorHAnsi" w:cstheme="minorHAnsi"/>
              </w:rPr>
            </w:pPr>
          </w:p>
        </w:tc>
        <w:tc>
          <w:tcPr>
            <w:tcW w:w="1382" w:type="dxa"/>
            <w:gridSpan w:val="4"/>
            <w:vMerge/>
          </w:tcPr>
          <w:p w:rsidR="00A33521" w:rsidRPr="00F42C32" w:rsidRDefault="00A33521" w:rsidP="00131489">
            <w:pPr>
              <w:rPr>
                <w:rFonts w:asciiTheme="minorHAnsi" w:hAnsiTheme="minorHAnsi" w:cstheme="minorHAnsi"/>
              </w:rPr>
            </w:pPr>
          </w:p>
        </w:tc>
        <w:tc>
          <w:tcPr>
            <w:tcW w:w="2303"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Remarks</w:t>
            </w:r>
          </w:p>
        </w:tc>
        <w:tc>
          <w:tcPr>
            <w:tcW w:w="1660" w:type="dxa"/>
            <w:gridSpan w:val="4"/>
          </w:tcPr>
          <w:p w:rsidR="00A33521" w:rsidRPr="00F42C32" w:rsidRDefault="00A33521" w:rsidP="00131489">
            <w:pPr>
              <w:rPr>
                <w:rFonts w:asciiTheme="minorHAnsi" w:hAnsiTheme="minorHAnsi" w:cstheme="minorHAnsi"/>
              </w:rPr>
            </w:pPr>
            <w:r w:rsidRPr="00F42C32">
              <w:rPr>
                <w:rFonts w:asciiTheme="minorHAnsi" w:hAnsiTheme="minorHAnsi" w:cstheme="minorHAnsi"/>
              </w:rPr>
              <w:t>Text Area</w:t>
            </w:r>
          </w:p>
        </w:tc>
        <w:tc>
          <w:tcPr>
            <w:tcW w:w="1291"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VARCHAR</w:t>
            </w:r>
          </w:p>
        </w:tc>
        <w:tc>
          <w:tcPr>
            <w:tcW w:w="2006" w:type="dxa"/>
            <w:gridSpan w:val="3"/>
          </w:tcPr>
          <w:p w:rsidR="00A33521" w:rsidRPr="00F42C32" w:rsidRDefault="00A33521" w:rsidP="00131489">
            <w:pPr>
              <w:rPr>
                <w:rFonts w:asciiTheme="minorHAnsi" w:hAnsiTheme="minorHAnsi" w:cstheme="minorHAnsi"/>
              </w:rPr>
            </w:pPr>
          </w:p>
        </w:tc>
      </w:tr>
      <w:tr w:rsidR="00A33521" w:rsidRPr="00F42C32" w:rsidTr="00A33521">
        <w:tc>
          <w:tcPr>
            <w:tcW w:w="826" w:type="dxa"/>
            <w:vMerge/>
          </w:tcPr>
          <w:p w:rsidR="00A33521" w:rsidRPr="00F42C32" w:rsidRDefault="00A33521" w:rsidP="00131489">
            <w:pPr>
              <w:rPr>
                <w:rFonts w:asciiTheme="minorHAnsi" w:hAnsiTheme="minorHAnsi" w:cstheme="minorHAnsi"/>
              </w:rPr>
            </w:pPr>
          </w:p>
        </w:tc>
        <w:tc>
          <w:tcPr>
            <w:tcW w:w="1382" w:type="dxa"/>
            <w:gridSpan w:val="4"/>
            <w:vMerge/>
          </w:tcPr>
          <w:p w:rsidR="00A33521" w:rsidRPr="00F42C32" w:rsidRDefault="00A33521" w:rsidP="00131489">
            <w:pPr>
              <w:rPr>
                <w:rFonts w:asciiTheme="minorHAnsi" w:hAnsiTheme="minorHAnsi" w:cstheme="minorHAnsi"/>
              </w:rPr>
            </w:pPr>
          </w:p>
        </w:tc>
        <w:tc>
          <w:tcPr>
            <w:tcW w:w="2303"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Refresh</w:t>
            </w:r>
          </w:p>
        </w:tc>
        <w:tc>
          <w:tcPr>
            <w:tcW w:w="1660" w:type="dxa"/>
            <w:gridSpan w:val="4"/>
          </w:tcPr>
          <w:p w:rsidR="00A33521" w:rsidRPr="00F42C32" w:rsidRDefault="00A33521" w:rsidP="00131489">
            <w:pPr>
              <w:rPr>
                <w:rFonts w:asciiTheme="minorHAnsi" w:hAnsiTheme="minorHAnsi" w:cstheme="minorHAnsi"/>
              </w:rPr>
            </w:pPr>
            <w:r w:rsidRPr="00F42C32">
              <w:rPr>
                <w:rFonts w:asciiTheme="minorHAnsi" w:hAnsiTheme="minorHAnsi" w:cstheme="minorHAnsi"/>
              </w:rPr>
              <w:t>Button</w:t>
            </w:r>
          </w:p>
        </w:tc>
        <w:tc>
          <w:tcPr>
            <w:tcW w:w="1291" w:type="dxa"/>
          </w:tcPr>
          <w:p w:rsidR="00A33521" w:rsidRPr="00F42C32" w:rsidRDefault="00A33521" w:rsidP="00131489">
            <w:pPr>
              <w:rPr>
                <w:rFonts w:asciiTheme="minorHAnsi" w:hAnsiTheme="minorHAnsi" w:cstheme="minorHAnsi"/>
              </w:rPr>
            </w:pPr>
          </w:p>
        </w:tc>
        <w:tc>
          <w:tcPr>
            <w:tcW w:w="2006" w:type="dxa"/>
            <w:gridSpan w:val="3"/>
          </w:tcPr>
          <w:p w:rsidR="00A33521" w:rsidRPr="00F42C32" w:rsidRDefault="00A33521" w:rsidP="00131489">
            <w:pPr>
              <w:rPr>
                <w:rFonts w:asciiTheme="minorHAnsi" w:hAnsiTheme="minorHAnsi" w:cstheme="minorHAnsi"/>
              </w:rPr>
            </w:pPr>
          </w:p>
        </w:tc>
      </w:tr>
      <w:tr w:rsidR="00A33521" w:rsidRPr="00F42C32" w:rsidTr="00A33521">
        <w:tc>
          <w:tcPr>
            <w:tcW w:w="826" w:type="dxa"/>
            <w:vMerge/>
          </w:tcPr>
          <w:p w:rsidR="00A33521" w:rsidRPr="00F42C32" w:rsidRDefault="00A33521" w:rsidP="00131489">
            <w:pPr>
              <w:rPr>
                <w:rFonts w:asciiTheme="minorHAnsi" w:hAnsiTheme="minorHAnsi" w:cstheme="minorHAnsi"/>
              </w:rPr>
            </w:pPr>
          </w:p>
        </w:tc>
        <w:tc>
          <w:tcPr>
            <w:tcW w:w="1382" w:type="dxa"/>
            <w:gridSpan w:val="4"/>
            <w:vMerge/>
          </w:tcPr>
          <w:p w:rsidR="00A33521" w:rsidRPr="00F42C32" w:rsidRDefault="00A33521" w:rsidP="00131489">
            <w:pPr>
              <w:rPr>
                <w:rFonts w:asciiTheme="minorHAnsi" w:hAnsiTheme="minorHAnsi" w:cstheme="minorHAnsi"/>
              </w:rPr>
            </w:pPr>
          </w:p>
        </w:tc>
        <w:tc>
          <w:tcPr>
            <w:tcW w:w="2303" w:type="dxa"/>
          </w:tcPr>
          <w:p w:rsidR="00A33521" w:rsidRPr="00F42C32" w:rsidRDefault="00A33521" w:rsidP="00131489">
            <w:pPr>
              <w:rPr>
                <w:rFonts w:asciiTheme="minorHAnsi" w:hAnsiTheme="minorHAnsi" w:cstheme="minorHAnsi"/>
              </w:rPr>
            </w:pPr>
            <w:r w:rsidRPr="00F42C32">
              <w:rPr>
                <w:rFonts w:asciiTheme="minorHAnsi" w:hAnsiTheme="minorHAnsi" w:cstheme="minorHAnsi"/>
              </w:rPr>
              <w:t>Save</w:t>
            </w:r>
          </w:p>
        </w:tc>
        <w:tc>
          <w:tcPr>
            <w:tcW w:w="1660" w:type="dxa"/>
            <w:gridSpan w:val="4"/>
          </w:tcPr>
          <w:p w:rsidR="00A33521" w:rsidRPr="00F42C32" w:rsidRDefault="00A33521" w:rsidP="00131489">
            <w:pPr>
              <w:rPr>
                <w:rFonts w:asciiTheme="minorHAnsi" w:hAnsiTheme="minorHAnsi" w:cstheme="minorHAnsi"/>
              </w:rPr>
            </w:pPr>
            <w:r w:rsidRPr="00F42C32">
              <w:rPr>
                <w:rFonts w:asciiTheme="minorHAnsi" w:hAnsiTheme="minorHAnsi" w:cstheme="minorHAnsi"/>
              </w:rPr>
              <w:t>Button</w:t>
            </w:r>
          </w:p>
        </w:tc>
        <w:tc>
          <w:tcPr>
            <w:tcW w:w="1291" w:type="dxa"/>
          </w:tcPr>
          <w:p w:rsidR="00A33521" w:rsidRPr="00F42C32" w:rsidRDefault="00A33521" w:rsidP="00131489">
            <w:pPr>
              <w:rPr>
                <w:rFonts w:asciiTheme="minorHAnsi" w:hAnsiTheme="minorHAnsi" w:cstheme="minorHAnsi"/>
              </w:rPr>
            </w:pPr>
          </w:p>
        </w:tc>
        <w:tc>
          <w:tcPr>
            <w:tcW w:w="2006" w:type="dxa"/>
            <w:gridSpan w:val="3"/>
          </w:tcPr>
          <w:p w:rsidR="00A33521" w:rsidRPr="00F42C32" w:rsidRDefault="00A33521" w:rsidP="00131489">
            <w:pPr>
              <w:rPr>
                <w:rFonts w:asciiTheme="minorHAnsi" w:hAnsiTheme="minorHAnsi" w:cstheme="minorHAnsi"/>
              </w:rPr>
            </w:pPr>
          </w:p>
        </w:tc>
      </w:tr>
    </w:tbl>
    <w:p w:rsidR="00E22CA4" w:rsidRDefault="00E22CA4">
      <w:pPr>
        <w:ind w:left="0" w:firstLine="0"/>
        <w:rPr>
          <w:rFonts w:ascii="Calibri" w:hAnsi="Calibri" w:cs="Calibri"/>
          <w:b/>
          <w:bCs/>
          <w:color w:val="002060"/>
          <w:sz w:val="24"/>
          <w:szCs w:val="24"/>
        </w:rPr>
      </w:pPr>
    </w:p>
    <w:p w:rsidR="006B0E55" w:rsidRDefault="006B0E55">
      <w:pPr>
        <w:ind w:left="0" w:firstLine="0"/>
        <w:rPr>
          <w:rFonts w:ascii="Calibri" w:hAnsi="Calibri" w:cs="Calibri"/>
          <w:b/>
          <w:bCs/>
          <w:color w:val="002060"/>
          <w:sz w:val="24"/>
          <w:szCs w:val="24"/>
        </w:rPr>
      </w:pPr>
      <w:r>
        <w:rPr>
          <w:rFonts w:ascii="Calibri" w:hAnsi="Calibri" w:cs="Calibri"/>
          <w:b/>
          <w:bCs/>
          <w:color w:val="002060"/>
          <w:sz w:val="24"/>
          <w:szCs w:val="24"/>
        </w:rPr>
        <w:br w:type="page"/>
      </w:r>
    </w:p>
    <w:p w:rsidR="00E22CA4" w:rsidRPr="00F42C32" w:rsidRDefault="00AF788A">
      <w:pPr>
        <w:ind w:left="0" w:firstLine="0"/>
        <w:rPr>
          <w:rFonts w:ascii="Calibri" w:hAnsi="Calibri" w:cs="Calibri"/>
          <w:b/>
          <w:bCs/>
          <w:color w:val="000000" w:themeColor="text1"/>
          <w:sz w:val="24"/>
          <w:szCs w:val="24"/>
        </w:rPr>
      </w:pPr>
      <w:r>
        <w:rPr>
          <w:rFonts w:ascii="Calibri" w:hAnsi="Calibri" w:cs="Calibri"/>
          <w:b/>
          <w:bCs/>
          <w:color w:val="000000" w:themeColor="text1"/>
          <w:sz w:val="24"/>
          <w:szCs w:val="24"/>
        </w:rPr>
        <w:lastRenderedPageBreak/>
        <w:t>9</w:t>
      </w:r>
      <w:r w:rsidR="00F42C32" w:rsidRPr="00F42C32">
        <w:rPr>
          <w:rFonts w:ascii="Calibri" w:hAnsi="Calibri" w:cs="Calibri"/>
          <w:b/>
          <w:bCs/>
          <w:color w:val="000000" w:themeColor="text1"/>
          <w:sz w:val="24"/>
          <w:szCs w:val="24"/>
        </w:rPr>
        <w:t xml:space="preserve"> Training &amp; Development</w:t>
      </w:r>
    </w:p>
    <w:p w:rsidR="006B0E55" w:rsidRDefault="006B0E55">
      <w:pPr>
        <w:ind w:left="0" w:firstLine="0"/>
        <w:rPr>
          <w:rFonts w:ascii="Calibri" w:hAnsi="Calibri" w:cs="Calibri"/>
          <w:b/>
          <w:bCs/>
          <w:color w:val="002060"/>
          <w:sz w:val="24"/>
          <w:szCs w:val="24"/>
        </w:rPr>
      </w:pP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15"/>
        <w:gridCol w:w="2622"/>
        <w:gridCol w:w="6039"/>
      </w:tblGrid>
      <w:tr w:rsidR="00F42C32" w:rsidRPr="00F932DC" w:rsidTr="001B68FB">
        <w:tc>
          <w:tcPr>
            <w:tcW w:w="915" w:type="dxa"/>
            <w:shd w:val="clear" w:color="auto" w:fill="BFBFBF" w:themeFill="background1" w:themeFillShade="BF"/>
          </w:tcPr>
          <w:p w:rsidR="00F42C32" w:rsidRPr="00336B5F" w:rsidRDefault="00AF788A" w:rsidP="00F932DC">
            <w:pPr>
              <w:jc w:val="both"/>
              <w:rPr>
                <w:rFonts w:asciiTheme="minorHAnsi" w:hAnsiTheme="minorHAnsi"/>
                <w:b/>
              </w:rPr>
            </w:pPr>
            <w:r w:rsidRPr="00336B5F">
              <w:rPr>
                <w:rFonts w:asciiTheme="minorHAnsi" w:hAnsiTheme="minorHAnsi"/>
                <w:b/>
              </w:rPr>
              <w:t>9</w:t>
            </w:r>
          </w:p>
        </w:tc>
        <w:tc>
          <w:tcPr>
            <w:tcW w:w="8661" w:type="dxa"/>
            <w:gridSpan w:val="2"/>
            <w:shd w:val="clear" w:color="auto" w:fill="BFBFBF" w:themeFill="background1" w:themeFillShade="BF"/>
          </w:tcPr>
          <w:p w:rsidR="00F42C32" w:rsidRPr="00F932DC" w:rsidRDefault="00F42C32" w:rsidP="00F932DC">
            <w:pPr>
              <w:pStyle w:val="Default"/>
              <w:rPr>
                <w:rFonts w:asciiTheme="minorHAnsi" w:hAnsiTheme="minorHAnsi"/>
                <w:sz w:val="20"/>
                <w:szCs w:val="20"/>
              </w:rPr>
            </w:pPr>
            <w:r>
              <w:rPr>
                <w:rFonts w:asciiTheme="minorHAnsi" w:hAnsiTheme="minorHAnsi"/>
                <w:b/>
                <w:bCs/>
                <w:sz w:val="20"/>
                <w:szCs w:val="20"/>
              </w:rPr>
              <w:t>Training</w:t>
            </w:r>
            <w:r w:rsidRPr="00F932DC">
              <w:rPr>
                <w:rFonts w:asciiTheme="minorHAnsi" w:hAnsiTheme="minorHAnsi"/>
                <w:b/>
                <w:bCs/>
                <w:sz w:val="20"/>
                <w:szCs w:val="20"/>
              </w:rPr>
              <w:t>&amp; D</w:t>
            </w:r>
            <w:r>
              <w:rPr>
                <w:rFonts w:asciiTheme="minorHAnsi" w:hAnsiTheme="minorHAnsi"/>
                <w:b/>
                <w:bCs/>
                <w:sz w:val="20"/>
                <w:szCs w:val="20"/>
              </w:rPr>
              <w:t>evelopment</w:t>
            </w:r>
          </w:p>
        </w:tc>
      </w:tr>
      <w:tr w:rsidR="00F42C32" w:rsidRPr="00F932DC" w:rsidTr="00F42C32">
        <w:tc>
          <w:tcPr>
            <w:tcW w:w="9576" w:type="dxa"/>
            <w:gridSpan w:val="3"/>
          </w:tcPr>
          <w:p w:rsidR="00F42C32" w:rsidRPr="00336B5F" w:rsidRDefault="00F42C32" w:rsidP="00F932DC">
            <w:pPr>
              <w:pStyle w:val="Default"/>
              <w:rPr>
                <w:rFonts w:asciiTheme="minorHAnsi" w:hAnsiTheme="minorHAnsi"/>
                <w:b/>
                <w:sz w:val="20"/>
                <w:szCs w:val="20"/>
              </w:rPr>
            </w:pPr>
          </w:p>
        </w:tc>
      </w:tr>
      <w:tr w:rsidR="00F932DC" w:rsidRPr="00F932DC" w:rsidTr="00F42C32">
        <w:tc>
          <w:tcPr>
            <w:tcW w:w="915" w:type="dxa"/>
          </w:tcPr>
          <w:p w:rsidR="00F932DC" w:rsidRPr="00336B5F" w:rsidRDefault="00AF788A" w:rsidP="00F932DC">
            <w:pPr>
              <w:jc w:val="both"/>
              <w:rPr>
                <w:rFonts w:asciiTheme="minorHAnsi" w:hAnsiTheme="minorHAnsi"/>
                <w:b/>
              </w:rPr>
            </w:pPr>
            <w:r w:rsidRPr="00336B5F">
              <w:rPr>
                <w:rFonts w:asciiTheme="minorHAnsi" w:hAnsiTheme="minorHAnsi"/>
                <w:b/>
              </w:rPr>
              <w:t>9</w:t>
            </w:r>
            <w:r w:rsidR="00F932DC" w:rsidRPr="00336B5F">
              <w:rPr>
                <w:rFonts w:asciiTheme="minorHAnsi" w:hAnsiTheme="minorHAnsi"/>
                <w:b/>
              </w:rPr>
              <w:t>.1</w:t>
            </w:r>
          </w:p>
        </w:tc>
        <w:tc>
          <w:tcPr>
            <w:tcW w:w="2622" w:type="dxa"/>
          </w:tcPr>
          <w:p w:rsidR="00F932DC" w:rsidRPr="00336B5F" w:rsidRDefault="00F932DC" w:rsidP="00F932DC">
            <w:pPr>
              <w:pStyle w:val="Default"/>
              <w:rPr>
                <w:rFonts w:asciiTheme="minorHAnsi" w:hAnsiTheme="minorHAnsi"/>
                <w:b/>
                <w:sz w:val="20"/>
                <w:szCs w:val="20"/>
              </w:rPr>
            </w:pPr>
            <w:r w:rsidRPr="00336B5F">
              <w:rPr>
                <w:rFonts w:asciiTheme="minorHAnsi" w:hAnsiTheme="minorHAnsi"/>
                <w:b/>
                <w:sz w:val="20"/>
                <w:szCs w:val="20"/>
              </w:rPr>
              <w:t>Training category</w:t>
            </w:r>
          </w:p>
          <w:p w:rsidR="00F932DC" w:rsidRPr="00336B5F" w:rsidRDefault="00F932DC" w:rsidP="00F932DC">
            <w:pPr>
              <w:pStyle w:val="Default"/>
              <w:jc w:val="center"/>
              <w:rPr>
                <w:rFonts w:asciiTheme="minorHAnsi" w:hAnsiTheme="minorHAnsi"/>
                <w:b/>
                <w:sz w:val="20"/>
                <w:szCs w:val="20"/>
              </w:rPr>
            </w:pPr>
          </w:p>
        </w:tc>
        <w:tc>
          <w:tcPr>
            <w:tcW w:w="6039" w:type="dxa"/>
          </w:tcPr>
          <w:p w:rsidR="00352500" w:rsidRPr="00336B5F" w:rsidRDefault="00F932DC" w:rsidP="00134863">
            <w:pPr>
              <w:pStyle w:val="Default"/>
              <w:rPr>
                <w:rFonts w:asciiTheme="minorHAnsi" w:hAnsiTheme="minorHAnsi"/>
                <w:b/>
                <w:sz w:val="20"/>
                <w:szCs w:val="20"/>
              </w:rPr>
            </w:pPr>
            <w:r w:rsidRPr="00336B5F">
              <w:rPr>
                <w:rFonts w:asciiTheme="minorHAnsi" w:hAnsiTheme="minorHAnsi"/>
                <w:b/>
                <w:sz w:val="20"/>
                <w:szCs w:val="20"/>
              </w:rPr>
              <w:t>Training Matrix (Technical/non-technical, home/abroad) setup</w:t>
            </w:r>
            <w:r w:rsidR="00134863" w:rsidRPr="00336B5F">
              <w:rPr>
                <w:rFonts w:asciiTheme="minorHAnsi" w:hAnsiTheme="minorHAnsi"/>
                <w:b/>
                <w:sz w:val="20"/>
                <w:szCs w:val="20"/>
              </w:rPr>
              <w:t>:</w:t>
            </w:r>
          </w:p>
          <w:p w:rsidR="00352500" w:rsidRPr="00336B5F" w:rsidRDefault="00F932DC" w:rsidP="00F932DC">
            <w:pPr>
              <w:pStyle w:val="Default"/>
              <w:ind w:left="0" w:firstLine="0"/>
              <w:rPr>
                <w:rFonts w:asciiTheme="minorHAnsi" w:hAnsiTheme="minorHAnsi"/>
                <w:b/>
                <w:sz w:val="20"/>
                <w:szCs w:val="20"/>
              </w:rPr>
            </w:pPr>
            <w:r w:rsidRPr="00336B5F">
              <w:rPr>
                <w:rFonts w:asciiTheme="minorHAnsi" w:hAnsiTheme="minorHAnsi"/>
                <w:b/>
                <w:sz w:val="20"/>
                <w:szCs w:val="20"/>
              </w:rPr>
              <w:t xml:space="preserve">Training Category Setup: </w:t>
            </w:r>
          </w:p>
          <w:p w:rsidR="00352500" w:rsidRDefault="00F932DC" w:rsidP="00F932DC">
            <w:pPr>
              <w:pStyle w:val="Default"/>
              <w:ind w:left="0" w:firstLine="0"/>
              <w:rPr>
                <w:rFonts w:asciiTheme="minorHAnsi" w:hAnsiTheme="minorHAnsi"/>
                <w:sz w:val="20"/>
                <w:szCs w:val="20"/>
              </w:rPr>
            </w:pPr>
            <w:r w:rsidRPr="00F932DC">
              <w:rPr>
                <w:rFonts w:asciiTheme="minorHAnsi" w:hAnsiTheme="minorHAnsi"/>
                <w:sz w:val="20"/>
                <w:szCs w:val="20"/>
              </w:rPr>
              <w:t xml:space="preserve">Training </w:t>
            </w:r>
            <w:r w:rsidR="00134863" w:rsidRPr="00F932DC">
              <w:rPr>
                <w:rFonts w:asciiTheme="minorHAnsi" w:hAnsiTheme="minorHAnsi"/>
                <w:sz w:val="20"/>
                <w:szCs w:val="20"/>
              </w:rPr>
              <w:t xml:space="preserve">Category </w:t>
            </w:r>
            <w:r w:rsidRPr="00F932DC">
              <w:rPr>
                <w:rFonts w:asciiTheme="minorHAnsi" w:hAnsiTheme="minorHAnsi"/>
                <w:sz w:val="20"/>
                <w:szCs w:val="20"/>
              </w:rPr>
              <w:t xml:space="preserve">can be </w:t>
            </w:r>
          </w:p>
          <w:p w:rsidR="00352500" w:rsidRDefault="00F932DC" w:rsidP="006E1627">
            <w:pPr>
              <w:pStyle w:val="Default"/>
              <w:numPr>
                <w:ilvl w:val="0"/>
                <w:numId w:val="38"/>
              </w:numPr>
              <w:rPr>
                <w:rFonts w:asciiTheme="minorHAnsi" w:hAnsiTheme="minorHAnsi"/>
                <w:sz w:val="20"/>
                <w:szCs w:val="20"/>
              </w:rPr>
            </w:pPr>
            <w:r w:rsidRPr="00F932DC">
              <w:rPr>
                <w:rFonts w:asciiTheme="minorHAnsi" w:hAnsiTheme="minorHAnsi"/>
                <w:sz w:val="20"/>
                <w:szCs w:val="20"/>
              </w:rPr>
              <w:t xml:space="preserve">technical, </w:t>
            </w:r>
          </w:p>
          <w:p w:rsidR="00352500" w:rsidRDefault="00F932DC" w:rsidP="006E1627">
            <w:pPr>
              <w:pStyle w:val="Default"/>
              <w:numPr>
                <w:ilvl w:val="0"/>
                <w:numId w:val="38"/>
              </w:numPr>
              <w:rPr>
                <w:rFonts w:asciiTheme="minorHAnsi" w:hAnsiTheme="minorHAnsi"/>
                <w:sz w:val="20"/>
                <w:szCs w:val="20"/>
              </w:rPr>
            </w:pPr>
            <w:r w:rsidRPr="00F932DC">
              <w:rPr>
                <w:rFonts w:asciiTheme="minorHAnsi" w:hAnsiTheme="minorHAnsi"/>
                <w:sz w:val="20"/>
                <w:szCs w:val="20"/>
              </w:rPr>
              <w:t xml:space="preserve">non-technical, </w:t>
            </w:r>
          </w:p>
          <w:p w:rsidR="00352500" w:rsidRDefault="00F932DC" w:rsidP="006E1627">
            <w:pPr>
              <w:pStyle w:val="Default"/>
              <w:numPr>
                <w:ilvl w:val="0"/>
                <w:numId w:val="38"/>
              </w:numPr>
              <w:rPr>
                <w:rFonts w:asciiTheme="minorHAnsi" w:hAnsiTheme="minorHAnsi"/>
                <w:sz w:val="20"/>
                <w:szCs w:val="20"/>
              </w:rPr>
            </w:pPr>
            <w:r w:rsidRPr="00F932DC">
              <w:rPr>
                <w:rFonts w:asciiTheme="minorHAnsi" w:hAnsiTheme="minorHAnsi"/>
                <w:sz w:val="20"/>
                <w:szCs w:val="20"/>
              </w:rPr>
              <w:t xml:space="preserve">refresher, </w:t>
            </w:r>
          </w:p>
          <w:p w:rsidR="00352500" w:rsidRDefault="00F932DC" w:rsidP="006E1627">
            <w:pPr>
              <w:pStyle w:val="Default"/>
              <w:numPr>
                <w:ilvl w:val="0"/>
                <w:numId w:val="38"/>
              </w:numPr>
              <w:rPr>
                <w:rFonts w:asciiTheme="minorHAnsi" w:hAnsiTheme="minorHAnsi"/>
                <w:sz w:val="20"/>
                <w:szCs w:val="20"/>
              </w:rPr>
            </w:pPr>
            <w:r w:rsidRPr="00F932DC">
              <w:rPr>
                <w:rFonts w:asciiTheme="minorHAnsi" w:hAnsiTheme="minorHAnsi"/>
                <w:sz w:val="20"/>
                <w:szCs w:val="20"/>
              </w:rPr>
              <w:t xml:space="preserve">informal, </w:t>
            </w:r>
          </w:p>
          <w:p w:rsidR="00352500" w:rsidRDefault="00F932DC" w:rsidP="006E1627">
            <w:pPr>
              <w:pStyle w:val="Default"/>
              <w:numPr>
                <w:ilvl w:val="0"/>
                <w:numId w:val="38"/>
              </w:numPr>
              <w:rPr>
                <w:rFonts w:asciiTheme="minorHAnsi" w:hAnsiTheme="minorHAnsi"/>
                <w:sz w:val="20"/>
                <w:szCs w:val="20"/>
              </w:rPr>
            </w:pPr>
            <w:r w:rsidRPr="00F932DC">
              <w:rPr>
                <w:rFonts w:asciiTheme="minorHAnsi" w:hAnsiTheme="minorHAnsi"/>
                <w:sz w:val="20"/>
                <w:szCs w:val="20"/>
              </w:rPr>
              <w:t xml:space="preserve">international, </w:t>
            </w:r>
          </w:p>
          <w:p w:rsidR="00F932DC" w:rsidRDefault="00F932DC" w:rsidP="006E1627">
            <w:pPr>
              <w:pStyle w:val="Default"/>
              <w:numPr>
                <w:ilvl w:val="0"/>
                <w:numId w:val="38"/>
              </w:numPr>
              <w:rPr>
                <w:rFonts w:asciiTheme="minorHAnsi" w:hAnsiTheme="minorHAnsi"/>
                <w:sz w:val="20"/>
                <w:szCs w:val="20"/>
              </w:rPr>
            </w:pPr>
            <w:r w:rsidRPr="00F932DC">
              <w:rPr>
                <w:rFonts w:asciiTheme="minorHAnsi" w:hAnsiTheme="minorHAnsi"/>
                <w:sz w:val="20"/>
                <w:szCs w:val="20"/>
              </w:rPr>
              <w:t>workshop etc.</w:t>
            </w:r>
          </w:p>
          <w:p w:rsidR="00877A2D" w:rsidRPr="00F932DC" w:rsidRDefault="00877A2D" w:rsidP="00877A2D">
            <w:pPr>
              <w:pStyle w:val="Default"/>
              <w:ind w:left="0" w:firstLine="0"/>
              <w:rPr>
                <w:rFonts w:asciiTheme="minorHAnsi" w:hAnsiTheme="minorHAnsi"/>
                <w:sz w:val="20"/>
                <w:szCs w:val="20"/>
              </w:rPr>
            </w:pPr>
          </w:p>
        </w:tc>
      </w:tr>
      <w:tr w:rsidR="00134863" w:rsidRPr="00F932DC" w:rsidTr="00F42C32">
        <w:tc>
          <w:tcPr>
            <w:tcW w:w="915" w:type="dxa"/>
          </w:tcPr>
          <w:p w:rsidR="00134863" w:rsidRPr="00336B5F" w:rsidRDefault="00AF788A" w:rsidP="00AF788A">
            <w:pPr>
              <w:jc w:val="both"/>
              <w:rPr>
                <w:rFonts w:asciiTheme="minorHAnsi" w:hAnsiTheme="minorHAnsi"/>
                <w:b/>
              </w:rPr>
            </w:pPr>
            <w:r w:rsidRPr="00336B5F">
              <w:rPr>
                <w:rFonts w:asciiTheme="minorHAnsi" w:hAnsiTheme="minorHAnsi"/>
                <w:b/>
              </w:rPr>
              <w:t>9</w:t>
            </w:r>
            <w:r w:rsidR="00F42C32" w:rsidRPr="00336B5F">
              <w:rPr>
                <w:rFonts w:asciiTheme="minorHAnsi" w:hAnsiTheme="minorHAnsi"/>
                <w:b/>
              </w:rPr>
              <w:t>.2</w:t>
            </w:r>
          </w:p>
        </w:tc>
        <w:tc>
          <w:tcPr>
            <w:tcW w:w="2622" w:type="dxa"/>
          </w:tcPr>
          <w:p w:rsidR="00134863" w:rsidRPr="00336B5F" w:rsidRDefault="00134863" w:rsidP="00F932DC">
            <w:pPr>
              <w:pStyle w:val="Default"/>
              <w:rPr>
                <w:rFonts w:asciiTheme="minorHAnsi" w:hAnsiTheme="minorHAnsi"/>
                <w:b/>
                <w:sz w:val="20"/>
                <w:szCs w:val="20"/>
              </w:rPr>
            </w:pPr>
            <w:r w:rsidRPr="00336B5F">
              <w:rPr>
                <w:rFonts w:asciiTheme="minorHAnsi" w:hAnsiTheme="minorHAnsi"/>
                <w:b/>
                <w:sz w:val="20"/>
                <w:szCs w:val="20"/>
              </w:rPr>
              <w:t>Training Setup</w:t>
            </w:r>
          </w:p>
        </w:tc>
        <w:tc>
          <w:tcPr>
            <w:tcW w:w="6039" w:type="dxa"/>
          </w:tcPr>
          <w:p w:rsidR="00134863" w:rsidRDefault="00134863" w:rsidP="00134863">
            <w:pPr>
              <w:pStyle w:val="Default"/>
              <w:ind w:left="0" w:firstLine="0"/>
              <w:jc w:val="both"/>
              <w:rPr>
                <w:rFonts w:asciiTheme="minorHAnsi" w:hAnsiTheme="minorHAnsi"/>
                <w:sz w:val="20"/>
                <w:szCs w:val="20"/>
              </w:rPr>
            </w:pPr>
            <w:r>
              <w:rPr>
                <w:rFonts w:asciiTheme="minorHAnsi" w:hAnsiTheme="minorHAnsi"/>
                <w:sz w:val="20"/>
                <w:szCs w:val="20"/>
              </w:rPr>
              <w:t>Training setup will store the information regarding the training details. The attributes will be Training Category, Training Title, Duration, Cost Per Person, Income Per Person, In-house/Outdoor, Medicoz (Y/N).</w:t>
            </w:r>
          </w:p>
          <w:p w:rsidR="00134863" w:rsidRDefault="00134863" w:rsidP="00134863">
            <w:pPr>
              <w:pStyle w:val="Default"/>
              <w:ind w:left="0" w:firstLine="0"/>
              <w:jc w:val="both"/>
              <w:rPr>
                <w:rFonts w:asciiTheme="minorHAnsi" w:hAnsiTheme="minorHAnsi"/>
                <w:sz w:val="20"/>
                <w:szCs w:val="20"/>
              </w:rPr>
            </w:pPr>
            <w:r>
              <w:rPr>
                <w:rFonts w:asciiTheme="minorHAnsi" w:hAnsiTheme="minorHAnsi"/>
                <w:sz w:val="20"/>
                <w:szCs w:val="20"/>
              </w:rPr>
              <w:t xml:space="preserve">Each training duration may vary by designation. </w:t>
            </w:r>
          </w:p>
          <w:p w:rsidR="00134863" w:rsidRPr="00F932DC" w:rsidRDefault="00134863" w:rsidP="00134863">
            <w:pPr>
              <w:pStyle w:val="Default"/>
              <w:ind w:left="0" w:firstLine="0"/>
              <w:rPr>
                <w:rFonts w:asciiTheme="minorHAnsi" w:hAnsiTheme="minorHAnsi"/>
                <w:sz w:val="20"/>
                <w:szCs w:val="20"/>
              </w:rPr>
            </w:pPr>
          </w:p>
        </w:tc>
      </w:tr>
      <w:tr w:rsidR="00F932DC" w:rsidRPr="00F932DC" w:rsidTr="00F42C32">
        <w:tc>
          <w:tcPr>
            <w:tcW w:w="915" w:type="dxa"/>
          </w:tcPr>
          <w:p w:rsidR="00F932DC" w:rsidRPr="00336B5F" w:rsidRDefault="00AF788A" w:rsidP="00AF788A">
            <w:pPr>
              <w:jc w:val="both"/>
              <w:rPr>
                <w:rFonts w:asciiTheme="minorHAnsi" w:hAnsiTheme="minorHAnsi"/>
                <w:b/>
              </w:rPr>
            </w:pPr>
            <w:r w:rsidRPr="00336B5F">
              <w:rPr>
                <w:rFonts w:asciiTheme="minorHAnsi" w:hAnsiTheme="minorHAnsi"/>
                <w:b/>
              </w:rPr>
              <w:t>9</w:t>
            </w:r>
            <w:r w:rsidR="00F42C32" w:rsidRPr="00336B5F">
              <w:rPr>
                <w:rFonts w:asciiTheme="minorHAnsi" w:hAnsiTheme="minorHAnsi"/>
                <w:b/>
              </w:rPr>
              <w:t>.3</w:t>
            </w:r>
          </w:p>
        </w:tc>
        <w:tc>
          <w:tcPr>
            <w:tcW w:w="2622" w:type="dxa"/>
          </w:tcPr>
          <w:p w:rsidR="00F932DC" w:rsidRPr="00336B5F" w:rsidRDefault="00F932DC" w:rsidP="00F932DC">
            <w:pPr>
              <w:pStyle w:val="Default"/>
              <w:rPr>
                <w:rFonts w:asciiTheme="minorHAnsi" w:hAnsiTheme="minorHAnsi"/>
                <w:b/>
                <w:sz w:val="20"/>
                <w:szCs w:val="20"/>
              </w:rPr>
            </w:pPr>
            <w:r w:rsidRPr="00336B5F">
              <w:rPr>
                <w:rFonts w:asciiTheme="minorHAnsi" w:hAnsiTheme="minorHAnsi"/>
                <w:b/>
                <w:sz w:val="20"/>
                <w:szCs w:val="20"/>
              </w:rPr>
              <w:t>Training calendar</w:t>
            </w:r>
          </w:p>
          <w:p w:rsidR="00F932DC" w:rsidRPr="00336B5F" w:rsidRDefault="00F932DC" w:rsidP="00F932DC">
            <w:pPr>
              <w:pStyle w:val="Default"/>
              <w:rPr>
                <w:rFonts w:asciiTheme="minorHAnsi" w:hAnsiTheme="minorHAnsi"/>
                <w:b/>
                <w:sz w:val="20"/>
                <w:szCs w:val="20"/>
              </w:rPr>
            </w:pPr>
          </w:p>
        </w:tc>
        <w:tc>
          <w:tcPr>
            <w:tcW w:w="6039" w:type="dxa"/>
          </w:tcPr>
          <w:p w:rsidR="00F932DC" w:rsidRPr="00336B5F" w:rsidRDefault="00F932DC" w:rsidP="00F932DC">
            <w:pPr>
              <w:pStyle w:val="Default"/>
              <w:rPr>
                <w:rFonts w:asciiTheme="minorHAnsi" w:hAnsiTheme="minorHAnsi"/>
                <w:b/>
                <w:sz w:val="20"/>
                <w:szCs w:val="20"/>
              </w:rPr>
            </w:pPr>
            <w:r w:rsidRPr="00336B5F">
              <w:rPr>
                <w:rFonts w:asciiTheme="minorHAnsi" w:hAnsiTheme="minorHAnsi"/>
                <w:b/>
                <w:sz w:val="20"/>
                <w:szCs w:val="20"/>
              </w:rPr>
              <w:t>Training schedule set up</w:t>
            </w:r>
            <w:r w:rsidR="009F3F7A" w:rsidRPr="00336B5F">
              <w:rPr>
                <w:rFonts w:asciiTheme="minorHAnsi" w:hAnsiTheme="minorHAnsi"/>
                <w:b/>
                <w:sz w:val="20"/>
                <w:szCs w:val="20"/>
              </w:rPr>
              <w:t>:</w:t>
            </w:r>
          </w:p>
          <w:p w:rsidR="00F932DC" w:rsidRDefault="007E637C" w:rsidP="007E637C">
            <w:pPr>
              <w:pStyle w:val="Default"/>
              <w:ind w:left="0" w:firstLine="0"/>
              <w:rPr>
                <w:rFonts w:asciiTheme="minorHAnsi" w:hAnsiTheme="minorHAnsi"/>
                <w:sz w:val="20"/>
                <w:szCs w:val="20"/>
              </w:rPr>
            </w:pPr>
            <w:r>
              <w:rPr>
                <w:rFonts w:asciiTheme="minorHAnsi" w:hAnsiTheme="minorHAnsi"/>
                <w:sz w:val="20"/>
                <w:szCs w:val="20"/>
              </w:rPr>
              <w:t>Each Training session will be scheduled through the system by selecting with Start Date, End Date, Cost (Fee &amp; Income), Course Coordinator, Maximum Participant, Resident Cost (if required), Venue.</w:t>
            </w:r>
          </w:p>
          <w:p w:rsidR="007E637C" w:rsidRDefault="007E637C" w:rsidP="007E637C">
            <w:pPr>
              <w:pStyle w:val="Default"/>
              <w:rPr>
                <w:rFonts w:asciiTheme="minorHAnsi" w:hAnsiTheme="minorHAnsi"/>
                <w:sz w:val="20"/>
                <w:szCs w:val="20"/>
              </w:rPr>
            </w:pPr>
          </w:p>
          <w:p w:rsidR="007E637C" w:rsidRDefault="007E637C" w:rsidP="007E637C">
            <w:pPr>
              <w:pStyle w:val="Default"/>
              <w:rPr>
                <w:rFonts w:asciiTheme="minorHAnsi" w:hAnsiTheme="minorHAnsi"/>
                <w:sz w:val="20"/>
                <w:szCs w:val="20"/>
              </w:rPr>
            </w:pPr>
            <w:r>
              <w:rPr>
                <w:rFonts w:asciiTheme="minorHAnsi" w:hAnsiTheme="minorHAnsi"/>
                <w:sz w:val="20"/>
                <w:szCs w:val="20"/>
              </w:rPr>
              <w:t>The training schedule will also contain funding details.</w:t>
            </w:r>
          </w:p>
          <w:p w:rsidR="007E637C" w:rsidRDefault="007E637C" w:rsidP="007E637C">
            <w:pPr>
              <w:pStyle w:val="Default"/>
              <w:rPr>
                <w:rFonts w:asciiTheme="minorHAnsi" w:hAnsiTheme="minorHAnsi"/>
                <w:sz w:val="20"/>
                <w:szCs w:val="20"/>
              </w:rPr>
            </w:pPr>
            <w:r>
              <w:rPr>
                <w:rFonts w:asciiTheme="minorHAnsi" w:hAnsiTheme="minorHAnsi"/>
                <w:sz w:val="20"/>
                <w:szCs w:val="20"/>
              </w:rPr>
              <w:t>Schedule can be edited with remarks.</w:t>
            </w:r>
          </w:p>
          <w:p w:rsidR="009F3F7A" w:rsidRDefault="009F3F7A" w:rsidP="007E637C">
            <w:pPr>
              <w:pStyle w:val="Default"/>
              <w:rPr>
                <w:rFonts w:asciiTheme="minorHAnsi" w:hAnsiTheme="minorHAnsi"/>
                <w:sz w:val="20"/>
                <w:szCs w:val="20"/>
              </w:rPr>
            </w:pPr>
          </w:p>
          <w:p w:rsidR="009F3F7A" w:rsidRPr="00F932DC" w:rsidRDefault="009F3F7A" w:rsidP="007E637C">
            <w:pPr>
              <w:pStyle w:val="Default"/>
              <w:rPr>
                <w:rFonts w:asciiTheme="minorHAnsi" w:hAnsiTheme="minorHAnsi"/>
                <w:sz w:val="20"/>
                <w:szCs w:val="20"/>
              </w:rPr>
            </w:pPr>
            <w:r>
              <w:rPr>
                <w:rFonts w:asciiTheme="minorHAnsi" w:hAnsiTheme="minorHAnsi"/>
                <w:sz w:val="20"/>
                <w:szCs w:val="20"/>
              </w:rPr>
              <w:t>Training schedule will be approved before the session start.</w:t>
            </w:r>
          </w:p>
        </w:tc>
      </w:tr>
      <w:tr w:rsidR="00F932DC" w:rsidRPr="00F932DC" w:rsidTr="00F42C32">
        <w:tc>
          <w:tcPr>
            <w:tcW w:w="915" w:type="dxa"/>
          </w:tcPr>
          <w:p w:rsidR="00F932DC" w:rsidRPr="00336B5F" w:rsidRDefault="00AF788A" w:rsidP="00AF788A">
            <w:pPr>
              <w:jc w:val="both"/>
              <w:rPr>
                <w:rFonts w:asciiTheme="minorHAnsi" w:hAnsiTheme="minorHAnsi"/>
                <w:b/>
              </w:rPr>
            </w:pPr>
            <w:r w:rsidRPr="00336B5F">
              <w:rPr>
                <w:rFonts w:asciiTheme="minorHAnsi" w:hAnsiTheme="minorHAnsi"/>
                <w:b/>
              </w:rPr>
              <w:t>9</w:t>
            </w:r>
            <w:r w:rsidR="00F42C32" w:rsidRPr="00336B5F">
              <w:rPr>
                <w:rFonts w:asciiTheme="minorHAnsi" w:hAnsiTheme="minorHAnsi"/>
                <w:b/>
              </w:rPr>
              <w:t>.4</w:t>
            </w:r>
          </w:p>
        </w:tc>
        <w:tc>
          <w:tcPr>
            <w:tcW w:w="2622" w:type="dxa"/>
          </w:tcPr>
          <w:p w:rsidR="00F932DC" w:rsidRPr="00336B5F" w:rsidRDefault="00F932DC" w:rsidP="00F932DC">
            <w:pPr>
              <w:pStyle w:val="Default"/>
              <w:rPr>
                <w:rFonts w:asciiTheme="minorHAnsi" w:hAnsiTheme="minorHAnsi"/>
                <w:b/>
                <w:sz w:val="20"/>
                <w:szCs w:val="20"/>
              </w:rPr>
            </w:pPr>
          </w:p>
        </w:tc>
        <w:tc>
          <w:tcPr>
            <w:tcW w:w="6039" w:type="dxa"/>
          </w:tcPr>
          <w:p w:rsidR="00F932DC" w:rsidRPr="00336B5F" w:rsidRDefault="00F932DC" w:rsidP="00F932DC">
            <w:pPr>
              <w:pStyle w:val="Default"/>
              <w:rPr>
                <w:rFonts w:asciiTheme="minorHAnsi" w:hAnsiTheme="minorHAnsi"/>
                <w:b/>
                <w:sz w:val="20"/>
                <w:szCs w:val="20"/>
              </w:rPr>
            </w:pPr>
            <w:r w:rsidRPr="00336B5F">
              <w:rPr>
                <w:rFonts w:asciiTheme="minorHAnsi" w:hAnsiTheme="minorHAnsi"/>
                <w:b/>
                <w:sz w:val="20"/>
                <w:szCs w:val="20"/>
              </w:rPr>
              <w:t>Training budget generation</w:t>
            </w:r>
            <w:r w:rsidR="009F3F7A" w:rsidRPr="00336B5F">
              <w:rPr>
                <w:rFonts w:asciiTheme="minorHAnsi" w:hAnsiTheme="minorHAnsi"/>
                <w:b/>
                <w:sz w:val="20"/>
                <w:szCs w:val="20"/>
              </w:rPr>
              <w:t>:</w:t>
            </w:r>
          </w:p>
          <w:p w:rsidR="00877A2D" w:rsidRPr="00877A2D" w:rsidRDefault="00877A2D" w:rsidP="00877A2D">
            <w:pPr>
              <w:pStyle w:val="Default"/>
              <w:ind w:left="0" w:firstLine="0"/>
              <w:rPr>
                <w:rFonts w:asciiTheme="minorHAnsi" w:hAnsiTheme="minorHAnsi"/>
                <w:sz w:val="20"/>
                <w:szCs w:val="20"/>
              </w:rPr>
            </w:pPr>
            <w:r w:rsidRPr="00877A2D">
              <w:rPr>
                <w:rFonts w:asciiTheme="minorHAnsi" w:hAnsiTheme="minorHAnsi"/>
                <w:sz w:val="20"/>
                <w:szCs w:val="20"/>
              </w:rPr>
              <w:t>Per day wise course fee is fixed. Residential and nonresidential training costs are different.</w:t>
            </w:r>
          </w:p>
          <w:p w:rsidR="00F932DC" w:rsidRDefault="002D4170" w:rsidP="00877A2D">
            <w:pPr>
              <w:pStyle w:val="Default"/>
              <w:ind w:left="0" w:firstLine="0"/>
              <w:rPr>
                <w:rFonts w:asciiTheme="minorHAnsi" w:hAnsiTheme="minorHAnsi"/>
                <w:sz w:val="20"/>
                <w:szCs w:val="20"/>
              </w:rPr>
            </w:pPr>
            <w:r>
              <w:rPr>
                <w:rFonts w:asciiTheme="minorHAnsi" w:hAnsiTheme="minorHAnsi"/>
                <w:sz w:val="20"/>
                <w:szCs w:val="20"/>
              </w:rPr>
              <w:t xml:space="preserve">Attributes for budget preparation are </w:t>
            </w:r>
            <w:r w:rsidR="00877A2D" w:rsidRPr="00877A2D">
              <w:rPr>
                <w:rFonts w:asciiTheme="minorHAnsi" w:hAnsiTheme="minorHAnsi"/>
                <w:sz w:val="20"/>
                <w:szCs w:val="20"/>
              </w:rPr>
              <w:t>No of participant, training name, internal/external venue name, duration, project name, training time.</w:t>
            </w:r>
          </w:p>
          <w:p w:rsidR="009F3F7A" w:rsidRDefault="009F3F7A" w:rsidP="00877A2D">
            <w:pPr>
              <w:pStyle w:val="Default"/>
              <w:ind w:left="0" w:firstLine="0"/>
              <w:rPr>
                <w:rFonts w:asciiTheme="minorHAnsi" w:hAnsiTheme="minorHAnsi"/>
                <w:sz w:val="20"/>
                <w:szCs w:val="20"/>
              </w:rPr>
            </w:pPr>
          </w:p>
          <w:p w:rsidR="009F3F7A" w:rsidRPr="00F932DC" w:rsidRDefault="009F3F7A" w:rsidP="00877A2D">
            <w:pPr>
              <w:pStyle w:val="Default"/>
              <w:ind w:left="0" w:firstLine="0"/>
              <w:rPr>
                <w:rFonts w:asciiTheme="minorHAnsi" w:hAnsiTheme="minorHAnsi"/>
                <w:sz w:val="20"/>
                <w:szCs w:val="20"/>
              </w:rPr>
            </w:pPr>
            <w:r>
              <w:rPr>
                <w:rFonts w:asciiTheme="minorHAnsi" w:hAnsiTheme="minorHAnsi"/>
                <w:sz w:val="20"/>
                <w:szCs w:val="20"/>
              </w:rPr>
              <w:t>Each of the training session which will be schedule will contain budget information.</w:t>
            </w:r>
          </w:p>
        </w:tc>
      </w:tr>
      <w:tr w:rsidR="00F932DC" w:rsidRPr="00F932DC" w:rsidTr="00F42C32">
        <w:tc>
          <w:tcPr>
            <w:tcW w:w="915" w:type="dxa"/>
          </w:tcPr>
          <w:p w:rsidR="00F932DC" w:rsidRPr="00336B5F" w:rsidRDefault="00AF788A" w:rsidP="00AF788A">
            <w:pPr>
              <w:jc w:val="both"/>
              <w:rPr>
                <w:rFonts w:asciiTheme="minorHAnsi" w:hAnsiTheme="minorHAnsi"/>
                <w:b/>
              </w:rPr>
            </w:pPr>
            <w:r w:rsidRPr="00336B5F">
              <w:rPr>
                <w:rFonts w:asciiTheme="minorHAnsi" w:hAnsiTheme="minorHAnsi"/>
                <w:b/>
              </w:rPr>
              <w:t>9</w:t>
            </w:r>
            <w:r w:rsidR="00F932DC" w:rsidRPr="00336B5F">
              <w:rPr>
                <w:rFonts w:asciiTheme="minorHAnsi" w:hAnsiTheme="minorHAnsi"/>
                <w:b/>
              </w:rPr>
              <w:t>.</w:t>
            </w:r>
            <w:r w:rsidR="00F42C32" w:rsidRPr="00336B5F">
              <w:rPr>
                <w:rFonts w:asciiTheme="minorHAnsi" w:hAnsiTheme="minorHAnsi"/>
                <w:b/>
              </w:rPr>
              <w:t>5</w:t>
            </w:r>
          </w:p>
        </w:tc>
        <w:tc>
          <w:tcPr>
            <w:tcW w:w="2622" w:type="dxa"/>
            <w:vMerge w:val="restart"/>
          </w:tcPr>
          <w:p w:rsidR="00F932DC" w:rsidRPr="00336B5F" w:rsidRDefault="00F932DC" w:rsidP="00F932DC">
            <w:pPr>
              <w:pStyle w:val="Default"/>
              <w:rPr>
                <w:rFonts w:asciiTheme="minorHAnsi" w:hAnsiTheme="minorHAnsi"/>
                <w:b/>
                <w:sz w:val="20"/>
                <w:szCs w:val="20"/>
              </w:rPr>
            </w:pPr>
            <w:r w:rsidRPr="00336B5F">
              <w:rPr>
                <w:rFonts w:asciiTheme="minorHAnsi" w:hAnsiTheme="minorHAnsi"/>
                <w:b/>
                <w:sz w:val="20"/>
                <w:szCs w:val="20"/>
              </w:rPr>
              <w:t>Participants</w:t>
            </w:r>
          </w:p>
          <w:p w:rsidR="00F932DC" w:rsidRPr="00336B5F" w:rsidRDefault="00F932DC" w:rsidP="00F932DC">
            <w:pPr>
              <w:pStyle w:val="Default"/>
              <w:rPr>
                <w:rFonts w:asciiTheme="minorHAnsi" w:hAnsiTheme="minorHAnsi"/>
                <w:b/>
                <w:sz w:val="20"/>
                <w:szCs w:val="20"/>
              </w:rPr>
            </w:pPr>
          </w:p>
        </w:tc>
        <w:tc>
          <w:tcPr>
            <w:tcW w:w="6039" w:type="dxa"/>
          </w:tcPr>
          <w:p w:rsidR="00F932DC" w:rsidRPr="00336B5F" w:rsidRDefault="00F932DC" w:rsidP="00F932DC">
            <w:pPr>
              <w:pStyle w:val="Default"/>
              <w:rPr>
                <w:rFonts w:asciiTheme="minorHAnsi" w:hAnsiTheme="minorHAnsi"/>
                <w:b/>
                <w:sz w:val="20"/>
                <w:szCs w:val="20"/>
              </w:rPr>
            </w:pPr>
            <w:r w:rsidRPr="00336B5F">
              <w:rPr>
                <w:rFonts w:asciiTheme="minorHAnsi" w:hAnsiTheme="minorHAnsi"/>
                <w:b/>
                <w:sz w:val="20"/>
                <w:szCs w:val="20"/>
              </w:rPr>
              <w:t>Sourcing internal candidates from HR database</w:t>
            </w:r>
            <w:r w:rsidR="00877A2D" w:rsidRPr="00336B5F">
              <w:rPr>
                <w:rFonts w:asciiTheme="minorHAnsi" w:hAnsiTheme="minorHAnsi"/>
                <w:b/>
                <w:sz w:val="20"/>
                <w:szCs w:val="20"/>
              </w:rPr>
              <w:t>:</w:t>
            </w:r>
          </w:p>
          <w:p w:rsidR="009F3F7A" w:rsidRDefault="009F3F7A" w:rsidP="00877A2D">
            <w:pPr>
              <w:pStyle w:val="Default"/>
              <w:ind w:left="0" w:firstLine="0"/>
              <w:rPr>
                <w:rFonts w:asciiTheme="minorHAnsi" w:hAnsiTheme="minorHAnsi"/>
                <w:sz w:val="20"/>
                <w:szCs w:val="20"/>
              </w:rPr>
            </w:pPr>
            <w:r>
              <w:rPr>
                <w:rFonts w:asciiTheme="minorHAnsi" w:hAnsiTheme="minorHAnsi"/>
                <w:sz w:val="20"/>
                <w:szCs w:val="20"/>
              </w:rPr>
              <w:t>Each participant for a training session will be enlisted through requisition process.</w:t>
            </w:r>
          </w:p>
          <w:p w:rsidR="009F3F7A" w:rsidRDefault="009F3F7A" w:rsidP="00877A2D">
            <w:pPr>
              <w:pStyle w:val="Default"/>
              <w:ind w:left="0" w:firstLine="0"/>
              <w:rPr>
                <w:rFonts w:asciiTheme="minorHAnsi" w:hAnsiTheme="minorHAnsi"/>
                <w:sz w:val="20"/>
                <w:szCs w:val="20"/>
              </w:rPr>
            </w:pPr>
          </w:p>
          <w:p w:rsidR="009F3F7A" w:rsidRDefault="009F3F7A" w:rsidP="00877A2D">
            <w:pPr>
              <w:pStyle w:val="Default"/>
              <w:ind w:left="0" w:firstLine="0"/>
              <w:rPr>
                <w:rFonts w:asciiTheme="minorHAnsi" w:hAnsiTheme="minorHAnsi"/>
                <w:sz w:val="20"/>
                <w:szCs w:val="20"/>
              </w:rPr>
            </w:pPr>
            <w:r>
              <w:rPr>
                <w:rFonts w:asciiTheme="minorHAnsi" w:hAnsiTheme="minorHAnsi"/>
                <w:sz w:val="20"/>
                <w:szCs w:val="20"/>
              </w:rPr>
              <w:t>Requisition will be prepared and approved for enlisting into the session.</w:t>
            </w:r>
          </w:p>
          <w:p w:rsidR="009F3F7A" w:rsidRDefault="009F3F7A" w:rsidP="00877A2D">
            <w:pPr>
              <w:pStyle w:val="Default"/>
              <w:ind w:left="0" w:firstLine="0"/>
              <w:rPr>
                <w:rFonts w:asciiTheme="minorHAnsi" w:hAnsiTheme="minorHAnsi"/>
                <w:sz w:val="20"/>
                <w:szCs w:val="20"/>
              </w:rPr>
            </w:pPr>
          </w:p>
          <w:p w:rsidR="00877A2D" w:rsidRDefault="00877A2D" w:rsidP="00877A2D">
            <w:pPr>
              <w:pStyle w:val="Default"/>
              <w:ind w:left="0" w:firstLine="0"/>
              <w:rPr>
                <w:rFonts w:asciiTheme="minorHAnsi" w:hAnsiTheme="minorHAnsi"/>
                <w:sz w:val="20"/>
                <w:szCs w:val="20"/>
              </w:rPr>
            </w:pPr>
            <w:r w:rsidRPr="00877A2D">
              <w:rPr>
                <w:rFonts w:asciiTheme="minorHAnsi" w:hAnsiTheme="minorHAnsi"/>
                <w:sz w:val="20"/>
                <w:szCs w:val="20"/>
              </w:rPr>
              <w:t>Training in</w:t>
            </w:r>
            <w:r w:rsidR="009F3F7A">
              <w:rPr>
                <w:rFonts w:asciiTheme="minorHAnsi" w:hAnsiTheme="minorHAnsi"/>
                <w:sz w:val="20"/>
                <w:szCs w:val="20"/>
              </w:rPr>
              <w:t>formation with participant list:</w:t>
            </w:r>
          </w:p>
          <w:p w:rsidR="009F3F7A" w:rsidRDefault="009F3F7A" w:rsidP="00877A2D">
            <w:pPr>
              <w:pStyle w:val="Default"/>
              <w:ind w:left="0" w:firstLine="0"/>
              <w:rPr>
                <w:rFonts w:asciiTheme="minorHAnsi" w:hAnsiTheme="minorHAnsi"/>
                <w:sz w:val="20"/>
                <w:szCs w:val="20"/>
              </w:rPr>
            </w:pPr>
            <w:r>
              <w:rPr>
                <w:rFonts w:asciiTheme="minorHAnsi" w:hAnsiTheme="minorHAnsi"/>
                <w:sz w:val="20"/>
                <w:szCs w:val="20"/>
              </w:rPr>
              <w:t>After enlisting the participant, a Participant list will be prepared for each training. Listing can be done based on schedule training or without out schedule training.</w:t>
            </w:r>
          </w:p>
          <w:p w:rsidR="009F3F7A" w:rsidRDefault="009F3F7A" w:rsidP="00877A2D">
            <w:pPr>
              <w:pStyle w:val="Default"/>
              <w:ind w:left="0" w:firstLine="0"/>
              <w:rPr>
                <w:rFonts w:asciiTheme="minorHAnsi" w:hAnsiTheme="minorHAnsi"/>
                <w:sz w:val="20"/>
                <w:szCs w:val="20"/>
              </w:rPr>
            </w:pPr>
          </w:p>
          <w:p w:rsidR="009F3F7A" w:rsidRDefault="009F3F7A" w:rsidP="00877A2D">
            <w:pPr>
              <w:pStyle w:val="Default"/>
              <w:ind w:left="0" w:firstLine="0"/>
              <w:rPr>
                <w:rFonts w:asciiTheme="minorHAnsi" w:hAnsiTheme="minorHAnsi"/>
                <w:sz w:val="20"/>
                <w:szCs w:val="20"/>
              </w:rPr>
            </w:pPr>
            <w:r>
              <w:rPr>
                <w:rFonts w:asciiTheme="minorHAnsi" w:hAnsiTheme="minorHAnsi"/>
                <w:sz w:val="20"/>
                <w:szCs w:val="20"/>
              </w:rPr>
              <w:t xml:space="preserve">* Training </w:t>
            </w:r>
            <w:r w:rsidR="00CA52A3">
              <w:rPr>
                <w:rFonts w:asciiTheme="minorHAnsi" w:hAnsiTheme="minorHAnsi"/>
                <w:sz w:val="20"/>
                <w:szCs w:val="20"/>
              </w:rPr>
              <w:t xml:space="preserve">can </w:t>
            </w:r>
            <w:r>
              <w:rPr>
                <w:rFonts w:asciiTheme="minorHAnsi" w:hAnsiTheme="minorHAnsi"/>
                <w:sz w:val="20"/>
                <w:szCs w:val="20"/>
              </w:rPr>
              <w:t>be conduct with schedule or without schedule.</w:t>
            </w:r>
          </w:p>
          <w:p w:rsidR="00681F82" w:rsidRDefault="00CA52A3" w:rsidP="00877A2D">
            <w:pPr>
              <w:pStyle w:val="Default"/>
              <w:ind w:left="0" w:firstLine="0"/>
              <w:rPr>
                <w:rFonts w:asciiTheme="minorHAnsi" w:hAnsiTheme="minorHAnsi"/>
                <w:sz w:val="20"/>
                <w:szCs w:val="20"/>
              </w:rPr>
            </w:pPr>
            <w:r>
              <w:rPr>
                <w:rFonts w:asciiTheme="minorHAnsi" w:hAnsiTheme="minorHAnsi"/>
                <w:sz w:val="20"/>
                <w:szCs w:val="20"/>
              </w:rPr>
              <w:t xml:space="preserve">* </w:t>
            </w:r>
            <w:r w:rsidR="00877A2D" w:rsidRPr="00877A2D">
              <w:rPr>
                <w:rFonts w:asciiTheme="minorHAnsi" w:hAnsiTheme="minorHAnsi"/>
                <w:sz w:val="20"/>
                <w:szCs w:val="20"/>
              </w:rPr>
              <w:t xml:space="preserve">Residential, nonresidential identification should be there. </w:t>
            </w:r>
          </w:p>
          <w:p w:rsidR="00681F82" w:rsidRDefault="00681F82" w:rsidP="00877A2D">
            <w:pPr>
              <w:pStyle w:val="Default"/>
              <w:ind w:left="0" w:firstLine="0"/>
              <w:rPr>
                <w:rFonts w:asciiTheme="minorHAnsi" w:hAnsiTheme="minorHAnsi"/>
                <w:sz w:val="20"/>
                <w:szCs w:val="20"/>
              </w:rPr>
            </w:pPr>
          </w:p>
          <w:p w:rsidR="00681F82" w:rsidRDefault="00681F82" w:rsidP="00877A2D">
            <w:pPr>
              <w:pStyle w:val="Default"/>
              <w:ind w:left="0" w:firstLine="0"/>
              <w:rPr>
                <w:rFonts w:asciiTheme="minorHAnsi" w:hAnsiTheme="minorHAnsi"/>
                <w:sz w:val="20"/>
                <w:szCs w:val="20"/>
              </w:rPr>
            </w:pPr>
            <w:r>
              <w:rPr>
                <w:rFonts w:asciiTheme="minorHAnsi" w:hAnsiTheme="minorHAnsi"/>
                <w:sz w:val="20"/>
                <w:szCs w:val="20"/>
              </w:rPr>
              <w:t>Following notes will be added with list:</w:t>
            </w:r>
          </w:p>
          <w:p w:rsidR="00877A2D" w:rsidRPr="00681F82" w:rsidRDefault="00681F82" w:rsidP="006E1627">
            <w:pPr>
              <w:pStyle w:val="Default"/>
              <w:numPr>
                <w:ilvl w:val="0"/>
                <w:numId w:val="39"/>
              </w:numPr>
              <w:rPr>
                <w:rFonts w:asciiTheme="minorHAnsi" w:hAnsiTheme="minorHAnsi"/>
                <w:sz w:val="20"/>
                <w:szCs w:val="20"/>
              </w:rPr>
            </w:pPr>
            <w:r w:rsidRPr="00681F82">
              <w:rPr>
                <w:rFonts w:asciiTheme="minorHAnsi" w:hAnsiTheme="minorHAnsi"/>
                <w:sz w:val="20"/>
                <w:szCs w:val="20"/>
              </w:rPr>
              <w:lastRenderedPageBreak/>
              <w:t xml:space="preserve">For </w:t>
            </w:r>
            <w:r w:rsidR="00877A2D" w:rsidRPr="00681F82">
              <w:rPr>
                <w:rFonts w:asciiTheme="minorHAnsi" w:hAnsiTheme="minorHAnsi"/>
                <w:sz w:val="20"/>
                <w:szCs w:val="20"/>
              </w:rPr>
              <w:t>nonresidential training staff will get pocket allowance during training, day allowance, actual transportation cost.Participant will get 2 snacks &amp; lunch.</w:t>
            </w:r>
          </w:p>
          <w:p w:rsidR="00F932DC" w:rsidRDefault="00681F82" w:rsidP="006E1627">
            <w:pPr>
              <w:pStyle w:val="Default"/>
              <w:numPr>
                <w:ilvl w:val="0"/>
                <w:numId w:val="39"/>
              </w:numPr>
              <w:rPr>
                <w:rFonts w:asciiTheme="minorHAnsi" w:hAnsiTheme="minorHAnsi"/>
                <w:sz w:val="20"/>
                <w:szCs w:val="20"/>
              </w:rPr>
            </w:pPr>
            <w:r>
              <w:rPr>
                <w:rFonts w:asciiTheme="minorHAnsi" w:hAnsiTheme="minorHAnsi"/>
                <w:sz w:val="20"/>
                <w:szCs w:val="20"/>
              </w:rPr>
              <w:t>For</w:t>
            </w:r>
            <w:r w:rsidR="00877A2D" w:rsidRPr="00877A2D">
              <w:rPr>
                <w:rFonts w:asciiTheme="minorHAnsi" w:hAnsiTheme="minorHAnsi"/>
                <w:sz w:val="20"/>
                <w:szCs w:val="20"/>
              </w:rPr>
              <w:t xml:space="preserve"> residential training staff will get accommodation, breakfast, 2 snacks, lunch, dinner. Participant has to do registration for residential facility before training dates evening.</w:t>
            </w:r>
          </w:p>
          <w:p w:rsidR="002747E0" w:rsidRDefault="002747E0" w:rsidP="002747E0">
            <w:pPr>
              <w:pStyle w:val="Default"/>
              <w:rPr>
                <w:rFonts w:asciiTheme="minorHAnsi" w:hAnsiTheme="minorHAnsi"/>
                <w:sz w:val="20"/>
                <w:szCs w:val="20"/>
              </w:rPr>
            </w:pPr>
          </w:p>
          <w:p w:rsidR="002747E0" w:rsidRPr="00F932DC" w:rsidRDefault="002747E0" w:rsidP="002747E0">
            <w:pPr>
              <w:pStyle w:val="Default"/>
              <w:rPr>
                <w:rFonts w:asciiTheme="minorHAnsi" w:hAnsiTheme="minorHAnsi"/>
                <w:sz w:val="20"/>
                <w:szCs w:val="20"/>
              </w:rPr>
            </w:pPr>
            <w:r>
              <w:rPr>
                <w:rFonts w:asciiTheme="minorHAnsi" w:hAnsiTheme="minorHAnsi"/>
                <w:sz w:val="20"/>
                <w:szCs w:val="20"/>
              </w:rPr>
              <w:t xml:space="preserve">Participant list will be approved by authorize user. </w:t>
            </w:r>
          </w:p>
        </w:tc>
      </w:tr>
      <w:tr w:rsidR="00F932DC" w:rsidRPr="00F932DC" w:rsidTr="00F42C32">
        <w:tc>
          <w:tcPr>
            <w:tcW w:w="915" w:type="dxa"/>
          </w:tcPr>
          <w:p w:rsidR="00F932DC" w:rsidRPr="00336B5F" w:rsidRDefault="00AF788A" w:rsidP="00AF788A">
            <w:pPr>
              <w:jc w:val="both"/>
              <w:rPr>
                <w:rFonts w:asciiTheme="minorHAnsi" w:hAnsiTheme="minorHAnsi"/>
                <w:b/>
              </w:rPr>
            </w:pPr>
            <w:r w:rsidRPr="00336B5F">
              <w:rPr>
                <w:rFonts w:asciiTheme="minorHAnsi" w:hAnsiTheme="minorHAnsi"/>
                <w:b/>
              </w:rPr>
              <w:lastRenderedPageBreak/>
              <w:t>9</w:t>
            </w:r>
            <w:r w:rsidR="00F42C32" w:rsidRPr="00336B5F">
              <w:rPr>
                <w:rFonts w:asciiTheme="minorHAnsi" w:hAnsiTheme="minorHAnsi"/>
                <w:b/>
              </w:rPr>
              <w:t>.6</w:t>
            </w:r>
          </w:p>
        </w:tc>
        <w:tc>
          <w:tcPr>
            <w:tcW w:w="2622" w:type="dxa"/>
            <w:vMerge/>
          </w:tcPr>
          <w:p w:rsidR="00F932DC" w:rsidRPr="00336B5F" w:rsidRDefault="00F932DC" w:rsidP="00F932DC">
            <w:pPr>
              <w:pStyle w:val="Default"/>
              <w:rPr>
                <w:rFonts w:asciiTheme="minorHAnsi" w:hAnsiTheme="minorHAnsi"/>
                <w:b/>
                <w:sz w:val="20"/>
                <w:szCs w:val="20"/>
              </w:rPr>
            </w:pPr>
          </w:p>
        </w:tc>
        <w:tc>
          <w:tcPr>
            <w:tcW w:w="6039" w:type="dxa"/>
          </w:tcPr>
          <w:p w:rsidR="00F932DC" w:rsidRPr="00336B5F" w:rsidRDefault="00F932DC" w:rsidP="00F932DC">
            <w:pPr>
              <w:pStyle w:val="Default"/>
              <w:rPr>
                <w:rFonts w:asciiTheme="minorHAnsi" w:hAnsiTheme="minorHAnsi"/>
                <w:b/>
                <w:sz w:val="20"/>
                <w:szCs w:val="20"/>
              </w:rPr>
            </w:pPr>
            <w:r w:rsidRPr="00336B5F">
              <w:rPr>
                <w:rFonts w:asciiTheme="minorHAnsi" w:hAnsiTheme="minorHAnsi"/>
                <w:b/>
                <w:sz w:val="20"/>
                <w:szCs w:val="20"/>
              </w:rPr>
              <w:t>Training invitation letter sent to participants</w:t>
            </w:r>
            <w:r w:rsidR="002747E0" w:rsidRPr="00336B5F">
              <w:rPr>
                <w:rFonts w:asciiTheme="minorHAnsi" w:hAnsiTheme="minorHAnsi"/>
                <w:b/>
                <w:sz w:val="20"/>
                <w:szCs w:val="20"/>
              </w:rPr>
              <w:t>:</w:t>
            </w:r>
          </w:p>
          <w:p w:rsidR="00F932DC" w:rsidRPr="00F932DC" w:rsidRDefault="002747E0" w:rsidP="002747E0">
            <w:pPr>
              <w:pStyle w:val="Default"/>
              <w:ind w:left="0" w:firstLine="0"/>
              <w:rPr>
                <w:rFonts w:asciiTheme="minorHAnsi" w:hAnsiTheme="minorHAnsi"/>
                <w:sz w:val="20"/>
                <w:szCs w:val="20"/>
              </w:rPr>
            </w:pPr>
            <w:r>
              <w:rPr>
                <w:rFonts w:asciiTheme="minorHAnsi" w:hAnsiTheme="minorHAnsi"/>
                <w:sz w:val="20"/>
                <w:szCs w:val="20"/>
              </w:rPr>
              <w:t xml:space="preserve">After approval of Participants List email notification will be send to selected participant. </w:t>
            </w:r>
          </w:p>
        </w:tc>
      </w:tr>
      <w:tr w:rsidR="00F932DC" w:rsidRPr="00F932DC" w:rsidTr="00F42C32">
        <w:tc>
          <w:tcPr>
            <w:tcW w:w="915" w:type="dxa"/>
          </w:tcPr>
          <w:p w:rsidR="00F932DC" w:rsidRPr="00336B5F" w:rsidRDefault="00AF788A" w:rsidP="00AF788A">
            <w:pPr>
              <w:jc w:val="both"/>
              <w:rPr>
                <w:rFonts w:asciiTheme="minorHAnsi" w:hAnsiTheme="minorHAnsi"/>
                <w:b/>
              </w:rPr>
            </w:pPr>
            <w:r w:rsidRPr="00336B5F">
              <w:rPr>
                <w:rFonts w:asciiTheme="minorHAnsi" w:hAnsiTheme="minorHAnsi"/>
                <w:b/>
              </w:rPr>
              <w:t>9</w:t>
            </w:r>
            <w:r w:rsidR="00F42C32" w:rsidRPr="00336B5F">
              <w:rPr>
                <w:rFonts w:asciiTheme="minorHAnsi" w:hAnsiTheme="minorHAnsi"/>
                <w:b/>
              </w:rPr>
              <w:t>.7</w:t>
            </w:r>
          </w:p>
        </w:tc>
        <w:tc>
          <w:tcPr>
            <w:tcW w:w="2622" w:type="dxa"/>
            <w:vMerge/>
          </w:tcPr>
          <w:p w:rsidR="00F932DC" w:rsidRPr="00336B5F" w:rsidRDefault="00F932DC" w:rsidP="00F932DC">
            <w:pPr>
              <w:pStyle w:val="Default"/>
              <w:rPr>
                <w:rFonts w:asciiTheme="minorHAnsi" w:hAnsiTheme="minorHAnsi"/>
                <w:b/>
                <w:sz w:val="20"/>
                <w:szCs w:val="20"/>
              </w:rPr>
            </w:pPr>
          </w:p>
        </w:tc>
        <w:tc>
          <w:tcPr>
            <w:tcW w:w="6039" w:type="dxa"/>
          </w:tcPr>
          <w:p w:rsidR="00F932DC" w:rsidRPr="00336B5F" w:rsidRDefault="00F932DC" w:rsidP="00F932DC">
            <w:pPr>
              <w:pStyle w:val="Default"/>
              <w:rPr>
                <w:rFonts w:asciiTheme="minorHAnsi" w:hAnsiTheme="minorHAnsi"/>
                <w:b/>
                <w:sz w:val="20"/>
                <w:szCs w:val="20"/>
              </w:rPr>
            </w:pPr>
            <w:r w:rsidRPr="00336B5F">
              <w:rPr>
                <w:rFonts w:asciiTheme="minorHAnsi" w:hAnsiTheme="minorHAnsi"/>
                <w:b/>
                <w:sz w:val="20"/>
                <w:szCs w:val="20"/>
              </w:rPr>
              <w:t xml:space="preserve">Training conduction as per </w:t>
            </w:r>
            <w:bookmarkStart w:id="2254" w:name="OLE_LINK1"/>
            <w:r w:rsidRPr="00336B5F">
              <w:rPr>
                <w:rFonts w:asciiTheme="minorHAnsi" w:hAnsiTheme="minorHAnsi"/>
                <w:b/>
                <w:sz w:val="20"/>
                <w:szCs w:val="20"/>
              </w:rPr>
              <w:t>Check List</w:t>
            </w:r>
            <w:bookmarkEnd w:id="2254"/>
            <w:r w:rsidR="00336B5F" w:rsidRPr="00336B5F">
              <w:rPr>
                <w:rFonts w:asciiTheme="minorHAnsi" w:hAnsiTheme="minorHAnsi"/>
                <w:b/>
                <w:sz w:val="20"/>
                <w:szCs w:val="20"/>
              </w:rPr>
              <w:t>:</w:t>
            </w:r>
          </w:p>
          <w:p w:rsidR="00F932DC" w:rsidRPr="00F932DC" w:rsidRDefault="002747E0" w:rsidP="00F932DC">
            <w:pPr>
              <w:pStyle w:val="Default"/>
              <w:rPr>
                <w:rFonts w:asciiTheme="minorHAnsi" w:hAnsiTheme="minorHAnsi"/>
                <w:sz w:val="20"/>
                <w:szCs w:val="20"/>
              </w:rPr>
            </w:pPr>
            <w:r>
              <w:rPr>
                <w:rFonts w:asciiTheme="minorHAnsi" w:hAnsiTheme="minorHAnsi"/>
                <w:sz w:val="20"/>
                <w:szCs w:val="20"/>
              </w:rPr>
              <w:t xml:space="preserve">Participant list is considered as </w:t>
            </w:r>
            <w:r w:rsidRPr="00F932DC">
              <w:rPr>
                <w:rFonts w:asciiTheme="minorHAnsi" w:hAnsiTheme="minorHAnsi"/>
                <w:sz w:val="20"/>
                <w:szCs w:val="20"/>
              </w:rPr>
              <w:t>Check List</w:t>
            </w:r>
          </w:p>
        </w:tc>
      </w:tr>
      <w:tr w:rsidR="00F932DC" w:rsidRPr="00F932DC" w:rsidTr="00F42C32">
        <w:tc>
          <w:tcPr>
            <w:tcW w:w="915" w:type="dxa"/>
          </w:tcPr>
          <w:p w:rsidR="00F932DC" w:rsidRPr="00336B5F" w:rsidRDefault="00AF788A" w:rsidP="00AF788A">
            <w:pPr>
              <w:jc w:val="both"/>
              <w:rPr>
                <w:rFonts w:asciiTheme="minorHAnsi" w:hAnsiTheme="minorHAnsi"/>
                <w:b/>
              </w:rPr>
            </w:pPr>
            <w:r w:rsidRPr="00336B5F">
              <w:rPr>
                <w:rFonts w:asciiTheme="minorHAnsi" w:hAnsiTheme="minorHAnsi"/>
                <w:b/>
              </w:rPr>
              <w:t>9</w:t>
            </w:r>
            <w:r w:rsidR="00F42C32" w:rsidRPr="00336B5F">
              <w:rPr>
                <w:rFonts w:asciiTheme="minorHAnsi" w:hAnsiTheme="minorHAnsi"/>
                <w:b/>
              </w:rPr>
              <w:t>.8</w:t>
            </w:r>
          </w:p>
        </w:tc>
        <w:tc>
          <w:tcPr>
            <w:tcW w:w="2622" w:type="dxa"/>
            <w:vMerge/>
          </w:tcPr>
          <w:p w:rsidR="00F932DC" w:rsidRPr="00336B5F" w:rsidRDefault="00F932DC" w:rsidP="00F932DC">
            <w:pPr>
              <w:pStyle w:val="Default"/>
              <w:rPr>
                <w:rFonts w:asciiTheme="minorHAnsi" w:hAnsiTheme="minorHAnsi"/>
                <w:b/>
                <w:sz w:val="20"/>
                <w:szCs w:val="20"/>
              </w:rPr>
            </w:pPr>
          </w:p>
        </w:tc>
        <w:tc>
          <w:tcPr>
            <w:tcW w:w="6039" w:type="dxa"/>
          </w:tcPr>
          <w:p w:rsidR="00F932DC" w:rsidRPr="00336B5F" w:rsidRDefault="00F932DC" w:rsidP="00F932DC">
            <w:pPr>
              <w:pStyle w:val="Default"/>
              <w:rPr>
                <w:rFonts w:asciiTheme="minorHAnsi" w:hAnsiTheme="minorHAnsi"/>
                <w:b/>
                <w:sz w:val="20"/>
                <w:szCs w:val="20"/>
              </w:rPr>
            </w:pPr>
            <w:r w:rsidRPr="00336B5F">
              <w:rPr>
                <w:rFonts w:asciiTheme="minorHAnsi" w:hAnsiTheme="minorHAnsi"/>
                <w:b/>
                <w:sz w:val="20"/>
                <w:szCs w:val="20"/>
              </w:rPr>
              <w:t>Training evaluation process</w:t>
            </w:r>
            <w:r w:rsidR="00336B5F" w:rsidRPr="00336B5F">
              <w:rPr>
                <w:rFonts w:asciiTheme="minorHAnsi" w:hAnsiTheme="minorHAnsi"/>
                <w:b/>
                <w:sz w:val="20"/>
                <w:szCs w:val="20"/>
              </w:rPr>
              <w:t>:</w:t>
            </w:r>
          </w:p>
          <w:p w:rsidR="00DC2BE1" w:rsidRDefault="00DC2BE1" w:rsidP="00F65F5D">
            <w:pPr>
              <w:pStyle w:val="Default"/>
              <w:ind w:left="0" w:firstLine="0"/>
              <w:rPr>
                <w:rFonts w:asciiTheme="minorHAnsi" w:hAnsiTheme="minorHAnsi"/>
                <w:sz w:val="20"/>
                <w:szCs w:val="20"/>
              </w:rPr>
            </w:pPr>
            <w:r>
              <w:rPr>
                <w:rFonts w:asciiTheme="minorHAnsi" w:hAnsiTheme="minorHAnsi"/>
                <w:sz w:val="20"/>
                <w:szCs w:val="20"/>
              </w:rPr>
              <w:t>Training Result Setup</w:t>
            </w:r>
            <w:r w:rsidRPr="00DC2BE1">
              <w:rPr>
                <w:rFonts w:asciiTheme="minorHAnsi" w:hAnsiTheme="minorHAnsi"/>
                <w:sz w:val="20"/>
                <w:szCs w:val="20"/>
              </w:rPr>
              <w:t xml:space="preserve">: </w:t>
            </w:r>
            <w:r w:rsidR="00FA3EA8">
              <w:rPr>
                <w:rFonts w:asciiTheme="minorHAnsi" w:hAnsiTheme="minorHAnsi"/>
                <w:sz w:val="20"/>
                <w:szCs w:val="20"/>
              </w:rPr>
              <w:t>Each participant result for a specific training will be stored in database. The attributes are Pre T</w:t>
            </w:r>
            <w:r w:rsidRPr="00DC2BE1">
              <w:rPr>
                <w:rFonts w:asciiTheme="minorHAnsi" w:hAnsiTheme="minorHAnsi"/>
                <w:sz w:val="20"/>
                <w:szCs w:val="20"/>
              </w:rPr>
              <w:t xml:space="preserve">est, </w:t>
            </w:r>
            <w:r w:rsidR="00FA3EA8">
              <w:rPr>
                <w:rFonts w:asciiTheme="minorHAnsi" w:hAnsiTheme="minorHAnsi"/>
                <w:sz w:val="20"/>
                <w:szCs w:val="20"/>
              </w:rPr>
              <w:t>Post T</w:t>
            </w:r>
            <w:r w:rsidRPr="00DC2BE1">
              <w:rPr>
                <w:rFonts w:asciiTheme="minorHAnsi" w:hAnsiTheme="minorHAnsi"/>
                <w:sz w:val="20"/>
                <w:szCs w:val="20"/>
              </w:rPr>
              <w:t xml:space="preserve">est, </w:t>
            </w:r>
            <w:r w:rsidR="00FA3EA8">
              <w:rPr>
                <w:rFonts w:asciiTheme="minorHAnsi" w:hAnsiTheme="minorHAnsi"/>
                <w:sz w:val="20"/>
                <w:szCs w:val="20"/>
              </w:rPr>
              <w:t>Practical Test, V</w:t>
            </w:r>
            <w:r w:rsidRPr="00DC2BE1">
              <w:rPr>
                <w:rFonts w:asciiTheme="minorHAnsi" w:hAnsiTheme="minorHAnsi"/>
                <w:sz w:val="20"/>
                <w:szCs w:val="20"/>
              </w:rPr>
              <w:t>iva</w:t>
            </w:r>
            <w:r w:rsidR="00FA3EA8">
              <w:rPr>
                <w:rFonts w:asciiTheme="minorHAnsi" w:hAnsiTheme="minorHAnsi"/>
                <w:sz w:val="20"/>
                <w:szCs w:val="20"/>
              </w:rPr>
              <w:t>, Overalla</w:t>
            </w:r>
            <w:r w:rsidRPr="00DC2BE1">
              <w:rPr>
                <w:rFonts w:asciiTheme="minorHAnsi" w:hAnsiTheme="minorHAnsi"/>
                <w:sz w:val="20"/>
                <w:szCs w:val="20"/>
              </w:rPr>
              <w:t>nd remarks.</w:t>
            </w:r>
          </w:p>
          <w:p w:rsidR="00F65F5D" w:rsidRPr="00DC2BE1" w:rsidRDefault="00F65F5D" w:rsidP="006E1627">
            <w:pPr>
              <w:pStyle w:val="Default"/>
              <w:numPr>
                <w:ilvl w:val="0"/>
                <w:numId w:val="40"/>
              </w:numPr>
              <w:rPr>
                <w:rFonts w:asciiTheme="minorHAnsi" w:hAnsiTheme="minorHAnsi"/>
                <w:sz w:val="20"/>
                <w:szCs w:val="20"/>
              </w:rPr>
            </w:pPr>
            <w:r w:rsidRPr="00DC2BE1">
              <w:rPr>
                <w:rFonts w:asciiTheme="minorHAnsi" w:hAnsiTheme="minorHAnsi"/>
                <w:sz w:val="20"/>
                <w:szCs w:val="20"/>
              </w:rPr>
              <w:t>If participants mark is below 30 than he/she has to do re training.</w:t>
            </w:r>
          </w:p>
          <w:p w:rsidR="00F65F5D" w:rsidRDefault="00F65F5D" w:rsidP="006E1627">
            <w:pPr>
              <w:pStyle w:val="Default"/>
              <w:numPr>
                <w:ilvl w:val="0"/>
                <w:numId w:val="40"/>
              </w:numPr>
              <w:rPr>
                <w:rFonts w:asciiTheme="minorHAnsi" w:hAnsiTheme="minorHAnsi"/>
                <w:sz w:val="20"/>
                <w:szCs w:val="20"/>
              </w:rPr>
            </w:pPr>
            <w:r>
              <w:rPr>
                <w:rFonts w:asciiTheme="minorHAnsi" w:hAnsiTheme="minorHAnsi"/>
                <w:sz w:val="20"/>
                <w:szCs w:val="20"/>
              </w:rPr>
              <w:t>There will be report to view the staff list who has to attend retraining for whom previous training completion date &gt;= 3months.</w:t>
            </w:r>
          </w:p>
          <w:p w:rsidR="00F932DC" w:rsidRDefault="00DC2BE1" w:rsidP="006E1627">
            <w:pPr>
              <w:pStyle w:val="Default"/>
              <w:numPr>
                <w:ilvl w:val="0"/>
                <w:numId w:val="40"/>
              </w:numPr>
              <w:rPr>
                <w:rFonts w:asciiTheme="minorHAnsi" w:hAnsiTheme="minorHAnsi"/>
                <w:sz w:val="20"/>
                <w:szCs w:val="20"/>
              </w:rPr>
            </w:pPr>
            <w:r w:rsidRPr="00DC2BE1">
              <w:rPr>
                <w:rFonts w:asciiTheme="minorHAnsi" w:hAnsiTheme="minorHAnsi"/>
                <w:sz w:val="20"/>
                <w:szCs w:val="20"/>
              </w:rPr>
              <w:t>Line manager also can send request to provide ret</w:t>
            </w:r>
            <w:r w:rsidR="00D64A2C">
              <w:rPr>
                <w:rFonts w:asciiTheme="minorHAnsi" w:hAnsiTheme="minorHAnsi"/>
                <w:sz w:val="20"/>
                <w:szCs w:val="20"/>
              </w:rPr>
              <w:t>r</w:t>
            </w:r>
            <w:r w:rsidRPr="00DC2BE1">
              <w:rPr>
                <w:rFonts w:asciiTheme="minorHAnsi" w:hAnsiTheme="minorHAnsi"/>
                <w:sz w:val="20"/>
                <w:szCs w:val="20"/>
              </w:rPr>
              <w:t>aining for a staff at any time.</w:t>
            </w:r>
          </w:p>
          <w:p w:rsidR="00D64A2C" w:rsidRPr="00F932DC" w:rsidRDefault="00D64A2C" w:rsidP="006E1627">
            <w:pPr>
              <w:pStyle w:val="Default"/>
              <w:numPr>
                <w:ilvl w:val="0"/>
                <w:numId w:val="40"/>
              </w:numPr>
              <w:rPr>
                <w:rFonts w:asciiTheme="minorHAnsi" w:hAnsiTheme="minorHAnsi"/>
                <w:sz w:val="20"/>
                <w:szCs w:val="20"/>
              </w:rPr>
            </w:pPr>
            <w:r>
              <w:rPr>
                <w:rFonts w:asciiTheme="minorHAnsi" w:hAnsiTheme="minorHAnsi"/>
                <w:sz w:val="20"/>
                <w:szCs w:val="20"/>
              </w:rPr>
              <w:t>For enlisting a staff to the same training there will be checkbox to select re-training during participants selection.</w:t>
            </w:r>
          </w:p>
        </w:tc>
      </w:tr>
      <w:tr w:rsidR="00F932DC" w:rsidRPr="00F932DC" w:rsidTr="00F42C32">
        <w:tc>
          <w:tcPr>
            <w:tcW w:w="915" w:type="dxa"/>
          </w:tcPr>
          <w:p w:rsidR="00F932DC" w:rsidRPr="00336B5F" w:rsidRDefault="00AF788A" w:rsidP="00AF788A">
            <w:pPr>
              <w:jc w:val="both"/>
              <w:rPr>
                <w:rFonts w:asciiTheme="minorHAnsi" w:hAnsiTheme="minorHAnsi"/>
                <w:b/>
              </w:rPr>
            </w:pPr>
            <w:r w:rsidRPr="00336B5F">
              <w:rPr>
                <w:rFonts w:asciiTheme="minorHAnsi" w:hAnsiTheme="minorHAnsi"/>
                <w:b/>
              </w:rPr>
              <w:t>9</w:t>
            </w:r>
            <w:r w:rsidR="00F42C32" w:rsidRPr="00336B5F">
              <w:rPr>
                <w:rFonts w:asciiTheme="minorHAnsi" w:hAnsiTheme="minorHAnsi"/>
                <w:b/>
              </w:rPr>
              <w:t>.9</w:t>
            </w:r>
          </w:p>
        </w:tc>
        <w:tc>
          <w:tcPr>
            <w:tcW w:w="2622" w:type="dxa"/>
            <w:vMerge w:val="restart"/>
          </w:tcPr>
          <w:p w:rsidR="00F932DC" w:rsidRPr="00336B5F" w:rsidRDefault="00F932DC" w:rsidP="00F932DC">
            <w:pPr>
              <w:pStyle w:val="Default"/>
              <w:rPr>
                <w:rFonts w:asciiTheme="minorHAnsi" w:hAnsiTheme="minorHAnsi"/>
                <w:b/>
                <w:sz w:val="20"/>
                <w:szCs w:val="20"/>
              </w:rPr>
            </w:pPr>
            <w:r w:rsidRPr="00336B5F">
              <w:rPr>
                <w:rFonts w:asciiTheme="minorHAnsi" w:hAnsiTheme="minorHAnsi"/>
                <w:b/>
                <w:sz w:val="20"/>
                <w:szCs w:val="20"/>
              </w:rPr>
              <w:t>Development</w:t>
            </w:r>
          </w:p>
          <w:p w:rsidR="00F932DC" w:rsidRPr="00336B5F" w:rsidRDefault="00F932DC" w:rsidP="00F932DC">
            <w:pPr>
              <w:pStyle w:val="Default"/>
              <w:rPr>
                <w:rFonts w:asciiTheme="minorHAnsi" w:hAnsiTheme="minorHAnsi"/>
                <w:b/>
                <w:sz w:val="20"/>
                <w:szCs w:val="20"/>
              </w:rPr>
            </w:pPr>
          </w:p>
        </w:tc>
        <w:tc>
          <w:tcPr>
            <w:tcW w:w="6039" w:type="dxa"/>
          </w:tcPr>
          <w:p w:rsidR="00F932DC" w:rsidRPr="00336B5F" w:rsidRDefault="00F932DC" w:rsidP="00F932DC">
            <w:pPr>
              <w:pStyle w:val="Default"/>
              <w:rPr>
                <w:rFonts w:asciiTheme="minorHAnsi" w:hAnsiTheme="minorHAnsi"/>
                <w:b/>
                <w:sz w:val="20"/>
                <w:szCs w:val="20"/>
              </w:rPr>
            </w:pPr>
            <w:r w:rsidRPr="00336B5F">
              <w:rPr>
                <w:rFonts w:asciiTheme="minorHAnsi" w:hAnsiTheme="minorHAnsi"/>
                <w:b/>
                <w:sz w:val="20"/>
                <w:szCs w:val="20"/>
              </w:rPr>
              <w:t>TNA from Performance Appraisal</w:t>
            </w:r>
            <w:r w:rsidR="00336B5F" w:rsidRPr="00336B5F">
              <w:rPr>
                <w:rFonts w:asciiTheme="minorHAnsi" w:hAnsiTheme="minorHAnsi"/>
                <w:b/>
                <w:sz w:val="20"/>
                <w:szCs w:val="20"/>
              </w:rPr>
              <w:t>:</w:t>
            </w:r>
          </w:p>
          <w:p w:rsidR="00F932DC" w:rsidRDefault="00A97A81" w:rsidP="00A97A81">
            <w:pPr>
              <w:pStyle w:val="Default"/>
              <w:ind w:left="0" w:firstLine="0"/>
              <w:rPr>
                <w:rFonts w:asciiTheme="minorHAnsi" w:hAnsiTheme="minorHAnsi"/>
                <w:sz w:val="20"/>
                <w:szCs w:val="20"/>
              </w:rPr>
            </w:pPr>
            <w:r>
              <w:rPr>
                <w:rFonts w:asciiTheme="minorHAnsi" w:hAnsiTheme="minorHAnsi"/>
                <w:sz w:val="20"/>
                <w:szCs w:val="20"/>
              </w:rPr>
              <w:t>During appraisal required training for a staff will be selected those training requirement will be displayed here. The scree will be search by Staff ID to have the list of TNA.</w:t>
            </w:r>
          </w:p>
          <w:p w:rsidR="00A97A81" w:rsidRPr="00F932DC" w:rsidRDefault="00A97A81" w:rsidP="00F932DC">
            <w:pPr>
              <w:pStyle w:val="Default"/>
              <w:rPr>
                <w:rFonts w:asciiTheme="minorHAnsi" w:hAnsiTheme="minorHAnsi"/>
                <w:sz w:val="20"/>
                <w:szCs w:val="20"/>
              </w:rPr>
            </w:pPr>
          </w:p>
        </w:tc>
      </w:tr>
      <w:tr w:rsidR="00F932DC" w:rsidRPr="00F932DC" w:rsidTr="00F42C32">
        <w:tc>
          <w:tcPr>
            <w:tcW w:w="915" w:type="dxa"/>
          </w:tcPr>
          <w:p w:rsidR="00F932DC" w:rsidRPr="00336B5F" w:rsidRDefault="00AF788A" w:rsidP="00F932DC">
            <w:pPr>
              <w:jc w:val="both"/>
              <w:rPr>
                <w:rFonts w:asciiTheme="minorHAnsi" w:hAnsiTheme="minorHAnsi"/>
                <w:b/>
              </w:rPr>
            </w:pPr>
            <w:r w:rsidRPr="00336B5F">
              <w:rPr>
                <w:rFonts w:asciiTheme="minorHAnsi" w:hAnsiTheme="minorHAnsi"/>
                <w:b/>
              </w:rPr>
              <w:t>9</w:t>
            </w:r>
            <w:r w:rsidR="00F42C32" w:rsidRPr="00336B5F">
              <w:rPr>
                <w:rFonts w:asciiTheme="minorHAnsi" w:hAnsiTheme="minorHAnsi"/>
                <w:b/>
              </w:rPr>
              <w:t>.10</w:t>
            </w:r>
          </w:p>
        </w:tc>
        <w:tc>
          <w:tcPr>
            <w:tcW w:w="2622" w:type="dxa"/>
            <w:vMerge/>
          </w:tcPr>
          <w:p w:rsidR="00F932DC" w:rsidRPr="00336B5F" w:rsidRDefault="00F932DC" w:rsidP="00F932DC">
            <w:pPr>
              <w:pStyle w:val="Default"/>
              <w:rPr>
                <w:rFonts w:asciiTheme="minorHAnsi" w:hAnsiTheme="minorHAnsi"/>
                <w:b/>
                <w:sz w:val="20"/>
                <w:szCs w:val="20"/>
              </w:rPr>
            </w:pPr>
          </w:p>
        </w:tc>
        <w:tc>
          <w:tcPr>
            <w:tcW w:w="6039" w:type="dxa"/>
          </w:tcPr>
          <w:p w:rsidR="00F932DC" w:rsidRPr="00336B5F" w:rsidRDefault="00F932DC" w:rsidP="00F932DC">
            <w:pPr>
              <w:pStyle w:val="Default"/>
              <w:rPr>
                <w:rFonts w:asciiTheme="minorHAnsi" w:hAnsiTheme="minorHAnsi"/>
                <w:b/>
                <w:sz w:val="20"/>
                <w:szCs w:val="20"/>
              </w:rPr>
            </w:pPr>
            <w:r w:rsidRPr="00336B5F">
              <w:rPr>
                <w:rFonts w:asciiTheme="minorHAnsi" w:hAnsiTheme="minorHAnsi"/>
                <w:b/>
                <w:sz w:val="20"/>
                <w:szCs w:val="20"/>
              </w:rPr>
              <w:t>Planned Work force development activities</w:t>
            </w:r>
            <w:r w:rsidR="00A97A81" w:rsidRPr="00336B5F">
              <w:rPr>
                <w:rFonts w:asciiTheme="minorHAnsi" w:hAnsiTheme="minorHAnsi"/>
                <w:b/>
                <w:sz w:val="20"/>
                <w:szCs w:val="20"/>
              </w:rPr>
              <w:t>:</w:t>
            </w:r>
          </w:p>
          <w:p w:rsidR="00A97A81" w:rsidRDefault="00A97A81" w:rsidP="00821B78">
            <w:pPr>
              <w:pStyle w:val="Default"/>
              <w:ind w:left="0" w:firstLine="0"/>
              <w:rPr>
                <w:rFonts w:asciiTheme="minorHAnsi" w:hAnsiTheme="minorHAnsi"/>
                <w:sz w:val="20"/>
                <w:szCs w:val="20"/>
              </w:rPr>
            </w:pPr>
            <w:r>
              <w:rPr>
                <w:rFonts w:asciiTheme="minorHAnsi" w:hAnsiTheme="minorHAnsi"/>
                <w:sz w:val="20"/>
                <w:szCs w:val="20"/>
              </w:rPr>
              <w:t>Designation wise planning for required training will be available. User will select designation and training title</w:t>
            </w:r>
            <w:r w:rsidR="00821B78">
              <w:rPr>
                <w:rFonts w:asciiTheme="minorHAnsi" w:hAnsiTheme="minorHAnsi"/>
                <w:sz w:val="20"/>
                <w:szCs w:val="20"/>
              </w:rPr>
              <w:t xml:space="preserve"> with the following needs </w:t>
            </w:r>
          </w:p>
          <w:p w:rsidR="00821B78" w:rsidRPr="00F932DC" w:rsidRDefault="00821B78" w:rsidP="006E1627">
            <w:pPr>
              <w:pStyle w:val="Default"/>
              <w:numPr>
                <w:ilvl w:val="0"/>
                <w:numId w:val="37"/>
              </w:numPr>
              <w:rPr>
                <w:rFonts w:asciiTheme="minorHAnsi" w:hAnsiTheme="minorHAnsi"/>
                <w:sz w:val="20"/>
                <w:szCs w:val="20"/>
              </w:rPr>
            </w:pPr>
            <w:r w:rsidRPr="00F932DC">
              <w:rPr>
                <w:rFonts w:asciiTheme="minorHAnsi" w:hAnsiTheme="minorHAnsi"/>
                <w:sz w:val="20"/>
                <w:szCs w:val="20"/>
              </w:rPr>
              <w:t>Must to do</w:t>
            </w:r>
          </w:p>
          <w:p w:rsidR="00821B78" w:rsidRPr="00F932DC" w:rsidRDefault="00821B78" w:rsidP="006E1627">
            <w:pPr>
              <w:pStyle w:val="Default"/>
              <w:numPr>
                <w:ilvl w:val="0"/>
                <w:numId w:val="37"/>
              </w:numPr>
              <w:rPr>
                <w:rFonts w:asciiTheme="minorHAnsi" w:hAnsiTheme="minorHAnsi"/>
                <w:sz w:val="20"/>
                <w:szCs w:val="20"/>
              </w:rPr>
            </w:pPr>
            <w:r w:rsidRPr="00F932DC">
              <w:rPr>
                <w:rFonts w:asciiTheme="minorHAnsi" w:hAnsiTheme="minorHAnsi"/>
                <w:sz w:val="20"/>
                <w:szCs w:val="20"/>
              </w:rPr>
              <w:t>Need to do</w:t>
            </w:r>
          </w:p>
          <w:p w:rsidR="00F932DC" w:rsidRPr="00821B78" w:rsidRDefault="00821B78" w:rsidP="006E1627">
            <w:pPr>
              <w:pStyle w:val="Default"/>
              <w:numPr>
                <w:ilvl w:val="0"/>
                <w:numId w:val="37"/>
              </w:numPr>
              <w:rPr>
                <w:rFonts w:asciiTheme="minorHAnsi" w:hAnsiTheme="minorHAnsi"/>
                <w:sz w:val="20"/>
                <w:szCs w:val="20"/>
              </w:rPr>
            </w:pPr>
            <w:r w:rsidRPr="00F932DC">
              <w:rPr>
                <w:rFonts w:asciiTheme="minorHAnsi" w:hAnsiTheme="minorHAnsi"/>
                <w:sz w:val="20"/>
                <w:szCs w:val="20"/>
              </w:rPr>
              <w:t>Nice to do</w:t>
            </w:r>
          </w:p>
        </w:tc>
      </w:tr>
      <w:tr w:rsidR="00F932DC" w:rsidRPr="00F932DC" w:rsidTr="00F42C32">
        <w:tc>
          <w:tcPr>
            <w:tcW w:w="915" w:type="dxa"/>
          </w:tcPr>
          <w:p w:rsidR="00F932DC" w:rsidRPr="00336B5F" w:rsidRDefault="00AF788A" w:rsidP="00AF788A">
            <w:pPr>
              <w:jc w:val="both"/>
              <w:rPr>
                <w:rFonts w:asciiTheme="minorHAnsi" w:hAnsiTheme="minorHAnsi"/>
                <w:b/>
              </w:rPr>
            </w:pPr>
            <w:r w:rsidRPr="00336B5F">
              <w:rPr>
                <w:rFonts w:asciiTheme="minorHAnsi" w:hAnsiTheme="minorHAnsi"/>
                <w:b/>
              </w:rPr>
              <w:t>9</w:t>
            </w:r>
            <w:r w:rsidR="00F42C32" w:rsidRPr="00336B5F">
              <w:rPr>
                <w:rFonts w:asciiTheme="minorHAnsi" w:hAnsiTheme="minorHAnsi"/>
                <w:b/>
              </w:rPr>
              <w:t>.11</w:t>
            </w:r>
          </w:p>
        </w:tc>
        <w:tc>
          <w:tcPr>
            <w:tcW w:w="2622" w:type="dxa"/>
            <w:vMerge w:val="restart"/>
          </w:tcPr>
          <w:p w:rsidR="00F932DC" w:rsidRPr="00336B5F" w:rsidRDefault="00F932DC" w:rsidP="00F932DC">
            <w:pPr>
              <w:pStyle w:val="Default"/>
              <w:rPr>
                <w:rFonts w:asciiTheme="minorHAnsi" w:hAnsiTheme="minorHAnsi"/>
                <w:b/>
                <w:sz w:val="20"/>
                <w:szCs w:val="20"/>
              </w:rPr>
            </w:pPr>
            <w:r w:rsidRPr="00336B5F">
              <w:rPr>
                <w:rFonts w:asciiTheme="minorHAnsi" w:hAnsiTheme="minorHAnsi"/>
                <w:b/>
                <w:sz w:val="20"/>
                <w:szCs w:val="20"/>
              </w:rPr>
              <w:t>Reporting</w:t>
            </w:r>
          </w:p>
          <w:p w:rsidR="00F932DC" w:rsidRPr="00336B5F" w:rsidRDefault="00F932DC" w:rsidP="00F932DC">
            <w:pPr>
              <w:pStyle w:val="Default"/>
              <w:rPr>
                <w:rFonts w:asciiTheme="minorHAnsi" w:hAnsiTheme="minorHAnsi"/>
                <w:b/>
                <w:sz w:val="20"/>
                <w:szCs w:val="20"/>
              </w:rPr>
            </w:pPr>
          </w:p>
        </w:tc>
        <w:tc>
          <w:tcPr>
            <w:tcW w:w="6039" w:type="dxa"/>
          </w:tcPr>
          <w:p w:rsidR="00F932DC" w:rsidRPr="00F932DC" w:rsidRDefault="00F932DC" w:rsidP="00F932DC">
            <w:pPr>
              <w:pStyle w:val="Default"/>
              <w:rPr>
                <w:rFonts w:asciiTheme="minorHAnsi" w:hAnsiTheme="minorHAnsi"/>
                <w:sz w:val="20"/>
                <w:szCs w:val="20"/>
              </w:rPr>
            </w:pPr>
            <w:r w:rsidRPr="00F932DC">
              <w:rPr>
                <w:rFonts w:asciiTheme="minorHAnsi" w:hAnsiTheme="minorHAnsi"/>
                <w:sz w:val="20"/>
                <w:szCs w:val="20"/>
              </w:rPr>
              <w:t>Report sharing to respective clinics, project offices, departments</w:t>
            </w:r>
          </w:p>
          <w:p w:rsidR="00F932DC" w:rsidRPr="00F932DC" w:rsidRDefault="00736EC6" w:rsidP="00F932DC">
            <w:pPr>
              <w:pStyle w:val="Default"/>
              <w:rPr>
                <w:rFonts w:asciiTheme="minorHAnsi" w:hAnsiTheme="minorHAnsi"/>
                <w:sz w:val="20"/>
                <w:szCs w:val="20"/>
              </w:rPr>
            </w:pPr>
            <w:r>
              <w:rPr>
                <w:rFonts w:asciiTheme="minorHAnsi" w:hAnsiTheme="minorHAnsi"/>
                <w:sz w:val="20"/>
                <w:szCs w:val="20"/>
              </w:rPr>
              <w:t>[Please see Annex for Report Format]</w:t>
            </w:r>
          </w:p>
        </w:tc>
      </w:tr>
      <w:tr w:rsidR="00F932DC" w:rsidRPr="00F932DC" w:rsidTr="00F42C32">
        <w:tc>
          <w:tcPr>
            <w:tcW w:w="915" w:type="dxa"/>
          </w:tcPr>
          <w:p w:rsidR="00F932DC" w:rsidRPr="00336B5F" w:rsidRDefault="00AF788A" w:rsidP="00AF788A">
            <w:pPr>
              <w:jc w:val="both"/>
              <w:rPr>
                <w:rFonts w:asciiTheme="minorHAnsi" w:hAnsiTheme="minorHAnsi"/>
                <w:b/>
              </w:rPr>
            </w:pPr>
            <w:r w:rsidRPr="00336B5F">
              <w:rPr>
                <w:rFonts w:asciiTheme="minorHAnsi" w:hAnsiTheme="minorHAnsi"/>
                <w:b/>
              </w:rPr>
              <w:t>9</w:t>
            </w:r>
            <w:r w:rsidR="00F42C32" w:rsidRPr="00336B5F">
              <w:rPr>
                <w:rFonts w:asciiTheme="minorHAnsi" w:hAnsiTheme="minorHAnsi"/>
                <w:b/>
              </w:rPr>
              <w:t>.12</w:t>
            </w:r>
          </w:p>
        </w:tc>
        <w:tc>
          <w:tcPr>
            <w:tcW w:w="2622" w:type="dxa"/>
            <w:vMerge/>
          </w:tcPr>
          <w:p w:rsidR="00F932DC" w:rsidRPr="00F932DC" w:rsidRDefault="00F932DC" w:rsidP="00F932DC">
            <w:pPr>
              <w:pStyle w:val="Default"/>
              <w:rPr>
                <w:rFonts w:asciiTheme="minorHAnsi" w:hAnsiTheme="minorHAnsi"/>
                <w:sz w:val="20"/>
                <w:szCs w:val="20"/>
              </w:rPr>
            </w:pPr>
          </w:p>
        </w:tc>
        <w:tc>
          <w:tcPr>
            <w:tcW w:w="6039" w:type="dxa"/>
          </w:tcPr>
          <w:p w:rsidR="00F932DC" w:rsidRPr="00336B5F" w:rsidRDefault="00F932DC" w:rsidP="00F932DC">
            <w:pPr>
              <w:pStyle w:val="Default"/>
              <w:rPr>
                <w:rFonts w:asciiTheme="minorHAnsi" w:hAnsiTheme="minorHAnsi"/>
                <w:b/>
                <w:sz w:val="20"/>
                <w:szCs w:val="20"/>
              </w:rPr>
            </w:pPr>
            <w:r w:rsidRPr="00336B5F">
              <w:rPr>
                <w:rFonts w:asciiTheme="minorHAnsi" w:hAnsiTheme="minorHAnsi"/>
                <w:b/>
                <w:sz w:val="20"/>
                <w:szCs w:val="20"/>
              </w:rPr>
              <w:t xml:space="preserve">Training database to be linked with ESS &amp; HR </w:t>
            </w:r>
            <w:r w:rsidR="00336B5F">
              <w:rPr>
                <w:rFonts w:asciiTheme="minorHAnsi" w:hAnsiTheme="minorHAnsi"/>
                <w:b/>
                <w:sz w:val="20"/>
                <w:szCs w:val="20"/>
              </w:rPr>
              <w:t>:</w:t>
            </w:r>
          </w:p>
          <w:p w:rsidR="00F932DC" w:rsidRPr="00F932DC" w:rsidRDefault="00736EC6" w:rsidP="00F932DC">
            <w:pPr>
              <w:pStyle w:val="Default"/>
              <w:rPr>
                <w:rFonts w:asciiTheme="minorHAnsi" w:hAnsiTheme="minorHAnsi"/>
                <w:sz w:val="20"/>
                <w:szCs w:val="20"/>
              </w:rPr>
            </w:pPr>
            <w:r>
              <w:rPr>
                <w:rFonts w:asciiTheme="minorHAnsi" w:hAnsiTheme="minorHAnsi"/>
                <w:sz w:val="20"/>
                <w:szCs w:val="20"/>
              </w:rPr>
              <w:t>Training related list will be displayed on ESS.</w:t>
            </w:r>
          </w:p>
        </w:tc>
      </w:tr>
      <w:tr w:rsidR="00F932DC" w:rsidRPr="00F932DC" w:rsidTr="00F42C32">
        <w:tc>
          <w:tcPr>
            <w:tcW w:w="915" w:type="dxa"/>
          </w:tcPr>
          <w:p w:rsidR="00F932DC" w:rsidRPr="00336B5F" w:rsidRDefault="00AF788A" w:rsidP="00AF788A">
            <w:pPr>
              <w:jc w:val="both"/>
              <w:rPr>
                <w:rFonts w:asciiTheme="minorHAnsi" w:hAnsiTheme="minorHAnsi"/>
                <w:b/>
              </w:rPr>
            </w:pPr>
            <w:r w:rsidRPr="00336B5F">
              <w:rPr>
                <w:rFonts w:asciiTheme="minorHAnsi" w:hAnsiTheme="minorHAnsi"/>
                <w:b/>
              </w:rPr>
              <w:t>9</w:t>
            </w:r>
            <w:r w:rsidR="00F42C32" w:rsidRPr="00336B5F">
              <w:rPr>
                <w:rFonts w:asciiTheme="minorHAnsi" w:hAnsiTheme="minorHAnsi"/>
                <w:b/>
              </w:rPr>
              <w:t>.13</w:t>
            </w:r>
          </w:p>
        </w:tc>
        <w:tc>
          <w:tcPr>
            <w:tcW w:w="2622" w:type="dxa"/>
            <w:vMerge/>
          </w:tcPr>
          <w:p w:rsidR="00F932DC" w:rsidRPr="00F932DC" w:rsidRDefault="00F932DC" w:rsidP="00F932DC">
            <w:pPr>
              <w:pStyle w:val="Default"/>
              <w:rPr>
                <w:rFonts w:asciiTheme="minorHAnsi" w:hAnsiTheme="minorHAnsi"/>
                <w:sz w:val="20"/>
                <w:szCs w:val="20"/>
              </w:rPr>
            </w:pPr>
          </w:p>
        </w:tc>
        <w:tc>
          <w:tcPr>
            <w:tcW w:w="6039" w:type="dxa"/>
          </w:tcPr>
          <w:p w:rsidR="00F932DC" w:rsidRPr="00336B5F" w:rsidRDefault="00F932DC" w:rsidP="00F932DC">
            <w:pPr>
              <w:pStyle w:val="Default"/>
              <w:rPr>
                <w:rFonts w:asciiTheme="minorHAnsi" w:hAnsiTheme="minorHAnsi"/>
                <w:b/>
                <w:sz w:val="20"/>
                <w:szCs w:val="20"/>
              </w:rPr>
            </w:pPr>
            <w:r w:rsidRPr="00336B5F">
              <w:rPr>
                <w:rFonts w:asciiTheme="minorHAnsi" w:hAnsiTheme="minorHAnsi"/>
                <w:b/>
                <w:sz w:val="20"/>
                <w:szCs w:val="20"/>
              </w:rPr>
              <w:t>Periodic report generation options</w:t>
            </w:r>
            <w:r w:rsidR="00336B5F" w:rsidRPr="00336B5F">
              <w:rPr>
                <w:rFonts w:asciiTheme="minorHAnsi" w:hAnsiTheme="minorHAnsi"/>
                <w:b/>
                <w:sz w:val="20"/>
                <w:szCs w:val="20"/>
              </w:rPr>
              <w:t>:</w:t>
            </w:r>
          </w:p>
          <w:p w:rsidR="00F932DC" w:rsidRPr="00F932DC" w:rsidRDefault="00736EC6" w:rsidP="00F932DC">
            <w:pPr>
              <w:pStyle w:val="Default"/>
              <w:rPr>
                <w:rFonts w:asciiTheme="minorHAnsi" w:hAnsiTheme="minorHAnsi"/>
                <w:sz w:val="20"/>
                <w:szCs w:val="20"/>
              </w:rPr>
            </w:pPr>
            <w:r>
              <w:rPr>
                <w:rFonts w:asciiTheme="minorHAnsi" w:hAnsiTheme="minorHAnsi"/>
                <w:sz w:val="20"/>
                <w:szCs w:val="20"/>
              </w:rPr>
              <w:t>Will be available to retrieve record using date range.</w:t>
            </w:r>
          </w:p>
        </w:tc>
      </w:tr>
    </w:tbl>
    <w:p w:rsidR="00645D1A" w:rsidRDefault="00645D1A">
      <w:pPr>
        <w:ind w:left="0" w:firstLine="0"/>
        <w:rPr>
          <w:rFonts w:ascii="Calibri" w:hAnsi="Calibri" w:cs="Calibri"/>
          <w:b/>
          <w:bCs/>
          <w:color w:val="002060"/>
          <w:sz w:val="24"/>
          <w:szCs w:val="24"/>
        </w:rPr>
      </w:pPr>
    </w:p>
    <w:p w:rsidR="00F42C32" w:rsidRDefault="00F42C32">
      <w:pPr>
        <w:ind w:left="0" w:firstLine="0"/>
        <w:rPr>
          <w:rFonts w:ascii="Calibri" w:hAnsi="Calibri" w:cs="Calibri"/>
          <w:b/>
          <w:bCs/>
          <w:color w:val="002060"/>
          <w:sz w:val="24"/>
          <w:szCs w:val="24"/>
        </w:rPr>
      </w:pPr>
      <w:r>
        <w:rPr>
          <w:rFonts w:ascii="Calibri" w:hAnsi="Calibri" w:cs="Calibri"/>
          <w:b/>
          <w:bCs/>
          <w:color w:val="002060"/>
          <w:sz w:val="24"/>
          <w:szCs w:val="24"/>
        </w:rPr>
        <w:br w:type="page"/>
      </w:r>
    </w:p>
    <w:p w:rsidR="00645D1A" w:rsidRDefault="00645D1A">
      <w:pPr>
        <w:ind w:left="0" w:firstLine="0"/>
        <w:rPr>
          <w:rFonts w:ascii="Calibri" w:hAnsi="Calibri" w:cs="Calibri"/>
          <w:b/>
          <w:bCs/>
          <w:i/>
          <w:color w:val="000000" w:themeColor="text1"/>
          <w:sz w:val="24"/>
          <w:szCs w:val="24"/>
        </w:rPr>
      </w:pPr>
      <w:r w:rsidRPr="00F42C32">
        <w:rPr>
          <w:rFonts w:ascii="Calibri" w:hAnsi="Calibri" w:cs="Calibri"/>
          <w:b/>
          <w:bCs/>
          <w:i/>
          <w:color w:val="000000" w:themeColor="text1"/>
          <w:sz w:val="24"/>
          <w:szCs w:val="24"/>
        </w:rPr>
        <w:lastRenderedPageBreak/>
        <w:t>Requirement Specification Details:</w:t>
      </w:r>
    </w:p>
    <w:p w:rsidR="00F42C32" w:rsidRPr="00F42C32" w:rsidRDefault="00F42C32">
      <w:pPr>
        <w:ind w:left="0" w:firstLine="0"/>
        <w:rPr>
          <w:rFonts w:ascii="Calibri" w:hAnsi="Calibri" w:cs="Calibri"/>
          <w:b/>
          <w:bCs/>
          <w:i/>
          <w:color w:val="000000" w:themeColor="text1"/>
          <w:sz w:val="24"/>
          <w:szCs w:val="24"/>
          <w:u w:val="single"/>
        </w:rPr>
      </w:pPr>
    </w:p>
    <w:tbl>
      <w:tblPr>
        <w:tblStyle w:val="TableGrid"/>
        <w:tblW w:w="5000" w:type="pct"/>
        <w:tblLook w:val="04A0"/>
      </w:tblPr>
      <w:tblGrid>
        <w:gridCol w:w="745"/>
        <w:gridCol w:w="3763"/>
        <w:gridCol w:w="1353"/>
        <w:gridCol w:w="1255"/>
        <w:gridCol w:w="2460"/>
      </w:tblGrid>
      <w:tr w:rsidR="00645D1A" w:rsidRPr="00F42C32" w:rsidTr="001B68FB">
        <w:trPr>
          <w:tblHeader/>
        </w:trPr>
        <w:tc>
          <w:tcPr>
            <w:tcW w:w="745" w:type="dxa"/>
            <w:shd w:val="clear" w:color="auto" w:fill="BFBFBF" w:themeFill="background1" w:themeFillShade="BF"/>
          </w:tcPr>
          <w:p w:rsidR="00645D1A" w:rsidRPr="00F42C32" w:rsidRDefault="00645D1A" w:rsidP="00645D1A">
            <w:pPr>
              <w:rPr>
                <w:rFonts w:asciiTheme="minorHAnsi" w:hAnsiTheme="minorHAnsi" w:cstheme="minorHAnsi"/>
                <w:b/>
              </w:rPr>
            </w:pPr>
            <w:r w:rsidRPr="00F42C32">
              <w:rPr>
                <w:rFonts w:asciiTheme="minorHAnsi" w:hAnsiTheme="minorHAnsi" w:cstheme="minorHAnsi"/>
                <w:b/>
              </w:rPr>
              <w:t>SL</w:t>
            </w:r>
          </w:p>
        </w:tc>
        <w:tc>
          <w:tcPr>
            <w:tcW w:w="3763" w:type="dxa"/>
            <w:shd w:val="clear" w:color="auto" w:fill="BFBFBF" w:themeFill="background1" w:themeFillShade="BF"/>
          </w:tcPr>
          <w:p w:rsidR="00645D1A" w:rsidRPr="00F42C32" w:rsidRDefault="00645D1A" w:rsidP="00645D1A">
            <w:pPr>
              <w:rPr>
                <w:rFonts w:asciiTheme="minorHAnsi" w:hAnsiTheme="minorHAnsi" w:cstheme="minorHAnsi"/>
                <w:b/>
              </w:rPr>
            </w:pPr>
            <w:r w:rsidRPr="00F42C32">
              <w:rPr>
                <w:rFonts w:asciiTheme="minorHAnsi" w:hAnsiTheme="minorHAnsi" w:cstheme="minorHAnsi"/>
                <w:b/>
              </w:rPr>
              <w:t>Field</w:t>
            </w:r>
          </w:p>
        </w:tc>
        <w:tc>
          <w:tcPr>
            <w:tcW w:w="1353" w:type="dxa"/>
            <w:shd w:val="clear" w:color="auto" w:fill="BFBFBF" w:themeFill="background1" w:themeFillShade="BF"/>
          </w:tcPr>
          <w:p w:rsidR="00645D1A" w:rsidRPr="00F42C32" w:rsidRDefault="00645D1A" w:rsidP="00645D1A">
            <w:pPr>
              <w:rPr>
                <w:rFonts w:asciiTheme="minorHAnsi" w:hAnsiTheme="minorHAnsi" w:cstheme="minorHAnsi"/>
                <w:b/>
              </w:rPr>
            </w:pPr>
            <w:r w:rsidRPr="00F42C32">
              <w:rPr>
                <w:rFonts w:asciiTheme="minorHAnsi" w:hAnsiTheme="minorHAnsi" w:cstheme="minorHAnsi"/>
                <w:b/>
              </w:rPr>
              <w:t>Type</w:t>
            </w:r>
          </w:p>
        </w:tc>
        <w:tc>
          <w:tcPr>
            <w:tcW w:w="1255" w:type="dxa"/>
            <w:shd w:val="clear" w:color="auto" w:fill="BFBFBF" w:themeFill="background1" w:themeFillShade="BF"/>
          </w:tcPr>
          <w:p w:rsidR="00645D1A" w:rsidRPr="00F42C32" w:rsidRDefault="00645D1A" w:rsidP="00645D1A">
            <w:pPr>
              <w:rPr>
                <w:rFonts w:asciiTheme="minorHAnsi" w:hAnsiTheme="minorHAnsi" w:cstheme="minorHAnsi"/>
                <w:b/>
              </w:rPr>
            </w:pPr>
            <w:r w:rsidRPr="00F42C32">
              <w:rPr>
                <w:rFonts w:asciiTheme="minorHAnsi" w:hAnsiTheme="minorHAnsi" w:cstheme="minorHAnsi"/>
                <w:b/>
              </w:rPr>
              <w:t>Data Type</w:t>
            </w:r>
          </w:p>
        </w:tc>
        <w:tc>
          <w:tcPr>
            <w:tcW w:w="2460" w:type="dxa"/>
            <w:shd w:val="clear" w:color="auto" w:fill="BFBFBF" w:themeFill="background1" w:themeFillShade="BF"/>
          </w:tcPr>
          <w:p w:rsidR="00645D1A" w:rsidRPr="00F42C32" w:rsidRDefault="00645D1A" w:rsidP="00645D1A">
            <w:pPr>
              <w:rPr>
                <w:rFonts w:asciiTheme="minorHAnsi" w:hAnsiTheme="minorHAnsi" w:cstheme="minorHAnsi"/>
                <w:b/>
              </w:rPr>
            </w:pPr>
            <w:r w:rsidRPr="00F42C32">
              <w:rPr>
                <w:rFonts w:asciiTheme="minorHAnsi" w:hAnsiTheme="minorHAnsi" w:cstheme="minorHAnsi"/>
                <w:b/>
              </w:rPr>
              <w:t>Policy</w:t>
            </w:r>
          </w:p>
        </w:tc>
      </w:tr>
      <w:tr w:rsidR="001B68FB" w:rsidRPr="00F42C32" w:rsidTr="00E96D4B">
        <w:tc>
          <w:tcPr>
            <w:tcW w:w="745" w:type="dxa"/>
            <w:vMerge w:val="restart"/>
          </w:tcPr>
          <w:p w:rsidR="001B68FB" w:rsidRPr="00F42C32" w:rsidRDefault="001B68FB" w:rsidP="00645D1A">
            <w:pPr>
              <w:rPr>
                <w:rFonts w:asciiTheme="minorHAnsi" w:hAnsiTheme="minorHAnsi" w:cstheme="minorHAnsi"/>
                <w:b/>
              </w:rPr>
            </w:pPr>
            <w:r>
              <w:rPr>
                <w:rFonts w:asciiTheme="minorHAnsi" w:hAnsiTheme="minorHAnsi" w:cstheme="minorHAnsi"/>
                <w:b/>
              </w:rPr>
              <w:t>9.1</w:t>
            </w:r>
          </w:p>
        </w:tc>
        <w:tc>
          <w:tcPr>
            <w:tcW w:w="8831" w:type="dxa"/>
            <w:gridSpan w:val="4"/>
            <w:shd w:val="clear" w:color="auto" w:fill="D9D9D9" w:themeFill="background1" w:themeFillShade="D9"/>
          </w:tcPr>
          <w:p w:rsidR="001B68FB" w:rsidRPr="00F42C32" w:rsidRDefault="001B68FB" w:rsidP="00645D1A">
            <w:pPr>
              <w:rPr>
                <w:rFonts w:asciiTheme="minorHAnsi" w:hAnsiTheme="minorHAnsi" w:cstheme="minorHAnsi"/>
                <w:b/>
              </w:rPr>
            </w:pPr>
            <w:r w:rsidRPr="00F42C32">
              <w:rPr>
                <w:rFonts w:asciiTheme="minorHAnsi" w:hAnsiTheme="minorHAnsi" w:cstheme="minorHAnsi"/>
                <w:b/>
              </w:rPr>
              <w:t>Category Setup</w:t>
            </w:r>
          </w:p>
        </w:tc>
      </w:tr>
      <w:tr w:rsidR="001B68FB" w:rsidRPr="00F42C32" w:rsidTr="001B68FB">
        <w:tc>
          <w:tcPr>
            <w:tcW w:w="745" w:type="dxa"/>
            <w:vMerge/>
          </w:tcPr>
          <w:p w:rsidR="001B68FB" w:rsidRPr="00F42C32" w:rsidRDefault="001B68FB" w:rsidP="00645D1A">
            <w:pPr>
              <w:rPr>
                <w:rFonts w:asciiTheme="minorHAnsi" w:hAnsiTheme="minorHAnsi" w:cstheme="minorHAnsi"/>
              </w:rPr>
            </w:pPr>
          </w:p>
        </w:tc>
        <w:tc>
          <w:tcPr>
            <w:tcW w:w="3763" w:type="dxa"/>
          </w:tcPr>
          <w:p w:rsidR="001B68FB" w:rsidRPr="00F42C32" w:rsidRDefault="001B68FB" w:rsidP="00645D1A">
            <w:pPr>
              <w:rPr>
                <w:rFonts w:asciiTheme="minorHAnsi" w:hAnsiTheme="minorHAnsi" w:cstheme="minorHAnsi"/>
              </w:rPr>
            </w:pPr>
            <w:r w:rsidRPr="00F42C32">
              <w:rPr>
                <w:rStyle w:val="textlevelleft"/>
                <w:rFonts w:asciiTheme="minorHAnsi" w:hAnsiTheme="minorHAnsi" w:cstheme="minorHAnsi"/>
              </w:rPr>
              <w:t>Code</w:t>
            </w:r>
          </w:p>
        </w:tc>
        <w:tc>
          <w:tcPr>
            <w:tcW w:w="1353" w:type="dxa"/>
          </w:tcPr>
          <w:p w:rsidR="001B68FB" w:rsidRPr="00F42C32" w:rsidRDefault="001B68F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1B68FB" w:rsidRPr="00F42C32" w:rsidRDefault="001B68FB" w:rsidP="00645D1A">
            <w:pPr>
              <w:rPr>
                <w:rFonts w:asciiTheme="minorHAnsi" w:hAnsiTheme="minorHAnsi" w:cstheme="minorHAnsi"/>
              </w:rPr>
            </w:pPr>
            <w:r w:rsidRPr="00F42C32">
              <w:rPr>
                <w:rFonts w:asciiTheme="minorHAnsi" w:hAnsiTheme="minorHAnsi" w:cstheme="minorHAnsi"/>
              </w:rPr>
              <w:t>VARCHAR</w:t>
            </w:r>
          </w:p>
        </w:tc>
        <w:tc>
          <w:tcPr>
            <w:tcW w:w="2460" w:type="dxa"/>
          </w:tcPr>
          <w:p w:rsidR="001B68FB" w:rsidRPr="00F42C32" w:rsidRDefault="001B68FB" w:rsidP="00645D1A">
            <w:pPr>
              <w:rPr>
                <w:rFonts w:asciiTheme="minorHAnsi" w:hAnsiTheme="minorHAnsi" w:cstheme="minorHAnsi"/>
              </w:rPr>
            </w:pPr>
          </w:p>
        </w:tc>
      </w:tr>
      <w:tr w:rsidR="001B68FB" w:rsidRPr="00F42C32" w:rsidTr="001B68FB">
        <w:tc>
          <w:tcPr>
            <w:tcW w:w="745" w:type="dxa"/>
            <w:vMerge/>
          </w:tcPr>
          <w:p w:rsidR="001B68FB" w:rsidRPr="00F42C32" w:rsidRDefault="001B68FB" w:rsidP="00645D1A">
            <w:pPr>
              <w:rPr>
                <w:rFonts w:asciiTheme="minorHAnsi" w:hAnsiTheme="minorHAnsi" w:cstheme="minorHAnsi"/>
              </w:rPr>
            </w:pPr>
          </w:p>
        </w:tc>
        <w:tc>
          <w:tcPr>
            <w:tcW w:w="3763" w:type="dxa"/>
          </w:tcPr>
          <w:p w:rsidR="001B68FB" w:rsidRPr="00F42C32" w:rsidRDefault="001B68FB" w:rsidP="00645D1A">
            <w:pPr>
              <w:rPr>
                <w:rFonts w:asciiTheme="minorHAnsi" w:hAnsiTheme="minorHAnsi" w:cstheme="minorHAnsi"/>
              </w:rPr>
            </w:pPr>
            <w:r w:rsidRPr="00F42C32">
              <w:rPr>
                <w:rFonts w:asciiTheme="minorHAnsi" w:hAnsiTheme="minorHAnsi" w:cstheme="minorHAnsi"/>
              </w:rPr>
              <w:t>Description</w:t>
            </w:r>
          </w:p>
        </w:tc>
        <w:tc>
          <w:tcPr>
            <w:tcW w:w="1353" w:type="dxa"/>
          </w:tcPr>
          <w:p w:rsidR="001B68FB" w:rsidRPr="00F42C32" w:rsidRDefault="001B68F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1B68FB" w:rsidRPr="00F42C32" w:rsidRDefault="001B68FB" w:rsidP="00645D1A">
            <w:pPr>
              <w:rPr>
                <w:rFonts w:asciiTheme="minorHAnsi" w:hAnsiTheme="minorHAnsi" w:cstheme="minorHAnsi"/>
              </w:rPr>
            </w:pPr>
            <w:r w:rsidRPr="00F42C32">
              <w:rPr>
                <w:rFonts w:asciiTheme="minorHAnsi" w:hAnsiTheme="minorHAnsi" w:cstheme="minorHAnsi"/>
              </w:rPr>
              <w:t>VARCHAR</w:t>
            </w:r>
          </w:p>
        </w:tc>
        <w:tc>
          <w:tcPr>
            <w:tcW w:w="2460" w:type="dxa"/>
          </w:tcPr>
          <w:p w:rsidR="001B68FB" w:rsidRPr="00F42C32" w:rsidRDefault="001B68FB" w:rsidP="00645D1A">
            <w:pPr>
              <w:rPr>
                <w:rFonts w:asciiTheme="minorHAnsi" w:hAnsiTheme="minorHAnsi" w:cstheme="minorHAnsi"/>
              </w:rPr>
            </w:pPr>
          </w:p>
        </w:tc>
      </w:tr>
      <w:tr w:rsidR="001B68FB" w:rsidRPr="00F42C32" w:rsidTr="001B68FB">
        <w:tc>
          <w:tcPr>
            <w:tcW w:w="745" w:type="dxa"/>
            <w:vMerge/>
          </w:tcPr>
          <w:p w:rsidR="001B68FB" w:rsidRPr="00F42C32" w:rsidRDefault="001B68FB" w:rsidP="00645D1A">
            <w:pPr>
              <w:rPr>
                <w:rFonts w:asciiTheme="minorHAnsi" w:hAnsiTheme="minorHAnsi" w:cstheme="minorHAnsi"/>
              </w:rPr>
            </w:pPr>
          </w:p>
        </w:tc>
        <w:tc>
          <w:tcPr>
            <w:tcW w:w="3763" w:type="dxa"/>
          </w:tcPr>
          <w:p w:rsidR="001B68FB" w:rsidRPr="00F42C32" w:rsidRDefault="001B68FB" w:rsidP="00645D1A">
            <w:pPr>
              <w:rPr>
                <w:rFonts w:asciiTheme="minorHAnsi" w:hAnsiTheme="minorHAnsi" w:cstheme="minorHAnsi"/>
              </w:rPr>
            </w:pPr>
            <w:r w:rsidRPr="00F42C32">
              <w:rPr>
                <w:rFonts w:asciiTheme="minorHAnsi" w:hAnsiTheme="minorHAnsi" w:cstheme="minorHAnsi"/>
              </w:rPr>
              <w:t>Make Inactive</w:t>
            </w:r>
          </w:p>
        </w:tc>
        <w:tc>
          <w:tcPr>
            <w:tcW w:w="1353" w:type="dxa"/>
          </w:tcPr>
          <w:p w:rsidR="001B68FB" w:rsidRPr="00F42C32" w:rsidRDefault="001B68FB" w:rsidP="00645D1A">
            <w:pPr>
              <w:rPr>
                <w:rFonts w:asciiTheme="minorHAnsi" w:hAnsiTheme="minorHAnsi" w:cstheme="minorHAnsi"/>
              </w:rPr>
            </w:pPr>
            <w:r w:rsidRPr="00F42C32">
              <w:rPr>
                <w:rFonts w:asciiTheme="minorHAnsi" w:hAnsiTheme="minorHAnsi" w:cstheme="minorHAnsi"/>
              </w:rPr>
              <w:t>Check Box</w:t>
            </w:r>
          </w:p>
        </w:tc>
        <w:tc>
          <w:tcPr>
            <w:tcW w:w="1255" w:type="dxa"/>
          </w:tcPr>
          <w:p w:rsidR="001B68FB" w:rsidRPr="00F42C32" w:rsidRDefault="001B68FB" w:rsidP="00645D1A">
            <w:pPr>
              <w:rPr>
                <w:rFonts w:asciiTheme="minorHAnsi" w:hAnsiTheme="minorHAnsi" w:cstheme="minorHAnsi"/>
              </w:rPr>
            </w:pPr>
          </w:p>
        </w:tc>
        <w:tc>
          <w:tcPr>
            <w:tcW w:w="2460" w:type="dxa"/>
          </w:tcPr>
          <w:p w:rsidR="001B68FB" w:rsidRPr="00F42C32" w:rsidRDefault="001B68FB" w:rsidP="00645D1A">
            <w:pPr>
              <w:rPr>
                <w:rFonts w:asciiTheme="minorHAnsi" w:hAnsiTheme="minorHAnsi" w:cstheme="minorHAnsi"/>
              </w:rPr>
            </w:pPr>
          </w:p>
        </w:tc>
      </w:tr>
      <w:tr w:rsidR="001B68FB" w:rsidRPr="00F42C32" w:rsidTr="001B68FB">
        <w:tc>
          <w:tcPr>
            <w:tcW w:w="745" w:type="dxa"/>
            <w:vMerge/>
          </w:tcPr>
          <w:p w:rsidR="001B68FB" w:rsidRPr="00F42C32" w:rsidRDefault="001B68FB" w:rsidP="00645D1A">
            <w:pPr>
              <w:rPr>
                <w:rFonts w:asciiTheme="minorHAnsi" w:hAnsiTheme="minorHAnsi" w:cstheme="minorHAnsi"/>
              </w:rPr>
            </w:pPr>
          </w:p>
        </w:tc>
        <w:tc>
          <w:tcPr>
            <w:tcW w:w="3763" w:type="dxa"/>
          </w:tcPr>
          <w:p w:rsidR="001B68FB" w:rsidRPr="00F42C32" w:rsidRDefault="001B68FB" w:rsidP="00645D1A">
            <w:pPr>
              <w:rPr>
                <w:rFonts w:asciiTheme="minorHAnsi" w:hAnsiTheme="minorHAnsi" w:cstheme="minorHAnsi"/>
              </w:rPr>
            </w:pPr>
            <w:r w:rsidRPr="00F42C32">
              <w:rPr>
                <w:rFonts w:asciiTheme="minorHAnsi" w:hAnsiTheme="minorHAnsi" w:cstheme="minorHAnsi"/>
              </w:rPr>
              <w:t>Refresh</w:t>
            </w:r>
          </w:p>
        </w:tc>
        <w:tc>
          <w:tcPr>
            <w:tcW w:w="1353" w:type="dxa"/>
          </w:tcPr>
          <w:p w:rsidR="001B68FB" w:rsidRPr="00F42C32" w:rsidRDefault="001B68FB" w:rsidP="00645D1A">
            <w:pPr>
              <w:rPr>
                <w:rFonts w:asciiTheme="minorHAnsi" w:hAnsiTheme="minorHAnsi" w:cstheme="minorHAnsi"/>
              </w:rPr>
            </w:pPr>
            <w:r w:rsidRPr="00F42C32">
              <w:rPr>
                <w:rFonts w:asciiTheme="minorHAnsi" w:hAnsiTheme="minorHAnsi" w:cstheme="minorHAnsi"/>
              </w:rPr>
              <w:t>Button</w:t>
            </w:r>
          </w:p>
        </w:tc>
        <w:tc>
          <w:tcPr>
            <w:tcW w:w="1255" w:type="dxa"/>
          </w:tcPr>
          <w:p w:rsidR="001B68FB" w:rsidRPr="00F42C32" w:rsidRDefault="001B68FB" w:rsidP="00645D1A">
            <w:pPr>
              <w:rPr>
                <w:rFonts w:asciiTheme="minorHAnsi" w:hAnsiTheme="minorHAnsi" w:cstheme="minorHAnsi"/>
              </w:rPr>
            </w:pPr>
          </w:p>
        </w:tc>
        <w:tc>
          <w:tcPr>
            <w:tcW w:w="2460" w:type="dxa"/>
          </w:tcPr>
          <w:p w:rsidR="001B68FB" w:rsidRPr="00F42C32" w:rsidRDefault="001B68FB" w:rsidP="00645D1A">
            <w:pPr>
              <w:rPr>
                <w:rFonts w:asciiTheme="minorHAnsi" w:hAnsiTheme="minorHAnsi" w:cstheme="minorHAnsi"/>
              </w:rPr>
            </w:pPr>
          </w:p>
        </w:tc>
      </w:tr>
      <w:tr w:rsidR="001B68FB" w:rsidRPr="00F42C32" w:rsidTr="001B68FB">
        <w:tc>
          <w:tcPr>
            <w:tcW w:w="745" w:type="dxa"/>
            <w:vMerge/>
          </w:tcPr>
          <w:p w:rsidR="001B68FB" w:rsidRPr="00F42C32" w:rsidRDefault="001B68FB" w:rsidP="00645D1A">
            <w:pPr>
              <w:rPr>
                <w:rFonts w:asciiTheme="minorHAnsi" w:hAnsiTheme="minorHAnsi" w:cstheme="minorHAnsi"/>
              </w:rPr>
            </w:pPr>
          </w:p>
        </w:tc>
        <w:tc>
          <w:tcPr>
            <w:tcW w:w="3763" w:type="dxa"/>
          </w:tcPr>
          <w:p w:rsidR="001B68FB" w:rsidRPr="00F42C32" w:rsidRDefault="001B68FB" w:rsidP="00645D1A">
            <w:pPr>
              <w:rPr>
                <w:rFonts w:asciiTheme="minorHAnsi" w:hAnsiTheme="minorHAnsi" w:cstheme="minorHAnsi"/>
              </w:rPr>
            </w:pPr>
            <w:r w:rsidRPr="00F42C32">
              <w:rPr>
                <w:rFonts w:asciiTheme="minorHAnsi" w:hAnsiTheme="minorHAnsi" w:cstheme="minorHAnsi"/>
              </w:rPr>
              <w:t>Save</w:t>
            </w:r>
          </w:p>
        </w:tc>
        <w:tc>
          <w:tcPr>
            <w:tcW w:w="1353" w:type="dxa"/>
          </w:tcPr>
          <w:p w:rsidR="001B68FB" w:rsidRPr="00F42C32" w:rsidRDefault="001B68FB" w:rsidP="00645D1A">
            <w:pPr>
              <w:rPr>
                <w:rFonts w:asciiTheme="minorHAnsi" w:hAnsiTheme="minorHAnsi" w:cstheme="minorHAnsi"/>
              </w:rPr>
            </w:pPr>
            <w:r w:rsidRPr="00F42C32">
              <w:rPr>
                <w:rFonts w:asciiTheme="minorHAnsi" w:hAnsiTheme="minorHAnsi" w:cstheme="minorHAnsi"/>
              </w:rPr>
              <w:t>Button</w:t>
            </w:r>
          </w:p>
        </w:tc>
        <w:tc>
          <w:tcPr>
            <w:tcW w:w="1255" w:type="dxa"/>
          </w:tcPr>
          <w:p w:rsidR="001B68FB" w:rsidRPr="00F42C32" w:rsidRDefault="001B68FB" w:rsidP="00645D1A">
            <w:pPr>
              <w:rPr>
                <w:rFonts w:asciiTheme="minorHAnsi" w:hAnsiTheme="minorHAnsi" w:cstheme="minorHAnsi"/>
              </w:rPr>
            </w:pPr>
          </w:p>
        </w:tc>
        <w:tc>
          <w:tcPr>
            <w:tcW w:w="2460" w:type="dxa"/>
          </w:tcPr>
          <w:p w:rsidR="001B68FB" w:rsidRPr="00F42C32" w:rsidRDefault="001B68FB" w:rsidP="00645D1A">
            <w:pPr>
              <w:rPr>
                <w:rFonts w:asciiTheme="minorHAnsi" w:hAnsiTheme="minorHAnsi" w:cstheme="minorHAnsi"/>
              </w:rPr>
            </w:pPr>
          </w:p>
        </w:tc>
      </w:tr>
      <w:tr w:rsidR="001B68FB" w:rsidRPr="00F42C32" w:rsidTr="001B68FB">
        <w:tc>
          <w:tcPr>
            <w:tcW w:w="745" w:type="dxa"/>
            <w:vMerge/>
          </w:tcPr>
          <w:p w:rsidR="001B68FB" w:rsidRPr="00F42C32" w:rsidRDefault="001B68FB" w:rsidP="00645D1A">
            <w:pPr>
              <w:rPr>
                <w:rFonts w:asciiTheme="minorHAnsi" w:hAnsiTheme="minorHAnsi" w:cstheme="minorHAnsi"/>
              </w:rPr>
            </w:pPr>
          </w:p>
        </w:tc>
        <w:tc>
          <w:tcPr>
            <w:tcW w:w="3763" w:type="dxa"/>
          </w:tcPr>
          <w:p w:rsidR="001B68FB" w:rsidRPr="00F42C32" w:rsidRDefault="001B68FB" w:rsidP="00645D1A">
            <w:pPr>
              <w:rPr>
                <w:rFonts w:asciiTheme="minorHAnsi" w:hAnsiTheme="minorHAnsi" w:cstheme="minorHAnsi"/>
              </w:rPr>
            </w:pPr>
            <w:r w:rsidRPr="00F42C32">
              <w:rPr>
                <w:rFonts w:asciiTheme="minorHAnsi" w:hAnsiTheme="minorHAnsi" w:cstheme="minorHAnsi"/>
              </w:rPr>
              <w:t>Delete</w:t>
            </w:r>
          </w:p>
        </w:tc>
        <w:tc>
          <w:tcPr>
            <w:tcW w:w="1353" w:type="dxa"/>
          </w:tcPr>
          <w:p w:rsidR="001B68FB" w:rsidRPr="00F42C32" w:rsidRDefault="001B68FB" w:rsidP="00645D1A">
            <w:pPr>
              <w:rPr>
                <w:rFonts w:asciiTheme="minorHAnsi" w:hAnsiTheme="minorHAnsi" w:cstheme="minorHAnsi"/>
              </w:rPr>
            </w:pPr>
            <w:r w:rsidRPr="00F42C32">
              <w:rPr>
                <w:rFonts w:asciiTheme="minorHAnsi" w:hAnsiTheme="minorHAnsi" w:cstheme="minorHAnsi"/>
              </w:rPr>
              <w:t>Button</w:t>
            </w:r>
          </w:p>
        </w:tc>
        <w:tc>
          <w:tcPr>
            <w:tcW w:w="1255" w:type="dxa"/>
          </w:tcPr>
          <w:p w:rsidR="001B68FB" w:rsidRPr="00F42C32" w:rsidRDefault="001B68FB" w:rsidP="00645D1A">
            <w:pPr>
              <w:rPr>
                <w:rFonts w:asciiTheme="minorHAnsi" w:hAnsiTheme="minorHAnsi" w:cstheme="minorHAnsi"/>
              </w:rPr>
            </w:pPr>
          </w:p>
        </w:tc>
        <w:tc>
          <w:tcPr>
            <w:tcW w:w="2460" w:type="dxa"/>
          </w:tcPr>
          <w:p w:rsidR="001B68FB" w:rsidRPr="00F42C32" w:rsidRDefault="001B68FB" w:rsidP="00645D1A">
            <w:pPr>
              <w:rPr>
                <w:rFonts w:asciiTheme="minorHAnsi" w:hAnsiTheme="minorHAnsi" w:cstheme="minorHAnsi"/>
              </w:rPr>
            </w:pPr>
          </w:p>
        </w:tc>
      </w:tr>
      <w:tr w:rsidR="001B68FB" w:rsidRPr="00F42C32" w:rsidTr="001B68FB">
        <w:tc>
          <w:tcPr>
            <w:tcW w:w="745" w:type="dxa"/>
            <w:vMerge/>
          </w:tcPr>
          <w:p w:rsidR="001B68FB" w:rsidRPr="00F42C32" w:rsidRDefault="001B68FB" w:rsidP="00645D1A">
            <w:pPr>
              <w:rPr>
                <w:rFonts w:asciiTheme="minorHAnsi" w:hAnsiTheme="minorHAnsi" w:cstheme="minorHAnsi"/>
              </w:rPr>
            </w:pPr>
          </w:p>
        </w:tc>
        <w:tc>
          <w:tcPr>
            <w:tcW w:w="3763" w:type="dxa"/>
          </w:tcPr>
          <w:p w:rsidR="001B68FB" w:rsidRPr="00F42C32" w:rsidRDefault="001B68FB" w:rsidP="00645D1A">
            <w:pPr>
              <w:rPr>
                <w:rFonts w:asciiTheme="minorHAnsi" w:hAnsiTheme="minorHAnsi" w:cstheme="minorHAnsi"/>
              </w:rPr>
            </w:pPr>
            <w:r w:rsidRPr="00F42C32">
              <w:rPr>
                <w:rFonts w:asciiTheme="minorHAnsi" w:hAnsiTheme="minorHAnsi" w:cstheme="minorHAnsi"/>
              </w:rPr>
              <w:t>Close</w:t>
            </w:r>
          </w:p>
        </w:tc>
        <w:tc>
          <w:tcPr>
            <w:tcW w:w="1353" w:type="dxa"/>
          </w:tcPr>
          <w:p w:rsidR="001B68FB" w:rsidRPr="00F42C32" w:rsidRDefault="001B68FB" w:rsidP="00645D1A">
            <w:pPr>
              <w:rPr>
                <w:rFonts w:asciiTheme="minorHAnsi" w:hAnsiTheme="minorHAnsi" w:cstheme="minorHAnsi"/>
              </w:rPr>
            </w:pPr>
            <w:r w:rsidRPr="00F42C32">
              <w:rPr>
                <w:rFonts w:asciiTheme="minorHAnsi" w:hAnsiTheme="minorHAnsi" w:cstheme="minorHAnsi"/>
              </w:rPr>
              <w:t>Button</w:t>
            </w:r>
          </w:p>
        </w:tc>
        <w:tc>
          <w:tcPr>
            <w:tcW w:w="1255" w:type="dxa"/>
          </w:tcPr>
          <w:p w:rsidR="001B68FB" w:rsidRPr="00F42C32" w:rsidRDefault="001B68FB" w:rsidP="00645D1A">
            <w:pPr>
              <w:rPr>
                <w:rFonts w:asciiTheme="minorHAnsi" w:hAnsiTheme="minorHAnsi" w:cstheme="minorHAnsi"/>
              </w:rPr>
            </w:pPr>
          </w:p>
        </w:tc>
        <w:tc>
          <w:tcPr>
            <w:tcW w:w="2460" w:type="dxa"/>
          </w:tcPr>
          <w:p w:rsidR="001B68FB" w:rsidRPr="00F42C32" w:rsidRDefault="001B68FB" w:rsidP="00645D1A">
            <w:pPr>
              <w:rPr>
                <w:rFonts w:asciiTheme="minorHAnsi" w:hAnsiTheme="minorHAnsi" w:cstheme="minorHAnsi"/>
              </w:rPr>
            </w:pPr>
          </w:p>
        </w:tc>
      </w:tr>
      <w:tr w:rsidR="001B68FB" w:rsidRPr="00F42C32" w:rsidTr="001B68FB">
        <w:tc>
          <w:tcPr>
            <w:tcW w:w="9576" w:type="dxa"/>
            <w:gridSpan w:val="5"/>
            <w:shd w:val="clear" w:color="auto" w:fill="D9D9D9" w:themeFill="background1" w:themeFillShade="D9"/>
          </w:tcPr>
          <w:p w:rsidR="001B68FB" w:rsidRPr="00F42C32" w:rsidRDefault="001B68FB" w:rsidP="00645D1A">
            <w:pPr>
              <w:rPr>
                <w:rFonts w:asciiTheme="minorHAnsi" w:hAnsiTheme="minorHAnsi" w:cstheme="minorHAnsi"/>
              </w:rPr>
            </w:pPr>
          </w:p>
        </w:tc>
      </w:tr>
      <w:tr w:rsidR="00E96D4B" w:rsidRPr="00F42C32" w:rsidTr="00E96D4B">
        <w:tc>
          <w:tcPr>
            <w:tcW w:w="745" w:type="dxa"/>
            <w:vMerge w:val="restart"/>
          </w:tcPr>
          <w:p w:rsidR="00E96D4B" w:rsidRPr="00F42C32" w:rsidRDefault="00E96D4B" w:rsidP="00645D1A">
            <w:pPr>
              <w:rPr>
                <w:rFonts w:asciiTheme="minorHAnsi" w:hAnsiTheme="minorHAnsi" w:cstheme="minorHAnsi"/>
              </w:rPr>
            </w:pPr>
            <w:r>
              <w:rPr>
                <w:rFonts w:asciiTheme="minorHAnsi" w:hAnsiTheme="minorHAnsi" w:cstheme="minorHAnsi"/>
              </w:rPr>
              <w:t>9.2</w:t>
            </w:r>
          </w:p>
        </w:tc>
        <w:tc>
          <w:tcPr>
            <w:tcW w:w="8831" w:type="dxa"/>
            <w:gridSpan w:val="4"/>
            <w:shd w:val="clear" w:color="auto" w:fill="D9D9D9" w:themeFill="background1" w:themeFillShade="D9"/>
          </w:tcPr>
          <w:p w:rsidR="00E96D4B" w:rsidRPr="00F42C32" w:rsidRDefault="00E96D4B" w:rsidP="00645D1A">
            <w:pPr>
              <w:rPr>
                <w:rFonts w:asciiTheme="minorHAnsi" w:hAnsiTheme="minorHAnsi" w:cstheme="minorHAnsi"/>
              </w:rPr>
            </w:pPr>
            <w:r w:rsidRPr="00F42C32">
              <w:rPr>
                <w:rFonts w:asciiTheme="minorHAnsi" w:hAnsiTheme="minorHAnsi" w:cstheme="minorHAnsi"/>
                <w:b/>
              </w:rPr>
              <w:t>Training Setup</w:t>
            </w: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 xml:space="preserve">Code </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Style w:val="textlevelleft"/>
                <w:rFonts w:asciiTheme="minorHAnsi" w:hAnsiTheme="minorHAnsi" w:cstheme="minorHAnsi"/>
              </w:rPr>
              <w:t>Training ID</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Training Category</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Tentative Days</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In House/Out Door</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Medicos Y/N</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Cost Per Person</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Income Per Person</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Designation</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Period (MM)</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D96967">
            <w:pPr>
              <w:rPr>
                <w:rFonts w:asciiTheme="minorHAnsi" w:hAnsiTheme="minorHAnsi" w:cstheme="minorHAnsi"/>
              </w:rPr>
            </w:pPr>
          </w:p>
        </w:tc>
        <w:tc>
          <w:tcPr>
            <w:tcW w:w="3763" w:type="dxa"/>
          </w:tcPr>
          <w:p w:rsidR="00E96D4B" w:rsidRPr="00F42C32" w:rsidRDefault="00E96D4B" w:rsidP="00D96967">
            <w:pPr>
              <w:rPr>
                <w:rFonts w:asciiTheme="minorHAnsi" w:hAnsiTheme="minorHAnsi" w:cstheme="minorHAnsi"/>
              </w:rPr>
            </w:pPr>
            <w:r w:rsidRPr="00F42C32">
              <w:rPr>
                <w:rFonts w:asciiTheme="minorHAnsi" w:hAnsiTheme="minorHAnsi" w:cstheme="minorHAnsi"/>
              </w:rPr>
              <w:t>Make Inactive</w:t>
            </w:r>
          </w:p>
        </w:tc>
        <w:tc>
          <w:tcPr>
            <w:tcW w:w="1353" w:type="dxa"/>
          </w:tcPr>
          <w:p w:rsidR="00E96D4B" w:rsidRPr="00F42C32" w:rsidRDefault="00E96D4B" w:rsidP="00D96967">
            <w:pPr>
              <w:rPr>
                <w:rFonts w:asciiTheme="minorHAnsi" w:hAnsiTheme="minorHAnsi" w:cstheme="minorHAnsi"/>
              </w:rPr>
            </w:pPr>
            <w:r w:rsidRPr="00F42C32">
              <w:rPr>
                <w:rFonts w:asciiTheme="minorHAnsi" w:hAnsiTheme="minorHAnsi" w:cstheme="minorHAnsi"/>
              </w:rPr>
              <w:t>Check Box</w:t>
            </w:r>
          </w:p>
        </w:tc>
        <w:tc>
          <w:tcPr>
            <w:tcW w:w="1255" w:type="dxa"/>
          </w:tcPr>
          <w:p w:rsidR="00E96D4B" w:rsidRPr="00F42C32" w:rsidRDefault="00E96D4B" w:rsidP="00D96967">
            <w:pPr>
              <w:rPr>
                <w:rFonts w:asciiTheme="minorHAnsi" w:hAnsiTheme="minorHAnsi" w:cstheme="minorHAnsi"/>
              </w:rPr>
            </w:pPr>
          </w:p>
        </w:tc>
        <w:tc>
          <w:tcPr>
            <w:tcW w:w="2460" w:type="dxa"/>
          </w:tcPr>
          <w:p w:rsidR="00E96D4B" w:rsidRPr="00F42C32" w:rsidRDefault="00E96D4B" w:rsidP="00D96967">
            <w:pPr>
              <w:rPr>
                <w:rFonts w:asciiTheme="minorHAnsi" w:hAnsiTheme="minorHAnsi" w:cstheme="minorHAnsi"/>
              </w:rPr>
            </w:pPr>
          </w:p>
        </w:tc>
      </w:tr>
      <w:tr w:rsidR="00E96D4B" w:rsidRPr="00F42C32" w:rsidTr="001B68FB">
        <w:tc>
          <w:tcPr>
            <w:tcW w:w="745" w:type="dxa"/>
            <w:vMerge/>
          </w:tcPr>
          <w:p w:rsidR="00E96D4B" w:rsidRPr="00F42C32" w:rsidRDefault="00E96D4B" w:rsidP="00D96967">
            <w:pPr>
              <w:rPr>
                <w:rFonts w:asciiTheme="minorHAnsi" w:hAnsiTheme="minorHAnsi" w:cstheme="minorHAnsi"/>
              </w:rPr>
            </w:pPr>
          </w:p>
        </w:tc>
        <w:tc>
          <w:tcPr>
            <w:tcW w:w="3763" w:type="dxa"/>
          </w:tcPr>
          <w:p w:rsidR="00E96D4B" w:rsidRPr="00F42C32" w:rsidRDefault="00E96D4B" w:rsidP="00D96967">
            <w:pPr>
              <w:rPr>
                <w:rFonts w:asciiTheme="minorHAnsi" w:hAnsiTheme="minorHAnsi" w:cstheme="minorHAnsi"/>
              </w:rPr>
            </w:pPr>
            <w:r w:rsidRPr="00F42C32">
              <w:rPr>
                <w:rFonts w:asciiTheme="minorHAnsi" w:hAnsiTheme="minorHAnsi" w:cstheme="minorHAnsi"/>
              </w:rPr>
              <w:t>Refresh</w:t>
            </w:r>
          </w:p>
        </w:tc>
        <w:tc>
          <w:tcPr>
            <w:tcW w:w="1353" w:type="dxa"/>
          </w:tcPr>
          <w:p w:rsidR="00E96D4B" w:rsidRPr="00F42C32" w:rsidRDefault="00E96D4B" w:rsidP="00D96967">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D96967">
            <w:pPr>
              <w:rPr>
                <w:rFonts w:asciiTheme="minorHAnsi" w:hAnsiTheme="minorHAnsi" w:cstheme="minorHAnsi"/>
              </w:rPr>
            </w:pPr>
          </w:p>
        </w:tc>
        <w:tc>
          <w:tcPr>
            <w:tcW w:w="2460" w:type="dxa"/>
          </w:tcPr>
          <w:p w:rsidR="00E96D4B" w:rsidRPr="00F42C32" w:rsidRDefault="00E96D4B" w:rsidP="00D96967">
            <w:pPr>
              <w:rPr>
                <w:rFonts w:asciiTheme="minorHAnsi" w:hAnsiTheme="minorHAnsi" w:cstheme="minorHAnsi"/>
              </w:rPr>
            </w:pPr>
          </w:p>
        </w:tc>
      </w:tr>
      <w:tr w:rsidR="00E96D4B" w:rsidRPr="00F42C32" w:rsidTr="001B68FB">
        <w:tc>
          <w:tcPr>
            <w:tcW w:w="745" w:type="dxa"/>
            <w:vMerge/>
          </w:tcPr>
          <w:p w:rsidR="00E96D4B" w:rsidRPr="00F42C32" w:rsidRDefault="00E96D4B" w:rsidP="00D96967">
            <w:pPr>
              <w:rPr>
                <w:rFonts w:asciiTheme="minorHAnsi" w:hAnsiTheme="minorHAnsi" w:cstheme="minorHAnsi"/>
              </w:rPr>
            </w:pPr>
          </w:p>
        </w:tc>
        <w:tc>
          <w:tcPr>
            <w:tcW w:w="3763" w:type="dxa"/>
          </w:tcPr>
          <w:p w:rsidR="00E96D4B" w:rsidRPr="00F42C32" w:rsidRDefault="00E96D4B" w:rsidP="00D96967">
            <w:pPr>
              <w:rPr>
                <w:rFonts w:asciiTheme="minorHAnsi" w:hAnsiTheme="minorHAnsi" w:cstheme="minorHAnsi"/>
              </w:rPr>
            </w:pPr>
            <w:r w:rsidRPr="00F42C32">
              <w:rPr>
                <w:rFonts w:asciiTheme="minorHAnsi" w:hAnsiTheme="minorHAnsi" w:cstheme="minorHAnsi"/>
              </w:rPr>
              <w:t>Save</w:t>
            </w:r>
          </w:p>
        </w:tc>
        <w:tc>
          <w:tcPr>
            <w:tcW w:w="1353" w:type="dxa"/>
          </w:tcPr>
          <w:p w:rsidR="00E96D4B" w:rsidRPr="00F42C32" w:rsidRDefault="00E96D4B" w:rsidP="00D96967">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D96967">
            <w:pPr>
              <w:rPr>
                <w:rFonts w:asciiTheme="minorHAnsi" w:hAnsiTheme="minorHAnsi" w:cstheme="minorHAnsi"/>
              </w:rPr>
            </w:pPr>
          </w:p>
        </w:tc>
        <w:tc>
          <w:tcPr>
            <w:tcW w:w="2460" w:type="dxa"/>
          </w:tcPr>
          <w:p w:rsidR="00E96D4B" w:rsidRPr="00F42C32" w:rsidRDefault="00E96D4B" w:rsidP="00D96967">
            <w:pPr>
              <w:rPr>
                <w:rFonts w:asciiTheme="minorHAnsi" w:hAnsiTheme="minorHAnsi" w:cstheme="minorHAnsi"/>
              </w:rPr>
            </w:pPr>
          </w:p>
        </w:tc>
      </w:tr>
      <w:tr w:rsidR="00E96D4B" w:rsidRPr="00F42C32" w:rsidTr="001B68FB">
        <w:tc>
          <w:tcPr>
            <w:tcW w:w="745" w:type="dxa"/>
            <w:vMerge/>
          </w:tcPr>
          <w:p w:rsidR="00E96D4B" w:rsidRPr="00F42C32" w:rsidRDefault="00E96D4B" w:rsidP="00D96967">
            <w:pPr>
              <w:rPr>
                <w:rFonts w:asciiTheme="minorHAnsi" w:hAnsiTheme="minorHAnsi" w:cstheme="minorHAnsi"/>
              </w:rPr>
            </w:pPr>
          </w:p>
        </w:tc>
        <w:tc>
          <w:tcPr>
            <w:tcW w:w="3763" w:type="dxa"/>
          </w:tcPr>
          <w:p w:rsidR="00E96D4B" w:rsidRPr="00F42C32" w:rsidRDefault="00E96D4B" w:rsidP="00D96967">
            <w:pPr>
              <w:rPr>
                <w:rFonts w:asciiTheme="minorHAnsi" w:hAnsiTheme="minorHAnsi" w:cstheme="minorHAnsi"/>
              </w:rPr>
            </w:pPr>
            <w:r w:rsidRPr="00F42C32">
              <w:rPr>
                <w:rFonts w:asciiTheme="minorHAnsi" w:hAnsiTheme="minorHAnsi" w:cstheme="minorHAnsi"/>
              </w:rPr>
              <w:t>Delete</w:t>
            </w:r>
          </w:p>
        </w:tc>
        <w:tc>
          <w:tcPr>
            <w:tcW w:w="1353" w:type="dxa"/>
          </w:tcPr>
          <w:p w:rsidR="00E96D4B" w:rsidRPr="00F42C32" w:rsidRDefault="00E96D4B" w:rsidP="00D96967">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D96967">
            <w:pPr>
              <w:rPr>
                <w:rFonts w:asciiTheme="minorHAnsi" w:hAnsiTheme="minorHAnsi" w:cstheme="minorHAnsi"/>
              </w:rPr>
            </w:pPr>
          </w:p>
        </w:tc>
        <w:tc>
          <w:tcPr>
            <w:tcW w:w="2460" w:type="dxa"/>
          </w:tcPr>
          <w:p w:rsidR="00E96D4B" w:rsidRPr="00F42C32" w:rsidRDefault="00E96D4B" w:rsidP="00D96967">
            <w:pPr>
              <w:rPr>
                <w:rFonts w:asciiTheme="minorHAnsi" w:hAnsiTheme="minorHAnsi" w:cstheme="minorHAnsi"/>
              </w:rPr>
            </w:pPr>
          </w:p>
        </w:tc>
      </w:tr>
      <w:tr w:rsidR="00E96D4B" w:rsidRPr="00F42C32" w:rsidTr="001B68FB">
        <w:tc>
          <w:tcPr>
            <w:tcW w:w="745" w:type="dxa"/>
            <w:vMerge/>
          </w:tcPr>
          <w:p w:rsidR="00E96D4B" w:rsidRPr="00F42C32" w:rsidRDefault="00E96D4B" w:rsidP="00D96967">
            <w:pPr>
              <w:rPr>
                <w:rFonts w:asciiTheme="minorHAnsi" w:hAnsiTheme="minorHAnsi" w:cstheme="minorHAnsi"/>
              </w:rPr>
            </w:pPr>
          </w:p>
        </w:tc>
        <w:tc>
          <w:tcPr>
            <w:tcW w:w="3763" w:type="dxa"/>
          </w:tcPr>
          <w:p w:rsidR="00E96D4B" w:rsidRPr="00F42C32" w:rsidRDefault="00E96D4B" w:rsidP="00D96967">
            <w:pPr>
              <w:rPr>
                <w:rFonts w:asciiTheme="minorHAnsi" w:hAnsiTheme="minorHAnsi" w:cstheme="minorHAnsi"/>
              </w:rPr>
            </w:pPr>
            <w:r w:rsidRPr="00F42C32">
              <w:rPr>
                <w:rFonts w:asciiTheme="minorHAnsi" w:hAnsiTheme="minorHAnsi" w:cstheme="minorHAnsi"/>
              </w:rPr>
              <w:t>Close</w:t>
            </w:r>
          </w:p>
        </w:tc>
        <w:tc>
          <w:tcPr>
            <w:tcW w:w="1353" w:type="dxa"/>
          </w:tcPr>
          <w:p w:rsidR="00E96D4B" w:rsidRPr="00F42C32" w:rsidRDefault="00E96D4B" w:rsidP="00D96967">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D96967">
            <w:pPr>
              <w:rPr>
                <w:rFonts w:asciiTheme="minorHAnsi" w:hAnsiTheme="minorHAnsi" w:cstheme="minorHAnsi"/>
              </w:rPr>
            </w:pPr>
          </w:p>
        </w:tc>
        <w:tc>
          <w:tcPr>
            <w:tcW w:w="2460" w:type="dxa"/>
          </w:tcPr>
          <w:p w:rsidR="00E96D4B" w:rsidRPr="00F42C32" w:rsidRDefault="00E96D4B" w:rsidP="00D96967">
            <w:pPr>
              <w:rPr>
                <w:rFonts w:asciiTheme="minorHAnsi" w:hAnsiTheme="minorHAnsi" w:cstheme="minorHAnsi"/>
              </w:rPr>
            </w:pPr>
          </w:p>
        </w:tc>
      </w:tr>
      <w:tr w:rsidR="00E26E40" w:rsidRPr="00F42C32" w:rsidTr="001B68FB">
        <w:tc>
          <w:tcPr>
            <w:tcW w:w="9576" w:type="dxa"/>
            <w:gridSpan w:val="5"/>
          </w:tcPr>
          <w:p w:rsidR="00E26E40" w:rsidRPr="00F42C32" w:rsidRDefault="00E26E40" w:rsidP="00645D1A">
            <w:pPr>
              <w:rPr>
                <w:rFonts w:asciiTheme="minorHAnsi" w:hAnsiTheme="minorHAnsi" w:cstheme="minorHAnsi"/>
                <w:b/>
              </w:rPr>
            </w:pPr>
            <w:r w:rsidRPr="00F42C32">
              <w:rPr>
                <w:rFonts w:asciiTheme="minorHAnsi" w:hAnsiTheme="minorHAnsi" w:cstheme="minorHAnsi"/>
                <w:b/>
              </w:rPr>
              <w:t>Policy:</w:t>
            </w:r>
          </w:p>
          <w:p w:rsidR="00E26E40" w:rsidRPr="00F42C32" w:rsidRDefault="00E26E40" w:rsidP="00645D1A">
            <w:pPr>
              <w:rPr>
                <w:rFonts w:asciiTheme="minorHAnsi" w:hAnsiTheme="minorHAnsi" w:cstheme="minorHAnsi"/>
              </w:rPr>
            </w:pPr>
            <w:r w:rsidRPr="00F42C32">
              <w:rPr>
                <w:rFonts w:asciiTheme="minorHAnsi" w:hAnsiTheme="minorHAnsi" w:cstheme="minorHAnsi"/>
              </w:rPr>
              <w:t>Training type, training name, duration need to mention here.</w:t>
            </w:r>
          </w:p>
        </w:tc>
      </w:tr>
      <w:tr w:rsidR="00E96D4B" w:rsidRPr="00F42C32" w:rsidTr="00E96D4B">
        <w:tc>
          <w:tcPr>
            <w:tcW w:w="9576" w:type="dxa"/>
            <w:gridSpan w:val="5"/>
            <w:shd w:val="clear" w:color="auto" w:fill="D9D9D9" w:themeFill="background1" w:themeFillShade="D9"/>
          </w:tcPr>
          <w:p w:rsidR="00E96D4B" w:rsidRPr="00F42C32" w:rsidRDefault="00E96D4B" w:rsidP="00645D1A">
            <w:pPr>
              <w:rPr>
                <w:rFonts w:asciiTheme="minorHAnsi" w:hAnsiTheme="minorHAnsi" w:cstheme="minorHAnsi"/>
                <w:b/>
              </w:rPr>
            </w:pPr>
          </w:p>
        </w:tc>
      </w:tr>
      <w:tr w:rsidR="00E96D4B" w:rsidRPr="00F42C32" w:rsidTr="00E96D4B">
        <w:tc>
          <w:tcPr>
            <w:tcW w:w="745" w:type="dxa"/>
            <w:vMerge w:val="restart"/>
          </w:tcPr>
          <w:p w:rsidR="00E96D4B" w:rsidRPr="00E96D4B" w:rsidRDefault="00E96D4B" w:rsidP="00645D1A">
            <w:pPr>
              <w:rPr>
                <w:rFonts w:asciiTheme="minorHAnsi" w:hAnsiTheme="minorHAnsi" w:cstheme="minorHAnsi"/>
                <w:b/>
              </w:rPr>
            </w:pPr>
            <w:r w:rsidRPr="00E96D4B">
              <w:rPr>
                <w:rFonts w:asciiTheme="minorHAnsi" w:hAnsiTheme="minorHAnsi" w:cstheme="minorHAnsi"/>
                <w:b/>
              </w:rPr>
              <w:t>9.3</w:t>
            </w:r>
          </w:p>
        </w:tc>
        <w:tc>
          <w:tcPr>
            <w:tcW w:w="8831" w:type="dxa"/>
            <w:gridSpan w:val="4"/>
            <w:shd w:val="clear" w:color="auto" w:fill="D9D9D9" w:themeFill="background1" w:themeFillShade="D9"/>
          </w:tcPr>
          <w:p w:rsidR="00E96D4B" w:rsidRPr="00F42C32" w:rsidRDefault="00E96D4B" w:rsidP="00645D1A">
            <w:pPr>
              <w:rPr>
                <w:rFonts w:asciiTheme="minorHAnsi" w:hAnsiTheme="minorHAnsi" w:cstheme="minorHAnsi"/>
              </w:rPr>
            </w:pPr>
            <w:r w:rsidRPr="00F42C32">
              <w:rPr>
                <w:rFonts w:asciiTheme="minorHAnsi" w:hAnsiTheme="minorHAnsi" w:cstheme="minorHAnsi"/>
                <w:b/>
              </w:rPr>
              <w:t>Training Schedule Details Setup</w:t>
            </w: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 xml:space="preserve">Code </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Style w:val="textlevelleft"/>
                <w:rFonts w:asciiTheme="minorHAnsi" w:hAnsiTheme="minorHAnsi" w:cstheme="minorHAnsi"/>
              </w:rPr>
              <w:t>MS Ref. No</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DATE</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Calendar</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DATE</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Training Name</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Location Name</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Start DATE</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Calendar</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DATE</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End DATE</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Calendar</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DATE</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Duration</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 xml:space="preserve">No of Personnel </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Course Coordinator</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 xml:space="preserve">Fee Per Person </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Income Per Person</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 xml:space="preserve">Resident Cost </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Other Income</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 xml:space="preserve">Funded By </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Funded By (Others)</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Check Box</w:t>
            </w:r>
          </w:p>
        </w:tc>
        <w:tc>
          <w:tcPr>
            <w:tcW w:w="1255" w:type="dxa"/>
          </w:tcPr>
          <w:p w:rsidR="00E96D4B" w:rsidRPr="00F42C32" w:rsidRDefault="00E96D4B" w:rsidP="00645D1A">
            <w:pPr>
              <w:rPr>
                <w:rFonts w:asciiTheme="minorHAnsi" w:hAnsiTheme="minorHAnsi" w:cstheme="minorHAnsi"/>
              </w:rPr>
            </w:pP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 xml:space="preserve">Status </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Drop Down</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Start DATE</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Calendar</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DATE</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End DATE</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Calendar</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DATE</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Remarks</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Area</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D96967">
            <w:pPr>
              <w:rPr>
                <w:rFonts w:asciiTheme="minorHAnsi" w:hAnsiTheme="minorHAnsi" w:cstheme="minorHAnsi"/>
              </w:rPr>
            </w:pPr>
          </w:p>
        </w:tc>
        <w:tc>
          <w:tcPr>
            <w:tcW w:w="3763" w:type="dxa"/>
          </w:tcPr>
          <w:p w:rsidR="00E96D4B" w:rsidRPr="00F42C32" w:rsidRDefault="00E96D4B" w:rsidP="00D96967">
            <w:pPr>
              <w:rPr>
                <w:rFonts w:asciiTheme="minorHAnsi" w:hAnsiTheme="minorHAnsi" w:cstheme="minorHAnsi"/>
              </w:rPr>
            </w:pPr>
            <w:r w:rsidRPr="00F42C32">
              <w:rPr>
                <w:rFonts w:asciiTheme="minorHAnsi" w:hAnsiTheme="minorHAnsi" w:cstheme="minorHAnsi"/>
              </w:rPr>
              <w:t>Refresh</w:t>
            </w:r>
          </w:p>
        </w:tc>
        <w:tc>
          <w:tcPr>
            <w:tcW w:w="1353" w:type="dxa"/>
          </w:tcPr>
          <w:p w:rsidR="00E96D4B" w:rsidRPr="00F42C32" w:rsidRDefault="00E96D4B" w:rsidP="00D96967">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D96967">
            <w:pPr>
              <w:rPr>
                <w:rFonts w:asciiTheme="minorHAnsi" w:hAnsiTheme="minorHAnsi" w:cstheme="minorHAnsi"/>
              </w:rPr>
            </w:pPr>
          </w:p>
        </w:tc>
        <w:tc>
          <w:tcPr>
            <w:tcW w:w="2460" w:type="dxa"/>
          </w:tcPr>
          <w:p w:rsidR="00E96D4B" w:rsidRPr="00F42C32" w:rsidRDefault="00E96D4B" w:rsidP="00D96967">
            <w:pPr>
              <w:rPr>
                <w:rFonts w:asciiTheme="minorHAnsi" w:hAnsiTheme="minorHAnsi" w:cstheme="minorHAnsi"/>
              </w:rPr>
            </w:pPr>
          </w:p>
        </w:tc>
      </w:tr>
      <w:tr w:rsidR="00E96D4B" w:rsidRPr="00F42C32" w:rsidTr="001B68FB">
        <w:tc>
          <w:tcPr>
            <w:tcW w:w="745" w:type="dxa"/>
            <w:vMerge/>
          </w:tcPr>
          <w:p w:rsidR="00E96D4B" w:rsidRPr="00F42C32" w:rsidRDefault="00E96D4B" w:rsidP="00D96967">
            <w:pPr>
              <w:rPr>
                <w:rFonts w:asciiTheme="minorHAnsi" w:hAnsiTheme="minorHAnsi" w:cstheme="minorHAnsi"/>
              </w:rPr>
            </w:pPr>
          </w:p>
        </w:tc>
        <w:tc>
          <w:tcPr>
            <w:tcW w:w="3763" w:type="dxa"/>
          </w:tcPr>
          <w:p w:rsidR="00E96D4B" w:rsidRPr="00F42C32" w:rsidRDefault="00E96D4B" w:rsidP="00D96967">
            <w:pPr>
              <w:rPr>
                <w:rFonts w:asciiTheme="minorHAnsi" w:hAnsiTheme="minorHAnsi" w:cstheme="minorHAnsi"/>
              </w:rPr>
            </w:pPr>
            <w:r w:rsidRPr="00F42C32">
              <w:rPr>
                <w:rFonts w:asciiTheme="minorHAnsi" w:hAnsiTheme="minorHAnsi" w:cstheme="minorHAnsi"/>
              </w:rPr>
              <w:t>Save</w:t>
            </w:r>
          </w:p>
        </w:tc>
        <w:tc>
          <w:tcPr>
            <w:tcW w:w="1353" w:type="dxa"/>
          </w:tcPr>
          <w:p w:rsidR="00E96D4B" w:rsidRPr="00F42C32" w:rsidRDefault="00E96D4B" w:rsidP="00D96967">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D96967">
            <w:pPr>
              <w:rPr>
                <w:rFonts w:asciiTheme="minorHAnsi" w:hAnsiTheme="minorHAnsi" w:cstheme="minorHAnsi"/>
              </w:rPr>
            </w:pPr>
          </w:p>
        </w:tc>
        <w:tc>
          <w:tcPr>
            <w:tcW w:w="2460" w:type="dxa"/>
          </w:tcPr>
          <w:p w:rsidR="00E96D4B" w:rsidRPr="00F42C32" w:rsidRDefault="00E96D4B" w:rsidP="00D96967">
            <w:pPr>
              <w:rPr>
                <w:rFonts w:asciiTheme="minorHAnsi" w:hAnsiTheme="minorHAnsi" w:cstheme="minorHAnsi"/>
              </w:rPr>
            </w:pPr>
          </w:p>
        </w:tc>
      </w:tr>
      <w:tr w:rsidR="00E96D4B" w:rsidRPr="00F42C32" w:rsidTr="001B68FB">
        <w:tc>
          <w:tcPr>
            <w:tcW w:w="745" w:type="dxa"/>
            <w:vMerge/>
          </w:tcPr>
          <w:p w:rsidR="00E96D4B" w:rsidRPr="00F42C32" w:rsidRDefault="00E96D4B" w:rsidP="00D96967">
            <w:pPr>
              <w:rPr>
                <w:rFonts w:asciiTheme="minorHAnsi" w:hAnsiTheme="minorHAnsi" w:cstheme="minorHAnsi"/>
              </w:rPr>
            </w:pPr>
          </w:p>
        </w:tc>
        <w:tc>
          <w:tcPr>
            <w:tcW w:w="3763" w:type="dxa"/>
          </w:tcPr>
          <w:p w:rsidR="00E96D4B" w:rsidRPr="00F42C32" w:rsidRDefault="00E96D4B" w:rsidP="00D96967">
            <w:pPr>
              <w:rPr>
                <w:rFonts w:asciiTheme="minorHAnsi" w:hAnsiTheme="minorHAnsi" w:cstheme="minorHAnsi"/>
              </w:rPr>
            </w:pPr>
            <w:r w:rsidRPr="00F42C32">
              <w:rPr>
                <w:rFonts w:asciiTheme="minorHAnsi" w:hAnsiTheme="minorHAnsi" w:cstheme="minorHAnsi"/>
              </w:rPr>
              <w:t>Delete</w:t>
            </w:r>
          </w:p>
        </w:tc>
        <w:tc>
          <w:tcPr>
            <w:tcW w:w="1353" w:type="dxa"/>
          </w:tcPr>
          <w:p w:rsidR="00E96D4B" w:rsidRPr="00F42C32" w:rsidRDefault="00E96D4B" w:rsidP="00D96967">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D96967">
            <w:pPr>
              <w:rPr>
                <w:rFonts w:asciiTheme="minorHAnsi" w:hAnsiTheme="minorHAnsi" w:cstheme="minorHAnsi"/>
              </w:rPr>
            </w:pPr>
          </w:p>
        </w:tc>
        <w:tc>
          <w:tcPr>
            <w:tcW w:w="2460" w:type="dxa"/>
          </w:tcPr>
          <w:p w:rsidR="00E96D4B" w:rsidRPr="00F42C32" w:rsidRDefault="00E96D4B" w:rsidP="00D96967">
            <w:pPr>
              <w:rPr>
                <w:rFonts w:asciiTheme="minorHAnsi" w:hAnsiTheme="minorHAnsi" w:cstheme="minorHAnsi"/>
              </w:rPr>
            </w:pPr>
          </w:p>
        </w:tc>
      </w:tr>
      <w:tr w:rsidR="00E96D4B" w:rsidRPr="00F42C32" w:rsidTr="001B68FB">
        <w:tc>
          <w:tcPr>
            <w:tcW w:w="745" w:type="dxa"/>
            <w:vMerge/>
          </w:tcPr>
          <w:p w:rsidR="00E96D4B" w:rsidRPr="00F42C32" w:rsidRDefault="00E96D4B" w:rsidP="00D96967">
            <w:pPr>
              <w:rPr>
                <w:rFonts w:asciiTheme="minorHAnsi" w:hAnsiTheme="minorHAnsi" w:cstheme="minorHAnsi"/>
              </w:rPr>
            </w:pPr>
          </w:p>
        </w:tc>
        <w:tc>
          <w:tcPr>
            <w:tcW w:w="3763" w:type="dxa"/>
          </w:tcPr>
          <w:p w:rsidR="00E96D4B" w:rsidRPr="00F42C32" w:rsidRDefault="00E96D4B" w:rsidP="00D96967">
            <w:pPr>
              <w:rPr>
                <w:rFonts w:asciiTheme="minorHAnsi" w:hAnsiTheme="minorHAnsi" w:cstheme="minorHAnsi"/>
              </w:rPr>
            </w:pPr>
            <w:r w:rsidRPr="00F42C32">
              <w:rPr>
                <w:rFonts w:asciiTheme="minorHAnsi" w:hAnsiTheme="minorHAnsi" w:cstheme="minorHAnsi"/>
              </w:rPr>
              <w:t>Close</w:t>
            </w:r>
          </w:p>
        </w:tc>
        <w:tc>
          <w:tcPr>
            <w:tcW w:w="1353" w:type="dxa"/>
          </w:tcPr>
          <w:p w:rsidR="00E96D4B" w:rsidRPr="00F42C32" w:rsidRDefault="00E96D4B" w:rsidP="00D96967">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D96967">
            <w:pPr>
              <w:rPr>
                <w:rFonts w:asciiTheme="minorHAnsi" w:hAnsiTheme="minorHAnsi" w:cstheme="minorHAnsi"/>
              </w:rPr>
            </w:pPr>
          </w:p>
        </w:tc>
        <w:tc>
          <w:tcPr>
            <w:tcW w:w="2460" w:type="dxa"/>
          </w:tcPr>
          <w:p w:rsidR="00E96D4B" w:rsidRPr="00F42C32" w:rsidRDefault="00E96D4B" w:rsidP="00D96967">
            <w:pPr>
              <w:rPr>
                <w:rFonts w:asciiTheme="minorHAnsi" w:hAnsiTheme="minorHAnsi" w:cstheme="minorHAnsi"/>
              </w:rPr>
            </w:pPr>
          </w:p>
        </w:tc>
      </w:tr>
      <w:tr w:rsidR="00E96D4B" w:rsidRPr="00F42C32" w:rsidTr="00E96D4B">
        <w:tc>
          <w:tcPr>
            <w:tcW w:w="9576" w:type="dxa"/>
            <w:gridSpan w:val="5"/>
            <w:shd w:val="clear" w:color="auto" w:fill="D9D9D9" w:themeFill="background1" w:themeFillShade="D9"/>
          </w:tcPr>
          <w:p w:rsidR="00E96D4B" w:rsidRPr="00F42C32" w:rsidRDefault="00E96D4B" w:rsidP="00D96967">
            <w:pPr>
              <w:rPr>
                <w:rFonts w:asciiTheme="minorHAnsi" w:hAnsiTheme="minorHAnsi" w:cstheme="minorHAnsi"/>
              </w:rPr>
            </w:pPr>
          </w:p>
        </w:tc>
      </w:tr>
      <w:tr w:rsidR="00E96D4B" w:rsidRPr="00F42C32" w:rsidTr="00E96D4B">
        <w:tc>
          <w:tcPr>
            <w:tcW w:w="745" w:type="dxa"/>
            <w:vMerge w:val="restart"/>
          </w:tcPr>
          <w:p w:rsidR="00E96D4B" w:rsidRPr="00F42C32" w:rsidRDefault="00E96D4B" w:rsidP="00645D1A">
            <w:pPr>
              <w:rPr>
                <w:rFonts w:asciiTheme="minorHAnsi" w:hAnsiTheme="minorHAnsi" w:cstheme="minorHAnsi"/>
              </w:rPr>
            </w:pPr>
          </w:p>
        </w:tc>
        <w:tc>
          <w:tcPr>
            <w:tcW w:w="8831" w:type="dxa"/>
            <w:gridSpan w:val="4"/>
            <w:shd w:val="clear" w:color="auto" w:fill="D9D9D9" w:themeFill="background1" w:themeFillShade="D9"/>
          </w:tcPr>
          <w:p w:rsidR="00E96D4B" w:rsidRPr="00F42C32" w:rsidRDefault="00E96D4B" w:rsidP="00645D1A">
            <w:pPr>
              <w:rPr>
                <w:rFonts w:asciiTheme="minorHAnsi" w:hAnsiTheme="minorHAnsi" w:cstheme="minorHAnsi"/>
              </w:rPr>
            </w:pPr>
            <w:r w:rsidRPr="00F42C32">
              <w:rPr>
                <w:rFonts w:asciiTheme="minorHAnsi" w:hAnsiTheme="minorHAnsi" w:cstheme="minorHAnsi"/>
                <w:b/>
              </w:rPr>
              <w:t>Training Requisition Setup</w:t>
            </w: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 xml:space="preserve">Req ID </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Style w:val="textlevelleft"/>
                <w:rFonts w:asciiTheme="minorHAnsi" w:hAnsiTheme="minorHAnsi" w:cstheme="minorHAnsi"/>
              </w:rPr>
              <w:t>MS ID</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Schedule ID</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DATE</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Calendar</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DATE</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Training Name</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Name of the Trainee</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Designation</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Location/Clinic</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Project Name</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 xml:space="preserve">Add </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645D1A">
            <w:pPr>
              <w:rPr>
                <w:rFonts w:asciiTheme="minorHAnsi" w:hAnsiTheme="minorHAnsi" w:cstheme="minorHAnsi"/>
              </w:rPr>
            </w:pP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AE4235">
            <w:pPr>
              <w:rPr>
                <w:rFonts w:asciiTheme="minorHAnsi" w:hAnsiTheme="minorHAnsi" w:cstheme="minorHAnsi"/>
              </w:rPr>
            </w:pPr>
          </w:p>
        </w:tc>
        <w:tc>
          <w:tcPr>
            <w:tcW w:w="3763" w:type="dxa"/>
          </w:tcPr>
          <w:p w:rsidR="00E96D4B" w:rsidRPr="00F42C32" w:rsidRDefault="00E96D4B" w:rsidP="00AE4235">
            <w:pPr>
              <w:rPr>
                <w:rFonts w:asciiTheme="minorHAnsi" w:hAnsiTheme="minorHAnsi" w:cstheme="minorHAnsi"/>
              </w:rPr>
            </w:pPr>
            <w:r w:rsidRPr="00F42C32">
              <w:rPr>
                <w:rFonts w:asciiTheme="minorHAnsi" w:hAnsiTheme="minorHAnsi" w:cstheme="minorHAnsi"/>
              </w:rPr>
              <w:t>Signatory 1</w:t>
            </w:r>
          </w:p>
        </w:tc>
        <w:tc>
          <w:tcPr>
            <w:tcW w:w="1353" w:type="dxa"/>
          </w:tcPr>
          <w:p w:rsidR="00E96D4B" w:rsidRPr="00F42C32" w:rsidRDefault="00E96D4B" w:rsidP="00AE4235">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AE4235">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AE4235">
            <w:pPr>
              <w:rPr>
                <w:rFonts w:asciiTheme="minorHAnsi" w:hAnsiTheme="minorHAnsi" w:cstheme="minorHAnsi"/>
              </w:rPr>
            </w:pPr>
          </w:p>
        </w:tc>
      </w:tr>
      <w:tr w:rsidR="00E96D4B" w:rsidRPr="00F42C32" w:rsidTr="001B68FB">
        <w:tc>
          <w:tcPr>
            <w:tcW w:w="745" w:type="dxa"/>
            <w:vMerge/>
          </w:tcPr>
          <w:p w:rsidR="00E96D4B" w:rsidRPr="00F42C32" w:rsidRDefault="00E96D4B" w:rsidP="00AE4235">
            <w:pPr>
              <w:rPr>
                <w:rFonts w:asciiTheme="minorHAnsi" w:hAnsiTheme="minorHAnsi" w:cstheme="minorHAnsi"/>
              </w:rPr>
            </w:pPr>
          </w:p>
        </w:tc>
        <w:tc>
          <w:tcPr>
            <w:tcW w:w="3763" w:type="dxa"/>
          </w:tcPr>
          <w:p w:rsidR="00E96D4B" w:rsidRPr="00F42C32" w:rsidRDefault="00E96D4B" w:rsidP="00AE4235">
            <w:pPr>
              <w:rPr>
                <w:rFonts w:asciiTheme="minorHAnsi" w:hAnsiTheme="minorHAnsi" w:cstheme="minorHAnsi"/>
              </w:rPr>
            </w:pPr>
            <w:r w:rsidRPr="00F42C32">
              <w:rPr>
                <w:rFonts w:asciiTheme="minorHAnsi" w:hAnsiTheme="minorHAnsi" w:cstheme="minorHAnsi"/>
              </w:rPr>
              <w:t>Signatory 2</w:t>
            </w:r>
          </w:p>
        </w:tc>
        <w:tc>
          <w:tcPr>
            <w:tcW w:w="1353" w:type="dxa"/>
          </w:tcPr>
          <w:p w:rsidR="00E96D4B" w:rsidRPr="00F42C32" w:rsidRDefault="00E96D4B" w:rsidP="00AE4235">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AE4235">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AE4235">
            <w:pPr>
              <w:rPr>
                <w:rFonts w:asciiTheme="minorHAnsi" w:hAnsiTheme="minorHAnsi" w:cstheme="minorHAnsi"/>
              </w:rPr>
            </w:pPr>
          </w:p>
        </w:tc>
      </w:tr>
      <w:tr w:rsidR="00E96D4B" w:rsidRPr="00F42C32" w:rsidTr="001B68FB">
        <w:tc>
          <w:tcPr>
            <w:tcW w:w="745" w:type="dxa"/>
            <w:vMerge/>
          </w:tcPr>
          <w:p w:rsidR="00E96D4B" w:rsidRPr="00F42C32" w:rsidRDefault="00E96D4B" w:rsidP="00AE4235">
            <w:pPr>
              <w:rPr>
                <w:rFonts w:asciiTheme="minorHAnsi" w:hAnsiTheme="minorHAnsi" w:cstheme="minorHAnsi"/>
              </w:rPr>
            </w:pPr>
          </w:p>
        </w:tc>
        <w:tc>
          <w:tcPr>
            <w:tcW w:w="3763" w:type="dxa"/>
          </w:tcPr>
          <w:p w:rsidR="00E96D4B" w:rsidRPr="00F42C32" w:rsidRDefault="00E96D4B" w:rsidP="00AE4235">
            <w:pPr>
              <w:rPr>
                <w:rFonts w:asciiTheme="minorHAnsi" w:hAnsiTheme="minorHAnsi" w:cstheme="minorHAnsi"/>
              </w:rPr>
            </w:pPr>
            <w:r w:rsidRPr="00F42C32">
              <w:rPr>
                <w:rFonts w:asciiTheme="minorHAnsi" w:hAnsiTheme="minorHAnsi" w:cstheme="minorHAnsi"/>
              </w:rPr>
              <w:t>Seen By</w:t>
            </w:r>
          </w:p>
        </w:tc>
        <w:tc>
          <w:tcPr>
            <w:tcW w:w="1353" w:type="dxa"/>
          </w:tcPr>
          <w:p w:rsidR="00E96D4B" w:rsidRPr="00F42C32" w:rsidRDefault="00E96D4B" w:rsidP="00AE4235">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AE4235">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AE4235">
            <w:pPr>
              <w:rPr>
                <w:rFonts w:asciiTheme="minorHAnsi" w:hAnsiTheme="minorHAnsi" w:cstheme="minorHAnsi"/>
              </w:rPr>
            </w:pPr>
          </w:p>
        </w:tc>
      </w:tr>
      <w:tr w:rsidR="00E96D4B" w:rsidRPr="00F42C32" w:rsidTr="001B68FB">
        <w:tc>
          <w:tcPr>
            <w:tcW w:w="745" w:type="dxa"/>
            <w:vMerge/>
          </w:tcPr>
          <w:p w:rsidR="00E96D4B" w:rsidRPr="00F42C32" w:rsidRDefault="00E96D4B" w:rsidP="00AE4235">
            <w:pPr>
              <w:rPr>
                <w:rFonts w:asciiTheme="minorHAnsi" w:hAnsiTheme="minorHAnsi" w:cstheme="minorHAnsi"/>
              </w:rPr>
            </w:pPr>
          </w:p>
        </w:tc>
        <w:tc>
          <w:tcPr>
            <w:tcW w:w="3763" w:type="dxa"/>
          </w:tcPr>
          <w:p w:rsidR="00E96D4B" w:rsidRPr="00F42C32" w:rsidRDefault="00E96D4B" w:rsidP="00AE4235">
            <w:pPr>
              <w:rPr>
                <w:rFonts w:asciiTheme="minorHAnsi" w:hAnsiTheme="minorHAnsi" w:cstheme="minorHAnsi"/>
              </w:rPr>
            </w:pPr>
            <w:r w:rsidRPr="00F42C32">
              <w:rPr>
                <w:rFonts w:asciiTheme="minorHAnsi" w:hAnsiTheme="minorHAnsi" w:cstheme="minorHAnsi"/>
              </w:rPr>
              <w:t>Reviewed By</w:t>
            </w:r>
          </w:p>
        </w:tc>
        <w:tc>
          <w:tcPr>
            <w:tcW w:w="1353" w:type="dxa"/>
          </w:tcPr>
          <w:p w:rsidR="00E96D4B" w:rsidRPr="00F42C32" w:rsidRDefault="00E96D4B" w:rsidP="00AE4235">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AE4235">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AE4235">
            <w:pPr>
              <w:rPr>
                <w:rFonts w:asciiTheme="minorHAnsi" w:hAnsiTheme="minorHAnsi" w:cstheme="minorHAnsi"/>
              </w:rPr>
            </w:pPr>
          </w:p>
        </w:tc>
      </w:tr>
      <w:tr w:rsidR="00E96D4B" w:rsidRPr="00F42C32" w:rsidTr="001B68FB">
        <w:tc>
          <w:tcPr>
            <w:tcW w:w="745" w:type="dxa"/>
            <w:vMerge/>
          </w:tcPr>
          <w:p w:rsidR="00E96D4B" w:rsidRPr="00F42C32" w:rsidRDefault="00E96D4B" w:rsidP="00AE4235">
            <w:pPr>
              <w:rPr>
                <w:rFonts w:asciiTheme="minorHAnsi" w:hAnsiTheme="minorHAnsi" w:cstheme="minorHAnsi"/>
              </w:rPr>
            </w:pPr>
          </w:p>
        </w:tc>
        <w:tc>
          <w:tcPr>
            <w:tcW w:w="3763" w:type="dxa"/>
          </w:tcPr>
          <w:p w:rsidR="00E96D4B" w:rsidRPr="00F42C32" w:rsidRDefault="00E96D4B" w:rsidP="00AE4235">
            <w:pPr>
              <w:rPr>
                <w:rFonts w:asciiTheme="minorHAnsi" w:hAnsiTheme="minorHAnsi" w:cstheme="minorHAnsi"/>
              </w:rPr>
            </w:pPr>
            <w:r w:rsidRPr="00F42C32">
              <w:rPr>
                <w:rFonts w:asciiTheme="minorHAnsi" w:hAnsiTheme="minorHAnsi" w:cstheme="minorHAnsi"/>
              </w:rPr>
              <w:t>Recommended By</w:t>
            </w:r>
          </w:p>
        </w:tc>
        <w:tc>
          <w:tcPr>
            <w:tcW w:w="1353" w:type="dxa"/>
          </w:tcPr>
          <w:p w:rsidR="00E96D4B" w:rsidRPr="00F42C32" w:rsidRDefault="00E96D4B" w:rsidP="00AE4235">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AE4235">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AE4235">
            <w:pPr>
              <w:rPr>
                <w:rFonts w:asciiTheme="minorHAnsi" w:hAnsiTheme="minorHAnsi" w:cstheme="minorHAnsi"/>
              </w:rPr>
            </w:pPr>
          </w:p>
        </w:tc>
      </w:tr>
      <w:tr w:rsidR="00E96D4B" w:rsidRPr="00F42C32" w:rsidTr="001B68FB">
        <w:tc>
          <w:tcPr>
            <w:tcW w:w="745" w:type="dxa"/>
            <w:vMerge/>
          </w:tcPr>
          <w:p w:rsidR="00E96D4B" w:rsidRPr="00F42C32" w:rsidRDefault="00E96D4B" w:rsidP="00AE4235">
            <w:pPr>
              <w:rPr>
                <w:rFonts w:asciiTheme="minorHAnsi" w:hAnsiTheme="minorHAnsi" w:cstheme="minorHAnsi"/>
              </w:rPr>
            </w:pPr>
          </w:p>
        </w:tc>
        <w:tc>
          <w:tcPr>
            <w:tcW w:w="3763" w:type="dxa"/>
          </w:tcPr>
          <w:p w:rsidR="00E96D4B" w:rsidRPr="00F42C32" w:rsidRDefault="00E96D4B" w:rsidP="00AE4235">
            <w:pPr>
              <w:rPr>
                <w:rFonts w:asciiTheme="minorHAnsi" w:hAnsiTheme="minorHAnsi" w:cstheme="minorHAnsi"/>
              </w:rPr>
            </w:pPr>
            <w:r w:rsidRPr="00F42C32">
              <w:rPr>
                <w:rFonts w:asciiTheme="minorHAnsi" w:hAnsiTheme="minorHAnsi" w:cstheme="minorHAnsi"/>
              </w:rPr>
              <w:t>Approved By</w:t>
            </w:r>
          </w:p>
        </w:tc>
        <w:tc>
          <w:tcPr>
            <w:tcW w:w="1353" w:type="dxa"/>
          </w:tcPr>
          <w:p w:rsidR="00E96D4B" w:rsidRPr="00F42C32" w:rsidRDefault="00E96D4B" w:rsidP="00AE4235">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AE4235">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AE4235">
            <w:pPr>
              <w:rPr>
                <w:rFonts w:asciiTheme="minorHAnsi" w:hAnsiTheme="minorHAnsi" w:cstheme="minorHAnsi"/>
              </w:rPr>
            </w:pPr>
          </w:p>
        </w:tc>
      </w:tr>
      <w:tr w:rsidR="00E96D4B" w:rsidRPr="00F42C32" w:rsidTr="001B68FB">
        <w:tc>
          <w:tcPr>
            <w:tcW w:w="745" w:type="dxa"/>
            <w:vMerge/>
          </w:tcPr>
          <w:p w:rsidR="00E96D4B" w:rsidRPr="00F42C32" w:rsidRDefault="00E96D4B" w:rsidP="00D96967">
            <w:pPr>
              <w:rPr>
                <w:rFonts w:asciiTheme="minorHAnsi" w:hAnsiTheme="minorHAnsi" w:cstheme="minorHAnsi"/>
              </w:rPr>
            </w:pPr>
          </w:p>
        </w:tc>
        <w:tc>
          <w:tcPr>
            <w:tcW w:w="3763" w:type="dxa"/>
          </w:tcPr>
          <w:p w:rsidR="00E96D4B" w:rsidRPr="00F42C32" w:rsidRDefault="00E96D4B" w:rsidP="00D96967">
            <w:pPr>
              <w:rPr>
                <w:rFonts w:asciiTheme="minorHAnsi" w:hAnsiTheme="minorHAnsi" w:cstheme="minorHAnsi"/>
              </w:rPr>
            </w:pPr>
            <w:r w:rsidRPr="00F42C32">
              <w:rPr>
                <w:rFonts w:asciiTheme="minorHAnsi" w:hAnsiTheme="minorHAnsi" w:cstheme="minorHAnsi"/>
              </w:rPr>
              <w:t>Refresh</w:t>
            </w:r>
          </w:p>
        </w:tc>
        <w:tc>
          <w:tcPr>
            <w:tcW w:w="1353" w:type="dxa"/>
          </w:tcPr>
          <w:p w:rsidR="00E96D4B" w:rsidRPr="00F42C32" w:rsidRDefault="00E96D4B" w:rsidP="00D96967">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D96967">
            <w:pPr>
              <w:rPr>
                <w:rFonts w:asciiTheme="minorHAnsi" w:hAnsiTheme="minorHAnsi" w:cstheme="minorHAnsi"/>
              </w:rPr>
            </w:pPr>
          </w:p>
        </w:tc>
        <w:tc>
          <w:tcPr>
            <w:tcW w:w="2460" w:type="dxa"/>
          </w:tcPr>
          <w:p w:rsidR="00E96D4B" w:rsidRPr="00F42C32" w:rsidRDefault="00E96D4B" w:rsidP="00D96967">
            <w:pPr>
              <w:rPr>
                <w:rFonts w:asciiTheme="minorHAnsi" w:hAnsiTheme="minorHAnsi" w:cstheme="minorHAnsi"/>
              </w:rPr>
            </w:pPr>
          </w:p>
        </w:tc>
      </w:tr>
      <w:tr w:rsidR="00E96D4B" w:rsidRPr="00F42C32" w:rsidTr="001B68FB">
        <w:tc>
          <w:tcPr>
            <w:tcW w:w="745" w:type="dxa"/>
            <w:vMerge/>
          </w:tcPr>
          <w:p w:rsidR="00E96D4B" w:rsidRPr="00F42C32" w:rsidRDefault="00E96D4B" w:rsidP="00D96967">
            <w:pPr>
              <w:rPr>
                <w:rFonts w:asciiTheme="minorHAnsi" w:hAnsiTheme="minorHAnsi" w:cstheme="minorHAnsi"/>
              </w:rPr>
            </w:pPr>
          </w:p>
        </w:tc>
        <w:tc>
          <w:tcPr>
            <w:tcW w:w="3763" w:type="dxa"/>
          </w:tcPr>
          <w:p w:rsidR="00E96D4B" w:rsidRPr="00F42C32" w:rsidRDefault="00E96D4B" w:rsidP="00D96967">
            <w:pPr>
              <w:rPr>
                <w:rFonts w:asciiTheme="minorHAnsi" w:hAnsiTheme="minorHAnsi" w:cstheme="minorHAnsi"/>
              </w:rPr>
            </w:pPr>
            <w:r w:rsidRPr="00F42C32">
              <w:rPr>
                <w:rFonts w:asciiTheme="minorHAnsi" w:hAnsiTheme="minorHAnsi" w:cstheme="minorHAnsi"/>
              </w:rPr>
              <w:t>Save</w:t>
            </w:r>
          </w:p>
        </w:tc>
        <w:tc>
          <w:tcPr>
            <w:tcW w:w="1353" w:type="dxa"/>
          </w:tcPr>
          <w:p w:rsidR="00E96D4B" w:rsidRPr="00F42C32" w:rsidRDefault="00E96D4B" w:rsidP="00D96967">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D96967">
            <w:pPr>
              <w:rPr>
                <w:rFonts w:asciiTheme="minorHAnsi" w:hAnsiTheme="minorHAnsi" w:cstheme="minorHAnsi"/>
              </w:rPr>
            </w:pPr>
          </w:p>
        </w:tc>
        <w:tc>
          <w:tcPr>
            <w:tcW w:w="2460" w:type="dxa"/>
          </w:tcPr>
          <w:p w:rsidR="00E96D4B" w:rsidRPr="00F42C32" w:rsidRDefault="00E96D4B" w:rsidP="00D96967">
            <w:pPr>
              <w:rPr>
                <w:rFonts w:asciiTheme="minorHAnsi" w:hAnsiTheme="minorHAnsi" w:cstheme="minorHAnsi"/>
              </w:rPr>
            </w:pPr>
          </w:p>
        </w:tc>
      </w:tr>
      <w:tr w:rsidR="00E96D4B" w:rsidRPr="00F42C32" w:rsidTr="001B68FB">
        <w:tc>
          <w:tcPr>
            <w:tcW w:w="745" w:type="dxa"/>
            <w:vMerge/>
          </w:tcPr>
          <w:p w:rsidR="00E96D4B" w:rsidRPr="00F42C32" w:rsidRDefault="00E96D4B" w:rsidP="00D96967">
            <w:pPr>
              <w:rPr>
                <w:rFonts w:asciiTheme="minorHAnsi" w:hAnsiTheme="minorHAnsi" w:cstheme="minorHAnsi"/>
              </w:rPr>
            </w:pPr>
          </w:p>
        </w:tc>
        <w:tc>
          <w:tcPr>
            <w:tcW w:w="3763" w:type="dxa"/>
          </w:tcPr>
          <w:p w:rsidR="00E96D4B" w:rsidRPr="00F42C32" w:rsidRDefault="00E96D4B" w:rsidP="00D96967">
            <w:pPr>
              <w:rPr>
                <w:rFonts w:asciiTheme="minorHAnsi" w:hAnsiTheme="minorHAnsi" w:cstheme="minorHAnsi"/>
              </w:rPr>
            </w:pPr>
            <w:r w:rsidRPr="00F42C32">
              <w:rPr>
                <w:rFonts w:asciiTheme="minorHAnsi" w:hAnsiTheme="minorHAnsi" w:cstheme="minorHAnsi"/>
              </w:rPr>
              <w:t>Delete</w:t>
            </w:r>
          </w:p>
        </w:tc>
        <w:tc>
          <w:tcPr>
            <w:tcW w:w="1353" w:type="dxa"/>
          </w:tcPr>
          <w:p w:rsidR="00E96D4B" w:rsidRPr="00F42C32" w:rsidRDefault="00E96D4B" w:rsidP="00D96967">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D96967">
            <w:pPr>
              <w:rPr>
                <w:rFonts w:asciiTheme="minorHAnsi" w:hAnsiTheme="minorHAnsi" w:cstheme="minorHAnsi"/>
              </w:rPr>
            </w:pPr>
          </w:p>
        </w:tc>
        <w:tc>
          <w:tcPr>
            <w:tcW w:w="2460" w:type="dxa"/>
          </w:tcPr>
          <w:p w:rsidR="00E96D4B" w:rsidRPr="00F42C32" w:rsidRDefault="00E96D4B" w:rsidP="00D96967">
            <w:pPr>
              <w:rPr>
                <w:rFonts w:asciiTheme="minorHAnsi" w:hAnsiTheme="minorHAnsi" w:cstheme="minorHAnsi"/>
              </w:rPr>
            </w:pPr>
          </w:p>
        </w:tc>
      </w:tr>
      <w:tr w:rsidR="00E96D4B" w:rsidRPr="00F42C32" w:rsidTr="001B68FB">
        <w:tc>
          <w:tcPr>
            <w:tcW w:w="745" w:type="dxa"/>
            <w:vMerge/>
          </w:tcPr>
          <w:p w:rsidR="00E96D4B" w:rsidRPr="00F42C32" w:rsidRDefault="00E96D4B" w:rsidP="00D96967">
            <w:pPr>
              <w:rPr>
                <w:rFonts w:asciiTheme="minorHAnsi" w:hAnsiTheme="minorHAnsi" w:cstheme="minorHAnsi"/>
              </w:rPr>
            </w:pPr>
          </w:p>
        </w:tc>
        <w:tc>
          <w:tcPr>
            <w:tcW w:w="3763" w:type="dxa"/>
          </w:tcPr>
          <w:p w:rsidR="00E96D4B" w:rsidRPr="00F42C32" w:rsidRDefault="00E96D4B" w:rsidP="00D96967">
            <w:pPr>
              <w:rPr>
                <w:rFonts w:asciiTheme="minorHAnsi" w:hAnsiTheme="minorHAnsi" w:cstheme="minorHAnsi"/>
              </w:rPr>
            </w:pPr>
            <w:r w:rsidRPr="00F42C32">
              <w:rPr>
                <w:rFonts w:asciiTheme="minorHAnsi" w:hAnsiTheme="minorHAnsi" w:cstheme="minorHAnsi"/>
              </w:rPr>
              <w:t>Close</w:t>
            </w:r>
          </w:p>
        </w:tc>
        <w:tc>
          <w:tcPr>
            <w:tcW w:w="1353" w:type="dxa"/>
          </w:tcPr>
          <w:p w:rsidR="00E96D4B" w:rsidRPr="00F42C32" w:rsidRDefault="00E96D4B" w:rsidP="00D96967">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D96967">
            <w:pPr>
              <w:rPr>
                <w:rFonts w:asciiTheme="minorHAnsi" w:hAnsiTheme="minorHAnsi" w:cstheme="minorHAnsi"/>
              </w:rPr>
            </w:pPr>
          </w:p>
        </w:tc>
        <w:tc>
          <w:tcPr>
            <w:tcW w:w="2460" w:type="dxa"/>
          </w:tcPr>
          <w:p w:rsidR="00E96D4B" w:rsidRPr="00F42C32" w:rsidRDefault="00E96D4B" w:rsidP="00D96967">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Print</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645D1A">
            <w:pPr>
              <w:rPr>
                <w:rFonts w:asciiTheme="minorHAnsi" w:hAnsiTheme="minorHAnsi" w:cstheme="minorHAnsi"/>
              </w:rPr>
            </w:pPr>
          </w:p>
        </w:tc>
        <w:tc>
          <w:tcPr>
            <w:tcW w:w="2460" w:type="dxa"/>
          </w:tcPr>
          <w:p w:rsidR="00E96D4B" w:rsidRPr="00F42C32" w:rsidRDefault="00E96D4B" w:rsidP="00645D1A">
            <w:pPr>
              <w:rPr>
                <w:rFonts w:asciiTheme="minorHAnsi" w:hAnsiTheme="minorHAnsi" w:cstheme="minorHAnsi"/>
              </w:rPr>
            </w:pPr>
          </w:p>
        </w:tc>
      </w:tr>
      <w:tr w:rsidR="00E96D4B" w:rsidRPr="00F42C32" w:rsidTr="00E96D4B">
        <w:tc>
          <w:tcPr>
            <w:tcW w:w="9576" w:type="dxa"/>
            <w:gridSpan w:val="5"/>
            <w:shd w:val="clear" w:color="auto" w:fill="D9D9D9" w:themeFill="background1" w:themeFillShade="D9"/>
          </w:tcPr>
          <w:p w:rsidR="00E96D4B" w:rsidRPr="00F42C32" w:rsidRDefault="00E96D4B" w:rsidP="00645D1A">
            <w:pPr>
              <w:rPr>
                <w:rFonts w:asciiTheme="minorHAnsi" w:hAnsiTheme="minorHAnsi" w:cstheme="minorHAnsi"/>
              </w:rPr>
            </w:pPr>
          </w:p>
        </w:tc>
      </w:tr>
      <w:tr w:rsidR="00E96D4B" w:rsidRPr="00F42C32" w:rsidTr="00E96D4B">
        <w:tc>
          <w:tcPr>
            <w:tcW w:w="745" w:type="dxa"/>
            <w:vMerge w:val="restart"/>
          </w:tcPr>
          <w:p w:rsidR="00E96D4B" w:rsidRPr="00F42C32" w:rsidRDefault="00E96D4B" w:rsidP="00645D1A">
            <w:pPr>
              <w:rPr>
                <w:rFonts w:asciiTheme="minorHAnsi" w:hAnsiTheme="minorHAnsi" w:cstheme="minorHAnsi"/>
              </w:rPr>
            </w:pPr>
            <w:r>
              <w:rPr>
                <w:rFonts w:asciiTheme="minorHAnsi" w:hAnsiTheme="minorHAnsi" w:cstheme="minorHAnsi"/>
              </w:rPr>
              <w:t>9.8</w:t>
            </w:r>
          </w:p>
        </w:tc>
        <w:tc>
          <w:tcPr>
            <w:tcW w:w="8831" w:type="dxa"/>
            <w:gridSpan w:val="4"/>
            <w:shd w:val="clear" w:color="auto" w:fill="D9D9D9" w:themeFill="background1" w:themeFillShade="D9"/>
          </w:tcPr>
          <w:p w:rsidR="00E96D4B" w:rsidRPr="00F42C32" w:rsidRDefault="00E96D4B" w:rsidP="00645D1A">
            <w:pPr>
              <w:rPr>
                <w:rFonts w:asciiTheme="minorHAnsi" w:hAnsiTheme="minorHAnsi" w:cstheme="minorHAnsi"/>
              </w:rPr>
            </w:pPr>
            <w:r w:rsidRPr="00F42C32">
              <w:rPr>
                <w:rFonts w:asciiTheme="minorHAnsi" w:hAnsiTheme="minorHAnsi" w:cstheme="minorHAnsi"/>
                <w:b/>
              </w:rPr>
              <w:t>Training List Setup</w:t>
            </w: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With Schedule</w:t>
            </w:r>
          </w:p>
        </w:tc>
        <w:tc>
          <w:tcPr>
            <w:tcW w:w="1353" w:type="dxa"/>
          </w:tcPr>
          <w:p w:rsidR="00E96D4B" w:rsidRPr="00F42C32" w:rsidRDefault="00E96D4B" w:rsidP="00AE4235">
            <w:pPr>
              <w:rPr>
                <w:rFonts w:asciiTheme="minorHAnsi" w:hAnsiTheme="minorHAnsi" w:cstheme="minorHAnsi"/>
              </w:rPr>
            </w:pPr>
            <w:r w:rsidRPr="00F42C32">
              <w:rPr>
                <w:rFonts w:asciiTheme="minorHAnsi" w:hAnsiTheme="minorHAnsi" w:cstheme="minorHAnsi"/>
              </w:rPr>
              <w:t>Radio Button</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 xml:space="preserve">Without Schedule </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Radio Button</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Code</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Training List Ref. No</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Training Name</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Check Box</w:t>
            </w:r>
          </w:p>
        </w:tc>
        <w:tc>
          <w:tcPr>
            <w:tcW w:w="1255" w:type="dxa"/>
          </w:tcPr>
          <w:p w:rsidR="00E96D4B" w:rsidRPr="00F42C32" w:rsidRDefault="00E96D4B" w:rsidP="00645D1A">
            <w:pPr>
              <w:rPr>
                <w:rFonts w:asciiTheme="minorHAnsi" w:hAnsiTheme="minorHAnsi" w:cstheme="minorHAnsi"/>
              </w:rPr>
            </w:pP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 xml:space="preserve">Location Name </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Drop Down</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Start DATE</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Calendar</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DATE</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End DATE</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Calendar</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DATE</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Duration</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Area</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No of Personnel</w:t>
            </w:r>
          </w:p>
        </w:tc>
        <w:tc>
          <w:tcPr>
            <w:tcW w:w="1353" w:type="dxa"/>
          </w:tcPr>
          <w:p w:rsidR="00E96D4B" w:rsidRPr="00F42C32" w:rsidRDefault="00E96D4B" w:rsidP="00645D1A">
            <w:pPr>
              <w:rPr>
                <w:rFonts w:asciiTheme="minorHAnsi" w:hAnsiTheme="minorHAnsi" w:cstheme="minorHAnsi"/>
              </w:rPr>
            </w:pPr>
          </w:p>
        </w:tc>
        <w:tc>
          <w:tcPr>
            <w:tcW w:w="1255" w:type="dxa"/>
          </w:tcPr>
          <w:p w:rsidR="00E96D4B" w:rsidRPr="00F42C32" w:rsidRDefault="00E96D4B" w:rsidP="00645D1A">
            <w:pPr>
              <w:rPr>
                <w:rFonts w:asciiTheme="minorHAnsi" w:hAnsiTheme="minorHAnsi" w:cstheme="minorHAnsi"/>
              </w:rPr>
            </w:pP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Cost Per Person</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Income Per Person</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Other Cost</w:t>
            </w:r>
          </w:p>
        </w:tc>
        <w:tc>
          <w:tcPr>
            <w:tcW w:w="1353" w:type="dxa"/>
          </w:tcPr>
          <w:p w:rsidR="00E96D4B" w:rsidRPr="00F42C32" w:rsidRDefault="00E96D4B" w:rsidP="00645D1A">
            <w:pPr>
              <w:rPr>
                <w:rFonts w:asciiTheme="minorHAnsi" w:hAnsiTheme="minorHAnsi" w:cstheme="minorHAnsi"/>
              </w:rPr>
            </w:pPr>
          </w:p>
        </w:tc>
        <w:tc>
          <w:tcPr>
            <w:tcW w:w="1255" w:type="dxa"/>
          </w:tcPr>
          <w:p w:rsidR="00E96D4B" w:rsidRPr="00F42C32" w:rsidRDefault="00E96D4B" w:rsidP="00645D1A">
            <w:pPr>
              <w:rPr>
                <w:rFonts w:asciiTheme="minorHAnsi" w:hAnsiTheme="minorHAnsi" w:cstheme="minorHAnsi"/>
              </w:rPr>
            </w:pP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Other Income</w:t>
            </w:r>
          </w:p>
        </w:tc>
        <w:tc>
          <w:tcPr>
            <w:tcW w:w="1353" w:type="dxa"/>
          </w:tcPr>
          <w:p w:rsidR="00E96D4B" w:rsidRPr="00F42C32" w:rsidRDefault="00E96D4B" w:rsidP="00645D1A">
            <w:pPr>
              <w:rPr>
                <w:rFonts w:asciiTheme="minorHAnsi" w:hAnsiTheme="minorHAnsi" w:cstheme="minorHAnsi"/>
              </w:rPr>
            </w:pPr>
          </w:p>
        </w:tc>
        <w:tc>
          <w:tcPr>
            <w:tcW w:w="1255" w:type="dxa"/>
          </w:tcPr>
          <w:p w:rsidR="00E96D4B" w:rsidRPr="00F42C32" w:rsidRDefault="00E96D4B" w:rsidP="00645D1A">
            <w:pPr>
              <w:rPr>
                <w:rFonts w:asciiTheme="minorHAnsi" w:hAnsiTheme="minorHAnsi" w:cstheme="minorHAnsi"/>
              </w:rPr>
            </w:pP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Venue</w:t>
            </w:r>
          </w:p>
        </w:tc>
        <w:tc>
          <w:tcPr>
            <w:tcW w:w="1353" w:type="dxa"/>
          </w:tcPr>
          <w:p w:rsidR="00E96D4B" w:rsidRPr="00F42C32" w:rsidRDefault="00E96D4B" w:rsidP="00645D1A">
            <w:pPr>
              <w:rPr>
                <w:rFonts w:asciiTheme="minorHAnsi" w:hAnsiTheme="minorHAnsi" w:cstheme="minorHAnsi"/>
              </w:rPr>
            </w:pPr>
          </w:p>
        </w:tc>
        <w:tc>
          <w:tcPr>
            <w:tcW w:w="1255" w:type="dxa"/>
          </w:tcPr>
          <w:p w:rsidR="00E96D4B" w:rsidRPr="00F42C32" w:rsidRDefault="00E96D4B" w:rsidP="00645D1A">
            <w:pPr>
              <w:rPr>
                <w:rFonts w:asciiTheme="minorHAnsi" w:hAnsiTheme="minorHAnsi" w:cstheme="minorHAnsi"/>
              </w:rPr>
            </w:pP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Address</w:t>
            </w:r>
          </w:p>
        </w:tc>
        <w:tc>
          <w:tcPr>
            <w:tcW w:w="1353" w:type="dxa"/>
          </w:tcPr>
          <w:p w:rsidR="00E96D4B" w:rsidRPr="00F42C32" w:rsidRDefault="00E96D4B" w:rsidP="00645D1A">
            <w:pPr>
              <w:rPr>
                <w:rFonts w:asciiTheme="minorHAnsi" w:hAnsiTheme="minorHAnsi" w:cstheme="minorHAnsi"/>
              </w:rPr>
            </w:pPr>
          </w:p>
        </w:tc>
        <w:tc>
          <w:tcPr>
            <w:tcW w:w="1255" w:type="dxa"/>
          </w:tcPr>
          <w:p w:rsidR="00E96D4B" w:rsidRPr="00F42C32" w:rsidRDefault="00E96D4B" w:rsidP="00645D1A">
            <w:pPr>
              <w:rPr>
                <w:rFonts w:asciiTheme="minorHAnsi" w:hAnsiTheme="minorHAnsi" w:cstheme="minorHAnsi"/>
              </w:rPr>
            </w:pP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DATE</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Time</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Organized By</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Participant Name</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Eligible List</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Name of the Trainee</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Designation</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Location/Clinic</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Funded By</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Add</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AE4235">
            <w:pPr>
              <w:rPr>
                <w:rFonts w:asciiTheme="minorHAnsi" w:hAnsiTheme="minorHAnsi" w:cstheme="minorHAnsi"/>
              </w:rPr>
            </w:pPr>
          </w:p>
        </w:tc>
        <w:tc>
          <w:tcPr>
            <w:tcW w:w="3763" w:type="dxa"/>
          </w:tcPr>
          <w:p w:rsidR="00E96D4B" w:rsidRPr="00F42C32" w:rsidRDefault="00E96D4B" w:rsidP="00AE4235">
            <w:pPr>
              <w:rPr>
                <w:rFonts w:asciiTheme="minorHAnsi" w:hAnsiTheme="minorHAnsi" w:cstheme="minorHAnsi"/>
              </w:rPr>
            </w:pPr>
            <w:r w:rsidRPr="00F42C32">
              <w:rPr>
                <w:rFonts w:asciiTheme="minorHAnsi" w:hAnsiTheme="minorHAnsi" w:cstheme="minorHAnsi"/>
              </w:rPr>
              <w:t>Refresh</w:t>
            </w:r>
          </w:p>
        </w:tc>
        <w:tc>
          <w:tcPr>
            <w:tcW w:w="1353" w:type="dxa"/>
          </w:tcPr>
          <w:p w:rsidR="00E96D4B" w:rsidRPr="00F42C32" w:rsidRDefault="00E96D4B" w:rsidP="00AE4235">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AE4235">
            <w:pPr>
              <w:rPr>
                <w:rFonts w:asciiTheme="minorHAnsi" w:hAnsiTheme="minorHAnsi" w:cstheme="minorHAnsi"/>
              </w:rPr>
            </w:pPr>
          </w:p>
        </w:tc>
        <w:tc>
          <w:tcPr>
            <w:tcW w:w="2460" w:type="dxa"/>
          </w:tcPr>
          <w:p w:rsidR="00E96D4B" w:rsidRPr="00F42C32" w:rsidRDefault="00E96D4B" w:rsidP="00AE4235">
            <w:pPr>
              <w:rPr>
                <w:rFonts w:asciiTheme="minorHAnsi" w:hAnsiTheme="minorHAnsi" w:cstheme="minorHAnsi"/>
              </w:rPr>
            </w:pPr>
          </w:p>
        </w:tc>
      </w:tr>
      <w:tr w:rsidR="00E96D4B" w:rsidRPr="00F42C32" w:rsidTr="001B68FB">
        <w:tc>
          <w:tcPr>
            <w:tcW w:w="745" w:type="dxa"/>
            <w:vMerge/>
          </w:tcPr>
          <w:p w:rsidR="00E96D4B" w:rsidRPr="00F42C32" w:rsidRDefault="00E96D4B" w:rsidP="00AE4235">
            <w:pPr>
              <w:rPr>
                <w:rFonts w:asciiTheme="minorHAnsi" w:hAnsiTheme="minorHAnsi" w:cstheme="minorHAnsi"/>
              </w:rPr>
            </w:pPr>
          </w:p>
        </w:tc>
        <w:tc>
          <w:tcPr>
            <w:tcW w:w="3763" w:type="dxa"/>
          </w:tcPr>
          <w:p w:rsidR="00E96D4B" w:rsidRPr="00F42C32" w:rsidRDefault="00E96D4B" w:rsidP="00AE4235">
            <w:pPr>
              <w:rPr>
                <w:rFonts w:asciiTheme="minorHAnsi" w:hAnsiTheme="minorHAnsi" w:cstheme="minorHAnsi"/>
              </w:rPr>
            </w:pPr>
            <w:r w:rsidRPr="00F42C32">
              <w:rPr>
                <w:rFonts w:asciiTheme="minorHAnsi" w:hAnsiTheme="minorHAnsi" w:cstheme="minorHAnsi"/>
              </w:rPr>
              <w:t>Save</w:t>
            </w:r>
          </w:p>
        </w:tc>
        <w:tc>
          <w:tcPr>
            <w:tcW w:w="1353" w:type="dxa"/>
          </w:tcPr>
          <w:p w:rsidR="00E96D4B" w:rsidRPr="00F42C32" w:rsidRDefault="00E96D4B" w:rsidP="00AE4235">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AE4235">
            <w:pPr>
              <w:rPr>
                <w:rFonts w:asciiTheme="minorHAnsi" w:hAnsiTheme="minorHAnsi" w:cstheme="minorHAnsi"/>
              </w:rPr>
            </w:pPr>
          </w:p>
        </w:tc>
        <w:tc>
          <w:tcPr>
            <w:tcW w:w="2460" w:type="dxa"/>
          </w:tcPr>
          <w:p w:rsidR="00E96D4B" w:rsidRPr="00F42C32" w:rsidRDefault="00E96D4B" w:rsidP="00AE4235">
            <w:pPr>
              <w:rPr>
                <w:rFonts w:asciiTheme="minorHAnsi" w:hAnsiTheme="minorHAnsi" w:cstheme="minorHAnsi"/>
              </w:rPr>
            </w:pPr>
          </w:p>
        </w:tc>
      </w:tr>
      <w:tr w:rsidR="00E96D4B" w:rsidRPr="00F42C32" w:rsidTr="001B68FB">
        <w:tc>
          <w:tcPr>
            <w:tcW w:w="745" w:type="dxa"/>
            <w:vMerge/>
          </w:tcPr>
          <w:p w:rsidR="00E96D4B" w:rsidRPr="00F42C32" w:rsidRDefault="00E96D4B" w:rsidP="00AE4235">
            <w:pPr>
              <w:rPr>
                <w:rFonts w:asciiTheme="minorHAnsi" w:hAnsiTheme="minorHAnsi" w:cstheme="minorHAnsi"/>
              </w:rPr>
            </w:pPr>
          </w:p>
        </w:tc>
        <w:tc>
          <w:tcPr>
            <w:tcW w:w="3763" w:type="dxa"/>
          </w:tcPr>
          <w:p w:rsidR="00E96D4B" w:rsidRPr="00F42C32" w:rsidRDefault="00E96D4B" w:rsidP="00AE4235">
            <w:pPr>
              <w:rPr>
                <w:rFonts w:asciiTheme="minorHAnsi" w:hAnsiTheme="minorHAnsi" w:cstheme="minorHAnsi"/>
              </w:rPr>
            </w:pPr>
            <w:r w:rsidRPr="00F42C32">
              <w:rPr>
                <w:rFonts w:asciiTheme="minorHAnsi" w:hAnsiTheme="minorHAnsi" w:cstheme="minorHAnsi"/>
              </w:rPr>
              <w:t>Delete</w:t>
            </w:r>
          </w:p>
        </w:tc>
        <w:tc>
          <w:tcPr>
            <w:tcW w:w="1353" w:type="dxa"/>
          </w:tcPr>
          <w:p w:rsidR="00E96D4B" w:rsidRPr="00F42C32" w:rsidRDefault="00E96D4B" w:rsidP="00AE4235">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AE4235">
            <w:pPr>
              <w:rPr>
                <w:rFonts w:asciiTheme="minorHAnsi" w:hAnsiTheme="minorHAnsi" w:cstheme="minorHAnsi"/>
              </w:rPr>
            </w:pPr>
          </w:p>
        </w:tc>
        <w:tc>
          <w:tcPr>
            <w:tcW w:w="2460" w:type="dxa"/>
          </w:tcPr>
          <w:p w:rsidR="00E96D4B" w:rsidRPr="00F42C32" w:rsidRDefault="00E96D4B" w:rsidP="00AE4235">
            <w:pPr>
              <w:rPr>
                <w:rFonts w:asciiTheme="minorHAnsi" w:hAnsiTheme="minorHAnsi" w:cstheme="minorHAnsi"/>
              </w:rPr>
            </w:pPr>
          </w:p>
        </w:tc>
      </w:tr>
      <w:tr w:rsidR="00E96D4B" w:rsidRPr="00F42C32" w:rsidTr="001B68FB">
        <w:tc>
          <w:tcPr>
            <w:tcW w:w="745" w:type="dxa"/>
            <w:vMerge/>
          </w:tcPr>
          <w:p w:rsidR="00E96D4B" w:rsidRPr="00F42C32" w:rsidRDefault="00E96D4B" w:rsidP="00AE4235">
            <w:pPr>
              <w:rPr>
                <w:rFonts w:asciiTheme="minorHAnsi" w:hAnsiTheme="minorHAnsi" w:cstheme="minorHAnsi"/>
              </w:rPr>
            </w:pPr>
          </w:p>
        </w:tc>
        <w:tc>
          <w:tcPr>
            <w:tcW w:w="3763" w:type="dxa"/>
          </w:tcPr>
          <w:p w:rsidR="00E96D4B" w:rsidRPr="00F42C32" w:rsidRDefault="00E96D4B" w:rsidP="00AE4235">
            <w:pPr>
              <w:rPr>
                <w:rFonts w:asciiTheme="minorHAnsi" w:hAnsiTheme="minorHAnsi" w:cstheme="minorHAnsi"/>
              </w:rPr>
            </w:pPr>
            <w:r w:rsidRPr="00F42C32">
              <w:rPr>
                <w:rFonts w:asciiTheme="minorHAnsi" w:hAnsiTheme="minorHAnsi" w:cstheme="minorHAnsi"/>
              </w:rPr>
              <w:t>Close</w:t>
            </w:r>
          </w:p>
        </w:tc>
        <w:tc>
          <w:tcPr>
            <w:tcW w:w="1353" w:type="dxa"/>
          </w:tcPr>
          <w:p w:rsidR="00E96D4B" w:rsidRPr="00F42C32" w:rsidRDefault="00E96D4B" w:rsidP="00AE4235">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AE4235">
            <w:pPr>
              <w:rPr>
                <w:rFonts w:asciiTheme="minorHAnsi" w:hAnsiTheme="minorHAnsi" w:cstheme="minorHAnsi"/>
              </w:rPr>
            </w:pPr>
          </w:p>
        </w:tc>
        <w:tc>
          <w:tcPr>
            <w:tcW w:w="2460" w:type="dxa"/>
          </w:tcPr>
          <w:p w:rsidR="00E96D4B" w:rsidRPr="00F42C32" w:rsidRDefault="00E96D4B" w:rsidP="00AE4235">
            <w:pPr>
              <w:rPr>
                <w:rFonts w:asciiTheme="minorHAnsi" w:hAnsiTheme="minorHAnsi" w:cstheme="minorHAnsi"/>
              </w:rPr>
            </w:pPr>
          </w:p>
        </w:tc>
      </w:tr>
      <w:tr w:rsidR="00E96D4B" w:rsidRPr="00F42C32" w:rsidTr="001B68FB">
        <w:tc>
          <w:tcPr>
            <w:tcW w:w="745" w:type="dxa"/>
            <w:vMerge/>
          </w:tcPr>
          <w:p w:rsidR="00E96D4B" w:rsidRPr="00F42C32" w:rsidRDefault="00E96D4B" w:rsidP="00AE4235">
            <w:pPr>
              <w:rPr>
                <w:rFonts w:asciiTheme="minorHAnsi" w:hAnsiTheme="minorHAnsi" w:cstheme="minorHAnsi"/>
              </w:rPr>
            </w:pPr>
          </w:p>
        </w:tc>
        <w:tc>
          <w:tcPr>
            <w:tcW w:w="3763" w:type="dxa"/>
          </w:tcPr>
          <w:p w:rsidR="00E96D4B" w:rsidRPr="00F42C32" w:rsidRDefault="00E96D4B" w:rsidP="00AE4235">
            <w:pPr>
              <w:rPr>
                <w:rFonts w:asciiTheme="minorHAnsi" w:hAnsiTheme="minorHAnsi" w:cstheme="minorHAnsi"/>
              </w:rPr>
            </w:pPr>
            <w:r w:rsidRPr="00F42C32">
              <w:rPr>
                <w:rFonts w:asciiTheme="minorHAnsi" w:hAnsiTheme="minorHAnsi" w:cstheme="minorHAnsi"/>
              </w:rPr>
              <w:t>Print</w:t>
            </w:r>
          </w:p>
        </w:tc>
        <w:tc>
          <w:tcPr>
            <w:tcW w:w="1353" w:type="dxa"/>
          </w:tcPr>
          <w:p w:rsidR="00E96D4B" w:rsidRPr="00F42C32" w:rsidRDefault="00E96D4B" w:rsidP="00AE4235">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AE4235">
            <w:pPr>
              <w:rPr>
                <w:rFonts w:asciiTheme="minorHAnsi" w:hAnsiTheme="minorHAnsi" w:cstheme="minorHAnsi"/>
              </w:rPr>
            </w:pPr>
          </w:p>
        </w:tc>
        <w:tc>
          <w:tcPr>
            <w:tcW w:w="2460" w:type="dxa"/>
          </w:tcPr>
          <w:p w:rsidR="00E96D4B" w:rsidRPr="00F42C32" w:rsidRDefault="00E96D4B" w:rsidP="00AE4235">
            <w:pPr>
              <w:rPr>
                <w:rFonts w:asciiTheme="minorHAnsi" w:hAnsiTheme="minorHAnsi" w:cstheme="minorHAnsi"/>
              </w:rPr>
            </w:pPr>
            <w:r w:rsidRPr="00F42C32">
              <w:rPr>
                <w:rFonts w:asciiTheme="minorHAnsi" w:hAnsiTheme="minorHAnsi" w:cstheme="minorHAnsi"/>
              </w:rPr>
              <w:t>Participation List</w:t>
            </w:r>
          </w:p>
          <w:p w:rsidR="00E96D4B" w:rsidRPr="00F42C32" w:rsidRDefault="00E96D4B" w:rsidP="00AE4235">
            <w:pPr>
              <w:rPr>
                <w:rFonts w:asciiTheme="minorHAnsi" w:hAnsiTheme="minorHAnsi" w:cstheme="minorHAnsi"/>
              </w:rPr>
            </w:pPr>
            <w:r w:rsidRPr="00F42C32">
              <w:rPr>
                <w:rFonts w:asciiTheme="minorHAnsi" w:hAnsiTheme="minorHAnsi" w:cstheme="minorHAnsi"/>
              </w:rPr>
              <w:t>Invitation Letter</w:t>
            </w:r>
          </w:p>
          <w:p w:rsidR="00E96D4B" w:rsidRPr="00F42C32" w:rsidRDefault="00E96D4B" w:rsidP="00AE4235">
            <w:pPr>
              <w:rPr>
                <w:rFonts w:asciiTheme="minorHAnsi" w:hAnsiTheme="minorHAnsi" w:cstheme="minorHAnsi"/>
              </w:rPr>
            </w:pPr>
            <w:r w:rsidRPr="00F42C32">
              <w:rPr>
                <w:rFonts w:asciiTheme="minorHAnsi" w:hAnsiTheme="minorHAnsi" w:cstheme="minorHAnsi"/>
              </w:rPr>
              <w:t>Administrative Guideline</w:t>
            </w:r>
          </w:p>
        </w:tc>
      </w:tr>
      <w:tr w:rsidR="00E96D4B" w:rsidRPr="00F42C32" w:rsidTr="001B68FB">
        <w:tc>
          <w:tcPr>
            <w:tcW w:w="745" w:type="dxa"/>
            <w:vMerge/>
          </w:tcPr>
          <w:p w:rsidR="00E96D4B" w:rsidRPr="00F42C32" w:rsidRDefault="00E96D4B" w:rsidP="00AE4235">
            <w:pPr>
              <w:rPr>
                <w:rFonts w:asciiTheme="minorHAnsi" w:hAnsiTheme="minorHAnsi" w:cstheme="minorHAnsi"/>
              </w:rPr>
            </w:pPr>
          </w:p>
        </w:tc>
        <w:tc>
          <w:tcPr>
            <w:tcW w:w="3763" w:type="dxa"/>
          </w:tcPr>
          <w:p w:rsidR="00E96D4B" w:rsidRPr="00F42C32" w:rsidRDefault="00E96D4B" w:rsidP="00AE4235">
            <w:pPr>
              <w:rPr>
                <w:rFonts w:asciiTheme="minorHAnsi" w:hAnsiTheme="minorHAnsi" w:cstheme="minorHAnsi"/>
              </w:rPr>
            </w:pPr>
            <w:r w:rsidRPr="00F42C32">
              <w:rPr>
                <w:rFonts w:asciiTheme="minorHAnsi" w:hAnsiTheme="minorHAnsi" w:cstheme="minorHAnsi"/>
              </w:rPr>
              <w:t>Signatory 1</w:t>
            </w:r>
          </w:p>
        </w:tc>
        <w:tc>
          <w:tcPr>
            <w:tcW w:w="1353" w:type="dxa"/>
          </w:tcPr>
          <w:p w:rsidR="00E96D4B" w:rsidRPr="00F42C32" w:rsidRDefault="00E96D4B" w:rsidP="00AE4235">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AE4235">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AE4235">
            <w:pPr>
              <w:rPr>
                <w:rFonts w:asciiTheme="minorHAnsi" w:hAnsiTheme="minorHAnsi" w:cstheme="minorHAnsi"/>
              </w:rPr>
            </w:pPr>
          </w:p>
        </w:tc>
      </w:tr>
      <w:tr w:rsidR="00E96D4B" w:rsidRPr="00F42C32" w:rsidTr="001B68FB">
        <w:tc>
          <w:tcPr>
            <w:tcW w:w="745" w:type="dxa"/>
            <w:vMerge/>
          </w:tcPr>
          <w:p w:rsidR="00E96D4B" w:rsidRPr="00F42C32" w:rsidRDefault="00E96D4B" w:rsidP="00AE4235">
            <w:pPr>
              <w:rPr>
                <w:rFonts w:asciiTheme="minorHAnsi" w:hAnsiTheme="minorHAnsi" w:cstheme="minorHAnsi"/>
              </w:rPr>
            </w:pPr>
          </w:p>
        </w:tc>
        <w:tc>
          <w:tcPr>
            <w:tcW w:w="3763" w:type="dxa"/>
          </w:tcPr>
          <w:p w:rsidR="00E96D4B" w:rsidRPr="00F42C32" w:rsidRDefault="00E96D4B" w:rsidP="00AE4235">
            <w:pPr>
              <w:rPr>
                <w:rFonts w:asciiTheme="minorHAnsi" w:hAnsiTheme="minorHAnsi" w:cstheme="minorHAnsi"/>
              </w:rPr>
            </w:pPr>
            <w:r w:rsidRPr="00F42C32">
              <w:rPr>
                <w:rFonts w:asciiTheme="minorHAnsi" w:hAnsiTheme="minorHAnsi" w:cstheme="minorHAnsi"/>
              </w:rPr>
              <w:t>Signatory 2</w:t>
            </w:r>
          </w:p>
        </w:tc>
        <w:tc>
          <w:tcPr>
            <w:tcW w:w="1353" w:type="dxa"/>
          </w:tcPr>
          <w:p w:rsidR="00E96D4B" w:rsidRPr="00F42C32" w:rsidRDefault="00E96D4B" w:rsidP="00AE4235">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AE4235">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AE4235">
            <w:pPr>
              <w:rPr>
                <w:rFonts w:asciiTheme="minorHAnsi" w:hAnsiTheme="minorHAnsi" w:cstheme="minorHAnsi"/>
              </w:rPr>
            </w:pPr>
          </w:p>
        </w:tc>
      </w:tr>
      <w:tr w:rsidR="00E96D4B" w:rsidRPr="00F42C32" w:rsidTr="001B68FB">
        <w:tc>
          <w:tcPr>
            <w:tcW w:w="745" w:type="dxa"/>
            <w:vMerge/>
          </w:tcPr>
          <w:p w:rsidR="00E96D4B" w:rsidRPr="00F42C32" w:rsidRDefault="00E96D4B" w:rsidP="00AE4235">
            <w:pPr>
              <w:rPr>
                <w:rFonts w:asciiTheme="minorHAnsi" w:hAnsiTheme="minorHAnsi" w:cstheme="minorHAnsi"/>
              </w:rPr>
            </w:pPr>
          </w:p>
        </w:tc>
        <w:tc>
          <w:tcPr>
            <w:tcW w:w="3763" w:type="dxa"/>
          </w:tcPr>
          <w:p w:rsidR="00E96D4B" w:rsidRPr="00F42C32" w:rsidRDefault="00E96D4B" w:rsidP="00AE4235">
            <w:pPr>
              <w:rPr>
                <w:rFonts w:asciiTheme="minorHAnsi" w:hAnsiTheme="minorHAnsi" w:cstheme="minorHAnsi"/>
              </w:rPr>
            </w:pPr>
            <w:r w:rsidRPr="00F42C32">
              <w:rPr>
                <w:rFonts w:asciiTheme="minorHAnsi" w:hAnsiTheme="minorHAnsi" w:cstheme="minorHAnsi"/>
              </w:rPr>
              <w:t>Signatory 3</w:t>
            </w:r>
          </w:p>
        </w:tc>
        <w:tc>
          <w:tcPr>
            <w:tcW w:w="1353" w:type="dxa"/>
          </w:tcPr>
          <w:p w:rsidR="00E96D4B" w:rsidRPr="00F42C32" w:rsidRDefault="00E96D4B" w:rsidP="00AE4235">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AE4235">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AE4235">
            <w:pPr>
              <w:rPr>
                <w:rFonts w:asciiTheme="minorHAnsi" w:hAnsiTheme="minorHAnsi" w:cstheme="minorHAnsi"/>
              </w:rPr>
            </w:pPr>
          </w:p>
        </w:tc>
      </w:tr>
      <w:tr w:rsidR="00E96D4B" w:rsidRPr="00F42C32" w:rsidTr="001B68FB">
        <w:tc>
          <w:tcPr>
            <w:tcW w:w="745" w:type="dxa"/>
            <w:vMerge/>
          </w:tcPr>
          <w:p w:rsidR="00E96D4B" w:rsidRPr="00F42C32" w:rsidRDefault="00E96D4B" w:rsidP="00AE4235">
            <w:pPr>
              <w:rPr>
                <w:rFonts w:asciiTheme="minorHAnsi" w:hAnsiTheme="minorHAnsi" w:cstheme="minorHAnsi"/>
              </w:rPr>
            </w:pPr>
          </w:p>
        </w:tc>
        <w:tc>
          <w:tcPr>
            <w:tcW w:w="3763" w:type="dxa"/>
          </w:tcPr>
          <w:p w:rsidR="00E96D4B" w:rsidRPr="00F42C32" w:rsidRDefault="00E96D4B" w:rsidP="00AE4235">
            <w:pPr>
              <w:rPr>
                <w:rFonts w:asciiTheme="minorHAnsi" w:hAnsiTheme="minorHAnsi" w:cstheme="minorHAnsi"/>
              </w:rPr>
            </w:pPr>
            <w:r w:rsidRPr="00F42C32">
              <w:rPr>
                <w:rFonts w:asciiTheme="minorHAnsi" w:hAnsiTheme="minorHAnsi" w:cstheme="minorHAnsi"/>
              </w:rPr>
              <w:t>Administrative Guide Line</w:t>
            </w:r>
          </w:p>
        </w:tc>
        <w:tc>
          <w:tcPr>
            <w:tcW w:w="1353" w:type="dxa"/>
          </w:tcPr>
          <w:p w:rsidR="00E96D4B" w:rsidRPr="00F42C32" w:rsidRDefault="00E96D4B" w:rsidP="00AE4235">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AE4235">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AE4235">
            <w:pPr>
              <w:rPr>
                <w:rFonts w:asciiTheme="minorHAnsi" w:hAnsiTheme="minorHAnsi" w:cstheme="minorHAnsi"/>
              </w:rPr>
            </w:pPr>
          </w:p>
        </w:tc>
      </w:tr>
      <w:tr w:rsidR="00E96D4B" w:rsidRPr="00F42C32" w:rsidTr="001B68FB">
        <w:tc>
          <w:tcPr>
            <w:tcW w:w="745" w:type="dxa"/>
            <w:vMerge/>
          </w:tcPr>
          <w:p w:rsidR="00E96D4B" w:rsidRPr="00F42C32" w:rsidRDefault="00E96D4B" w:rsidP="00AE4235">
            <w:pPr>
              <w:rPr>
                <w:rFonts w:asciiTheme="minorHAnsi" w:hAnsiTheme="minorHAnsi" w:cstheme="minorHAnsi"/>
              </w:rPr>
            </w:pPr>
          </w:p>
        </w:tc>
        <w:tc>
          <w:tcPr>
            <w:tcW w:w="3763" w:type="dxa"/>
          </w:tcPr>
          <w:p w:rsidR="00E96D4B" w:rsidRPr="00F42C32" w:rsidRDefault="00E96D4B" w:rsidP="00AE4235">
            <w:pPr>
              <w:rPr>
                <w:rFonts w:asciiTheme="minorHAnsi" w:hAnsiTheme="minorHAnsi" w:cstheme="minorHAnsi"/>
              </w:rPr>
            </w:pPr>
          </w:p>
        </w:tc>
        <w:tc>
          <w:tcPr>
            <w:tcW w:w="1353" w:type="dxa"/>
          </w:tcPr>
          <w:p w:rsidR="00E96D4B" w:rsidRPr="00F42C32" w:rsidRDefault="00E96D4B" w:rsidP="00AE4235">
            <w:pPr>
              <w:rPr>
                <w:rFonts w:asciiTheme="minorHAnsi" w:hAnsiTheme="minorHAnsi" w:cstheme="minorHAnsi"/>
              </w:rPr>
            </w:pPr>
          </w:p>
        </w:tc>
        <w:tc>
          <w:tcPr>
            <w:tcW w:w="1255" w:type="dxa"/>
          </w:tcPr>
          <w:p w:rsidR="00E96D4B" w:rsidRPr="00F42C32" w:rsidRDefault="00E96D4B" w:rsidP="00AE4235">
            <w:pPr>
              <w:rPr>
                <w:rFonts w:asciiTheme="minorHAnsi" w:hAnsiTheme="minorHAnsi" w:cstheme="minorHAnsi"/>
              </w:rPr>
            </w:pPr>
          </w:p>
        </w:tc>
        <w:tc>
          <w:tcPr>
            <w:tcW w:w="2460" w:type="dxa"/>
          </w:tcPr>
          <w:p w:rsidR="00E96D4B" w:rsidRPr="00F42C32" w:rsidRDefault="00E96D4B" w:rsidP="00AE4235">
            <w:pPr>
              <w:rPr>
                <w:rFonts w:asciiTheme="minorHAnsi" w:hAnsiTheme="minorHAnsi" w:cstheme="minorHAnsi"/>
              </w:rPr>
            </w:pPr>
          </w:p>
        </w:tc>
      </w:tr>
      <w:tr w:rsidR="00E96D4B" w:rsidRPr="00F42C32" w:rsidTr="00E96D4B">
        <w:tc>
          <w:tcPr>
            <w:tcW w:w="9576" w:type="dxa"/>
            <w:gridSpan w:val="5"/>
            <w:shd w:val="clear" w:color="auto" w:fill="D9D9D9" w:themeFill="background1" w:themeFillShade="D9"/>
          </w:tcPr>
          <w:p w:rsidR="00E96D4B" w:rsidRPr="00F42C32" w:rsidRDefault="00E96D4B" w:rsidP="00AE4235">
            <w:pPr>
              <w:rPr>
                <w:rFonts w:asciiTheme="minorHAnsi" w:hAnsiTheme="minorHAnsi" w:cstheme="minorHAnsi"/>
              </w:rPr>
            </w:pPr>
          </w:p>
        </w:tc>
      </w:tr>
      <w:tr w:rsidR="00E96D4B" w:rsidRPr="00F42C32" w:rsidTr="00E96D4B">
        <w:tc>
          <w:tcPr>
            <w:tcW w:w="745" w:type="dxa"/>
            <w:vMerge w:val="restart"/>
          </w:tcPr>
          <w:p w:rsidR="00E96D4B" w:rsidRPr="00F42C32" w:rsidRDefault="00E96D4B" w:rsidP="00645D1A">
            <w:pPr>
              <w:rPr>
                <w:rFonts w:asciiTheme="minorHAnsi" w:hAnsiTheme="minorHAnsi" w:cstheme="minorHAnsi"/>
              </w:rPr>
            </w:pPr>
            <w:r>
              <w:rPr>
                <w:rFonts w:asciiTheme="minorHAnsi" w:hAnsiTheme="minorHAnsi" w:cstheme="minorHAnsi"/>
              </w:rPr>
              <w:t>9.9</w:t>
            </w:r>
          </w:p>
        </w:tc>
        <w:tc>
          <w:tcPr>
            <w:tcW w:w="8831" w:type="dxa"/>
            <w:gridSpan w:val="4"/>
            <w:shd w:val="clear" w:color="auto" w:fill="D9D9D9" w:themeFill="background1" w:themeFillShade="D9"/>
          </w:tcPr>
          <w:p w:rsidR="00E96D4B" w:rsidRPr="00F42C32" w:rsidRDefault="00E96D4B" w:rsidP="00645D1A">
            <w:pPr>
              <w:rPr>
                <w:rFonts w:asciiTheme="minorHAnsi" w:hAnsiTheme="minorHAnsi" w:cstheme="minorHAnsi"/>
              </w:rPr>
            </w:pPr>
            <w:r w:rsidRPr="00F42C32">
              <w:rPr>
                <w:rFonts w:asciiTheme="minorHAnsi" w:hAnsiTheme="minorHAnsi" w:cstheme="minorHAnsi"/>
                <w:b/>
              </w:rPr>
              <w:t>Training Result Setup</w:t>
            </w: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Code</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Training List Ref. No</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Evaluation DATE</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Evaluation Method</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Check Box</w:t>
            </w:r>
          </w:p>
        </w:tc>
        <w:tc>
          <w:tcPr>
            <w:tcW w:w="1255" w:type="dxa"/>
          </w:tcPr>
          <w:p w:rsidR="00E96D4B" w:rsidRPr="00F42C32" w:rsidRDefault="00E96D4B" w:rsidP="00645D1A">
            <w:pPr>
              <w:rPr>
                <w:rFonts w:asciiTheme="minorHAnsi" w:hAnsiTheme="minorHAnsi" w:cstheme="minorHAnsi"/>
              </w:rPr>
            </w:pP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 xml:space="preserve">Evaluation By </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Drop Down</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Participant Name</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Calendar</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DATE</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Pre Test</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Calendar</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DATE</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Post Test</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Area</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Practical Test</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Viva</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Overall</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Calendar</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DATE</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Remarks</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Area</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645D1A">
            <w:pPr>
              <w:rPr>
                <w:rFonts w:asciiTheme="minorHAnsi" w:hAnsiTheme="minorHAnsi" w:cstheme="minorHAnsi"/>
              </w:rPr>
            </w:pPr>
          </w:p>
        </w:tc>
        <w:tc>
          <w:tcPr>
            <w:tcW w:w="376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Add</w:t>
            </w:r>
          </w:p>
        </w:tc>
        <w:tc>
          <w:tcPr>
            <w:tcW w:w="1353"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645D1A">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645D1A">
            <w:pPr>
              <w:rPr>
                <w:rFonts w:asciiTheme="minorHAnsi" w:hAnsiTheme="minorHAnsi" w:cstheme="minorHAnsi"/>
              </w:rPr>
            </w:pPr>
          </w:p>
        </w:tc>
      </w:tr>
      <w:tr w:rsidR="00E96D4B" w:rsidRPr="00F42C32" w:rsidTr="001B68FB">
        <w:tc>
          <w:tcPr>
            <w:tcW w:w="745" w:type="dxa"/>
            <w:vMerge/>
          </w:tcPr>
          <w:p w:rsidR="00E96D4B" w:rsidRPr="00F42C32" w:rsidRDefault="00E96D4B" w:rsidP="00076A74">
            <w:pPr>
              <w:rPr>
                <w:rFonts w:asciiTheme="minorHAnsi" w:hAnsiTheme="minorHAnsi" w:cstheme="minorHAnsi"/>
              </w:rPr>
            </w:pPr>
          </w:p>
        </w:tc>
        <w:tc>
          <w:tcPr>
            <w:tcW w:w="3763" w:type="dxa"/>
          </w:tcPr>
          <w:p w:rsidR="00E96D4B" w:rsidRPr="00F42C32" w:rsidRDefault="00E96D4B" w:rsidP="00076A74">
            <w:pPr>
              <w:rPr>
                <w:rFonts w:asciiTheme="minorHAnsi" w:hAnsiTheme="minorHAnsi" w:cstheme="minorHAnsi"/>
              </w:rPr>
            </w:pPr>
            <w:r w:rsidRPr="00F42C32">
              <w:rPr>
                <w:rFonts w:asciiTheme="minorHAnsi" w:hAnsiTheme="minorHAnsi" w:cstheme="minorHAnsi"/>
              </w:rPr>
              <w:t>Refresh</w:t>
            </w:r>
          </w:p>
        </w:tc>
        <w:tc>
          <w:tcPr>
            <w:tcW w:w="1353" w:type="dxa"/>
          </w:tcPr>
          <w:p w:rsidR="00E96D4B" w:rsidRPr="00F42C32" w:rsidRDefault="00E96D4B" w:rsidP="00076A74">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076A74">
            <w:pPr>
              <w:rPr>
                <w:rFonts w:asciiTheme="minorHAnsi" w:hAnsiTheme="minorHAnsi" w:cstheme="minorHAnsi"/>
              </w:rPr>
            </w:pPr>
          </w:p>
        </w:tc>
        <w:tc>
          <w:tcPr>
            <w:tcW w:w="2460" w:type="dxa"/>
          </w:tcPr>
          <w:p w:rsidR="00E96D4B" w:rsidRPr="00F42C32" w:rsidRDefault="00E96D4B" w:rsidP="00076A74">
            <w:pPr>
              <w:rPr>
                <w:rFonts w:asciiTheme="minorHAnsi" w:hAnsiTheme="minorHAnsi" w:cstheme="minorHAnsi"/>
              </w:rPr>
            </w:pPr>
          </w:p>
        </w:tc>
      </w:tr>
      <w:tr w:rsidR="00E96D4B" w:rsidRPr="00F42C32" w:rsidTr="001B68FB">
        <w:tc>
          <w:tcPr>
            <w:tcW w:w="745" w:type="dxa"/>
            <w:vMerge/>
          </w:tcPr>
          <w:p w:rsidR="00E96D4B" w:rsidRPr="00F42C32" w:rsidRDefault="00E96D4B" w:rsidP="00076A74">
            <w:pPr>
              <w:rPr>
                <w:rFonts w:asciiTheme="minorHAnsi" w:hAnsiTheme="minorHAnsi" w:cstheme="minorHAnsi"/>
              </w:rPr>
            </w:pPr>
          </w:p>
        </w:tc>
        <w:tc>
          <w:tcPr>
            <w:tcW w:w="3763" w:type="dxa"/>
          </w:tcPr>
          <w:p w:rsidR="00E96D4B" w:rsidRPr="00F42C32" w:rsidRDefault="00E96D4B" w:rsidP="00076A74">
            <w:pPr>
              <w:rPr>
                <w:rFonts w:asciiTheme="minorHAnsi" w:hAnsiTheme="minorHAnsi" w:cstheme="minorHAnsi"/>
              </w:rPr>
            </w:pPr>
            <w:r w:rsidRPr="00F42C32">
              <w:rPr>
                <w:rFonts w:asciiTheme="minorHAnsi" w:hAnsiTheme="minorHAnsi" w:cstheme="minorHAnsi"/>
              </w:rPr>
              <w:t>Save</w:t>
            </w:r>
          </w:p>
        </w:tc>
        <w:tc>
          <w:tcPr>
            <w:tcW w:w="1353" w:type="dxa"/>
          </w:tcPr>
          <w:p w:rsidR="00E96D4B" w:rsidRPr="00F42C32" w:rsidRDefault="00E96D4B" w:rsidP="00076A74">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076A74">
            <w:pPr>
              <w:rPr>
                <w:rFonts w:asciiTheme="minorHAnsi" w:hAnsiTheme="minorHAnsi" w:cstheme="minorHAnsi"/>
              </w:rPr>
            </w:pPr>
          </w:p>
        </w:tc>
        <w:tc>
          <w:tcPr>
            <w:tcW w:w="2460" w:type="dxa"/>
          </w:tcPr>
          <w:p w:rsidR="00E96D4B" w:rsidRPr="00F42C32" w:rsidRDefault="00E96D4B" w:rsidP="00076A74">
            <w:pPr>
              <w:rPr>
                <w:rFonts w:asciiTheme="minorHAnsi" w:hAnsiTheme="minorHAnsi" w:cstheme="minorHAnsi"/>
              </w:rPr>
            </w:pPr>
          </w:p>
        </w:tc>
      </w:tr>
      <w:tr w:rsidR="00E96D4B" w:rsidRPr="00F42C32" w:rsidTr="001B68FB">
        <w:tc>
          <w:tcPr>
            <w:tcW w:w="745" w:type="dxa"/>
            <w:vMerge/>
          </w:tcPr>
          <w:p w:rsidR="00E96D4B" w:rsidRPr="00F42C32" w:rsidRDefault="00E96D4B" w:rsidP="00076A74">
            <w:pPr>
              <w:rPr>
                <w:rFonts w:asciiTheme="minorHAnsi" w:hAnsiTheme="minorHAnsi" w:cstheme="minorHAnsi"/>
              </w:rPr>
            </w:pPr>
          </w:p>
        </w:tc>
        <w:tc>
          <w:tcPr>
            <w:tcW w:w="3763" w:type="dxa"/>
          </w:tcPr>
          <w:p w:rsidR="00E96D4B" w:rsidRPr="00F42C32" w:rsidRDefault="00E96D4B" w:rsidP="00076A74">
            <w:pPr>
              <w:rPr>
                <w:rFonts w:asciiTheme="minorHAnsi" w:hAnsiTheme="minorHAnsi" w:cstheme="minorHAnsi"/>
              </w:rPr>
            </w:pPr>
            <w:r w:rsidRPr="00F42C32">
              <w:rPr>
                <w:rFonts w:asciiTheme="minorHAnsi" w:hAnsiTheme="minorHAnsi" w:cstheme="minorHAnsi"/>
              </w:rPr>
              <w:t>Delete</w:t>
            </w:r>
          </w:p>
        </w:tc>
        <w:tc>
          <w:tcPr>
            <w:tcW w:w="1353" w:type="dxa"/>
          </w:tcPr>
          <w:p w:rsidR="00E96D4B" w:rsidRPr="00F42C32" w:rsidRDefault="00E96D4B" w:rsidP="00076A74">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076A74">
            <w:pPr>
              <w:rPr>
                <w:rFonts w:asciiTheme="minorHAnsi" w:hAnsiTheme="minorHAnsi" w:cstheme="minorHAnsi"/>
              </w:rPr>
            </w:pPr>
          </w:p>
        </w:tc>
        <w:tc>
          <w:tcPr>
            <w:tcW w:w="2460" w:type="dxa"/>
          </w:tcPr>
          <w:p w:rsidR="00E96D4B" w:rsidRPr="00F42C32" w:rsidRDefault="00E96D4B" w:rsidP="00076A74">
            <w:pPr>
              <w:rPr>
                <w:rFonts w:asciiTheme="minorHAnsi" w:hAnsiTheme="minorHAnsi" w:cstheme="minorHAnsi"/>
              </w:rPr>
            </w:pPr>
          </w:p>
        </w:tc>
      </w:tr>
      <w:tr w:rsidR="00E96D4B" w:rsidRPr="00F42C32" w:rsidTr="001B68FB">
        <w:tc>
          <w:tcPr>
            <w:tcW w:w="745" w:type="dxa"/>
            <w:vMerge/>
          </w:tcPr>
          <w:p w:rsidR="00E96D4B" w:rsidRPr="00F42C32" w:rsidRDefault="00E96D4B" w:rsidP="00076A74">
            <w:pPr>
              <w:rPr>
                <w:rFonts w:asciiTheme="minorHAnsi" w:hAnsiTheme="minorHAnsi" w:cstheme="minorHAnsi"/>
              </w:rPr>
            </w:pPr>
          </w:p>
        </w:tc>
        <w:tc>
          <w:tcPr>
            <w:tcW w:w="3763" w:type="dxa"/>
          </w:tcPr>
          <w:p w:rsidR="00E96D4B" w:rsidRPr="00F42C32" w:rsidRDefault="00E96D4B" w:rsidP="00076A74">
            <w:pPr>
              <w:rPr>
                <w:rFonts w:asciiTheme="minorHAnsi" w:hAnsiTheme="minorHAnsi" w:cstheme="minorHAnsi"/>
              </w:rPr>
            </w:pPr>
            <w:r w:rsidRPr="00F42C32">
              <w:rPr>
                <w:rFonts w:asciiTheme="minorHAnsi" w:hAnsiTheme="minorHAnsi" w:cstheme="minorHAnsi"/>
              </w:rPr>
              <w:t>Close</w:t>
            </w:r>
          </w:p>
        </w:tc>
        <w:tc>
          <w:tcPr>
            <w:tcW w:w="1353" w:type="dxa"/>
          </w:tcPr>
          <w:p w:rsidR="00E96D4B" w:rsidRPr="00F42C32" w:rsidRDefault="00E96D4B" w:rsidP="00076A74">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076A74">
            <w:pPr>
              <w:rPr>
                <w:rFonts w:asciiTheme="minorHAnsi" w:hAnsiTheme="minorHAnsi" w:cstheme="minorHAnsi"/>
              </w:rPr>
            </w:pPr>
          </w:p>
        </w:tc>
        <w:tc>
          <w:tcPr>
            <w:tcW w:w="2460" w:type="dxa"/>
          </w:tcPr>
          <w:p w:rsidR="00E96D4B" w:rsidRPr="00F42C32" w:rsidRDefault="00E96D4B" w:rsidP="00076A74">
            <w:pPr>
              <w:rPr>
                <w:rFonts w:asciiTheme="minorHAnsi" w:hAnsiTheme="minorHAnsi" w:cstheme="minorHAnsi"/>
              </w:rPr>
            </w:pPr>
          </w:p>
        </w:tc>
      </w:tr>
      <w:tr w:rsidR="00E96D4B" w:rsidRPr="00F42C32" w:rsidTr="001B68FB">
        <w:tc>
          <w:tcPr>
            <w:tcW w:w="745" w:type="dxa"/>
            <w:vMerge/>
          </w:tcPr>
          <w:p w:rsidR="00E96D4B" w:rsidRPr="00F42C32" w:rsidRDefault="00E96D4B" w:rsidP="00076A74">
            <w:pPr>
              <w:rPr>
                <w:rFonts w:asciiTheme="minorHAnsi" w:hAnsiTheme="minorHAnsi" w:cstheme="minorHAnsi"/>
              </w:rPr>
            </w:pPr>
          </w:p>
        </w:tc>
        <w:tc>
          <w:tcPr>
            <w:tcW w:w="3763" w:type="dxa"/>
          </w:tcPr>
          <w:p w:rsidR="00E96D4B" w:rsidRPr="00F42C32" w:rsidRDefault="00E96D4B" w:rsidP="00076A74">
            <w:pPr>
              <w:rPr>
                <w:rFonts w:asciiTheme="minorHAnsi" w:hAnsiTheme="minorHAnsi" w:cstheme="minorHAnsi"/>
              </w:rPr>
            </w:pPr>
            <w:r w:rsidRPr="00F42C32">
              <w:rPr>
                <w:rFonts w:asciiTheme="minorHAnsi" w:hAnsiTheme="minorHAnsi" w:cstheme="minorHAnsi"/>
              </w:rPr>
              <w:t>Print</w:t>
            </w:r>
          </w:p>
        </w:tc>
        <w:tc>
          <w:tcPr>
            <w:tcW w:w="1353" w:type="dxa"/>
          </w:tcPr>
          <w:p w:rsidR="00E96D4B" w:rsidRPr="00F42C32" w:rsidRDefault="00E96D4B" w:rsidP="00076A74">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076A74">
            <w:pPr>
              <w:rPr>
                <w:rFonts w:asciiTheme="minorHAnsi" w:hAnsiTheme="minorHAnsi" w:cstheme="minorHAnsi"/>
              </w:rPr>
            </w:pPr>
          </w:p>
        </w:tc>
        <w:tc>
          <w:tcPr>
            <w:tcW w:w="2460" w:type="dxa"/>
          </w:tcPr>
          <w:p w:rsidR="00E96D4B" w:rsidRPr="00F42C32" w:rsidRDefault="00E96D4B" w:rsidP="00076A74">
            <w:pPr>
              <w:rPr>
                <w:rFonts w:asciiTheme="minorHAnsi" w:hAnsiTheme="minorHAnsi" w:cstheme="minorHAnsi"/>
              </w:rPr>
            </w:pPr>
            <w:r w:rsidRPr="00F42C32">
              <w:rPr>
                <w:rFonts w:asciiTheme="minorHAnsi" w:hAnsiTheme="minorHAnsi" w:cstheme="minorHAnsi"/>
              </w:rPr>
              <w:t>Result Sheet</w:t>
            </w:r>
          </w:p>
          <w:p w:rsidR="00E96D4B" w:rsidRPr="00F42C32" w:rsidRDefault="00E96D4B" w:rsidP="00076A74">
            <w:pPr>
              <w:rPr>
                <w:rFonts w:asciiTheme="minorHAnsi" w:hAnsiTheme="minorHAnsi" w:cstheme="minorHAnsi"/>
              </w:rPr>
            </w:pPr>
            <w:r w:rsidRPr="00F42C32">
              <w:rPr>
                <w:rFonts w:asciiTheme="minorHAnsi" w:hAnsiTheme="minorHAnsi" w:cstheme="minorHAnsi"/>
              </w:rPr>
              <w:t>Certificate</w:t>
            </w: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Signatory 1</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Signatory 2</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Signatory 3</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3F6044">
            <w:pPr>
              <w:rPr>
                <w:rFonts w:asciiTheme="minorHAnsi" w:hAnsiTheme="minorHAnsi" w:cstheme="minorHAnsi"/>
              </w:rPr>
            </w:pPr>
          </w:p>
        </w:tc>
      </w:tr>
      <w:tr w:rsidR="00E96D4B" w:rsidRPr="00F42C32" w:rsidTr="00E96D4B">
        <w:tc>
          <w:tcPr>
            <w:tcW w:w="9576" w:type="dxa"/>
            <w:gridSpan w:val="5"/>
            <w:shd w:val="clear" w:color="auto" w:fill="D9D9D9" w:themeFill="background1" w:themeFillShade="D9"/>
          </w:tcPr>
          <w:p w:rsidR="00E96D4B" w:rsidRPr="00F42C32" w:rsidRDefault="00E96D4B" w:rsidP="003F6044">
            <w:pPr>
              <w:rPr>
                <w:rFonts w:asciiTheme="minorHAnsi" w:hAnsiTheme="minorHAnsi" w:cstheme="minorHAnsi"/>
              </w:rPr>
            </w:pPr>
          </w:p>
        </w:tc>
      </w:tr>
      <w:tr w:rsidR="00E96D4B" w:rsidRPr="00F42C32" w:rsidTr="00E96D4B">
        <w:tc>
          <w:tcPr>
            <w:tcW w:w="745" w:type="dxa"/>
            <w:vMerge w:val="restart"/>
          </w:tcPr>
          <w:p w:rsidR="00E96D4B" w:rsidRPr="00F42C32" w:rsidRDefault="00E96D4B" w:rsidP="003F6044">
            <w:pPr>
              <w:rPr>
                <w:rFonts w:asciiTheme="minorHAnsi" w:hAnsiTheme="minorHAnsi" w:cstheme="minorHAnsi"/>
              </w:rPr>
            </w:pPr>
          </w:p>
        </w:tc>
        <w:tc>
          <w:tcPr>
            <w:tcW w:w="8831" w:type="dxa"/>
            <w:gridSpan w:val="4"/>
            <w:shd w:val="clear" w:color="auto" w:fill="D9D9D9" w:themeFill="background1" w:themeFillShade="D9"/>
          </w:tcPr>
          <w:p w:rsidR="00E96D4B" w:rsidRPr="00F42C32" w:rsidRDefault="00E96D4B" w:rsidP="003F6044">
            <w:pPr>
              <w:rPr>
                <w:rFonts w:asciiTheme="minorHAnsi" w:hAnsiTheme="minorHAnsi" w:cstheme="minorHAnsi"/>
              </w:rPr>
            </w:pPr>
            <w:r w:rsidRPr="00F42C32">
              <w:rPr>
                <w:rFonts w:asciiTheme="minorHAnsi" w:hAnsiTheme="minorHAnsi" w:cstheme="minorHAnsi"/>
                <w:b/>
              </w:rPr>
              <w:t>Other Training Details</w:t>
            </w: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Participant Name</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Designation</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Dept./Clinic</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Training Name</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Start DATE</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End DATE</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Duration</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Organized By</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Certificate Y/N</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Remarks</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Add</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Refresh</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3F6044">
            <w:pPr>
              <w:rPr>
                <w:rFonts w:asciiTheme="minorHAnsi" w:hAnsiTheme="minorHAnsi" w:cstheme="minorHAnsi"/>
              </w:rPr>
            </w:pP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Save</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3F6044">
            <w:pPr>
              <w:rPr>
                <w:rFonts w:asciiTheme="minorHAnsi" w:hAnsiTheme="minorHAnsi" w:cstheme="minorHAnsi"/>
              </w:rPr>
            </w:pP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Delete</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3F6044">
            <w:pPr>
              <w:rPr>
                <w:rFonts w:asciiTheme="minorHAnsi" w:hAnsiTheme="minorHAnsi" w:cstheme="minorHAnsi"/>
              </w:rPr>
            </w:pP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Close</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3F6044">
            <w:pPr>
              <w:rPr>
                <w:rFonts w:asciiTheme="minorHAnsi" w:hAnsiTheme="minorHAnsi" w:cstheme="minorHAnsi"/>
              </w:rPr>
            </w:pPr>
          </w:p>
        </w:tc>
        <w:tc>
          <w:tcPr>
            <w:tcW w:w="2460" w:type="dxa"/>
          </w:tcPr>
          <w:p w:rsidR="00E96D4B" w:rsidRPr="00F42C32" w:rsidRDefault="00E96D4B" w:rsidP="003F6044">
            <w:pPr>
              <w:rPr>
                <w:rFonts w:asciiTheme="minorHAnsi" w:hAnsiTheme="minorHAnsi" w:cstheme="minorHAnsi"/>
              </w:rPr>
            </w:pPr>
          </w:p>
        </w:tc>
      </w:tr>
      <w:tr w:rsidR="00E96D4B" w:rsidRPr="00F42C32" w:rsidTr="00E96D4B">
        <w:tc>
          <w:tcPr>
            <w:tcW w:w="745" w:type="dxa"/>
            <w:vMerge w:val="restart"/>
          </w:tcPr>
          <w:p w:rsidR="00E96D4B" w:rsidRPr="00F42C32" w:rsidRDefault="00E96D4B" w:rsidP="003F6044">
            <w:pPr>
              <w:rPr>
                <w:rFonts w:asciiTheme="minorHAnsi" w:hAnsiTheme="minorHAnsi" w:cstheme="minorHAnsi"/>
              </w:rPr>
            </w:pPr>
          </w:p>
        </w:tc>
        <w:tc>
          <w:tcPr>
            <w:tcW w:w="8831" w:type="dxa"/>
            <w:gridSpan w:val="4"/>
            <w:shd w:val="clear" w:color="auto" w:fill="D9D9D9" w:themeFill="background1" w:themeFillShade="D9"/>
          </w:tcPr>
          <w:p w:rsidR="00E96D4B" w:rsidRPr="00F42C32" w:rsidRDefault="00E96D4B" w:rsidP="003F6044">
            <w:pPr>
              <w:rPr>
                <w:rFonts w:asciiTheme="minorHAnsi" w:hAnsiTheme="minorHAnsi" w:cstheme="minorHAnsi"/>
              </w:rPr>
            </w:pPr>
            <w:r>
              <w:rPr>
                <w:rFonts w:asciiTheme="minorHAnsi" w:hAnsiTheme="minorHAnsi" w:cstheme="minorHAnsi"/>
                <w:b/>
              </w:rPr>
              <w:t>Training Schedule Summa</w:t>
            </w:r>
            <w:r w:rsidRPr="00F42C32">
              <w:rPr>
                <w:rFonts w:asciiTheme="minorHAnsi" w:hAnsiTheme="minorHAnsi" w:cstheme="minorHAnsi"/>
                <w:b/>
              </w:rPr>
              <w:t>ry Setup</w:t>
            </w: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Code</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MS Ref. No</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DATE</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Calendar</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DATE</w:t>
            </w: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To</w:t>
            </w:r>
          </w:p>
        </w:tc>
        <w:tc>
          <w:tcPr>
            <w:tcW w:w="1353" w:type="dxa"/>
          </w:tcPr>
          <w:p w:rsidR="00E96D4B" w:rsidRPr="00F42C32" w:rsidRDefault="00E96D4B" w:rsidP="003F6044">
            <w:pPr>
              <w:ind w:left="0" w:firstLine="0"/>
              <w:rPr>
                <w:rFonts w:asciiTheme="minorHAnsi" w:hAnsiTheme="minorHAnsi" w:cstheme="minorHAnsi"/>
              </w:rPr>
            </w:pPr>
            <w:r w:rsidRPr="00F42C32">
              <w:rPr>
                <w:rFonts w:asciiTheme="minorHAnsi" w:hAnsiTheme="minorHAnsi" w:cstheme="minorHAnsi"/>
              </w:rPr>
              <w:t>Multiple Selection</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 xml:space="preserve">From  </w:t>
            </w:r>
          </w:p>
        </w:tc>
        <w:tc>
          <w:tcPr>
            <w:tcW w:w="1353" w:type="dxa"/>
          </w:tcPr>
          <w:p w:rsidR="00E96D4B" w:rsidRPr="00F42C32" w:rsidRDefault="00E96D4B" w:rsidP="003F6044">
            <w:pPr>
              <w:ind w:left="0" w:firstLine="0"/>
              <w:rPr>
                <w:rFonts w:asciiTheme="minorHAnsi" w:hAnsiTheme="minorHAnsi" w:cstheme="minorHAnsi"/>
              </w:rPr>
            </w:pPr>
            <w:r w:rsidRPr="00F42C32">
              <w:rPr>
                <w:rFonts w:asciiTheme="minorHAnsi" w:hAnsiTheme="minorHAnsi" w:cstheme="minorHAnsi"/>
              </w:rPr>
              <w:t>Multiple Selection</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Subject</w:t>
            </w:r>
          </w:p>
        </w:tc>
        <w:tc>
          <w:tcPr>
            <w:tcW w:w="1353" w:type="dxa"/>
          </w:tcPr>
          <w:p w:rsidR="00E96D4B" w:rsidRPr="00F42C32" w:rsidRDefault="00E96D4B" w:rsidP="003F6044">
            <w:pPr>
              <w:ind w:left="0" w:firstLine="0"/>
              <w:rPr>
                <w:rFonts w:asciiTheme="minorHAnsi" w:hAnsiTheme="minorHAnsi" w:cstheme="minorHAnsi"/>
              </w:rPr>
            </w:pPr>
            <w:r w:rsidRPr="00F42C32">
              <w:rPr>
                <w:rFonts w:asciiTheme="minorHAnsi" w:hAnsiTheme="minorHAnsi" w:cstheme="minorHAnsi"/>
              </w:rPr>
              <w:t>Multiple Selection</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Cc</w:t>
            </w:r>
          </w:p>
        </w:tc>
        <w:tc>
          <w:tcPr>
            <w:tcW w:w="1353" w:type="dxa"/>
          </w:tcPr>
          <w:p w:rsidR="00E96D4B" w:rsidRPr="00F42C32" w:rsidRDefault="00E96D4B" w:rsidP="003F6044">
            <w:pPr>
              <w:ind w:left="0" w:firstLine="0"/>
              <w:rPr>
                <w:rFonts w:asciiTheme="minorHAnsi" w:hAnsiTheme="minorHAnsi" w:cstheme="minorHAnsi"/>
              </w:rPr>
            </w:pPr>
            <w:r w:rsidRPr="00F42C32">
              <w:rPr>
                <w:rFonts w:asciiTheme="minorHAnsi" w:hAnsiTheme="minorHAnsi" w:cstheme="minorHAnsi"/>
              </w:rPr>
              <w:t>Multiple Selection</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Attached</w:t>
            </w:r>
          </w:p>
        </w:tc>
        <w:tc>
          <w:tcPr>
            <w:tcW w:w="1353" w:type="dxa"/>
          </w:tcPr>
          <w:p w:rsidR="00E96D4B" w:rsidRPr="00F42C32" w:rsidRDefault="00E96D4B" w:rsidP="003F6044">
            <w:pPr>
              <w:ind w:left="0" w:firstLine="0"/>
              <w:rPr>
                <w:rFonts w:asciiTheme="minorHAnsi" w:hAnsiTheme="minorHAnsi" w:cstheme="minorHAnsi"/>
              </w:rPr>
            </w:pPr>
            <w:r w:rsidRPr="00F42C32">
              <w:rPr>
                <w:rFonts w:asciiTheme="minorHAnsi" w:hAnsiTheme="minorHAnsi" w:cstheme="minorHAnsi"/>
              </w:rPr>
              <w:t>Multiple Selection</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Send Req. With in</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Calendar</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DATE</w:t>
            </w: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Training Name</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Start Date</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Date</w:t>
            </w:r>
          </w:p>
        </w:tc>
        <w:tc>
          <w:tcPr>
            <w:tcW w:w="1255" w:type="dxa"/>
          </w:tcPr>
          <w:p w:rsidR="00E96D4B" w:rsidRPr="00F42C32" w:rsidRDefault="00E96D4B" w:rsidP="003F6044">
            <w:pPr>
              <w:rPr>
                <w:rFonts w:asciiTheme="minorHAnsi" w:hAnsiTheme="minorHAnsi" w:cstheme="minorHAnsi"/>
              </w:rPr>
            </w:pP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End Date</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Date</w:t>
            </w:r>
          </w:p>
        </w:tc>
        <w:tc>
          <w:tcPr>
            <w:tcW w:w="1255" w:type="dxa"/>
          </w:tcPr>
          <w:p w:rsidR="00E96D4B" w:rsidRPr="00F42C32" w:rsidRDefault="00E96D4B" w:rsidP="003F6044">
            <w:pPr>
              <w:rPr>
                <w:rFonts w:asciiTheme="minorHAnsi" w:hAnsiTheme="minorHAnsi" w:cstheme="minorHAnsi"/>
              </w:rPr>
            </w:pP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Add</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3F6044">
            <w:pPr>
              <w:rPr>
                <w:rFonts w:asciiTheme="minorHAnsi" w:hAnsiTheme="minorHAnsi" w:cstheme="minorHAnsi"/>
              </w:rPr>
            </w:pP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D006FB">
            <w:pPr>
              <w:rPr>
                <w:rFonts w:asciiTheme="minorHAnsi" w:hAnsiTheme="minorHAnsi" w:cstheme="minorHAnsi"/>
              </w:rPr>
            </w:pPr>
          </w:p>
        </w:tc>
        <w:tc>
          <w:tcPr>
            <w:tcW w:w="3763" w:type="dxa"/>
          </w:tcPr>
          <w:p w:rsidR="00E96D4B" w:rsidRPr="00F42C32" w:rsidRDefault="00E96D4B" w:rsidP="00D006FB">
            <w:pPr>
              <w:rPr>
                <w:rFonts w:asciiTheme="minorHAnsi" w:hAnsiTheme="minorHAnsi" w:cstheme="minorHAnsi"/>
              </w:rPr>
            </w:pPr>
            <w:r w:rsidRPr="00F42C32">
              <w:rPr>
                <w:rFonts w:asciiTheme="minorHAnsi" w:hAnsiTheme="minorHAnsi" w:cstheme="minorHAnsi"/>
              </w:rPr>
              <w:t>Refresh</w:t>
            </w:r>
          </w:p>
        </w:tc>
        <w:tc>
          <w:tcPr>
            <w:tcW w:w="1353" w:type="dxa"/>
          </w:tcPr>
          <w:p w:rsidR="00E96D4B" w:rsidRPr="00F42C32" w:rsidRDefault="00E96D4B" w:rsidP="00D006FB">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D006FB">
            <w:pPr>
              <w:rPr>
                <w:rFonts w:asciiTheme="minorHAnsi" w:hAnsiTheme="minorHAnsi" w:cstheme="minorHAnsi"/>
              </w:rPr>
            </w:pPr>
          </w:p>
        </w:tc>
        <w:tc>
          <w:tcPr>
            <w:tcW w:w="2460" w:type="dxa"/>
          </w:tcPr>
          <w:p w:rsidR="00E96D4B" w:rsidRPr="00F42C32" w:rsidRDefault="00E96D4B" w:rsidP="00D006FB">
            <w:pPr>
              <w:rPr>
                <w:rFonts w:asciiTheme="minorHAnsi" w:hAnsiTheme="minorHAnsi" w:cstheme="minorHAnsi"/>
              </w:rPr>
            </w:pPr>
          </w:p>
        </w:tc>
      </w:tr>
      <w:tr w:rsidR="00E96D4B" w:rsidRPr="00F42C32" w:rsidTr="001B68FB">
        <w:tc>
          <w:tcPr>
            <w:tcW w:w="745" w:type="dxa"/>
            <w:vMerge/>
          </w:tcPr>
          <w:p w:rsidR="00E96D4B" w:rsidRPr="00F42C32" w:rsidRDefault="00E96D4B" w:rsidP="00D006FB">
            <w:pPr>
              <w:rPr>
                <w:rFonts w:asciiTheme="minorHAnsi" w:hAnsiTheme="minorHAnsi" w:cstheme="minorHAnsi"/>
              </w:rPr>
            </w:pPr>
          </w:p>
        </w:tc>
        <w:tc>
          <w:tcPr>
            <w:tcW w:w="3763" w:type="dxa"/>
          </w:tcPr>
          <w:p w:rsidR="00E96D4B" w:rsidRPr="00F42C32" w:rsidRDefault="00E96D4B" w:rsidP="00D006FB">
            <w:pPr>
              <w:rPr>
                <w:rFonts w:asciiTheme="minorHAnsi" w:hAnsiTheme="minorHAnsi" w:cstheme="minorHAnsi"/>
              </w:rPr>
            </w:pPr>
            <w:r w:rsidRPr="00F42C32">
              <w:rPr>
                <w:rFonts w:asciiTheme="minorHAnsi" w:hAnsiTheme="minorHAnsi" w:cstheme="minorHAnsi"/>
              </w:rPr>
              <w:t>Save</w:t>
            </w:r>
          </w:p>
        </w:tc>
        <w:tc>
          <w:tcPr>
            <w:tcW w:w="1353" w:type="dxa"/>
          </w:tcPr>
          <w:p w:rsidR="00E96D4B" w:rsidRPr="00F42C32" w:rsidRDefault="00E96D4B" w:rsidP="00D006FB">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D006FB">
            <w:pPr>
              <w:rPr>
                <w:rFonts w:asciiTheme="minorHAnsi" w:hAnsiTheme="minorHAnsi" w:cstheme="minorHAnsi"/>
              </w:rPr>
            </w:pPr>
          </w:p>
        </w:tc>
        <w:tc>
          <w:tcPr>
            <w:tcW w:w="2460" w:type="dxa"/>
          </w:tcPr>
          <w:p w:rsidR="00E96D4B" w:rsidRPr="00F42C32" w:rsidRDefault="00E96D4B" w:rsidP="00D006FB">
            <w:pPr>
              <w:rPr>
                <w:rFonts w:asciiTheme="minorHAnsi" w:hAnsiTheme="minorHAnsi" w:cstheme="minorHAnsi"/>
              </w:rPr>
            </w:pPr>
          </w:p>
        </w:tc>
      </w:tr>
      <w:tr w:rsidR="00E96D4B" w:rsidRPr="00F42C32" w:rsidTr="001B68FB">
        <w:tc>
          <w:tcPr>
            <w:tcW w:w="745" w:type="dxa"/>
            <w:vMerge/>
          </w:tcPr>
          <w:p w:rsidR="00E96D4B" w:rsidRPr="00F42C32" w:rsidRDefault="00E96D4B" w:rsidP="00D006FB">
            <w:pPr>
              <w:rPr>
                <w:rFonts w:asciiTheme="minorHAnsi" w:hAnsiTheme="minorHAnsi" w:cstheme="minorHAnsi"/>
              </w:rPr>
            </w:pPr>
          </w:p>
        </w:tc>
        <w:tc>
          <w:tcPr>
            <w:tcW w:w="3763" w:type="dxa"/>
          </w:tcPr>
          <w:p w:rsidR="00E96D4B" w:rsidRPr="00F42C32" w:rsidRDefault="00E96D4B" w:rsidP="00D006FB">
            <w:pPr>
              <w:rPr>
                <w:rFonts w:asciiTheme="minorHAnsi" w:hAnsiTheme="minorHAnsi" w:cstheme="minorHAnsi"/>
              </w:rPr>
            </w:pPr>
            <w:r w:rsidRPr="00F42C32">
              <w:rPr>
                <w:rFonts w:asciiTheme="minorHAnsi" w:hAnsiTheme="minorHAnsi" w:cstheme="minorHAnsi"/>
              </w:rPr>
              <w:t>Delete</w:t>
            </w:r>
          </w:p>
        </w:tc>
        <w:tc>
          <w:tcPr>
            <w:tcW w:w="1353" w:type="dxa"/>
          </w:tcPr>
          <w:p w:rsidR="00E96D4B" w:rsidRPr="00F42C32" w:rsidRDefault="00E96D4B" w:rsidP="00D006FB">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D006FB">
            <w:pPr>
              <w:rPr>
                <w:rFonts w:asciiTheme="minorHAnsi" w:hAnsiTheme="minorHAnsi" w:cstheme="minorHAnsi"/>
              </w:rPr>
            </w:pPr>
          </w:p>
        </w:tc>
        <w:tc>
          <w:tcPr>
            <w:tcW w:w="2460" w:type="dxa"/>
          </w:tcPr>
          <w:p w:rsidR="00E96D4B" w:rsidRPr="00F42C32" w:rsidRDefault="00E96D4B" w:rsidP="00D006FB">
            <w:pPr>
              <w:rPr>
                <w:rFonts w:asciiTheme="minorHAnsi" w:hAnsiTheme="minorHAnsi" w:cstheme="minorHAnsi"/>
              </w:rPr>
            </w:pPr>
          </w:p>
        </w:tc>
      </w:tr>
      <w:tr w:rsidR="00E96D4B" w:rsidRPr="00F42C32" w:rsidTr="001B68FB">
        <w:tc>
          <w:tcPr>
            <w:tcW w:w="745" w:type="dxa"/>
            <w:vMerge/>
          </w:tcPr>
          <w:p w:rsidR="00E96D4B" w:rsidRPr="00F42C32" w:rsidRDefault="00E96D4B" w:rsidP="00D006FB">
            <w:pPr>
              <w:rPr>
                <w:rFonts w:asciiTheme="minorHAnsi" w:hAnsiTheme="minorHAnsi" w:cstheme="minorHAnsi"/>
              </w:rPr>
            </w:pPr>
          </w:p>
        </w:tc>
        <w:tc>
          <w:tcPr>
            <w:tcW w:w="3763" w:type="dxa"/>
          </w:tcPr>
          <w:p w:rsidR="00E96D4B" w:rsidRPr="00F42C32" w:rsidRDefault="00E96D4B" w:rsidP="00D006FB">
            <w:pPr>
              <w:rPr>
                <w:rFonts w:asciiTheme="minorHAnsi" w:hAnsiTheme="minorHAnsi" w:cstheme="minorHAnsi"/>
              </w:rPr>
            </w:pPr>
            <w:r w:rsidRPr="00F42C32">
              <w:rPr>
                <w:rFonts w:asciiTheme="minorHAnsi" w:hAnsiTheme="minorHAnsi" w:cstheme="minorHAnsi"/>
              </w:rPr>
              <w:t>Close</w:t>
            </w:r>
          </w:p>
        </w:tc>
        <w:tc>
          <w:tcPr>
            <w:tcW w:w="1353" w:type="dxa"/>
          </w:tcPr>
          <w:p w:rsidR="00E96D4B" w:rsidRPr="00F42C32" w:rsidRDefault="00E96D4B" w:rsidP="00D006FB">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D006FB">
            <w:pPr>
              <w:rPr>
                <w:rFonts w:asciiTheme="minorHAnsi" w:hAnsiTheme="minorHAnsi" w:cstheme="minorHAnsi"/>
              </w:rPr>
            </w:pPr>
          </w:p>
        </w:tc>
        <w:tc>
          <w:tcPr>
            <w:tcW w:w="2460" w:type="dxa"/>
          </w:tcPr>
          <w:p w:rsidR="00E96D4B" w:rsidRPr="00F42C32" w:rsidRDefault="00E96D4B" w:rsidP="00D006FB">
            <w:pPr>
              <w:rPr>
                <w:rFonts w:asciiTheme="minorHAnsi" w:hAnsiTheme="minorHAnsi" w:cstheme="minorHAnsi"/>
              </w:rPr>
            </w:pPr>
          </w:p>
        </w:tc>
      </w:tr>
      <w:tr w:rsidR="00E96D4B" w:rsidRPr="00F42C32" w:rsidTr="00E96D4B">
        <w:tc>
          <w:tcPr>
            <w:tcW w:w="9576" w:type="dxa"/>
            <w:gridSpan w:val="5"/>
            <w:shd w:val="clear" w:color="auto" w:fill="D9D9D9" w:themeFill="background1" w:themeFillShade="D9"/>
          </w:tcPr>
          <w:p w:rsidR="00E96D4B" w:rsidRPr="00F42C32" w:rsidRDefault="00E96D4B" w:rsidP="00D006FB">
            <w:pPr>
              <w:rPr>
                <w:rFonts w:asciiTheme="minorHAnsi" w:hAnsiTheme="minorHAnsi" w:cstheme="minorHAnsi"/>
              </w:rPr>
            </w:pPr>
          </w:p>
        </w:tc>
      </w:tr>
      <w:tr w:rsidR="00E96D4B" w:rsidRPr="00F42C32" w:rsidTr="00E96D4B">
        <w:tc>
          <w:tcPr>
            <w:tcW w:w="745" w:type="dxa"/>
            <w:vMerge w:val="restart"/>
          </w:tcPr>
          <w:p w:rsidR="00E96D4B" w:rsidRPr="00F42C32" w:rsidRDefault="00E96D4B" w:rsidP="003F6044">
            <w:pPr>
              <w:rPr>
                <w:rFonts w:asciiTheme="minorHAnsi" w:hAnsiTheme="minorHAnsi" w:cstheme="minorHAnsi"/>
              </w:rPr>
            </w:pPr>
            <w:r>
              <w:rPr>
                <w:rFonts w:asciiTheme="minorHAnsi" w:hAnsiTheme="minorHAnsi" w:cstheme="minorHAnsi"/>
              </w:rPr>
              <w:t>9.13</w:t>
            </w:r>
          </w:p>
        </w:tc>
        <w:tc>
          <w:tcPr>
            <w:tcW w:w="8831" w:type="dxa"/>
            <w:gridSpan w:val="4"/>
            <w:shd w:val="clear" w:color="auto" w:fill="D9D9D9" w:themeFill="background1" w:themeFillShade="D9"/>
          </w:tcPr>
          <w:p w:rsidR="00E96D4B" w:rsidRPr="00F42C32" w:rsidRDefault="00E96D4B" w:rsidP="003F6044">
            <w:pPr>
              <w:rPr>
                <w:rFonts w:asciiTheme="minorHAnsi" w:hAnsiTheme="minorHAnsi" w:cstheme="minorHAnsi"/>
              </w:rPr>
            </w:pPr>
            <w:r w:rsidRPr="00F42C32">
              <w:rPr>
                <w:rFonts w:asciiTheme="minorHAnsi" w:hAnsiTheme="minorHAnsi" w:cstheme="minorHAnsi"/>
                <w:b/>
              </w:rPr>
              <w:t>Training Report</w:t>
            </w: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Employee Name</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All Training</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Radio Button</w:t>
            </w:r>
          </w:p>
        </w:tc>
        <w:tc>
          <w:tcPr>
            <w:tcW w:w="1255" w:type="dxa"/>
          </w:tcPr>
          <w:p w:rsidR="00E96D4B" w:rsidRPr="00F42C32" w:rsidRDefault="00E96D4B" w:rsidP="003F6044">
            <w:pPr>
              <w:rPr>
                <w:rFonts w:asciiTheme="minorHAnsi" w:hAnsiTheme="minorHAnsi" w:cstheme="minorHAnsi"/>
              </w:rPr>
            </w:pP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Particular Training</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Radio Button</w:t>
            </w:r>
          </w:p>
        </w:tc>
        <w:tc>
          <w:tcPr>
            <w:tcW w:w="1255" w:type="dxa"/>
          </w:tcPr>
          <w:p w:rsidR="00E96D4B" w:rsidRPr="00F42C32" w:rsidRDefault="00E96D4B" w:rsidP="003F6044">
            <w:pPr>
              <w:rPr>
                <w:rFonts w:asciiTheme="minorHAnsi" w:hAnsiTheme="minorHAnsi" w:cstheme="minorHAnsi"/>
              </w:rPr>
            </w:pP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Training ID</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 xml:space="preserve">DATEs </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Drop Down</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 xml:space="preserve">From  </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Calendar</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DATE</w:t>
            </w: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To</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Calendar</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DATE</w:t>
            </w: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View</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3F6044">
            <w:pPr>
              <w:rPr>
                <w:rFonts w:asciiTheme="minorHAnsi" w:hAnsiTheme="minorHAnsi" w:cstheme="minorHAnsi"/>
              </w:rPr>
            </w:pP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Exit</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3F6044">
            <w:pPr>
              <w:rPr>
                <w:rFonts w:asciiTheme="minorHAnsi" w:hAnsiTheme="minorHAnsi" w:cstheme="minorHAnsi"/>
              </w:rPr>
            </w:pP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Preview</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3F6044">
            <w:pPr>
              <w:rPr>
                <w:rFonts w:asciiTheme="minorHAnsi" w:hAnsiTheme="minorHAnsi" w:cstheme="minorHAnsi"/>
              </w:rPr>
            </w:pPr>
          </w:p>
        </w:tc>
        <w:tc>
          <w:tcPr>
            <w:tcW w:w="2460" w:type="dxa"/>
          </w:tcPr>
          <w:p w:rsidR="00E96D4B" w:rsidRPr="00F42C32" w:rsidRDefault="00E96D4B" w:rsidP="003F6044">
            <w:pPr>
              <w:rPr>
                <w:rFonts w:asciiTheme="minorHAnsi" w:hAnsiTheme="minorHAnsi" w:cstheme="minorHAnsi"/>
              </w:rPr>
            </w:pPr>
          </w:p>
        </w:tc>
      </w:tr>
      <w:tr w:rsidR="00E96D4B" w:rsidRPr="00F42C32" w:rsidTr="00BA64B8">
        <w:tc>
          <w:tcPr>
            <w:tcW w:w="9576" w:type="dxa"/>
            <w:gridSpan w:val="5"/>
            <w:shd w:val="clear" w:color="auto" w:fill="D9D9D9" w:themeFill="background1" w:themeFillShade="D9"/>
          </w:tcPr>
          <w:p w:rsidR="00E96D4B" w:rsidRPr="00F42C32" w:rsidRDefault="00E96D4B" w:rsidP="003F6044">
            <w:pPr>
              <w:rPr>
                <w:rFonts w:asciiTheme="minorHAnsi" w:hAnsiTheme="minorHAnsi" w:cstheme="minorHAnsi"/>
              </w:rPr>
            </w:pPr>
          </w:p>
        </w:tc>
      </w:tr>
      <w:tr w:rsidR="00E96D4B" w:rsidRPr="00F42C32" w:rsidTr="00E96D4B">
        <w:tc>
          <w:tcPr>
            <w:tcW w:w="745" w:type="dxa"/>
            <w:vMerge w:val="restart"/>
          </w:tcPr>
          <w:p w:rsidR="00E96D4B" w:rsidRPr="00F42C32" w:rsidRDefault="00E96D4B" w:rsidP="003F6044">
            <w:pPr>
              <w:rPr>
                <w:rFonts w:asciiTheme="minorHAnsi" w:hAnsiTheme="minorHAnsi" w:cstheme="minorHAnsi"/>
              </w:rPr>
            </w:pPr>
            <w:r>
              <w:rPr>
                <w:rFonts w:asciiTheme="minorHAnsi" w:hAnsiTheme="minorHAnsi" w:cstheme="minorHAnsi"/>
              </w:rPr>
              <w:t>9.13</w:t>
            </w:r>
          </w:p>
        </w:tc>
        <w:tc>
          <w:tcPr>
            <w:tcW w:w="8831" w:type="dxa"/>
            <w:gridSpan w:val="4"/>
            <w:shd w:val="clear" w:color="auto" w:fill="D9D9D9" w:themeFill="background1" w:themeFillShade="D9"/>
          </w:tcPr>
          <w:p w:rsidR="00E96D4B" w:rsidRPr="00F42C32" w:rsidRDefault="00E96D4B" w:rsidP="003F6044">
            <w:pPr>
              <w:rPr>
                <w:rFonts w:asciiTheme="minorHAnsi" w:hAnsiTheme="minorHAnsi" w:cstheme="minorHAnsi"/>
              </w:rPr>
            </w:pPr>
            <w:r w:rsidRPr="00F42C32">
              <w:rPr>
                <w:rFonts w:asciiTheme="minorHAnsi" w:hAnsiTheme="minorHAnsi" w:cstheme="minorHAnsi"/>
                <w:b/>
              </w:rPr>
              <w:t>Schedule Report</w:t>
            </w: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Particular Schedule</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Radio Button</w:t>
            </w:r>
          </w:p>
        </w:tc>
        <w:tc>
          <w:tcPr>
            <w:tcW w:w="1255" w:type="dxa"/>
          </w:tcPr>
          <w:p w:rsidR="00E96D4B" w:rsidRPr="00F42C32" w:rsidRDefault="00E96D4B" w:rsidP="003F6044">
            <w:pPr>
              <w:rPr>
                <w:rFonts w:asciiTheme="minorHAnsi" w:hAnsiTheme="minorHAnsi" w:cstheme="minorHAnsi"/>
              </w:rPr>
            </w:pP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DATE Range</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Radio Button</w:t>
            </w:r>
          </w:p>
        </w:tc>
        <w:tc>
          <w:tcPr>
            <w:tcW w:w="1255" w:type="dxa"/>
          </w:tcPr>
          <w:p w:rsidR="00E96D4B" w:rsidRPr="00F42C32" w:rsidRDefault="00E96D4B" w:rsidP="003F6044">
            <w:pPr>
              <w:rPr>
                <w:rFonts w:asciiTheme="minorHAnsi" w:hAnsiTheme="minorHAnsi" w:cstheme="minorHAnsi"/>
              </w:rPr>
            </w:pP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Schedule ID</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Date</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Drop Down</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From</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Calendar</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DATE</w:t>
            </w: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To</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Calendar</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DATE</w:t>
            </w: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View</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3F6044">
            <w:pPr>
              <w:rPr>
                <w:rFonts w:asciiTheme="minorHAnsi" w:hAnsiTheme="minorHAnsi" w:cstheme="minorHAnsi"/>
              </w:rPr>
            </w:pP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Exit</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3F6044">
            <w:pPr>
              <w:rPr>
                <w:rFonts w:asciiTheme="minorHAnsi" w:hAnsiTheme="minorHAnsi" w:cstheme="minorHAnsi"/>
              </w:rPr>
            </w:pP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Preview</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3F6044">
            <w:pPr>
              <w:rPr>
                <w:rFonts w:asciiTheme="minorHAnsi" w:hAnsiTheme="minorHAnsi" w:cstheme="minorHAnsi"/>
              </w:rPr>
            </w:pPr>
          </w:p>
        </w:tc>
        <w:tc>
          <w:tcPr>
            <w:tcW w:w="2460" w:type="dxa"/>
          </w:tcPr>
          <w:p w:rsidR="00E96D4B" w:rsidRPr="00F42C32" w:rsidRDefault="00E96D4B" w:rsidP="003F6044">
            <w:pPr>
              <w:rPr>
                <w:rFonts w:asciiTheme="minorHAnsi" w:hAnsiTheme="minorHAnsi" w:cstheme="minorHAnsi"/>
              </w:rPr>
            </w:pPr>
          </w:p>
        </w:tc>
      </w:tr>
      <w:tr w:rsidR="00E96D4B" w:rsidRPr="00F42C32" w:rsidTr="00BA64B8">
        <w:tc>
          <w:tcPr>
            <w:tcW w:w="9576" w:type="dxa"/>
            <w:gridSpan w:val="5"/>
            <w:shd w:val="clear" w:color="auto" w:fill="D9D9D9" w:themeFill="background1" w:themeFillShade="D9"/>
          </w:tcPr>
          <w:p w:rsidR="00E96D4B" w:rsidRPr="00F42C32" w:rsidRDefault="00E96D4B" w:rsidP="003F6044">
            <w:pPr>
              <w:rPr>
                <w:rFonts w:asciiTheme="minorHAnsi" w:hAnsiTheme="minorHAnsi" w:cstheme="minorHAnsi"/>
              </w:rPr>
            </w:pPr>
          </w:p>
        </w:tc>
      </w:tr>
      <w:tr w:rsidR="00E96D4B" w:rsidRPr="00F42C32" w:rsidTr="00E96D4B">
        <w:tc>
          <w:tcPr>
            <w:tcW w:w="745" w:type="dxa"/>
            <w:vMerge w:val="restart"/>
          </w:tcPr>
          <w:p w:rsidR="00E96D4B" w:rsidRPr="00F42C32" w:rsidRDefault="00E96D4B" w:rsidP="003F6044">
            <w:pPr>
              <w:rPr>
                <w:rFonts w:asciiTheme="minorHAnsi" w:hAnsiTheme="minorHAnsi" w:cstheme="minorHAnsi"/>
              </w:rPr>
            </w:pPr>
            <w:r>
              <w:rPr>
                <w:rFonts w:asciiTheme="minorHAnsi" w:hAnsiTheme="minorHAnsi" w:cstheme="minorHAnsi"/>
              </w:rPr>
              <w:t>9.13</w:t>
            </w:r>
          </w:p>
        </w:tc>
        <w:tc>
          <w:tcPr>
            <w:tcW w:w="8831" w:type="dxa"/>
            <w:gridSpan w:val="4"/>
            <w:shd w:val="clear" w:color="auto" w:fill="D9D9D9" w:themeFill="background1" w:themeFillShade="D9"/>
          </w:tcPr>
          <w:p w:rsidR="00E96D4B" w:rsidRPr="00F42C32" w:rsidRDefault="00E96D4B" w:rsidP="003F6044">
            <w:pPr>
              <w:rPr>
                <w:rFonts w:asciiTheme="minorHAnsi" w:hAnsiTheme="minorHAnsi" w:cstheme="minorHAnsi"/>
              </w:rPr>
            </w:pPr>
            <w:r w:rsidRPr="00F42C32">
              <w:rPr>
                <w:rFonts w:asciiTheme="minorHAnsi" w:hAnsiTheme="minorHAnsi" w:cstheme="minorHAnsi"/>
                <w:b/>
              </w:rPr>
              <w:t>Training Report</w:t>
            </w: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All Training</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Particular Training</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Training ID</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Summery</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Details</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Date</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Drop Down</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DATE</w:t>
            </w: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From</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Drop Down</w:t>
            </w:r>
          </w:p>
        </w:tc>
        <w:tc>
          <w:tcPr>
            <w:tcW w:w="1255" w:type="dxa"/>
          </w:tcPr>
          <w:p w:rsidR="00E96D4B" w:rsidRPr="00F42C32" w:rsidRDefault="00E96D4B" w:rsidP="003F6044">
            <w:pPr>
              <w:rPr>
                <w:rFonts w:asciiTheme="minorHAnsi" w:hAnsiTheme="minorHAnsi" w:cstheme="minorHAnsi"/>
              </w:rPr>
            </w:pP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To</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Drop Down</w:t>
            </w:r>
          </w:p>
        </w:tc>
        <w:tc>
          <w:tcPr>
            <w:tcW w:w="1255" w:type="dxa"/>
          </w:tcPr>
          <w:p w:rsidR="00E96D4B" w:rsidRPr="00F42C32" w:rsidRDefault="00E96D4B" w:rsidP="003F6044">
            <w:pPr>
              <w:rPr>
                <w:rFonts w:asciiTheme="minorHAnsi" w:hAnsiTheme="minorHAnsi" w:cstheme="minorHAnsi"/>
              </w:rPr>
            </w:pP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View</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3F6044">
            <w:pPr>
              <w:rPr>
                <w:rFonts w:asciiTheme="minorHAnsi" w:hAnsiTheme="minorHAnsi" w:cstheme="minorHAnsi"/>
              </w:rPr>
            </w:pP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Exit</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3F6044">
            <w:pPr>
              <w:rPr>
                <w:rFonts w:asciiTheme="minorHAnsi" w:hAnsiTheme="minorHAnsi" w:cstheme="minorHAnsi"/>
              </w:rPr>
            </w:pP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Preview</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3F6044">
            <w:pPr>
              <w:rPr>
                <w:rFonts w:asciiTheme="minorHAnsi" w:hAnsiTheme="minorHAnsi" w:cstheme="minorHAnsi"/>
              </w:rPr>
            </w:pPr>
          </w:p>
        </w:tc>
        <w:tc>
          <w:tcPr>
            <w:tcW w:w="2460" w:type="dxa"/>
          </w:tcPr>
          <w:p w:rsidR="00E96D4B" w:rsidRPr="00F42C32" w:rsidRDefault="00E96D4B" w:rsidP="003F6044">
            <w:pPr>
              <w:rPr>
                <w:rFonts w:asciiTheme="minorHAnsi" w:hAnsiTheme="minorHAnsi" w:cstheme="minorHAnsi"/>
              </w:rPr>
            </w:pPr>
          </w:p>
        </w:tc>
      </w:tr>
      <w:tr w:rsidR="00E96D4B" w:rsidRPr="00F42C32" w:rsidTr="00E96D4B">
        <w:tc>
          <w:tcPr>
            <w:tcW w:w="9576" w:type="dxa"/>
            <w:gridSpan w:val="5"/>
            <w:shd w:val="clear" w:color="auto" w:fill="D9D9D9" w:themeFill="background1" w:themeFillShade="D9"/>
          </w:tcPr>
          <w:p w:rsidR="00E96D4B" w:rsidRPr="00F42C32" w:rsidRDefault="00E96D4B" w:rsidP="003F6044">
            <w:pPr>
              <w:rPr>
                <w:rFonts w:asciiTheme="minorHAnsi" w:hAnsiTheme="minorHAnsi" w:cstheme="minorHAnsi"/>
              </w:rPr>
            </w:pPr>
          </w:p>
        </w:tc>
      </w:tr>
      <w:tr w:rsidR="00E96D4B" w:rsidRPr="00F42C32" w:rsidTr="00E96D4B">
        <w:tc>
          <w:tcPr>
            <w:tcW w:w="745" w:type="dxa"/>
            <w:vMerge w:val="restart"/>
          </w:tcPr>
          <w:p w:rsidR="00E96D4B" w:rsidRPr="00F42C32" w:rsidRDefault="00E96D4B" w:rsidP="003F6044">
            <w:pPr>
              <w:rPr>
                <w:rFonts w:asciiTheme="minorHAnsi" w:hAnsiTheme="minorHAnsi" w:cstheme="minorHAnsi"/>
              </w:rPr>
            </w:pPr>
            <w:r>
              <w:rPr>
                <w:rFonts w:asciiTheme="minorHAnsi" w:hAnsiTheme="minorHAnsi" w:cstheme="minorHAnsi"/>
              </w:rPr>
              <w:t>9.13</w:t>
            </w:r>
          </w:p>
        </w:tc>
        <w:tc>
          <w:tcPr>
            <w:tcW w:w="8831" w:type="dxa"/>
            <w:gridSpan w:val="4"/>
            <w:shd w:val="clear" w:color="auto" w:fill="D9D9D9" w:themeFill="background1" w:themeFillShade="D9"/>
          </w:tcPr>
          <w:p w:rsidR="00E96D4B" w:rsidRPr="00F42C32" w:rsidRDefault="00E96D4B" w:rsidP="003F6044">
            <w:pPr>
              <w:rPr>
                <w:rFonts w:asciiTheme="minorHAnsi" w:hAnsiTheme="minorHAnsi" w:cstheme="minorHAnsi"/>
              </w:rPr>
            </w:pPr>
            <w:r w:rsidRPr="00F42C32">
              <w:rPr>
                <w:rFonts w:asciiTheme="minorHAnsi" w:hAnsiTheme="minorHAnsi" w:cstheme="minorHAnsi"/>
                <w:b/>
              </w:rPr>
              <w:t>Clinic/Dept. Wise Training Report</w:t>
            </w: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Clinic/Dept. Name</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All Training</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Radio Button</w:t>
            </w:r>
          </w:p>
        </w:tc>
        <w:tc>
          <w:tcPr>
            <w:tcW w:w="1255" w:type="dxa"/>
          </w:tcPr>
          <w:p w:rsidR="00E96D4B" w:rsidRPr="00F42C32" w:rsidRDefault="00E96D4B" w:rsidP="003F6044">
            <w:pPr>
              <w:rPr>
                <w:rFonts w:asciiTheme="minorHAnsi" w:hAnsiTheme="minorHAnsi" w:cstheme="minorHAnsi"/>
              </w:rPr>
            </w:pP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Particular Training</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Radio Button</w:t>
            </w:r>
          </w:p>
        </w:tc>
        <w:tc>
          <w:tcPr>
            <w:tcW w:w="1255" w:type="dxa"/>
          </w:tcPr>
          <w:p w:rsidR="00E96D4B" w:rsidRPr="00F42C32" w:rsidRDefault="00E96D4B" w:rsidP="003F6044">
            <w:pPr>
              <w:rPr>
                <w:rFonts w:asciiTheme="minorHAnsi" w:hAnsiTheme="minorHAnsi" w:cstheme="minorHAnsi"/>
              </w:rPr>
            </w:pP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Training ID</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Date</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Drop Down</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DATE</w:t>
            </w: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From</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Drop Down</w:t>
            </w:r>
          </w:p>
        </w:tc>
        <w:tc>
          <w:tcPr>
            <w:tcW w:w="1255" w:type="dxa"/>
          </w:tcPr>
          <w:p w:rsidR="00E96D4B" w:rsidRPr="00F42C32" w:rsidRDefault="00E96D4B" w:rsidP="003F6044">
            <w:pPr>
              <w:rPr>
                <w:rFonts w:asciiTheme="minorHAnsi" w:hAnsiTheme="minorHAnsi" w:cstheme="minorHAnsi"/>
              </w:rPr>
            </w:pPr>
          </w:p>
        </w:tc>
        <w:tc>
          <w:tcPr>
            <w:tcW w:w="2460" w:type="dxa"/>
          </w:tcPr>
          <w:p w:rsidR="00E96D4B" w:rsidRPr="00F42C32" w:rsidRDefault="00E96D4B" w:rsidP="003F6044">
            <w:pPr>
              <w:rPr>
                <w:rFonts w:asciiTheme="minorHAnsi" w:hAnsiTheme="minorHAnsi" w:cstheme="minorHAnsi"/>
              </w:rPr>
            </w:pPr>
          </w:p>
        </w:tc>
      </w:tr>
      <w:tr w:rsidR="00E96D4B" w:rsidRPr="00F42C32" w:rsidTr="001B68FB">
        <w:trPr>
          <w:trHeight w:val="80"/>
        </w:trPr>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To</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Drop Down</w:t>
            </w:r>
          </w:p>
        </w:tc>
        <w:tc>
          <w:tcPr>
            <w:tcW w:w="1255" w:type="dxa"/>
          </w:tcPr>
          <w:p w:rsidR="00E96D4B" w:rsidRPr="00F42C32" w:rsidRDefault="00E96D4B" w:rsidP="003F6044">
            <w:pPr>
              <w:rPr>
                <w:rFonts w:asciiTheme="minorHAnsi" w:hAnsiTheme="minorHAnsi" w:cstheme="minorHAnsi"/>
              </w:rPr>
            </w:pP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View</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Calendar</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DATE</w:t>
            </w: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Exit</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3F6044">
            <w:pPr>
              <w:rPr>
                <w:rFonts w:asciiTheme="minorHAnsi" w:hAnsiTheme="minorHAnsi" w:cstheme="minorHAnsi"/>
              </w:rPr>
            </w:pP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Preview</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3F6044">
            <w:pPr>
              <w:rPr>
                <w:rFonts w:asciiTheme="minorHAnsi" w:hAnsiTheme="minorHAnsi" w:cstheme="minorHAnsi"/>
              </w:rPr>
            </w:pPr>
          </w:p>
        </w:tc>
        <w:tc>
          <w:tcPr>
            <w:tcW w:w="2460" w:type="dxa"/>
          </w:tcPr>
          <w:p w:rsidR="00E96D4B" w:rsidRPr="00F42C32" w:rsidRDefault="00E96D4B" w:rsidP="003F6044">
            <w:pPr>
              <w:rPr>
                <w:rFonts w:asciiTheme="minorHAnsi" w:hAnsiTheme="minorHAnsi" w:cstheme="minorHAnsi"/>
              </w:rPr>
            </w:pPr>
          </w:p>
        </w:tc>
      </w:tr>
      <w:tr w:rsidR="00E96D4B" w:rsidRPr="00F42C32" w:rsidTr="00E96D4B">
        <w:tc>
          <w:tcPr>
            <w:tcW w:w="9576" w:type="dxa"/>
            <w:gridSpan w:val="5"/>
            <w:shd w:val="clear" w:color="auto" w:fill="D9D9D9" w:themeFill="background1" w:themeFillShade="D9"/>
          </w:tcPr>
          <w:p w:rsidR="00E96D4B" w:rsidRPr="00F42C32" w:rsidRDefault="00E96D4B" w:rsidP="003F6044">
            <w:pPr>
              <w:rPr>
                <w:rFonts w:asciiTheme="minorHAnsi" w:hAnsiTheme="minorHAnsi" w:cstheme="minorHAnsi"/>
              </w:rPr>
            </w:pPr>
          </w:p>
        </w:tc>
      </w:tr>
      <w:tr w:rsidR="00E96D4B" w:rsidRPr="00F42C32" w:rsidTr="00E96D4B">
        <w:tc>
          <w:tcPr>
            <w:tcW w:w="745" w:type="dxa"/>
            <w:vMerge w:val="restart"/>
          </w:tcPr>
          <w:p w:rsidR="00E96D4B" w:rsidRPr="00F42C32" w:rsidRDefault="00E96D4B" w:rsidP="003F6044">
            <w:pPr>
              <w:rPr>
                <w:rFonts w:asciiTheme="minorHAnsi" w:hAnsiTheme="minorHAnsi" w:cstheme="minorHAnsi"/>
              </w:rPr>
            </w:pPr>
            <w:r>
              <w:rPr>
                <w:rFonts w:asciiTheme="minorHAnsi" w:hAnsiTheme="minorHAnsi" w:cstheme="minorHAnsi"/>
              </w:rPr>
              <w:t>9.13</w:t>
            </w:r>
          </w:p>
        </w:tc>
        <w:tc>
          <w:tcPr>
            <w:tcW w:w="8831" w:type="dxa"/>
            <w:gridSpan w:val="4"/>
            <w:shd w:val="clear" w:color="auto" w:fill="D9D9D9" w:themeFill="background1" w:themeFillShade="D9"/>
          </w:tcPr>
          <w:p w:rsidR="00E96D4B" w:rsidRPr="00F42C32" w:rsidRDefault="00E96D4B" w:rsidP="003F6044">
            <w:pPr>
              <w:rPr>
                <w:rFonts w:asciiTheme="minorHAnsi" w:hAnsiTheme="minorHAnsi" w:cstheme="minorHAnsi"/>
              </w:rPr>
            </w:pPr>
            <w:r w:rsidRPr="00F42C32">
              <w:rPr>
                <w:rFonts w:asciiTheme="minorHAnsi" w:hAnsiTheme="minorHAnsi" w:cstheme="minorHAnsi"/>
                <w:b/>
              </w:rPr>
              <w:t>Employee Eligible Training Report</w:t>
            </w: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Clinic/Dept. Name</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Employee Name</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All Training</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Radio Button</w:t>
            </w:r>
          </w:p>
        </w:tc>
        <w:tc>
          <w:tcPr>
            <w:tcW w:w="1255" w:type="dxa"/>
          </w:tcPr>
          <w:p w:rsidR="00E96D4B" w:rsidRPr="00F42C32" w:rsidRDefault="00E96D4B" w:rsidP="003F6044">
            <w:pPr>
              <w:rPr>
                <w:rFonts w:asciiTheme="minorHAnsi" w:hAnsiTheme="minorHAnsi" w:cstheme="minorHAnsi"/>
              </w:rPr>
            </w:pP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Particular Training</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Radio Button</w:t>
            </w:r>
          </w:p>
        </w:tc>
        <w:tc>
          <w:tcPr>
            <w:tcW w:w="1255" w:type="dxa"/>
          </w:tcPr>
          <w:p w:rsidR="00E96D4B" w:rsidRPr="00F42C32" w:rsidRDefault="00E96D4B" w:rsidP="003F6044">
            <w:pPr>
              <w:rPr>
                <w:rFonts w:asciiTheme="minorHAnsi" w:hAnsiTheme="minorHAnsi" w:cstheme="minorHAnsi"/>
              </w:rPr>
            </w:pP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Training ID</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View</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3F6044">
            <w:pPr>
              <w:rPr>
                <w:rFonts w:asciiTheme="minorHAnsi" w:hAnsiTheme="minorHAnsi" w:cstheme="minorHAnsi"/>
              </w:rPr>
            </w:pP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Exit</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3F6044">
            <w:pPr>
              <w:rPr>
                <w:rFonts w:asciiTheme="minorHAnsi" w:hAnsiTheme="minorHAnsi" w:cstheme="minorHAnsi"/>
              </w:rPr>
            </w:pP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Preview</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3F6044">
            <w:pPr>
              <w:rPr>
                <w:rFonts w:asciiTheme="minorHAnsi" w:hAnsiTheme="minorHAnsi" w:cstheme="minorHAnsi"/>
              </w:rPr>
            </w:pPr>
          </w:p>
        </w:tc>
        <w:tc>
          <w:tcPr>
            <w:tcW w:w="2460" w:type="dxa"/>
          </w:tcPr>
          <w:p w:rsidR="00E96D4B" w:rsidRPr="00F42C32" w:rsidRDefault="00E96D4B" w:rsidP="003F6044">
            <w:pPr>
              <w:rPr>
                <w:rFonts w:asciiTheme="minorHAnsi" w:hAnsiTheme="minorHAnsi" w:cstheme="minorHAnsi"/>
              </w:rPr>
            </w:pPr>
          </w:p>
        </w:tc>
      </w:tr>
      <w:tr w:rsidR="00E96D4B" w:rsidRPr="00F42C32" w:rsidTr="00E96D4B">
        <w:tc>
          <w:tcPr>
            <w:tcW w:w="9576" w:type="dxa"/>
            <w:gridSpan w:val="5"/>
            <w:shd w:val="clear" w:color="auto" w:fill="D9D9D9" w:themeFill="background1" w:themeFillShade="D9"/>
          </w:tcPr>
          <w:p w:rsidR="00E96D4B" w:rsidRPr="00F42C32" w:rsidRDefault="00E96D4B" w:rsidP="003F6044">
            <w:pPr>
              <w:rPr>
                <w:rFonts w:asciiTheme="minorHAnsi" w:hAnsiTheme="minorHAnsi" w:cstheme="minorHAnsi"/>
              </w:rPr>
            </w:pPr>
          </w:p>
        </w:tc>
      </w:tr>
      <w:tr w:rsidR="00E96D4B" w:rsidRPr="00F42C32" w:rsidTr="00E96D4B">
        <w:tc>
          <w:tcPr>
            <w:tcW w:w="745" w:type="dxa"/>
            <w:vMerge w:val="restart"/>
          </w:tcPr>
          <w:p w:rsidR="00E96D4B" w:rsidRPr="00F42C32" w:rsidRDefault="00E96D4B" w:rsidP="003F6044">
            <w:pPr>
              <w:rPr>
                <w:rFonts w:asciiTheme="minorHAnsi" w:hAnsiTheme="minorHAnsi" w:cstheme="minorHAnsi"/>
              </w:rPr>
            </w:pPr>
            <w:r>
              <w:rPr>
                <w:rFonts w:asciiTheme="minorHAnsi" w:hAnsiTheme="minorHAnsi" w:cstheme="minorHAnsi"/>
              </w:rPr>
              <w:t>9.13</w:t>
            </w:r>
          </w:p>
        </w:tc>
        <w:tc>
          <w:tcPr>
            <w:tcW w:w="8831" w:type="dxa"/>
            <w:gridSpan w:val="4"/>
            <w:shd w:val="clear" w:color="auto" w:fill="D9D9D9" w:themeFill="background1" w:themeFillShade="D9"/>
          </w:tcPr>
          <w:p w:rsidR="00E96D4B" w:rsidRPr="00F42C32" w:rsidRDefault="00E96D4B" w:rsidP="003F6044">
            <w:pPr>
              <w:rPr>
                <w:rFonts w:asciiTheme="minorHAnsi" w:hAnsiTheme="minorHAnsi" w:cstheme="minorHAnsi"/>
              </w:rPr>
            </w:pPr>
            <w:r w:rsidRPr="00F42C32">
              <w:rPr>
                <w:rFonts w:asciiTheme="minorHAnsi" w:hAnsiTheme="minorHAnsi" w:cstheme="minorHAnsi"/>
                <w:b/>
              </w:rPr>
              <w:t>Employee Eligible Training Report</w:t>
            </w: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Clinic/Dept. Name</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Employee Name</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Text Box</w:t>
            </w:r>
          </w:p>
        </w:tc>
        <w:tc>
          <w:tcPr>
            <w:tcW w:w="1255"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VARCHAR</w:t>
            </w: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All Training</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Radio Button</w:t>
            </w:r>
          </w:p>
        </w:tc>
        <w:tc>
          <w:tcPr>
            <w:tcW w:w="1255" w:type="dxa"/>
          </w:tcPr>
          <w:p w:rsidR="00E96D4B" w:rsidRPr="00F42C32" w:rsidRDefault="00E96D4B" w:rsidP="003F6044">
            <w:pPr>
              <w:rPr>
                <w:rFonts w:asciiTheme="minorHAnsi" w:hAnsiTheme="minorHAnsi" w:cstheme="minorHAnsi"/>
              </w:rPr>
            </w:pP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Particular Training</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Radio Button</w:t>
            </w:r>
          </w:p>
        </w:tc>
        <w:tc>
          <w:tcPr>
            <w:tcW w:w="1255" w:type="dxa"/>
          </w:tcPr>
          <w:p w:rsidR="00E96D4B" w:rsidRPr="00F42C32" w:rsidRDefault="00E96D4B" w:rsidP="003F6044">
            <w:pPr>
              <w:rPr>
                <w:rFonts w:asciiTheme="minorHAnsi" w:hAnsiTheme="minorHAnsi" w:cstheme="minorHAnsi"/>
              </w:rPr>
            </w:pP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View</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3F6044">
            <w:pPr>
              <w:rPr>
                <w:rFonts w:asciiTheme="minorHAnsi" w:hAnsiTheme="minorHAnsi" w:cstheme="minorHAnsi"/>
              </w:rPr>
            </w:pP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Exit</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3F6044">
            <w:pPr>
              <w:rPr>
                <w:rFonts w:asciiTheme="minorHAnsi" w:hAnsiTheme="minorHAnsi" w:cstheme="minorHAnsi"/>
              </w:rPr>
            </w:pPr>
          </w:p>
        </w:tc>
        <w:tc>
          <w:tcPr>
            <w:tcW w:w="2460" w:type="dxa"/>
          </w:tcPr>
          <w:p w:rsidR="00E96D4B" w:rsidRPr="00F42C32" w:rsidRDefault="00E96D4B" w:rsidP="003F6044">
            <w:pPr>
              <w:rPr>
                <w:rFonts w:asciiTheme="minorHAnsi" w:hAnsiTheme="minorHAnsi" w:cstheme="minorHAnsi"/>
              </w:rPr>
            </w:pPr>
          </w:p>
        </w:tc>
      </w:tr>
      <w:tr w:rsidR="00E96D4B" w:rsidRPr="00F42C32" w:rsidTr="001B68FB">
        <w:tc>
          <w:tcPr>
            <w:tcW w:w="745" w:type="dxa"/>
            <w:vMerge/>
          </w:tcPr>
          <w:p w:rsidR="00E96D4B" w:rsidRPr="00F42C32" w:rsidRDefault="00E96D4B" w:rsidP="003F6044">
            <w:pPr>
              <w:rPr>
                <w:rFonts w:asciiTheme="minorHAnsi" w:hAnsiTheme="minorHAnsi" w:cstheme="minorHAnsi"/>
              </w:rPr>
            </w:pPr>
          </w:p>
        </w:tc>
        <w:tc>
          <w:tcPr>
            <w:tcW w:w="376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Preview</w:t>
            </w:r>
          </w:p>
        </w:tc>
        <w:tc>
          <w:tcPr>
            <w:tcW w:w="1353" w:type="dxa"/>
          </w:tcPr>
          <w:p w:rsidR="00E96D4B" w:rsidRPr="00F42C32" w:rsidRDefault="00E96D4B" w:rsidP="003F6044">
            <w:pPr>
              <w:rPr>
                <w:rFonts w:asciiTheme="minorHAnsi" w:hAnsiTheme="minorHAnsi" w:cstheme="minorHAnsi"/>
              </w:rPr>
            </w:pPr>
            <w:r w:rsidRPr="00F42C32">
              <w:rPr>
                <w:rFonts w:asciiTheme="minorHAnsi" w:hAnsiTheme="minorHAnsi" w:cstheme="minorHAnsi"/>
              </w:rPr>
              <w:t>Button</w:t>
            </w:r>
          </w:p>
        </w:tc>
        <w:tc>
          <w:tcPr>
            <w:tcW w:w="1255" w:type="dxa"/>
          </w:tcPr>
          <w:p w:rsidR="00E96D4B" w:rsidRPr="00F42C32" w:rsidRDefault="00E96D4B" w:rsidP="003F6044">
            <w:pPr>
              <w:rPr>
                <w:rFonts w:asciiTheme="minorHAnsi" w:hAnsiTheme="minorHAnsi" w:cstheme="minorHAnsi"/>
              </w:rPr>
            </w:pPr>
          </w:p>
        </w:tc>
        <w:tc>
          <w:tcPr>
            <w:tcW w:w="2460" w:type="dxa"/>
          </w:tcPr>
          <w:p w:rsidR="00E96D4B" w:rsidRPr="00F42C32" w:rsidRDefault="00E96D4B" w:rsidP="003F6044">
            <w:pPr>
              <w:rPr>
                <w:rFonts w:asciiTheme="minorHAnsi" w:hAnsiTheme="minorHAnsi" w:cstheme="minorHAnsi"/>
              </w:rPr>
            </w:pPr>
          </w:p>
        </w:tc>
      </w:tr>
      <w:tr w:rsidR="00E96D4B" w:rsidRPr="00F42C32" w:rsidTr="00E96D4B">
        <w:tc>
          <w:tcPr>
            <w:tcW w:w="9576" w:type="dxa"/>
            <w:gridSpan w:val="5"/>
            <w:shd w:val="clear" w:color="auto" w:fill="D9D9D9" w:themeFill="background1" w:themeFillShade="D9"/>
          </w:tcPr>
          <w:p w:rsidR="00E96D4B" w:rsidRPr="00F42C32" w:rsidRDefault="00E96D4B" w:rsidP="003F6044">
            <w:pPr>
              <w:rPr>
                <w:rFonts w:asciiTheme="minorHAnsi" w:hAnsiTheme="minorHAnsi" w:cstheme="minorHAnsi"/>
              </w:rPr>
            </w:pPr>
          </w:p>
        </w:tc>
      </w:tr>
      <w:tr w:rsidR="00E96D4B" w:rsidRPr="00F42C32" w:rsidTr="00E96D4B">
        <w:tc>
          <w:tcPr>
            <w:tcW w:w="745" w:type="dxa"/>
            <w:vMerge w:val="restart"/>
          </w:tcPr>
          <w:p w:rsidR="00E96D4B" w:rsidRPr="00F42C32" w:rsidRDefault="00E96D4B" w:rsidP="003F6044">
            <w:pPr>
              <w:rPr>
                <w:rFonts w:asciiTheme="minorHAnsi" w:hAnsiTheme="minorHAnsi" w:cstheme="minorHAnsi"/>
              </w:rPr>
            </w:pPr>
            <w:r>
              <w:rPr>
                <w:rFonts w:asciiTheme="minorHAnsi" w:hAnsiTheme="minorHAnsi" w:cstheme="minorHAnsi"/>
              </w:rPr>
              <w:t>9.13</w:t>
            </w:r>
          </w:p>
        </w:tc>
        <w:tc>
          <w:tcPr>
            <w:tcW w:w="8831" w:type="dxa"/>
            <w:gridSpan w:val="4"/>
            <w:shd w:val="clear" w:color="auto" w:fill="D9D9D9" w:themeFill="background1" w:themeFillShade="D9"/>
          </w:tcPr>
          <w:p w:rsidR="00E96D4B" w:rsidRPr="00F42C32" w:rsidRDefault="00E96D4B" w:rsidP="003F6044">
            <w:pPr>
              <w:rPr>
                <w:rFonts w:asciiTheme="minorHAnsi" w:hAnsiTheme="minorHAnsi" w:cstheme="minorHAnsi"/>
              </w:rPr>
            </w:pPr>
            <w:r w:rsidRPr="00F42C32">
              <w:rPr>
                <w:rFonts w:asciiTheme="minorHAnsi" w:hAnsiTheme="minorHAnsi" w:cstheme="minorHAnsi"/>
                <w:b/>
              </w:rPr>
              <w:t>Other Reports</w:t>
            </w:r>
          </w:p>
        </w:tc>
      </w:tr>
      <w:tr w:rsidR="00E96D4B" w:rsidRPr="00F42C32" w:rsidTr="001B68FB">
        <w:trPr>
          <w:trHeight w:val="1466"/>
        </w:trPr>
        <w:tc>
          <w:tcPr>
            <w:tcW w:w="745" w:type="dxa"/>
            <w:vMerge/>
          </w:tcPr>
          <w:p w:rsidR="00E96D4B" w:rsidRPr="00F42C32" w:rsidRDefault="00E96D4B" w:rsidP="003F6044">
            <w:pPr>
              <w:rPr>
                <w:rFonts w:asciiTheme="minorHAnsi" w:hAnsiTheme="minorHAnsi" w:cstheme="minorHAnsi"/>
              </w:rPr>
            </w:pPr>
          </w:p>
        </w:tc>
        <w:tc>
          <w:tcPr>
            <w:tcW w:w="8831" w:type="dxa"/>
            <w:gridSpan w:val="4"/>
          </w:tcPr>
          <w:p w:rsidR="00E96D4B" w:rsidRPr="00F42C32" w:rsidRDefault="00E96D4B" w:rsidP="006E1627">
            <w:pPr>
              <w:pStyle w:val="ListParagraph"/>
              <w:numPr>
                <w:ilvl w:val="0"/>
                <w:numId w:val="52"/>
              </w:numPr>
              <w:rPr>
                <w:rFonts w:asciiTheme="minorHAnsi" w:hAnsiTheme="minorHAnsi" w:cstheme="minorHAnsi"/>
              </w:rPr>
            </w:pPr>
            <w:r w:rsidRPr="00F42C32">
              <w:rPr>
                <w:rFonts w:asciiTheme="minorHAnsi" w:hAnsiTheme="minorHAnsi" w:cstheme="minorHAnsi"/>
              </w:rPr>
              <w:t>Report sharing to respective clinics, project offices, departments</w:t>
            </w:r>
          </w:p>
          <w:p w:rsidR="00E96D4B" w:rsidRPr="00F42C32" w:rsidRDefault="00E96D4B" w:rsidP="006E1627">
            <w:pPr>
              <w:pStyle w:val="ListParagraph"/>
              <w:numPr>
                <w:ilvl w:val="0"/>
                <w:numId w:val="52"/>
              </w:numPr>
              <w:rPr>
                <w:rFonts w:asciiTheme="minorHAnsi" w:hAnsiTheme="minorHAnsi" w:cstheme="minorHAnsi"/>
              </w:rPr>
            </w:pPr>
            <w:r w:rsidRPr="00F42C32">
              <w:rPr>
                <w:rFonts w:asciiTheme="minorHAnsi" w:hAnsiTheme="minorHAnsi" w:cstheme="minorHAnsi"/>
              </w:rPr>
              <w:t>Periodic report generation options</w:t>
            </w:r>
          </w:p>
          <w:p w:rsidR="00E96D4B" w:rsidRPr="00F42C32" w:rsidRDefault="00E96D4B" w:rsidP="006E1627">
            <w:pPr>
              <w:pStyle w:val="ListParagraph"/>
              <w:numPr>
                <w:ilvl w:val="0"/>
                <w:numId w:val="52"/>
              </w:numPr>
              <w:rPr>
                <w:rFonts w:asciiTheme="minorHAnsi" w:hAnsiTheme="minorHAnsi" w:cstheme="minorHAnsi"/>
              </w:rPr>
            </w:pPr>
            <w:r w:rsidRPr="00F42C32">
              <w:rPr>
                <w:rFonts w:asciiTheme="minorHAnsi" w:hAnsiTheme="minorHAnsi" w:cstheme="minorHAnsi"/>
              </w:rPr>
              <w:t>Clinic wise training list</w:t>
            </w:r>
          </w:p>
          <w:p w:rsidR="00E96D4B" w:rsidRPr="00F42C32" w:rsidRDefault="00E96D4B" w:rsidP="006E1627">
            <w:pPr>
              <w:pStyle w:val="ListParagraph"/>
              <w:numPr>
                <w:ilvl w:val="0"/>
                <w:numId w:val="52"/>
              </w:numPr>
              <w:rPr>
                <w:rFonts w:asciiTheme="minorHAnsi" w:hAnsiTheme="minorHAnsi" w:cstheme="minorHAnsi"/>
              </w:rPr>
            </w:pPr>
            <w:r w:rsidRPr="00F42C32">
              <w:rPr>
                <w:rFonts w:asciiTheme="minorHAnsi" w:hAnsiTheme="minorHAnsi" w:cstheme="minorHAnsi"/>
              </w:rPr>
              <w:t>Schedule wise training list</w:t>
            </w:r>
          </w:p>
          <w:p w:rsidR="00E96D4B" w:rsidRPr="00F42C32" w:rsidRDefault="00E96D4B" w:rsidP="006E1627">
            <w:pPr>
              <w:pStyle w:val="ListParagraph"/>
              <w:numPr>
                <w:ilvl w:val="0"/>
                <w:numId w:val="52"/>
              </w:numPr>
              <w:rPr>
                <w:rFonts w:asciiTheme="minorHAnsi" w:hAnsiTheme="minorHAnsi" w:cstheme="minorHAnsi"/>
              </w:rPr>
            </w:pPr>
            <w:r w:rsidRPr="00F42C32">
              <w:rPr>
                <w:rFonts w:asciiTheme="minorHAnsi" w:hAnsiTheme="minorHAnsi" w:cstheme="minorHAnsi"/>
              </w:rPr>
              <w:t>Project wise training list</w:t>
            </w:r>
          </w:p>
          <w:p w:rsidR="00E96D4B" w:rsidRPr="00F42C32" w:rsidRDefault="00E96D4B" w:rsidP="006E1627">
            <w:pPr>
              <w:pStyle w:val="ListParagraph"/>
              <w:numPr>
                <w:ilvl w:val="0"/>
                <w:numId w:val="52"/>
              </w:numPr>
              <w:rPr>
                <w:rFonts w:asciiTheme="minorHAnsi" w:hAnsiTheme="minorHAnsi" w:cstheme="minorHAnsi"/>
              </w:rPr>
            </w:pPr>
            <w:r w:rsidRPr="00F42C32">
              <w:rPr>
                <w:rFonts w:asciiTheme="minorHAnsi" w:hAnsiTheme="minorHAnsi" w:cstheme="minorHAnsi"/>
              </w:rPr>
              <w:t>Training criteria wise training list</w:t>
            </w:r>
          </w:p>
        </w:tc>
      </w:tr>
    </w:tbl>
    <w:p w:rsidR="00DA72CF" w:rsidRDefault="00DA72CF">
      <w:pPr>
        <w:ind w:left="0" w:firstLine="0"/>
        <w:rPr>
          <w:rFonts w:ascii="Calibri" w:hAnsi="Calibri" w:cs="Calibri"/>
          <w:b/>
          <w:bCs/>
          <w:color w:val="002060"/>
          <w:sz w:val="24"/>
          <w:szCs w:val="24"/>
        </w:rPr>
      </w:pPr>
      <w:r>
        <w:rPr>
          <w:rFonts w:ascii="Calibri" w:hAnsi="Calibri" w:cs="Calibri"/>
          <w:b/>
          <w:bCs/>
          <w:color w:val="002060"/>
          <w:sz w:val="24"/>
          <w:szCs w:val="24"/>
        </w:rPr>
        <w:br w:type="page"/>
      </w:r>
    </w:p>
    <w:p w:rsidR="00D67966" w:rsidRDefault="00D67966" w:rsidP="00D67966">
      <w:pPr>
        <w:autoSpaceDE w:val="0"/>
        <w:autoSpaceDN w:val="0"/>
        <w:adjustRightInd w:val="0"/>
        <w:ind w:left="0" w:firstLine="0"/>
        <w:rPr>
          <w:rFonts w:ascii="Calibri" w:hAnsi="Calibri" w:cs="Calibri"/>
          <w:b/>
          <w:bCs/>
          <w:sz w:val="24"/>
          <w:szCs w:val="24"/>
        </w:rPr>
      </w:pPr>
      <w:r w:rsidRPr="00251E03">
        <w:rPr>
          <w:rFonts w:ascii="Calibri" w:hAnsi="Calibri" w:cs="Calibri"/>
          <w:b/>
          <w:bCs/>
          <w:sz w:val="24"/>
          <w:szCs w:val="24"/>
        </w:rPr>
        <w:lastRenderedPageBreak/>
        <w:t>Reports</w:t>
      </w:r>
    </w:p>
    <w:p w:rsidR="00D67966" w:rsidRPr="00362E79" w:rsidRDefault="00D67966" w:rsidP="00D67966">
      <w:pPr>
        <w:autoSpaceDE w:val="0"/>
        <w:autoSpaceDN w:val="0"/>
        <w:adjustRightInd w:val="0"/>
        <w:ind w:left="0" w:firstLine="0"/>
        <w:rPr>
          <w:rFonts w:ascii="Calibri" w:hAnsi="Calibri" w:cs="Calibri"/>
          <w:b/>
          <w:bCs/>
          <w:color w:val="FF0000"/>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38"/>
        <w:gridCol w:w="8838"/>
      </w:tblGrid>
      <w:tr w:rsidR="00D67966" w:rsidRPr="0093197D" w:rsidTr="00316D09">
        <w:tc>
          <w:tcPr>
            <w:tcW w:w="738" w:type="dxa"/>
          </w:tcPr>
          <w:p w:rsidR="00D67966" w:rsidRPr="0093197D" w:rsidRDefault="00D67966" w:rsidP="00316D09">
            <w:pPr>
              <w:pStyle w:val="Default"/>
              <w:rPr>
                <w:rFonts w:asciiTheme="minorHAnsi" w:hAnsiTheme="minorHAnsi" w:cs="Calibri"/>
                <w:b/>
                <w:color w:val="000000" w:themeColor="text1"/>
              </w:rPr>
            </w:pPr>
            <w:r w:rsidRPr="0093197D">
              <w:rPr>
                <w:rFonts w:asciiTheme="minorHAnsi" w:hAnsiTheme="minorHAnsi" w:cs="Calibri"/>
                <w:b/>
                <w:color w:val="000000" w:themeColor="text1"/>
              </w:rPr>
              <w:t>SL</w:t>
            </w:r>
          </w:p>
        </w:tc>
        <w:tc>
          <w:tcPr>
            <w:tcW w:w="8838" w:type="dxa"/>
          </w:tcPr>
          <w:p w:rsidR="00D67966" w:rsidRPr="0093197D" w:rsidRDefault="00D67966" w:rsidP="00316D09">
            <w:pPr>
              <w:pStyle w:val="Default"/>
              <w:ind w:right="817"/>
              <w:rPr>
                <w:rFonts w:asciiTheme="minorHAnsi" w:hAnsiTheme="minorHAnsi" w:cs="Calibri"/>
                <w:b/>
                <w:color w:val="000000" w:themeColor="text1"/>
              </w:rPr>
            </w:pPr>
            <w:r w:rsidRPr="0093197D">
              <w:rPr>
                <w:rFonts w:asciiTheme="minorHAnsi" w:hAnsiTheme="minorHAnsi" w:cs="Calibri"/>
                <w:b/>
                <w:color w:val="000000" w:themeColor="text1"/>
              </w:rPr>
              <w:t>Report Name</w:t>
            </w:r>
          </w:p>
        </w:tc>
      </w:tr>
      <w:tr w:rsidR="00D67966" w:rsidRPr="0093197D" w:rsidTr="00316D09">
        <w:tc>
          <w:tcPr>
            <w:tcW w:w="9576" w:type="dxa"/>
            <w:gridSpan w:val="2"/>
          </w:tcPr>
          <w:p w:rsidR="00D67966" w:rsidRPr="0093197D" w:rsidRDefault="00D67966" w:rsidP="006E1627">
            <w:pPr>
              <w:pStyle w:val="Default"/>
              <w:numPr>
                <w:ilvl w:val="0"/>
                <w:numId w:val="4"/>
              </w:numPr>
              <w:ind w:right="817"/>
              <w:rPr>
                <w:rFonts w:asciiTheme="minorHAnsi" w:hAnsiTheme="minorHAnsi" w:cs="Calibri"/>
                <w:b/>
                <w:color w:val="000000" w:themeColor="text1"/>
              </w:rPr>
            </w:pPr>
            <w:r w:rsidRPr="0093197D">
              <w:rPr>
                <w:rFonts w:asciiTheme="minorHAnsi" w:hAnsiTheme="minorHAnsi" w:cs="Calibri"/>
                <w:b/>
                <w:color w:val="000000" w:themeColor="text1"/>
              </w:rPr>
              <w:t xml:space="preserve">  HRIS Application</w:t>
            </w:r>
          </w:p>
        </w:tc>
      </w:tr>
      <w:tr w:rsidR="0093197D" w:rsidRPr="0093197D" w:rsidTr="00316D09">
        <w:tc>
          <w:tcPr>
            <w:tcW w:w="738" w:type="dxa"/>
          </w:tcPr>
          <w:p w:rsidR="00D67966" w:rsidRPr="0093197D" w:rsidRDefault="00D67966" w:rsidP="00316D09">
            <w:pPr>
              <w:autoSpaceDE w:val="0"/>
              <w:autoSpaceDN w:val="0"/>
              <w:adjustRightInd w:val="0"/>
              <w:ind w:left="0" w:firstLine="0"/>
              <w:rPr>
                <w:rFonts w:asciiTheme="minorHAnsi" w:hAnsiTheme="minorHAnsi" w:cs="Calibri"/>
                <w:b/>
                <w:bCs/>
                <w:color w:val="000000" w:themeColor="text1"/>
                <w:sz w:val="24"/>
                <w:szCs w:val="24"/>
              </w:rPr>
            </w:pPr>
          </w:p>
        </w:tc>
        <w:tc>
          <w:tcPr>
            <w:tcW w:w="8838" w:type="dxa"/>
          </w:tcPr>
          <w:p w:rsidR="00D67966" w:rsidRPr="0093197D" w:rsidRDefault="00D67966" w:rsidP="006E1627">
            <w:pPr>
              <w:numPr>
                <w:ilvl w:val="0"/>
                <w:numId w:val="5"/>
              </w:numPr>
              <w:autoSpaceDE w:val="0"/>
              <w:autoSpaceDN w:val="0"/>
              <w:adjustRightInd w:val="0"/>
              <w:rPr>
                <w:rFonts w:asciiTheme="minorHAnsi" w:eastAsia="Calibri" w:hAnsiTheme="minorHAnsi" w:cs="Calibri"/>
                <w:color w:val="000000" w:themeColor="text1"/>
                <w:sz w:val="24"/>
                <w:szCs w:val="24"/>
              </w:rPr>
            </w:pPr>
            <w:r w:rsidRPr="0093197D">
              <w:rPr>
                <w:rFonts w:asciiTheme="minorHAnsi" w:eastAsia="Calibri" w:hAnsiTheme="minorHAnsi" w:cs="Calibri"/>
                <w:color w:val="000000" w:themeColor="text1"/>
                <w:sz w:val="24"/>
                <w:szCs w:val="24"/>
              </w:rPr>
              <w:t xml:space="preserve">Promotion History. </w:t>
            </w:r>
          </w:p>
          <w:p w:rsidR="00D67966" w:rsidRPr="0093197D" w:rsidRDefault="00D67966" w:rsidP="006E1627">
            <w:pPr>
              <w:numPr>
                <w:ilvl w:val="0"/>
                <w:numId w:val="5"/>
              </w:numPr>
              <w:autoSpaceDE w:val="0"/>
              <w:autoSpaceDN w:val="0"/>
              <w:adjustRightInd w:val="0"/>
              <w:rPr>
                <w:rFonts w:asciiTheme="minorHAnsi" w:eastAsia="Calibri" w:hAnsiTheme="minorHAnsi" w:cs="Calibri"/>
                <w:color w:val="000000" w:themeColor="text1"/>
                <w:sz w:val="24"/>
                <w:szCs w:val="24"/>
              </w:rPr>
            </w:pPr>
            <w:r w:rsidRPr="0093197D">
              <w:rPr>
                <w:rFonts w:asciiTheme="minorHAnsi" w:eastAsia="Calibri" w:hAnsiTheme="minorHAnsi" w:cs="Calibri"/>
                <w:color w:val="000000" w:themeColor="text1"/>
                <w:sz w:val="24"/>
                <w:szCs w:val="24"/>
              </w:rPr>
              <w:t xml:space="preserve">Separated Employee Info. </w:t>
            </w:r>
          </w:p>
          <w:p w:rsidR="00D67966" w:rsidRPr="0093197D" w:rsidRDefault="00D67966" w:rsidP="006E1627">
            <w:pPr>
              <w:numPr>
                <w:ilvl w:val="0"/>
                <w:numId w:val="5"/>
              </w:numPr>
              <w:autoSpaceDE w:val="0"/>
              <w:autoSpaceDN w:val="0"/>
              <w:adjustRightInd w:val="0"/>
              <w:rPr>
                <w:rFonts w:asciiTheme="minorHAnsi" w:eastAsia="Calibri" w:hAnsiTheme="minorHAnsi" w:cs="Calibri"/>
                <w:color w:val="000000" w:themeColor="text1"/>
                <w:sz w:val="24"/>
                <w:szCs w:val="24"/>
              </w:rPr>
            </w:pPr>
            <w:r w:rsidRPr="0093197D">
              <w:rPr>
                <w:rFonts w:asciiTheme="minorHAnsi" w:eastAsia="Calibri" w:hAnsiTheme="minorHAnsi" w:cs="Calibri"/>
                <w:color w:val="000000" w:themeColor="text1"/>
                <w:sz w:val="24"/>
                <w:szCs w:val="24"/>
              </w:rPr>
              <w:t xml:space="preserve">Service Agreement. </w:t>
            </w:r>
          </w:p>
          <w:p w:rsidR="00D67966" w:rsidRPr="0093197D" w:rsidRDefault="00D67966" w:rsidP="006E1627">
            <w:pPr>
              <w:numPr>
                <w:ilvl w:val="0"/>
                <w:numId w:val="5"/>
              </w:numPr>
              <w:autoSpaceDE w:val="0"/>
              <w:autoSpaceDN w:val="0"/>
              <w:adjustRightInd w:val="0"/>
              <w:rPr>
                <w:rFonts w:asciiTheme="minorHAnsi" w:eastAsia="Calibri" w:hAnsiTheme="minorHAnsi" w:cs="Calibri"/>
                <w:color w:val="000000" w:themeColor="text1"/>
                <w:sz w:val="24"/>
                <w:szCs w:val="24"/>
              </w:rPr>
            </w:pPr>
            <w:r w:rsidRPr="0093197D">
              <w:rPr>
                <w:rFonts w:asciiTheme="minorHAnsi" w:eastAsia="Calibri" w:hAnsiTheme="minorHAnsi" w:cs="Calibri"/>
                <w:color w:val="000000" w:themeColor="text1"/>
                <w:sz w:val="24"/>
                <w:szCs w:val="24"/>
              </w:rPr>
              <w:t xml:space="preserve">Service Length and Retirement as per Date of Birth. </w:t>
            </w:r>
          </w:p>
          <w:p w:rsidR="00D67966" w:rsidRPr="0093197D" w:rsidRDefault="00D67966" w:rsidP="006E1627">
            <w:pPr>
              <w:numPr>
                <w:ilvl w:val="0"/>
                <w:numId w:val="5"/>
              </w:numPr>
              <w:autoSpaceDE w:val="0"/>
              <w:autoSpaceDN w:val="0"/>
              <w:adjustRightInd w:val="0"/>
              <w:rPr>
                <w:rFonts w:asciiTheme="minorHAnsi" w:eastAsia="Calibri" w:hAnsiTheme="minorHAnsi" w:cs="Calibri"/>
                <w:color w:val="000000" w:themeColor="text1"/>
                <w:sz w:val="24"/>
                <w:szCs w:val="24"/>
              </w:rPr>
            </w:pPr>
            <w:r w:rsidRPr="0093197D">
              <w:rPr>
                <w:rFonts w:asciiTheme="minorHAnsi" w:eastAsia="Calibri" w:hAnsiTheme="minorHAnsi" w:cs="Calibri"/>
                <w:color w:val="000000" w:themeColor="text1"/>
                <w:sz w:val="24"/>
                <w:szCs w:val="24"/>
              </w:rPr>
              <w:t xml:space="preserve">Service Length and Retirement as per Joining date. </w:t>
            </w:r>
          </w:p>
          <w:p w:rsidR="00D67966" w:rsidRPr="0093197D" w:rsidRDefault="00D67966" w:rsidP="006E1627">
            <w:pPr>
              <w:numPr>
                <w:ilvl w:val="0"/>
                <w:numId w:val="5"/>
              </w:numPr>
              <w:autoSpaceDE w:val="0"/>
              <w:autoSpaceDN w:val="0"/>
              <w:adjustRightInd w:val="0"/>
              <w:rPr>
                <w:rFonts w:asciiTheme="minorHAnsi" w:eastAsia="Calibri" w:hAnsiTheme="minorHAnsi" w:cs="Calibri"/>
                <w:color w:val="000000" w:themeColor="text1"/>
                <w:sz w:val="24"/>
                <w:szCs w:val="24"/>
              </w:rPr>
            </w:pPr>
            <w:r w:rsidRPr="0093197D">
              <w:rPr>
                <w:rFonts w:asciiTheme="minorHAnsi" w:eastAsia="Calibri" w:hAnsiTheme="minorHAnsi" w:cs="Calibri"/>
                <w:color w:val="000000" w:themeColor="text1"/>
                <w:sz w:val="24"/>
                <w:szCs w:val="24"/>
              </w:rPr>
              <w:t xml:space="preserve">Service Length as Separation Date wise. </w:t>
            </w:r>
          </w:p>
          <w:p w:rsidR="00D67966" w:rsidRPr="0093197D" w:rsidRDefault="00D67966" w:rsidP="006E1627">
            <w:pPr>
              <w:numPr>
                <w:ilvl w:val="0"/>
                <w:numId w:val="5"/>
              </w:numPr>
              <w:autoSpaceDE w:val="0"/>
              <w:autoSpaceDN w:val="0"/>
              <w:adjustRightInd w:val="0"/>
              <w:rPr>
                <w:rFonts w:asciiTheme="minorHAnsi" w:eastAsia="Calibri" w:hAnsiTheme="minorHAnsi" w:cs="Calibri"/>
                <w:color w:val="000000" w:themeColor="text1"/>
                <w:sz w:val="24"/>
                <w:szCs w:val="24"/>
              </w:rPr>
            </w:pPr>
            <w:r w:rsidRPr="0093197D">
              <w:rPr>
                <w:rFonts w:asciiTheme="minorHAnsi" w:eastAsia="Calibri" w:hAnsiTheme="minorHAnsi" w:cs="Calibri"/>
                <w:color w:val="000000" w:themeColor="text1"/>
                <w:sz w:val="24"/>
                <w:szCs w:val="24"/>
              </w:rPr>
              <w:t xml:space="preserve">Transfer Report. </w:t>
            </w:r>
          </w:p>
          <w:p w:rsidR="00D67966" w:rsidRPr="0093197D" w:rsidRDefault="00D67966" w:rsidP="006E1627">
            <w:pPr>
              <w:numPr>
                <w:ilvl w:val="0"/>
                <w:numId w:val="5"/>
              </w:numPr>
              <w:autoSpaceDE w:val="0"/>
              <w:autoSpaceDN w:val="0"/>
              <w:adjustRightInd w:val="0"/>
              <w:rPr>
                <w:rFonts w:asciiTheme="minorHAnsi" w:eastAsia="Calibri" w:hAnsiTheme="minorHAnsi" w:cs="Calibri"/>
                <w:color w:val="000000" w:themeColor="text1"/>
                <w:sz w:val="24"/>
                <w:szCs w:val="24"/>
              </w:rPr>
            </w:pPr>
            <w:r w:rsidRPr="0093197D">
              <w:rPr>
                <w:rFonts w:asciiTheme="minorHAnsi" w:eastAsia="Calibri" w:hAnsiTheme="minorHAnsi" w:cs="Calibri"/>
                <w:color w:val="000000" w:themeColor="text1"/>
                <w:sz w:val="24"/>
                <w:szCs w:val="24"/>
              </w:rPr>
              <w:t xml:space="preserve">Employee Nominee Information. </w:t>
            </w:r>
          </w:p>
          <w:p w:rsidR="00D67966" w:rsidRPr="0093197D" w:rsidRDefault="00D67966" w:rsidP="006E1627">
            <w:pPr>
              <w:numPr>
                <w:ilvl w:val="0"/>
                <w:numId w:val="5"/>
              </w:numPr>
              <w:autoSpaceDE w:val="0"/>
              <w:autoSpaceDN w:val="0"/>
              <w:adjustRightInd w:val="0"/>
              <w:rPr>
                <w:rFonts w:asciiTheme="minorHAnsi" w:eastAsia="Calibri" w:hAnsiTheme="minorHAnsi" w:cs="Calibri"/>
                <w:color w:val="000000" w:themeColor="text1"/>
                <w:sz w:val="24"/>
                <w:szCs w:val="24"/>
              </w:rPr>
            </w:pPr>
            <w:r w:rsidRPr="0093197D">
              <w:rPr>
                <w:rFonts w:asciiTheme="minorHAnsi" w:eastAsia="Calibri" w:hAnsiTheme="minorHAnsi" w:cs="Calibri"/>
                <w:color w:val="000000" w:themeColor="text1"/>
                <w:sz w:val="24"/>
                <w:szCs w:val="24"/>
              </w:rPr>
              <w:t xml:space="preserve">Employee List. </w:t>
            </w:r>
          </w:p>
          <w:p w:rsidR="00D67966" w:rsidRPr="0093197D" w:rsidRDefault="00D67966" w:rsidP="006E1627">
            <w:pPr>
              <w:numPr>
                <w:ilvl w:val="0"/>
                <w:numId w:val="5"/>
              </w:numPr>
              <w:autoSpaceDE w:val="0"/>
              <w:autoSpaceDN w:val="0"/>
              <w:adjustRightInd w:val="0"/>
              <w:rPr>
                <w:rFonts w:asciiTheme="minorHAnsi" w:eastAsia="Calibri" w:hAnsiTheme="minorHAnsi" w:cs="Calibri"/>
                <w:color w:val="000000" w:themeColor="text1"/>
                <w:sz w:val="24"/>
                <w:szCs w:val="24"/>
              </w:rPr>
            </w:pPr>
            <w:r w:rsidRPr="0093197D">
              <w:rPr>
                <w:rFonts w:asciiTheme="minorHAnsi" w:eastAsia="Calibri" w:hAnsiTheme="minorHAnsi" w:cs="Calibri"/>
                <w:color w:val="000000" w:themeColor="text1"/>
                <w:sz w:val="24"/>
                <w:szCs w:val="24"/>
              </w:rPr>
              <w:t xml:space="preserve">Employee List for NGO Bureau (Monthly &amp; Yearly with Salary details). </w:t>
            </w:r>
          </w:p>
          <w:p w:rsidR="00D67966" w:rsidRPr="0093197D" w:rsidRDefault="00D67966" w:rsidP="006E1627">
            <w:pPr>
              <w:numPr>
                <w:ilvl w:val="0"/>
                <w:numId w:val="5"/>
              </w:numPr>
              <w:autoSpaceDE w:val="0"/>
              <w:autoSpaceDN w:val="0"/>
              <w:adjustRightInd w:val="0"/>
              <w:rPr>
                <w:rFonts w:asciiTheme="minorHAnsi" w:eastAsia="Calibri" w:hAnsiTheme="minorHAnsi" w:cs="Calibri"/>
                <w:color w:val="000000" w:themeColor="text1"/>
                <w:sz w:val="24"/>
                <w:szCs w:val="24"/>
              </w:rPr>
            </w:pPr>
            <w:r w:rsidRPr="0093197D">
              <w:rPr>
                <w:rFonts w:asciiTheme="minorHAnsi" w:eastAsia="Calibri" w:hAnsiTheme="minorHAnsi" w:cs="Calibri"/>
                <w:color w:val="000000" w:themeColor="text1"/>
                <w:sz w:val="24"/>
                <w:szCs w:val="24"/>
              </w:rPr>
              <w:t xml:space="preserve">Employee Service Length (Active). </w:t>
            </w:r>
          </w:p>
          <w:p w:rsidR="00D67966" w:rsidRPr="0093197D" w:rsidRDefault="00D67966" w:rsidP="006E1627">
            <w:pPr>
              <w:numPr>
                <w:ilvl w:val="0"/>
                <w:numId w:val="5"/>
              </w:numPr>
              <w:autoSpaceDE w:val="0"/>
              <w:autoSpaceDN w:val="0"/>
              <w:adjustRightInd w:val="0"/>
              <w:rPr>
                <w:rFonts w:asciiTheme="minorHAnsi" w:eastAsia="Calibri" w:hAnsiTheme="minorHAnsi" w:cs="Calibri"/>
                <w:color w:val="000000" w:themeColor="text1"/>
                <w:sz w:val="24"/>
                <w:szCs w:val="24"/>
              </w:rPr>
            </w:pPr>
            <w:r w:rsidRPr="0093197D">
              <w:rPr>
                <w:rFonts w:asciiTheme="minorHAnsi" w:eastAsia="Calibri" w:hAnsiTheme="minorHAnsi" w:cs="Calibri"/>
                <w:color w:val="000000" w:themeColor="text1"/>
                <w:sz w:val="24"/>
                <w:szCs w:val="24"/>
              </w:rPr>
              <w:t xml:space="preserve">Employee Emergency Contact. </w:t>
            </w:r>
          </w:p>
          <w:p w:rsidR="00D67966" w:rsidRPr="0093197D" w:rsidRDefault="00D67966" w:rsidP="006E1627">
            <w:pPr>
              <w:numPr>
                <w:ilvl w:val="0"/>
                <w:numId w:val="5"/>
              </w:numPr>
              <w:autoSpaceDE w:val="0"/>
              <w:autoSpaceDN w:val="0"/>
              <w:adjustRightInd w:val="0"/>
              <w:rPr>
                <w:rFonts w:asciiTheme="minorHAnsi" w:eastAsia="Calibri" w:hAnsiTheme="minorHAnsi" w:cs="Calibri"/>
                <w:color w:val="000000" w:themeColor="text1"/>
                <w:sz w:val="24"/>
                <w:szCs w:val="24"/>
              </w:rPr>
            </w:pPr>
            <w:r w:rsidRPr="0093197D">
              <w:rPr>
                <w:rFonts w:asciiTheme="minorHAnsi" w:eastAsia="Calibri" w:hAnsiTheme="minorHAnsi" w:cs="Calibri"/>
                <w:color w:val="000000" w:themeColor="text1"/>
                <w:sz w:val="24"/>
                <w:szCs w:val="24"/>
              </w:rPr>
              <w:t xml:space="preserve">Employee Experience Information. </w:t>
            </w:r>
          </w:p>
          <w:p w:rsidR="00D67966" w:rsidRPr="0093197D" w:rsidRDefault="00D67966" w:rsidP="006E1627">
            <w:pPr>
              <w:numPr>
                <w:ilvl w:val="0"/>
                <w:numId w:val="5"/>
              </w:numPr>
              <w:autoSpaceDE w:val="0"/>
              <w:autoSpaceDN w:val="0"/>
              <w:adjustRightInd w:val="0"/>
              <w:rPr>
                <w:rFonts w:asciiTheme="minorHAnsi" w:eastAsia="Calibri" w:hAnsiTheme="minorHAnsi" w:cs="Calibri"/>
                <w:color w:val="000000" w:themeColor="text1"/>
                <w:sz w:val="24"/>
                <w:szCs w:val="24"/>
              </w:rPr>
            </w:pPr>
            <w:r w:rsidRPr="0093197D">
              <w:rPr>
                <w:rFonts w:asciiTheme="minorHAnsi" w:eastAsia="Calibri" w:hAnsiTheme="minorHAnsi" w:cs="Calibri"/>
                <w:color w:val="000000" w:themeColor="text1"/>
                <w:sz w:val="24"/>
                <w:szCs w:val="24"/>
              </w:rPr>
              <w:t xml:space="preserve">Employee ID card and Blood Group Information. </w:t>
            </w:r>
          </w:p>
          <w:p w:rsidR="00D67966" w:rsidRPr="0093197D" w:rsidRDefault="00D67966" w:rsidP="006E1627">
            <w:pPr>
              <w:numPr>
                <w:ilvl w:val="0"/>
                <w:numId w:val="5"/>
              </w:numPr>
              <w:autoSpaceDE w:val="0"/>
              <w:autoSpaceDN w:val="0"/>
              <w:adjustRightInd w:val="0"/>
              <w:rPr>
                <w:rFonts w:asciiTheme="minorHAnsi" w:eastAsia="Calibri" w:hAnsiTheme="minorHAnsi" w:cs="Calibri"/>
                <w:color w:val="000000" w:themeColor="text1"/>
                <w:sz w:val="24"/>
                <w:szCs w:val="24"/>
              </w:rPr>
            </w:pPr>
            <w:r w:rsidRPr="0093197D">
              <w:rPr>
                <w:rFonts w:asciiTheme="minorHAnsi" w:eastAsia="Calibri" w:hAnsiTheme="minorHAnsi" w:cs="Calibri"/>
                <w:color w:val="000000" w:themeColor="text1"/>
                <w:sz w:val="24"/>
                <w:szCs w:val="24"/>
              </w:rPr>
              <w:t xml:space="preserve">Employee List with Supervisor Name. </w:t>
            </w:r>
          </w:p>
          <w:p w:rsidR="00D67966" w:rsidRPr="0093197D" w:rsidRDefault="00D67966" w:rsidP="006E1627">
            <w:pPr>
              <w:numPr>
                <w:ilvl w:val="0"/>
                <w:numId w:val="5"/>
              </w:numPr>
              <w:autoSpaceDE w:val="0"/>
              <w:autoSpaceDN w:val="0"/>
              <w:adjustRightInd w:val="0"/>
              <w:rPr>
                <w:rFonts w:asciiTheme="minorHAnsi" w:eastAsia="Calibri" w:hAnsiTheme="minorHAnsi" w:cs="Calibri"/>
                <w:color w:val="000000" w:themeColor="text1"/>
                <w:sz w:val="24"/>
                <w:szCs w:val="24"/>
              </w:rPr>
            </w:pPr>
            <w:r w:rsidRPr="0093197D">
              <w:rPr>
                <w:rFonts w:asciiTheme="minorHAnsi" w:eastAsia="Calibri" w:hAnsiTheme="minorHAnsi" w:cs="Calibri"/>
                <w:color w:val="000000" w:themeColor="text1"/>
                <w:sz w:val="24"/>
                <w:szCs w:val="24"/>
              </w:rPr>
              <w:t xml:space="preserve">Employee List with Address. </w:t>
            </w:r>
          </w:p>
          <w:p w:rsidR="00D67966" w:rsidRPr="0093197D" w:rsidRDefault="00D67966" w:rsidP="006E1627">
            <w:pPr>
              <w:numPr>
                <w:ilvl w:val="0"/>
                <w:numId w:val="5"/>
              </w:numPr>
              <w:autoSpaceDE w:val="0"/>
              <w:autoSpaceDN w:val="0"/>
              <w:adjustRightInd w:val="0"/>
              <w:rPr>
                <w:rFonts w:asciiTheme="minorHAnsi" w:eastAsia="Calibri" w:hAnsiTheme="minorHAnsi" w:cs="Calibri"/>
                <w:color w:val="000000" w:themeColor="text1"/>
                <w:sz w:val="24"/>
                <w:szCs w:val="24"/>
              </w:rPr>
            </w:pPr>
            <w:r w:rsidRPr="0093197D">
              <w:rPr>
                <w:rFonts w:asciiTheme="minorHAnsi" w:eastAsia="Calibri" w:hAnsiTheme="minorHAnsi" w:cs="Calibri"/>
                <w:color w:val="000000" w:themeColor="text1"/>
                <w:sz w:val="24"/>
                <w:szCs w:val="24"/>
              </w:rPr>
              <w:t xml:space="preserve">Employee Education Information. </w:t>
            </w:r>
          </w:p>
          <w:p w:rsidR="00D67966" w:rsidRPr="0093197D" w:rsidRDefault="00D67966" w:rsidP="006E1627">
            <w:pPr>
              <w:numPr>
                <w:ilvl w:val="0"/>
                <w:numId w:val="5"/>
              </w:numPr>
              <w:autoSpaceDE w:val="0"/>
              <w:autoSpaceDN w:val="0"/>
              <w:adjustRightInd w:val="0"/>
              <w:rPr>
                <w:rFonts w:asciiTheme="minorHAnsi" w:hAnsiTheme="minorHAnsi" w:cs="Calibri"/>
                <w:b/>
                <w:bCs/>
                <w:color w:val="000000" w:themeColor="text1"/>
                <w:sz w:val="24"/>
                <w:szCs w:val="24"/>
              </w:rPr>
            </w:pPr>
            <w:r w:rsidRPr="0093197D">
              <w:rPr>
                <w:rFonts w:asciiTheme="minorHAnsi" w:eastAsia="Calibri" w:hAnsiTheme="minorHAnsi" w:cs="Calibri"/>
                <w:color w:val="000000" w:themeColor="text1"/>
                <w:sz w:val="24"/>
                <w:szCs w:val="24"/>
              </w:rPr>
              <w:t>Employee Resume/CV.</w:t>
            </w:r>
          </w:p>
        </w:tc>
      </w:tr>
      <w:tr w:rsidR="00D67966" w:rsidRPr="0093197D" w:rsidTr="00316D09">
        <w:tc>
          <w:tcPr>
            <w:tcW w:w="9576" w:type="dxa"/>
            <w:gridSpan w:val="2"/>
          </w:tcPr>
          <w:p w:rsidR="00D67966" w:rsidRPr="0093197D" w:rsidRDefault="00D67966" w:rsidP="006E1627">
            <w:pPr>
              <w:numPr>
                <w:ilvl w:val="0"/>
                <w:numId w:val="4"/>
              </w:numPr>
              <w:autoSpaceDE w:val="0"/>
              <w:autoSpaceDN w:val="0"/>
              <w:adjustRightInd w:val="0"/>
              <w:rPr>
                <w:rFonts w:asciiTheme="minorHAnsi" w:hAnsiTheme="minorHAnsi" w:cs="Calibri"/>
                <w:b/>
                <w:bCs/>
                <w:color w:val="000000" w:themeColor="text1"/>
                <w:sz w:val="24"/>
                <w:szCs w:val="24"/>
              </w:rPr>
            </w:pPr>
            <w:r w:rsidRPr="0093197D">
              <w:rPr>
                <w:rFonts w:asciiTheme="minorHAnsi" w:hAnsiTheme="minorHAnsi" w:cs="Calibri"/>
                <w:b/>
                <w:color w:val="000000" w:themeColor="text1"/>
                <w:sz w:val="24"/>
                <w:szCs w:val="24"/>
              </w:rPr>
              <w:t>Leave &amp; Time Management Reports</w:t>
            </w:r>
          </w:p>
        </w:tc>
      </w:tr>
      <w:tr w:rsidR="0093197D" w:rsidRPr="0093197D" w:rsidTr="00316D09">
        <w:tc>
          <w:tcPr>
            <w:tcW w:w="738" w:type="dxa"/>
          </w:tcPr>
          <w:p w:rsidR="00D67966" w:rsidRPr="0093197D" w:rsidRDefault="00D67966" w:rsidP="00316D09">
            <w:pPr>
              <w:autoSpaceDE w:val="0"/>
              <w:autoSpaceDN w:val="0"/>
              <w:adjustRightInd w:val="0"/>
              <w:ind w:left="0" w:firstLine="0"/>
              <w:rPr>
                <w:rFonts w:asciiTheme="minorHAnsi" w:hAnsiTheme="minorHAnsi" w:cs="Calibri"/>
                <w:b/>
                <w:bCs/>
                <w:color w:val="000000" w:themeColor="text1"/>
                <w:sz w:val="24"/>
                <w:szCs w:val="24"/>
              </w:rPr>
            </w:pPr>
          </w:p>
        </w:tc>
        <w:tc>
          <w:tcPr>
            <w:tcW w:w="8838" w:type="dxa"/>
          </w:tcPr>
          <w:p w:rsidR="00D67966" w:rsidRPr="0093197D" w:rsidRDefault="00D67966" w:rsidP="006E1627">
            <w:pPr>
              <w:numPr>
                <w:ilvl w:val="0"/>
                <w:numId w:val="7"/>
              </w:numPr>
              <w:autoSpaceDE w:val="0"/>
              <w:autoSpaceDN w:val="0"/>
              <w:adjustRightInd w:val="0"/>
              <w:rPr>
                <w:rFonts w:asciiTheme="minorHAnsi" w:eastAsia="Calibri" w:hAnsiTheme="minorHAnsi" w:cs="Calibri"/>
                <w:color w:val="000000" w:themeColor="text1"/>
                <w:sz w:val="24"/>
                <w:szCs w:val="24"/>
              </w:rPr>
            </w:pPr>
            <w:r w:rsidRPr="0093197D">
              <w:rPr>
                <w:rFonts w:asciiTheme="minorHAnsi" w:eastAsia="Calibri" w:hAnsiTheme="minorHAnsi" w:cs="Calibri"/>
                <w:color w:val="000000" w:themeColor="text1"/>
                <w:sz w:val="24"/>
                <w:szCs w:val="24"/>
              </w:rPr>
              <w:t xml:space="preserve">Time Sheet. </w:t>
            </w:r>
          </w:p>
          <w:p w:rsidR="00D67966" w:rsidRPr="0093197D" w:rsidRDefault="00D67966" w:rsidP="006E1627">
            <w:pPr>
              <w:numPr>
                <w:ilvl w:val="0"/>
                <w:numId w:val="7"/>
              </w:numPr>
              <w:autoSpaceDE w:val="0"/>
              <w:autoSpaceDN w:val="0"/>
              <w:adjustRightInd w:val="0"/>
              <w:rPr>
                <w:rFonts w:asciiTheme="minorHAnsi" w:eastAsia="Calibri" w:hAnsiTheme="minorHAnsi" w:cs="Calibri"/>
                <w:color w:val="000000" w:themeColor="text1"/>
                <w:sz w:val="24"/>
                <w:szCs w:val="24"/>
              </w:rPr>
            </w:pPr>
            <w:r w:rsidRPr="0093197D">
              <w:rPr>
                <w:rFonts w:asciiTheme="minorHAnsi" w:eastAsia="Calibri" w:hAnsiTheme="minorHAnsi" w:cs="Calibri"/>
                <w:color w:val="000000" w:themeColor="text1"/>
                <w:sz w:val="24"/>
                <w:szCs w:val="24"/>
              </w:rPr>
              <w:t xml:space="preserve">Employee Leave Balance. </w:t>
            </w:r>
          </w:p>
          <w:p w:rsidR="00D67966" w:rsidRPr="0093197D" w:rsidRDefault="00D67966" w:rsidP="006E1627">
            <w:pPr>
              <w:numPr>
                <w:ilvl w:val="0"/>
                <w:numId w:val="7"/>
              </w:numPr>
              <w:autoSpaceDE w:val="0"/>
              <w:autoSpaceDN w:val="0"/>
              <w:adjustRightInd w:val="0"/>
              <w:rPr>
                <w:rFonts w:asciiTheme="minorHAnsi" w:eastAsia="Calibri" w:hAnsiTheme="minorHAnsi" w:cs="Calibri"/>
                <w:color w:val="000000" w:themeColor="text1"/>
                <w:sz w:val="24"/>
                <w:szCs w:val="24"/>
              </w:rPr>
            </w:pPr>
            <w:r w:rsidRPr="0093197D">
              <w:rPr>
                <w:rFonts w:asciiTheme="minorHAnsi" w:eastAsia="Calibri" w:hAnsiTheme="minorHAnsi" w:cs="Calibri"/>
                <w:color w:val="000000" w:themeColor="text1"/>
                <w:sz w:val="24"/>
                <w:szCs w:val="24"/>
              </w:rPr>
              <w:t xml:space="preserve">Employee Leave Details. </w:t>
            </w:r>
          </w:p>
          <w:p w:rsidR="00D67966" w:rsidRPr="0093197D" w:rsidRDefault="00D67966" w:rsidP="006E1627">
            <w:pPr>
              <w:numPr>
                <w:ilvl w:val="0"/>
                <w:numId w:val="7"/>
              </w:numPr>
              <w:autoSpaceDE w:val="0"/>
              <w:autoSpaceDN w:val="0"/>
              <w:adjustRightInd w:val="0"/>
              <w:rPr>
                <w:rFonts w:asciiTheme="minorHAnsi" w:eastAsia="Calibri" w:hAnsiTheme="minorHAnsi" w:cs="Calibri"/>
                <w:color w:val="000000" w:themeColor="text1"/>
                <w:sz w:val="24"/>
                <w:szCs w:val="24"/>
              </w:rPr>
            </w:pPr>
            <w:r w:rsidRPr="0093197D">
              <w:rPr>
                <w:rFonts w:asciiTheme="minorHAnsi" w:eastAsia="Calibri" w:hAnsiTheme="minorHAnsi" w:cs="Calibri"/>
                <w:color w:val="000000" w:themeColor="text1"/>
                <w:sz w:val="24"/>
                <w:szCs w:val="24"/>
              </w:rPr>
              <w:t xml:space="preserve">Leave Type </w:t>
            </w:r>
            <w:r w:rsidR="006F70DD" w:rsidRPr="0093197D">
              <w:rPr>
                <w:rFonts w:asciiTheme="minorHAnsi" w:eastAsia="Calibri" w:hAnsiTheme="minorHAnsi" w:cs="Calibri"/>
                <w:color w:val="000000" w:themeColor="text1"/>
                <w:sz w:val="24"/>
                <w:szCs w:val="24"/>
              </w:rPr>
              <w:t>Wise</w:t>
            </w:r>
            <w:r w:rsidRPr="0093197D">
              <w:rPr>
                <w:rFonts w:asciiTheme="minorHAnsi" w:eastAsia="Calibri" w:hAnsiTheme="minorHAnsi" w:cs="Calibri"/>
                <w:color w:val="000000" w:themeColor="text1"/>
                <w:sz w:val="24"/>
                <w:szCs w:val="24"/>
              </w:rPr>
              <w:t xml:space="preserve"> Balance. </w:t>
            </w:r>
          </w:p>
          <w:p w:rsidR="00D67966" w:rsidRPr="0093197D" w:rsidRDefault="00D67966" w:rsidP="006E1627">
            <w:pPr>
              <w:numPr>
                <w:ilvl w:val="0"/>
                <w:numId w:val="7"/>
              </w:numPr>
              <w:autoSpaceDE w:val="0"/>
              <w:autoSpaceDN w:val="0"/>
              <w:adjustRightInd w:val="0"/>
              <w:rPr>
                <w:rFonts w:asciiTheme="minorHAnsi" w:hAnsiTheme="minorHAnsi" w:cs="Calibri"/>
                <w:bCs/>
                <w:color w:val="000000" w:themeColor="text1"/>
                <w:sz w:val="24"/>
                <w:szCs w:val="24"/>
              </w:rPr>
            </w:pPr>
            <w:r w:rsidRPr="0093197D">
              <w:rPr>
                <w:rFonts w:asciiTheme="minorHAnsi" w:eastAsia="Calibri" w:hAnsiTheme="minorHAnsi" w:cs="Calibri"/>
                <w:color w:val="000000" w:themeColor="text1"/>
                <w:sz w:val="24"/>
                <w:szCs w:val="24"/>
              </w:rPr>
              <w:t>Leave Type wise List.</w:t>
            </w:r>
          </w:p>
        </w:tc>
      </w:tr>
      <w:tr w:rsidR="00D67966" w:rsidRPr="0093197D" w:rsidTr="00316D09">
        <w:tc>
          <w:tcPr>
            <w:tcW w:w="9576" w:type="dxa"/>
            <w:gridSpan w:val="2"/>
          </w:tcPr>
          <w:p w:rsidR="00D67966" w:rsidRPr="0093197D" w:rsidRDefault="00D67966" w:rsidP="006E1627">
            <w:pPr>
              <w:numPr>
                <w:ilvl w:val="0"/>
                <w:numId w:val="4"/>
              </w:numPr>
              <w:autoSpaceDE w:val="0"/>
              <w:autoSpaceDN w:val="0"/>
              <w:adjustRightInd w:val="0"/>
              <w:rPr>
                <w:rFonts w:asciiTheme="minorHAnsi" w:eastAsia="Calibri" w:hAnsiTheme="minorHAnsi" w:cs="Calibri"/>
                <w:color w:val="000000" w:themeColor="text1"/>
                <w:sz w:val="24"/>
                <w:szCs w:val="24"/>
              </w:rPr>
            </w:pPr>
            <w:r w:rsidRPr="0093197D">
              <w:rPr>
                <w:rFonts w:asciiTheme="minorHAnsi" w:hAnsiTheme="minorHAnsi" w:cs="Calibri"/>
                <w:b/>
                <w:bCs/>
                <w:color w:val="000000" w:themeColor="text1"/>
                <w:sz w:val="24"/>
                <w:szCs w:val="24"/>
              </w:rPr>
              <w:t>Performance Appraisal Reports</w:t>
            </w:r>
          </w:p>
        </w:tc>
      </w:tr>
      <w:tr w:rsidR="0093197D" w:rsidRPr="0093197D" w:rsidTr="00316D09">
        <w:trPr>
          <w:trHeight w:val="64"/>
        </w:trPr>
        <w:tc>
          <w:tcPr>
            <w:tcW w:w="738" w:type="dxa"/>
          </w:tcPr>
          <w:p w:rsidR="00D67966" w:rsidRPr="0093197D" w:rsidRDefault="00D67966" w:rsidP="00316D09">
            <w:pPr>
              <w:autoSpaceDE w:val="0"/>
              <w:autoSpaceDN w:val="0"/>
              <w:adjustRightInd w:val="0"/>
              <w:ind w:left="0" w:firstLine="0"/>
              <w:rPr>
                <w:rFonts w:asciiTheme="minorHAnsi" w:hAnsiTheme="minorHAnsi" w:cs="Calibri"/>
                <w:b/>
                <w:bCs/>
                <w:color w:val="000000" w:themeColor="text1"/>
                <w:sz w:val="24"/>
                <w:szCs w:val="24"/>
              </w:rPr>
            </w:pPr>
          </w:p>
        </w:tc>
        <w:tc>
          <w:tcPr>
            <w:tcW w:w="8838" w:type="dxa"/>
          </w:tcPr>
          <w:p w:rsidR="0093197D" w:rsidRPr="0093197D" w:rsidRDefault="0093197D" w:rsidP="0093197D">
            <w:pPr>
              <w:pStyle w:val="ListParagraph"/>
              <w:numPr>
                <w:ilvl w:val="0"/>
                <w:numId w:val="87"/>
              </w:numPr>
              <w:rPr>
                <w:rFonts w:asciiTheme="minorHAnsi" w:hAnsiTheme="minorHAnsi"/>
                <w:color w:val="000000" w:themeColor="text1"/>
                <w:sz w:val="24"/>
                <w:szCs w:val="24"/>
              </w:rPr>
            </w:pPr>
            <w:r w:rsidRPr="0093197D">
              <w:rPr>
                <w:rFonts w:asciiTheme="minorHAnsi" w:hAnsiTheme="minorHAnsi"/>
                <w:color w:val="000000" w:themeColor="text1"/>
                <w:sz w:val="24"/>
                <w:szCs w:val="24"/>
              </w:rPr>
              <w:t>Appraisal Eligibility List</w:t>
            </w:r>
          </w:p>
          <w:tbl>
            <w:tblPr>
              <w:tblW w:w="0" w:type="auto"/>
              <w:tblCellSpacing w:w="0" w:type="dxa"/>
              <w:tblCellMar>
                <w:left w:w="0" w:type="dxa"/>
                <w:right w:w="0" w:type="dxa"/>
              </w:tblCellMar>
              <w:tblLook w:val="04A0"/>
            </w:tblPr>
            <w:tblGrid>
              <w:gridCol w:w="6"/>
              <w:gridCol w:w="4490"/>
            </w:tblGrid>
            <w:tr w:rsidR="0093197D" w:rsidRPr="0093197D" w:rsidTr="0093197D">
              <w:trPr>
                <w:tblCellSpacing w:w="0" w:type="dxa"/>
              </w:trPr>
              <w:tc>
                <w:tcPr>
                  <w:tcW w:w="0" w:type="auto"/>
                  <w:vAlign w:val="center"/>
                  <w:hideMark/>
                </w:tcPr>
                <w:p w:rsidR="0093197D" w:rsidRPr="0093197D" w:rsidRDefault="0093197D" w:rsidP="0093197D">
                  <w:pPr>
                    <w:pStyle w:val="ListParagraph"/>
                    <w:numPr>
                      <w:ilvl w:val="0"/>
                      <w:numId w:val="87"/>
                    </w:numPr>
                    <w:rPr>
                      <w:rFonts w:asciiTheme="minorHAnsi" w:hAnsiTheme="minorHAnsi"/>
                      <w:color w:val="000000" w:themeColor="text1"/>
                      <w:sz w:val="24"/>
                      <w:szCs w:val="24"/>
                    </w:rPr>
                  </w:pPr>
                </w:p>
              </w:tc>
              <w:tc>
                <w:tcPr>
                  <w:tcW w:w="0" w:type="auto"/>
                  <w:noWrap/>
                  <w:vAlign w:val="center"/>
                  <w:hideMark/>
                </w:tcPr>
                <w:p w:rsidR="0093197D" w:rsidRPr="0093197D" w:rsidRDefault="0093197D" w:rsidP="0093197D">
                  <w:pPr>
                    <w:pStyle w:val="ListParagraph"/>
                    <w:numPr>
                      <w:ilvl w:val="0"/>
                      <w:numId w:val="87"/>
                    </w:numPr>
                    <w:rPr>
                      <w:rFonts w:asciiTheme="minorHAnsi" w:eastAsiaTheme="minorHAnsi" w:hAnsiTheme="minorHAnsi"/>
                      <w:color w:val="000000" w:themeColor="text1"/>
                      <w:sz w:val="24"/>
                      <w:szCs w:val="24"/>
                    </w:rPr>
                  </w:pPr>
                  <w:r w:rsidRPr="0093197D">
                    <w:rPr>
                      <w:rFonts w:asciiTheme="minorHAnsi" w:hAnsiTheme="minorHAnsi"/>
                      <w:color w:val="000000" w:themeColor="text1"/>
                      <w:sz w:val="24"/>
                      <w:szCs w:val="24"/>
                    </w:rPr>
                    <w:t>Department Wise Appraisal Details</w:t>
                  </w:r>
                </w:p>
              </w:tc>
            </w:tr>
          </w:tbl>
          <w:p w:rsidR="00D67966" w:rsidRPr="0093197D" w:rsidRDefault="0093197D" w:rsidP="0093197D">
            <w:pPr>
              <w:pStyle w:val="ListParagraph"/>
              <w:numPr>
                <w:ilvl w:val="0"/>
                <w:numId w:val="87"/>
              </w:numPr>
              <w:rPr>
                <w:rFonts w:asciiTheme="minorHAnsi" w:eastAsiaTheme="minorHAnsi" w:hAnsiTheme="minorHAnsi"/>
                <w:color w:val="000000" w:themeColor="text1"/>
                <w:sz w:val="24"/>
                <w:szCs w:val="24"/>
              </w:rPr>
            </w:pPr>
            <w:r w:rsidRPr="0093197D">
              <w:rPr>
                <w:rFonts w:asciiTheme="minorHAnsi" w:hAnsiTheme="minorHAnsi"/>
                <w:color w:val="000000" w:themeColor="text1"/>
                <w:sz w:val="24"/>
                <w:szCs w:val="24"/>
              </w:rPr>
              <w:t>Appraisal Status</w:t>
            </w:r>
          </w:p>
        </w:tc>
      </w:tr>
      <w:tr w:rsidR="00D67966" w:rsidRPr="0093197D" w:rsidTr="00316D09">
        <w:trPr>
          <w:trHeight w:val="64"/>
        </w:trPr>
        <w:tc>
          <w:tcPr>
            <w:tcW w:w="9576" w:type="dxa"/>
            <w:gridSpan w:val="2"/>
          </w:tcPr>
          <w:p w:rsidR="00D67966" w:rsidRPr="0093197D" w:rsidRDefault="00D67966" w:rsidP="006E1627">
            <w:pPr>
              <w:numPr>
                <w:ilvl w:val="0"/>
                <w:numId w:val="4"/>
              </w:numPr>
              <w:autoSpaceDE w:val="0"/>
              <w:autoSpaceDN w:val="0"/>
              <w:adjustRightInd w:val="0"/>
              <w:rPr>
                <w:rFonts w:asciiTheme="minorHAnsi" w:eastAsia="Calibri" w:hAnsiTheme="minorHAnsi" w:cs="Calibri"/>
                <w:color w:val="000000" w:themeColor="text1"/>
                <w:sz w:val="24"/>
                <w:szCs w:val="24"/>
              </w:rPr>
            </w:pPr>
            <w:r w:rsidRPr="0093197D">
              <w:rPr>
                <w:rFonts w:asciiTheme="minorHAnsi" w:hAnsiTheme="minorHAnsi" w:cs="Calibri"/>
                <w:b/>
                <w:bCs/>
                <w:color w:val="000000" w:themeColor="text1"/>
                <w:sz w:val="24"/>
                <w:szCs w:val="24"/>
              </w:rPr>
              <w:t>Payroll Reports</w:t>
            </w:r>
          </w:p>
        </w:tc>
      </w:tr>
      <w:tr w:rsidR="0093197D" w:rsidRPr="0093197D" w:rsidTr="00316D09">
        <w:trPr>
          <w:trHeight w:val="64"/>
        </w:trPr>
        <w:tc>
          <w:tcPr>
            <w:tcW w:w="738" w:type="dxa"/>
          </w:tcPr>
          <w:p w:rsidR="00D67966" w:rsidRPr="0093197D" w:rsidRDefault="00D67966" w:rsidP="00316D09">
            <w:pPr>
              <w:autoSpaceDE w:val="0"/>
              <w:autoSpaceDN w:val="0"/>
              <w:adjustRightInd w:val="0"/>
              <w:ind w:left="0" w:firstLine="0"/>
              <w:rPr>
                <w:rFonts w:asciiTheme="minorHAnsi" w:hAnsiTheme="minorHAnsi" w:cs="Calibri"/>
                <w:b/>
                <w:bCs/>
                <w:color w:val="000000" w:themeColor="text1"/>
                <w:sz w:val="24"/>
                <w:szCs w:val="24"/>
              </w:rPr>
            </w:pPr>
          </w:p>
        </w:tc>
        <w:tc>
          <w:tcPr>
            <w:tcW w:w="8838" w:type="dxa"/>
          </w:tcPr>
          <w:p w:rsidR="00D67966" w:rsidRPr="0093197D" w:rsidRDefault="00D67966" w:rsidP="006E1627">
            <w:pPr>
              <w:numPr>
                <w:ilvl w:val="0"/>
                <w:numId w:val="9"/>
              </w:numPr>
              <w:autoSpaceDE w:val="0"/>
              <w:autoSpaceDN w:val="0"/>
              <w:adjustRightInd w:val="0"/>
              <w:rPr>
                <w:rFonts w:asciiTheme="minorHAnsi" w:eastAsia="Calibri" w:hAnsiTheme="minorHAnsi" w:cs="Calibri"/>
                <w:color w:val="000000" w:themeColor="text1"/>
                <w:sz w:val="24"/>
                <w:szCs w:val="24"/>
              </w:rPr>
            </w:pPr>
            <w:r w:rsidRPr="0093197D">
              <w:rPr>
                <w:rFonts w:asciiTheme="minorHAnsi" w:eastAsia="Calibri" w:hAnsiTheme="minorHAnsi" w:cs="Calibri"/>
                <w:color w:val="000000" w:themeColor="text1"/>
                <w:sz w:val="24"/>
                <w:szCs w:val="24"/>
              </w:rPr>
              <w:t xml:space="preserve">Grade </w:t>
            </w:r>
            <w:r w:rsidR="006F70DD" w:rsidRPr="0093197D">
              <w:rPr>
                <w:rFonts w:asciiTheme="minorHAnsi" w:eastAsia="Calibri" w:hAnsiTheme="minorHAnsi" w:cs="Calibri"/>
                <w:color w:val="000000" w:themeColor="text1"/>
                <w:sz w:val="24"/>
                <w:szCs w:val="24"/>
              </w:rPr>
              <w:t>Wise</w:t>
            </w:r>
            <w:r w:rsidRPr="0093197D">
              <w:rPr>
                <w:rFonts w:asciiTheme="minorHAnsi" w:eastAsia="Calibri" w:hAnsiTheme="minorHAnsi" w:cs="Calibri"/>
                <w:color w:val="000000" w:themeColor="text1"/>
                <w:sz w:val="24"/>
                <w:szCs w:val="24"/>
              </w:rPr>
              <w:t xml:space="preserve"> Employee Salary Details. </w:t>
            </w:r>
          </w:p>
          <w:p w:rsidR="00D67966" w:rsidRPr="0093197D" w:rsidRDefault="00D67966" w:rsidP="006E1627">
            <w:pPr>
              <w:numPr>
                <w:ilvl w:val="0"/>
                <w:numId w:val="9"/>
              </w:numPr>
              <w:autoSpaceDE w:val="0"/>
              <w:autoSpaceDN w:val="0"/>
              <w:adjustRightInd w:val="0"/>
              <w:rPr>
                <w:rFonts w:asciiTheme="minorHAnsi" w:eastAsia="Calibri" w:hAnsiTheme="minorHAnsi" w:cs="Calibri"/>
                <w:color w:val="000000" w:themeColor="text1"/>
                <w:sz w:val="24"/>
                <w:szCs w:val="24"/>
              </w:rPr>
            </w:pPr>
            <w:r w:rsidRPr="0093197D">
              <w:rPr>
                <w:rFonts w:asciiTheme="minorHAnsi" w:eastAsia="Calibri" w:hAnsiTheme="minorHAnsi" w:cs="Calibri"/>
                <w:color w:val="000000" w:themeColor="text1"/>
                <w:sz w:val="24"/>
                <w:szCs w:val="24"/>
              </w:rPr>
              <w:t xml:space="preserve">Grade </w:t>
            </w:r>
            <w:r w:rsidR="006F70DD" w:rsidRPr="0093197D">
              <w:rPr>
                <w:rFonts w:asciiTheme="minorHAnsi" w:eastAsia="Calibri" w:hAnsiTheme="minorHAnsi" w:cs="Calibri"/>
                <w:color w:val="000000" w:themeColor="text1"/>
                <w:sz w:val="24"/>
                <w:szCs w:val="24"/>
              </w:rPr>
              <w:t>Wise</w:t>
            </w:r>
            <w:r w:rsidRPr="0093197D">
              <w:rPr>
                <w:rFonts w:asciiTheme="minorHAnsi" w:eastAsia="Calibri" w:hAnsiTheme="minorHAnsi" w:cs="Calibri"/>
                <w:color w:val="000000" w:themeColor="text1"/>
                <w:sz w:val="24"/>
                <w:szCs w:val="24"/>
              </w:rPr>
              <w:t xml:space="preserve"> Salary Information. </w:t>
            </w:r>
          </w:p>
          <w:p w:rsidR="00D67966" w:rsidRPr="0093197D" w:rsidRDefault="00D67966" w:rsidP="006E1627">
            <w:pPr>
              <w:numPr>
                <w:ilvl w:val="0"/>
                <w:numId w:val="9"/>
              </w:numPr>
              <w:autoSpaceDE w:val="0"/>
              <w:autoSpaceDN w:val="0"/>
              <w:adjustRightInd w:val="0"/>
              <w:rPr>
                <w:rFonts w:asciiTheme="minorHAnsi" w:eastAsia="Calibri" w:hAnsiTheme="minorHAnsi" w:cs="Calibri"/>
                <w:color w:val="000000" w:themeColor="text1"/>
                <w:sz w:val="24"/>
                <w:szCs w:val="24"/>
              </w:rPr>
            </w:pPr>
            <w:r w:rsidRPr="0093197D">
              <w:rPr>
                <w:rFonts w:asciiTheme="minorHAnsi" w:eastAsia="Calibri" w:hAnsiTheme="minorHAnsi" w:cs="Calibri"/>
                <w:color w:val="000000" w:themeColor="text1"/>
                <w:sz w:val="24"/>
                <w:szCs w:val="24"/>
              </w:rPr>
              <w:t xml:space="preserve">Gratuity Summary. </w:t>
            </w:r>
          </w:p>
          <w:p w:rsidR="00D67966" w:rsidRPr="0093197D" w:rsidRDefault="00D67966" w:rsidP="006E1627">
            <w:pPr>
              <w:numPr>
                <w:ilvl w:val="0"/>
                <w:numId w:val="9"/>
              </w:numPr>
              <w:autoSpaceDE w:val="0"/>
              <w:autoSpaceDN w:val="0"/>
              <w:adjustRightInd w:val="0"/>
              <w:rPr>
                <w:rFonts w:asciiTheme="minorHAnsi" w:eastAsia="Calibri" w:hAnsiTheme="minorHAnsi" w:cs="Calibri"/>
                <w:color w:val="000000" w:themeColor="text1"/>
                <w:sz w:val="24"/>
                <w:szCs w:val="24"/>
              </w:rPr>
            </w:pPr>
            <w:r w:rsidRPr="0093197D">
              <w:rPr>
                <w:rFonts w:asciiTheme="minorHAnsi" w:eastAsia="Calibri" w:hAnsiTheme="minorHAnsi" w:cs="Calibri"/>
                <w:color w:val="000000" w:themeColor="text1"/>
                <w:sz w:val="24"/>
                <w:szCs w:val="24"/>
              </w:rPr>
              <w:t xml:space="preserve">Income Tax Plan. </w:t>
            </w:r>
          </w:p>
          <w:p w:rsidR="00D67966" w:rsidRPr="0093197D" w:rsidRDefault="00D67966" w:rsidP="006E1627">
            <w:pPr>
              <w:numPr>
                <w:ilvl w:val="0"/>
                <w:numId w:val="9"/>
              </w:numPr>
              <w:autoSpaceDE w:val="0"/>
              <w:autoSpaceDN w:val="0"/>
              <w:adjustRightInd w:val="0"/>
              <w:rPr>
                <w:rFonts w:asciiTheme="minorHAnsi" w:eastAsia="Calibri" w:hAnsiTheme="minorHAnsi" w:cs="Calibri"/>
                <w:color w:val="000000" w:themeColor="text1"/>
                <w:sz w:val="24"/>
                <w:szCs w:val="24"/>
              </w:rPr>
            </w:pPr>
            <w:r w:rsidRPr="0093197D">
              <w:rPr>
                <w:rFonts w:asciiTheme="minorHAnsi" w:eastAsia="Calibri" w:hAnsiTheme="minorHAnsi" w:cs="Calibri"/>
                <w:color w:val="000000" w:themeColor="text1"/>
                <w:sz w:val="24"/>
                <w:szCs w:val="24"/>
              </w:rPr>
              <w:t xml:space="preserve">Income Tax Computation. </w:t>
            </w:r>
          </w:p>
          <w:p w:rsidR="00D67966" w:rsidRPr="0093197D" w:rsidRDefault="00D67966" w:rsidP="006E1627">
            <w:pPr>
              <w:numPr>
                <w:ilvl w:val="0"/>
                <w:numId w:val="9"/>
              </w:numPr>
              <w:autoSpaceDE w:val="0"/>
              <w:autoSpaceDN w:val="0"/>
              <w:adjustRightInd w:val="0"/>
              <w:rPr>
                <w:rFonts w:asciiTheme="minorHAnsi" w:eastAsia="Calibri" w:hAnsiTheme="minorHAnsi" w:cs="Calibri"/>
                <w:color w:val="000000" w:themeColor="text1"/>
                <w:sz w:val="24"/>
                <w:szCs w:val="24"/>
              </w:rPr>
            </w:pPr>
            <w:r w:rsidRPr="0093197D">
              <w:rPr>
                <w:rFonts w:asciiTheme="minorHAnsi" w:eastAsia="Calibri" w:hAnsiTheme="minorHAnsi" w:cs="Calibri"/>
                <w:color w:val="000000" w:themeColor="text1"/>
                <w:sz w:val="24"/>
                <w:szCs w:val="24"/>
              </w:rPr>
              <w:t xml:space="preserve">Income Tax Deduction. </w:t>
            </w:r>
          </w:p>
          <w:p w:rsidR="00D67966" w:rsidRPr="0093197D" w:rsidRDefault="00D67966" w:rsidP="006E1627">
            <w:pPr>
              <w:numPr>
                <w:ilvl w:val="0"/>
                <w:numId w:val="9"/>
              </w:numPr>
              <w:autoSpaceDE w:val="0"/>
              <w:autoSpaceDN w:val="0"/>
              <w:adjustRightInd w:val="0"/>
              <w:rPr>
                <w:rFonts w:asciiTheme="minorHAnsi" w:eastAsia="Calibri" w:hAnsiTheme="minorHAnsi" w:cs="Calibri"/>
                <w:color w:val="000000" w:themeColor="text1"/>
                <w:sz w:val="24"/>
                <w:szCs w:val="24"/>
              </w:rPr>
            </w:pPr>
            <w:r w:rsidRPr="0093197D">
              <w:rPr>
                <w:rFonts w:asciiTheme="minorHAnsi" w:eastAsia="Calibri" w:hAnsiTheme="minorHAnsi" w:cs="Calibri"/>
                <w:color w:val="000000" w:themeColor="text1"/>
                <w:sz w:val="24"/>
                <w:szCs w:val="24"/>
              </w:rPr>
              <w:t xml:space="preserve">Increment Certificate. </w:t>
            </w:r>
          </w:p>
          <w:p w:rsidR="00D67966" w:rsidRPr="0093197D" w:rsidRDefault="00D67966" w:rsidP="003F0A5F">
            <w:pPr>
              <w:numPr>
                <w:ilvl w:val="0"/>
                <w:numId w:val="9"/>
              </w:numPr>
              <w:autoSpaceDE w:val="0"/>
              <w:autoSpaceDN w:val="0"/>
              <w:adjustRightInd w:val="0"/>
              <w:rPr>
                <w:rFonts w:asciiTheme="minorHAnsi" w:eastAsia="Calibri" w:hAnsiTheme="minorHAnsi" w:cs="Calibri"/>
                <w:color w:val="000000" w:themeColor="text1"/>
                <w:sz w:val="24"/>
                <w:szCs w:val="24"/>
              </w:rPr>
            </w:pPr>
            <w:r w:rsidRPr="0093197D">
              <w:rPr>
                <w:rFonts w:asciiTheme="minorHAnsi" w:eastAsia="Calibri" w:hAnsiTheme="minorHAnsi" w:cs="Calibri"/>
                <w:color w:val="000000" w:themeColor="text1"/>
                <w:sz w:val="24"/>
                <w:szCs w:val="24"/>
              </w:rPr>
              <w:t>Bonus</w:t>
            </w:r>
            <w:r w:rsidR="003F0A5F" w:rsidRPr="0093197D">
              <w:rPr>
                <w:rFonts w:asciiTheme="minorHAnsi" w:eastAsia="Calibri" w:hAnsiTheme="minorHAnsi" w:cs="Calibri"/>
                <w:color w:val="000000" w:themeColor="text1"/>
                <w:sz w:val="24"/>
                <w:szCs w:val="24"/>
              </w:rPr>
              <w:t xml:space="preserve"> Pay slip</w:t>
            </w:r>
            <w:r w:rsidRPr="0093197D">
              <w:rPr>
                <w:rFonts w:asciiTheme="minorHAnsi" w:eastAsia="Calibri" w:hAnsiTheme="minorHAnsi" w:cs="Calibri"/>
                <w:color w:val="000000" w:themeColor="text1"/>
                <w:sz w:val="24"/>
                <w:szCs w:val="24"/>
              </w:rPr>
              <w:t xml:space="preserve">. </w:t>
            </w:r>
          </w:p>
          <w:p w:rsidR="00D67966" w:rsidRPr="0093197D" w:rsidRDefault="00D67966" w:rsidP="006E1627">
            <w:pPr>
              <w:numPr>
                <w:ilvl w:val="0"/>
                <w:numId w:val="9"/>
              </w:numPr>
              <w:autoSpaceDE w:val="0"/>
              <w:autoSpaceDN w:val="0"/>
              <w:adjustRightInd w:val="0"/>
              <w:rPr>
                <w:rFonts w:asciiTheme="minorHAnsi" w:eastAsia="Calibri" w:hAnsiTheme="minorHAnsi" w:cs="Calibri"/>
                <w:color w:val="000000" w:themeColor="text1"/>
                <w:sz w:val="24"/>
                <w:szCs w:val="24"/>
              </w:rPr>
            </w:pPr>
            <w:r w:rsidRPr="0093197D">
              <w:rPr>
                <w:rFonts w:asciiTheme="minorHAnsi" w:eastAsia="Calibri" w:hAnsiTheme="minorHAnsi" w:cs="Calibri"/>
                <w:color w:val="000000" w:themeColor="text1"/>
                <w:sz w:val="24"/>
                <w:szCs w:val="24"/>
              </w:rPr>
              <w:t xml:space="preserve">Salary Pay Slip. </w:t>
            </w:r>
          </w:p>
          <w:p w:rsidR="00D67966" w:rsidRPr="0093197D" w:rsidRDefault="00D67966" w:rsidP="006E1627">
            <w:pPr>
              <w:numPr>
                <w:ilvl w:val="0"/>
                <w:numId w:val="9"/>
              </w:numPr>
              <w:autoSpaceDE w:val="0"/>
              <w:autoSpaceDN w:val="0"/>
              <w:adjustRightInd w:val="0"/>
              <w:rPr>
                <w:rFonts w:asciiTheme="minorHAnsi" w:eastAsia="Calibri" w:hAnsiTheme="minorHAnsi" w:cs="Calibri"/>
                <w:color w:val="000000" w:themeColor="text1"/>
                <w:sz w:val="24"/>
                <w:szCs w:val="24"/>
              </w:rPr>
            </w:pPr>
            <w:r w:rsidRPr="0093197D">
              <w:rPr>
                <w:rFonts w:asciiTheme="minorHAnsi" w:eastAsia="Calibri" w:hAnsiTheme="minorHAnsi" w:cs="Calibri"/>
                <w:color w:val="000000" w:themeColor="text1"/>
                <w:sz w:val="24"/>
                <w:szCs w:val="24"/>
              </w:rPr>
              <w:lastRenderedPageBreak/>
              <w:t xml:space="preserve">Salary Reconciliation. </w:t>
            </w:r>
          </w:p>
          <w:p w:rsidR="00D67966" w:rsidRPr="0093197D" w:rsidRDefault="00D67966" w:rsidP="006E1627">
            <w:pPr>
              <w:numPr>
                <w:ilvl w:val="0"/>
                <w:numId w:val="9"/>
              </w:numPr>
              <w:autoSpaceDE w:val="0"/>
              <w:autoSpaceDN w:val="0"/>
              <w:adjustRightInd w:val="0"/>
              <w:rPr>
                <w:rFonts w:asciiTheme="minorHAnsi" w:eastAsia="Calibri" w:hAnsiTheme="minorHAnsi" w:cs="Calibri"/>
                <w:color w:val="000000" w:themeColor="text1"/>
                <w:sz w:val="24"/>
                <w:szCs w:val="24"/>
              </w:rPr>
            </w:pPr>
            <w:r w:rsidRPr="0093197D">
              <w:rPr>
                <w:rFonts w:asciiTheme="minorHAnsi" w:eastAsia="Calibri" w:hAnsiTheme="minorHAnsi" w:cs="Calibri"/>
                <w:color w:val="000000" w:themeColor="text1"/>
                <w:sz w:val="24"/>
                <w:szCs w:val="24"/>
              </w:rPr>
              <w:t xml:space="preserve">Salary Reconciliation Details. </w:t>
            </w:r>
          </w:p>
          <w:p w:rsidR="00D67966" w:rsidRPr="0093197D" w:rsidRDefault="00D67966" w:rsidP="006E1627">
            <w:pPr>
              <w:numPr>
                <w:ilvl w:val="0"/>
                <w:numId w:val="9"/>
              </w:numPr>
              <w:autoSpaceDE w:val="0"/>
              <w:autoSpaceDN w:val="0"/>
              <w:adjustRightInd w:val="0"/>
              <w:rPr>
                <w:rFonts w:asciiTheme="minorHAnsi" w:eastAsia="Calibri" w:hAnsiTheme="minorHAnsi" w:cs="Calibri"/>
                <w:color w:val="000000" w:themeColor="text1"/>
                <w:sz w:val="24"/>
                <w:szCs w:val="24"/>
              </w:rPr>
            </w:pPr>
            <w:r w:rsidRPr="0093197D">
              <w:rPr>
                <w:rFonts w:asciiTheme="minorHAnsi" w:eastAsia="Calibri" w:hAnsiTheme="minorHAnsi" w:cs="Calibri"/>
                <w:color w:val="000000" w:themeColor="text1"/>
                <w:sz w:val="24"/>
                <w:szCs w:val="24"/>
              </w:rPr>
              <w:t xml:space="preserve">Salary Sheet Employee Wise. </w:t>
            </w:r>
          </w:p>
          <w:p w:rsidR="00D67966" w:rsidRPr="0093197D" w:rsidRDefault="00D67966" w:rsidP="006E1627">
            <w:pPr>
              <w:numPr>
                <w:ilvl w:val="0"/>
                <w:numId w:val="9"/>
              </w:numPr>
              <w:autoSpaceDE w:val="0"/>
              <w:autoSpaceDN w:val="0"/>
              <w:adjustRightInd w:val="0"/>
              <w:rPr>
                <w:rFonts w:asciiTheme="minorHAnsi" w:eastAsia="Calibri" w:hAnsiTheme="minorHAnsi" w:cs="Calibri"/>
                <w:color w:val="000000" w:themeColor="text1"/>
                <w:sz w:val="24"/>
                <w:szCs w:val="24"/>
              </w:rPr>
            </w:pPr>
            <w:r w:rsidRPr="0093197D">
              <w:rPr>
                <w:rFonts w:asciiTheme="minorHAnsi" w:eastAsia="Calibri" w:hAnsiTheme="minorHAnsi" w:cs="Calibri"/>
                <w:color w:val="000000" w:themeColor="text1"/>
                <w:sz w:val="24"/>
                <w:szCs w:val="24"/>
              </w:rPr>
              <w:t xml:space="preserve">Salary Sheet Summary. </w:t>
            </w:r>
          </w:p>
          <w:p w:rsidR="00D67966" w:rsidRPr="0093197D" w:rsidRDefault="00D67966" w:rsidP="006E1627">
            <w:pPr>
              <w:pageBreakBefore/>
              <w:numPr>
                <w:ilvl w:val="0"/>
                <w:numId w:val="9"/>
              </w:numPr>
              <w:autoSpaceDE w:val="0"/>
              <w:autoSpaceDN w:val="0"/>
              <w:adjustRightInd w:val="0"/>
              <w:rPr>
                <w:rFonts w:asciiTheme="minorHAnsi" w:eastAsia="Calibri" w:hAnsiTheme="minorHAnsi" w:cs="Calibri"/>
                <w:color w:val="000000" w:themeColor="text1"/>
                <w:sz w:val="24"/>
                <w:szCs w:val="24"/>
              </w:rPr>
            </w:pPr>
            <w:r w:rsidRPr="0093197D">
              <w:rPr>
                <w:rFonts w:asciiTheme="minorHAnsi" w:eastAsia="Calibri" w:hAnsiTheme="minorHAnsi" w:cs="Calibri"/>
                <w:color w:val="000000" w:themeColor="text1"/>
                <w:sz w:val="24"/>
                <w:szCs w:val="24"/>
              </w:rPr>
              <w:t xml:space="preserve">Salary Statement. </w:t>
            </w:r>
          </w:p>
          <w:p w:rsidR="00D67966" w:rsidRPr="0093197D" w:rsidRDefault="00D67966" w:rsidP="006E1627">
            <w:pPr>
              <w:numPr>
                <w:ilvl w:val="0"/>
                <w:numId w:val="9"/>
              </w:numPr>
              <w:autoSpaceDE w:val="0"/>
              <w:autoSpaceDN w:val="0"/>
              <w:adjustRightInd w:val="0"/>
              <w:rPr>
                <w:rFonts w:asciiTheme="minorHAnsi" w:eastAsia="Calibri" w:hAnsiTheme="minorHAnsi" w:cs="Calibri"/>
                <w:color w:val="000000" w:themeColor="text1"/>
                <w:sz w:val="24"/>
                <w:szCs w:val="24"/>
              </w:rPr>
            </w:pPr>
            <w:r w:rsidRPr="0093197D">
              <w:rPr>
                <w:rFonts w:asciiTheme="minorHAnsi" w:eastAsia="Calibri" w:hAnsiTheme="minorHAnsi" w:cs="Calibri"/>
                <w:color w:val="000000" w:themeColor="text1"/>
                <w:sz w:val="24"/>
                <w:szCs w:val="24"/>
              </w:rPr>
              <w:t xml:space="preserve">Salary Certificate. </w:t>
            </w:r>
          </w:p>
          <w:p w:rsidR="00D67966" w:rsidRPr="0093197D" w:rsidRDefault="00D67966" w:rsidP="006E1627">
            <w:pPr>
              <w:numPr>
                <w:ilvl w:val="0"/>
                <w:numId w:val="9"/>
              </w:numPr>
              <w:autoSpaceDE w:val="0"/>
              <w:autoSpaceDN w:val="0"/>
              <w:adjustRightInd w:val="0"/>
              <w:rPr>
                <w:rFonts w:asciiTheme="minorHAnsi" w:eastAsia="Calibri" w:hAnsiTheme="minorHAnsi" w:cs="Calibri"/>
                <w:color w:val="000000" w:themeColor="text1"/>
                <w:sz w:val="24"/>
                <w:szCs w:val="24"/>
              </w:rPr>
            </w:pPr>
            <w:r w:rsidRPr="0093197D">
              <w:rPr>
                <w:rFonts w:asciiTheme="minorHAnsi" w:eastAsia="Calibri" w:hAnsiTheme="minorHAnsi" w:cs="Calibri"/>
                <w:color w:val="000000" w:themeColor="text1"/>
                <w:sz w:val="24"/>
                <w:szCs w:val="24"/>
              </w:rPr>
              <w:t xml:space="preserve">Over Time Calculation. </w:t>
            </w:r>
          </w:p>
          <w:p w:rsidR="00D67966" w:rsidRPr="0093197D" w:rsidRDefault="00CA4A85" w:rsidP="00CA4A85">
            <w:pPr>
              <w:numPr>
                <w:ilvl w:val="0"/>
                <w:numId w:val="9"/>
              </w:numPr>
              <w:autoSpaceDE w:val="0"/>
              <w:autoSpaceDN w:val="0"/>
              <w:adjustRightInd w:val="0"/>
              <w:rPr>
                <w:rFonts w:asciiTheme="minorHAnsi" w:eastAsia="Calibri" w:hAnsiTheme="minorHAnsi" w:cs="Calibri"/>
                <w:color w:val="000000" w:themeColor="text1"/>
                <w:sz w:val="24"/>
                <w:szCs w:val="24"/>
              </w:rPr>
            </w:pPr>
            <w:r w:rsidRPr="0093197D">
              <w:rPr>
                <w:rFonts w:asciiTheme="minorHAnsi" w:eastAsia="Calibri" w:hAnsiTheme="minorHAnsi" w:cs="Calibri"/>
                <w:color w:val="000000" w:themeColor="text1"/>
                <w:sz w:val="24"/>
                <w:szCs w:val="24"/>
              </w:rPr>
              <w:t>G</w:t>
            </w:r>
            <w:r w:rsidR="00D67966" w:rsidRPr="0093197D">
              <w:rPr>
                <w:rFonts w:asciiTheme="minorHAnsi" w:eastAsia="Calibri" w:hAnsiTheme="minorHAnsi" w:cs="Calibri"/>
                <w:color w:val="000000" w:themeColor="text1"/>
                <w:sz w:val="24"/>
                <w:szCs w:val="24"/>
              </w:rPr>
              <w:t xml:space="preserve">ratuity </w:t>
            </w:r>
            <w:r w:rsidRPr="0093197D">
              <w:rPr>
                <w:rFonts w:asciiTheme="minorHAnsi" w:eastAsia="Calibri" w:hAnsiTheme="minorHAnsi" w:cs="Calibri"/>
                <w:color w:val="000000" w:themeColor="text1"/>
                <w:sz w:val="24"/>
                <w:szCs w:val="24"/>
              </w:rPr>
              <w:t>Reports</w:t>
            </w:r>
          </w:p>
          <w:p w:rsidR="00D67966" w:rsidRPr="0093197D" w:rsidRDefault="00D67966" w:rsidP="006E1627">
            <w:pPr>
              <w:numPr>
                <w:ilvl w:val="0"/>
                <w:numId w:val="9"/>
              </w:numPr>
              <w:autoSpaceDE w:val="0"/>
              <w:autoSpaceDN w:val="0"/>
              <w:adjustRightInd w:val="0"/>
              <w:rPr>
                <w:rFonts w:asciiTheme="minorHAnsi" w:eastAsia="Calibri" w:hAnsiTheme="minorHAnsi" w:cs="Calibri"/>
                <w:color w:val="000000" w:themeColor="text1"/>
                <w:sz w:val="24"/>
                <w:szCs w:val="24"/>
              </w:rPr>
            </w:pPr>
            <w:r w:rsidRPr="0093197D">
              <w:rPr>
                <w:rFonts w:asciiTheme="minorHAnsi" w:eastAsia="Calibri" w:hAnsiTheme="minorHAnsi" w:cs="Calibri"/>
                <w:color w:val="000000" w:themeColor="text1"/>
                <w:sz w:val="24"/>
                <w:szCs w:val="24"/>
              </w:rPr>
              <w:t xml:space="preserve">Yearly PF Contribution. </w:t>
            </w:r>
          </w:p>
          <w:p w:rsidR="00D67966" w:rsidRPr="0093197D" w:rsidRDefault="00D67966" w:rsidP="006E1627">
            <w:pPr>
              <w:numPr>
                <w:ilvl w:val="0"/>
                <w:numId w:val="9"/>
              </w:numPr>
              <w:autoSpaceDE w:val="0"/>
              <w:autoSpaceDN w:val="0"/>
              <w:adjustRightInd w:val="0"/>
              <w:rPr>
                <w:rFonts w:asciiTheme="minorHAnsi" w:eastAsia="Calibri" w:hAnsiTheme="minorHAnsi" w:cs="Calibri"/>
                <w:color w:val="000000" w:themeColor="text1"/>
                <w:sz w:val="24"/>
                <w:szCs w:val="24"/>
              </w:rPr>
            </w:pPr>
            <w:r w:rsidRPr="0093197D">
              <w:rPr>
                <w:rFonts w:asciiTheme="minorHAnsi" w:eastAsia="Calibri" w:hAnsiTheme="minorHAnsi" w:cs="Calibri"/>
                <w:color w:val="000000" w:themeColor="text1"/>
                <w:sz w:val="24"/>
                <w:szCs w:val="24"/>
              </w:rPr>
              <w:t xml:space="preserve">Individual PF Contribution. </w:t>
            </w:r>
          </w:p>
          <w:p w:rsidR="00D67966" w:rsidRPr="0093197D" w:rsidRDefault="00D67966" w:rsidP="006E1627">
            <w:pPr>
              <w:numPr>
                <w:ilvl w:val="0"/>
                <w:numId w:val="9"/>
              </w:numPr>
              <w:autoSpaceDE w:val="0"/>
              <w:autoSpaceDN w:val="0"/>
              <w:adjustRightInd w:val="0"/>
              <w:rPr>
                <w:rFonts w:asciiTheme="minorHAnsi" w:eastAsia="Calibri" w:hAnsiTheme="minorHAnsi" w:cs="Calibri"/>
                <w:color w:val="000000" w:themeColor="text1"/>
                <w:sz w:val="24"/>
                <w:szCs w:val="24"/>
              </w:rPr>
            </w:pPr>
            <w:r w:rsidRPr="0093197D">
              <w:rPr>
                <w:rFonts w:asciiTheme="minorHAnsi" w:eastAsia="Calibri" w:hAnsiTheme="minorHAnsi" w:cs="Calibri"/>
                <w:color w:val="000000" w:themeColor="text1"/>
                <w:sz w:val="24"/>
                <w:szCs w:val="24"/>
              </w:rPr>
              <w:t xml:space="preserve">PF Loan Deduction. </w:t>
            </w:r>
          </w:p>
          <w:p w:rsidR="00D67966" w:rsidRPr="0093197D" w:rsidRDefault="00D67966" w:rsidP="00AD743C">
            <w:pPr>
              <w:numPr>
                <w:ilvl w:val="0"/>
                <w:numId w:val="9"/>
              </w:numPr>
              <w:autoSpaceDE w:val="0"/>
              <w:autoSpaceDN w:val="0"/>
              <w:adjustRightInd w:val="0"/>
              <w:rPr>
                <w:rFonts w:asciiTheme="minorHAnsi" w:eastAsia="Calibri" w:hAnsiTheme="minorHAnsi" w:cs="Calibri"/>
                <w:color w:val="000000" w:themeColor="text1"/>
                <w:sz w:val="24"/>
                <w:szCs w:val="24"/>
              </w:rPr>
            </w:pPr>
            <w:r w:rsidRPr="0093197D">
              <w:rPr>
                <w:rFonts w:asciiTheme="minorHAnsi" w:eastAsia="Calibri" w:hAnsiTheme="minorHAnsi" w:cs="Calibri"/>
                <w:color w:val="000000" w:themeColor="text1"/>
                <w:sz w:val="24"/>
                <w:szCs w:val="24"/>
              </w:rPr>
              <w:t xml:space="preserve">Final Payment list. </w:t>
            </w:r>
          </w:p>
        </w:tc>
      </w:tr>
      <w:tr w:rsidR="0093197D" w:rsidRPr="0093197D" w:rsidTr="00316D09">
        <w:trPr>
          <w:trHeight w:val="64"/>
        </w:trPr>
        <w:tc>
          <w:tcPr>
            <w:tcW w:w="9576" w:type="dxa"/>
            <w:gridSpan w:val="2"/>
          </w:tcPr>
          <w:p w:rsidR="00D67966" w:rsidRPr="0093197D" w:rsidRDefault="00D67966" w:rsidP="006E1627">
            <w:pPr>
              <w:numPr>
                <w:ilvl w:val="0"/>
                <w:numId w:val="4"/>
              </w:numPr>
              <w:autoSpaceDE w:val="0"/>
              <w:autoSpaceDN w:val="0"/>
              <w:adjustRightInd w:val="0"/>
              <w:rPr>
                <w:rFonts w:asciiTheme="minorHAnsi" w:eastAsia="Calibri" w:hAnsiTheme="minorHAnsi" w:cs="Calibri"/>
                <w:color w:val="000000" w:themeColor="text1"/>
                <w:sz w:val="24"/>
                <w:szCs w:val="24"/>
              </w:rPr>
            </w:pPr>
            <w:r w:rsidRPr="0093197D">
              <w:rPr>
                <w:rFonts w:asciiTheme="minorHAnsi" w:hAnsiTheme="minorHAnsi" w:cs="Calibri"/>
                <w:b/>
                <w:bCs/>
                <w:color w:val="000000" w:themeColor="text1"/>
                <w:sz w:val="24"/>
                <w:szCs w:val="24"/>
              </w:rPr>
              <w:lastRenderedPageBreak/>
              <w:t>User Report</w:t>
            </w:r>
          </w:p>
        </w:tc>
      </w:tr>
      <w:tr w:rsidR="0093197D" w:rsidRPr="0093197D" w:rsidTr="00316D09">
        <w:trPr>
          <w:trHeight w:val="64"/>
        </w:trPr>
        <w:tc>
          <w:tcPr>
            <w:tcW w:w="738" w:type="dxa"/>
          </w:tcPr>
          <w:p w:rsidR="00D67966" w:rsidRPr="0093197D" w:rsidRDefault="00D67966" w:rsidP="00316D09">
            <w:pPr>
              <w:autoSpaceDE w:val="0"/>
              <w:autoSpaceDN w:val="0"/>
              <w:adjustRightInd w:val="0"/>
              <w:ind w:left="0" w:firstLine="0"/>
              <w:rPr>
                <w:rFonts w:asciiTheme="minorHAnsi" w:hAnsiTheme="minorHAnsi" w:cs="Calibri"/>
                <w:b/>
                <w:bCs/>
                <w:color w:val="000000" w:themeColor="text1"/>
                <w:sz w:val="24"/>
                <w:szCs w:val="24"/>
              </w:rPr>
            </w:pPr>
          </w:p>
        </w:tc>
        <w:tc>
          <w:tcPr>
            <w:tcW w:w="8838" w:type="dxa"/>
          </w:tcPr>
          <w:p w:rsidR="00D67966" w:rsidRPr="0093197D" w:rsidRDefault="00D67966" w:rsidP="006E1627">
            <w:pPr>
              <w:numPr>
                <w:ilvl w:val="0"/>
                <w:numId w:val="10"/>
              </w:numPr>
              <w:autoSpaceDE w:val="0"/>
              <w:autoSpaceDN w:val="0"/>
              <w:adjustRightInd w:val="0"/>
              <w:rPr>
                <w:rFonts w:asciiTheme="minorHAnsi" w:eastAsia="Calibri" w:hAnsiTheme="minorHAnsi" w:cs="Calibri"/>
                <w:color w:val="000000" w:themeColor="text1"/>
                <w:sz w:val="24"/>
                <w:szCs w:val="24"/>
              </w:rPr>
            </w:pPr>
            <w:r w:rsidRPr="0093197D">
              <w:rPr>
                <w:rFonts w:asciiTheme="minorHAnsi" w:hAnsiTheme="minorHAnsi" w:cs="Calibri"/>
                <w:color w:val="000000" w:themeColor="text1"/>
                <w:sz w:val="24"/>
                <w:szCs w:val="24"/>
              </w:rPr>
              <w:t xml:space="preserve">User Transaction Log </w:t>
            </w:r>
          </w:p>
          <w:p w:rsidR="00AD743C" w:rsidRPr="0093197D" w:rsidRDefault="00AD743C" w:rsidP="006E1627">
            <w:pPr>
              <w:numPr>
                <w:ilvl w:val="0"/>
                <w:numId w:val="10"/>
              </w:numPr>
              <w:autoSpaceDE w:val="0"/>
              <w:autoSpaceDN w:val="0"/>
              <w:adjustRightInd w:val="0"/>
              <w:rPr>
                <w:rFonts w:asciiTheme="minorHAnsi" w:eastAsia="Calibri" w:hAnsiTheme="minorHAnsi" w:cs="Calibri"/>
                <w:color w:val="000000" w:themeColor="text1"/>
                <w:sz w:val="24"/>
                <w:szCs w:val="24"/>
              </w:rPr>
            </w:pPr>
            <w:r w:rsidRPr="0093197D">
              <w:rPr>
                <w:rFonts w:asciiTheme="minorHAnsi" w:hAnsiTheme="minorHAnsi" w:cs="Calibri"/>
                <w:color w:val="000000" w:themeColor="text1"/>
                <w:sz w:val="24"/>
                <w:szCs w:val="24"/>
              </w:rPr>
              <w:t>User In/Out Log</w:t>
            </w:r>
          </w:p>
        </w:tc>
      </w:tr>
    </w:tbl>
    <w:p w:rsidR="003A3679" w:rsidRPr="00251E03" w:rsidRDefault="00D67966" w:rsidP="00F42C32">
      <w:pPr>
        <w:ind w:left="0" w:firstLine="0"/>
        <w:rPr>
          <w:rFonts w:ascii="Calibri" w:hAnsi="Calibri" w:cs="Calibri"/>
          <w:b/>
          <w:i/>
          <w:sz w:val="24"/>
          <w:szCs w:val="24"/>
        </w:rPr>
      </w:pPr>
      <w:r w:rsidRPr="00251E03">
        <w:rPr>
          <w:rFonts w:ascii="Calibri" w:hAnsi="Calibri" w:cs="Calibri"/>
          <w:b/>
          <w:bCs/>
          <w:color w:val="002060"/>
          <w:sz w:val="24"/>
          <w:szCs w:val="24"/>
        </w:rPr>
        <w:br w:type="page"/>
      </w:r>
      <w:r w:rsidR="003A3679" w:rsidRPr="00251E03">
        <w:rPr>
          <w:rFonts w:ascii="Calibri" w:hAnsi="Calibri" w:cs="Calibri"/>
          <w:b/>
          <w:i/>
          <w:sz w:val="24"/>
          <w:szCs w:val="24"/>
        </w:rPr>
        <w:lastRenderedPageBreak/>
        <w:t>3.4 UI Design</w:t>
      </w:r>
    </w:p>
    <w:p w:rsidR="003A3679" w:rsidRPr="00251E03" w:rsidRDefault="003A3679" w:rsidP="003A3679">
      <w:pPr>
        <w:autoSpaceDE w:val="0"/>
        <w:autoSpaceDN w:val="0"/>
        <w:adjustRightInd w:val="0"/>
        <w:ind w:left="0" w:firstLine="0"/>
        <w:rPr>
          <w:rFonts w:ascii="Calibri" w:hAnsi="Calibri" w:cs="Calibri"/>
          <w:b/>
          <w:i/>
          <w:sz w:val="24"/>
          <w:szCs w:val="24"/>
        </w:rPr>
      </w:pPr>
    </w:p>
    <w:p w:rsidR="003A3679" w:rsidRPr="00251E03" w:rsidRDefault="003A3679" w:rsidP="003A3679">
      <w:pPr>
        <w:autoSpaceDE w:val="0"/>
        <w:autoSpaceDN w:val="0"/>
        <w:adjustRightInd w:val="0"/>
        <w:ind w:left="0" w:firstLine="0"/>
        <w:jc w:val="both"/>
        <w:rPr>
          <w:rFonts w:ascii="Calibri" w:hAnsi="Calibri" w:cs="Calibri"/>
          <w:sz w:val="24"/>
          <w:szCs w:val="24"/>
        </w:rPr>
      </w:pPr>
      <w:r w:rsidRPr="00251E03">
        <w:rPr>
          <w:rFonts w:ascii="Calibri" w:hAnsi="Calibri" w:cs="Calibri"/>
          <w:sz w:val="24"/>
          <w:szCs w:val="24"/>
        </w:rPr>
        <w:t xml:space="preserve">Software GUI (Graphical User Interface) is an integral part of this SRS. As GUI design </w:t>
      </w:r>
      <w:r w:rsidR="003353CB">
        <w:rPr>
          <w:rFonts w:ascii="Calibri" w:hAnsi="Calibri" w:cs="Calibri"/>
          <w:sz w:val="24"/>
          <w:szCs w:val="24"/>
        </w:rPr>
        <w:t xml:space="preserve">will be continued in Design phase </w:t>
      </w:r>
      <w:r w:rsidRPr="00251E03">
        <w:rPr>
          <w:rFonts w:ascii="Calibri" w:hAnsi="Calibri" w:cs="Calibri"/>
          <w:sz w:val="24"/>
          <w:szCs w:val="24"/>
        </w:rPr>
        <w:t xml:space="preserve">BASE will design the GUI periodically as mentioned in the Work Plan documents. After the GUI design and general functionality development the GUI will be reviewed by the concern </w:t>
      </w:r>
      <w:r w:rsidR="00F325B8" w:rsidRPr="00F325B8">
        <w:rPr>
          <w:rFonts w:ascii="Calibri" w:hAnsi="Calibri" w:cs="Calibri"/>
          <w:color w:val="000000" w:themeColor="text1"/>
          <w:sz w:val="24"/>
          <w:szCs w:val="24"/>
        </w:rPr>
        <w:t>MSB</w:t>
      </w:r>
      <w:r w:rsidRPr="00F325B8">
        <w:rPr>
          <w:rFonts w:ascii="Calibri" w:hAnsi="Calibri" w:cs="Calibri"/>
          <w:color w:val="000000" w:themeColor="text1"/>
          <w:sz w:val="24"/>
          <w:szCs w:val="24"/>
        </w:rPr>
        <w:t xml:space="preserve"> pers</w:t>
      </w:r>
      <w:r w:rsidR="00F325B8" w:rsidRPr="00F325B8">
        <w:rPr>
          <w:rFonts w:ascii="Calibri" w:hAnsi="Calibri" w:cs="Calibri"/>
          <w:color w:val="000000" w:themeColor="text1"/>
          <w:sz w:val="24"/>
          <w:szCs w:val="24"/>
        </w:rPr>
        <w:t>onnel and give feedback within 3</w:t>
      </w:r>
      <w:r w:rsidRPr="00F325B8">
        <w:rPr>
          <w:rFonts w:ascii="Calibri" w:hAnsi="Calibri" w:cs="Calibri"/>
          <w:color w:val="000000" w:themeColor="text1"/>
          <w:sz w:val="24"/>
          <w:szCs w:val="24"/>
        </w:rPr>
        <w:t xml:space="preserve"> working days</w:t>
      </w:r>
      <w:r w:rsidRPr="00251E03">
        <w:rPr>
          <w:rFonts w:ascii="Calibri" w:hAnsi="Calibri" w:cs="Calibri"/>
          <w:sz w:val="24"/>
          <w:szCs w:val="24"/>
        </w:rPr>
        <w:t xml:space="preserve"> if any change or modification needed. After GUI submission and any modification done then it will be attached with this SRS as annexure.</w:t>
      </w:r>
    </w:p>
    <w:p w:rsidR="006D7A6E" w:rsidRPr="00251E03" w:rsidRDefault="006D7A6E" w:rsidP="003A3679">
      <w:pPr>
        <w:autoSpaceDE w:val="0"/>
        <w:autoSpaceDN w:val="0"/>
        <w:adjustRightInd w:val="0"/>
        <w:ind w:left="0" w:firstLine="0"/>
        <w:jc w:val="both"/>
        <w:rPr>
          <w:rFonts w:ascii="Calibri" w:hAnsi="Calibri" w:cs="Calibri"/>
          <w:sz w:val="24"/>
          <w:szCs w:val="24"/>
        </w:rPr>
      </w:pPr>
    </w:p>
    <w:p w:rsidR="003A3679" w:rsidRPr="00251E03" w:rsidRDefault="003A3679" w:rsidP="003A3679">
      <w:pPr>
        <w:autoSpaceDE w:val="0"/>
        <w:autoSpaceDN w:val="0"/>
        <w:adjustRightInd w:val="0"/>
        <w:ind w:left="0" w:firstLine="0"/>
        <w:rPr>
          <w:rFonts w:ascii="Calibri" w:hAnsi="Calibri" w:cs="Calibri"/>
        </w:rPr>
      </w:pPr>
    </w:p>
    <w:p w:rsidR="00264311" w:rsidRPr="00251E03" w:rsidRDefault="003A3679" w:rsidP="00264311">
      <w:pPr>
        <w:autoSpaceDE w:val="0"/>
        <w:autoSpaceDN w:val="0"/>
        <w:adjustRightInd w:val="0"/>
        <w:ind w:left="0" w:firstLine="0"/>
        <w:rPr>
          <w:rFonts w:ascii="Calibri" w:hAnsi="Calibri" w:cs="Calibri"/>
          <w:b/>
          <w:bCs/>
          <w:i/>
          <w:sz w:val="24"/>
          <w:szCs w:val="24"/>
        </w:rPr>
      </w:pPr>
      <w:r w:rsidRPr="00251E03">
        <w:rPr>
          <w:rFonts w:ascii="Calibri" w:hAnsi="Calibri" w:cs="Calibri"/>
          <w:b/>
          <w:bCs/>
          <w:i/>
          <w:sz w:val="24"/>
          <w:szCs w:val="24"/>
        </w:rPr>
        <w:t>3.5</w:t>
      </w:r>
      <w:r w:rsidR="00264311" w:rsidRPr="00251E03">
        <w:rPr>
          <w:rFonts w:ascii="Calibri" w:hAnsi="Calibri" w:cs="Calibri"/>
          <w:b/>
          <w:bCs/>
          <w:i/>
          <w:sz w:val="24"/>
          <w:szCs w:val="24"/>
        </w:rPr>
        <w:t xml:space="preserve"> Security </w:t>
      </w:r>
    </w:p>
    <w:p w:rsidR="00264311" w:rsidRPr="00251E03" w:rsidRDefault="00264311" w:rsidP="00264311">
      <w:pPr>
        <w:autoSpaceDE w:val="0"/>
        <w:autoSpaceDN w:val="0"/>
        <w:adjustRightInd w:val="0"/>
        <w:ind w:left="0" w:firstLine="0"/>
        <w:rPr>
          <w:rFonts w:ascii="Calibri" w:hAnsi="Calibri" w:cs="Calibri"/>
          <w:b/>
          <w:bCs/>
          <w:i/>
          <w:sz w:val="24"/>
          <w:szCs w:val="24"/>
        </w:rPr>
      </w:pPr>
    </w:p>
    <w:p w:rsidR="00264311" w:rsidRPr="00251E03" w:rsidRDefault="00264311" w:rsidP="00F325B8">
      <w:pPr>
        <w:autoSpaceDE w:val="0"/>
        <w:autoSpaceDN w:val="0"/>
        <w:adjustRightInd w:val="0"/>
        <w:ind w:left="0" w:firstLine="0"/>
        <w:jc w:val="both"/>
        <w:rPr>
          <w:rFonts w:ascii="Calibri" w:hAnsi="Calibri" w:cs="Calibri"/>
          <w:sz w:val="24"/>
          <w:szCs w:val="24"/>
        </w:rPr>
      </w:pPr>
      <w:r w:rsidRPr="00251E03">
        <w:rPr>
          <w:rFonts w:ascii="Calibri" w:hAnsi="Calibri" w:cs="Calibri"/>
          <w:sz w:val="24"/>
          <w:szCs w:val="24"/>
        </w:rPr>
        <w:t xml:space="preserve">All the record will be secured </w:t>
      </w:r>
      <w:r w:rsidR="00F325B8">
        <w:rPr>
          <w:rFonts w:ascii="Calibri" w:hAnsi="Calibri" w:cs="Calibri"/>
          <w:sz w:val="24"/>
          <w:szCs w:val="24"/>
        </w:rPr>
        <w:t>MSB</w:t>
      </w:r>
      <w:r w:rsidRPr="00251E03">
        <w:rPr>
          <w:rFonts w:ascii="Calibri" w:hAnsi="Calibri" w:cs="Calibri"/>
          <w:sz w:val="24"/>
          <w:szCs w:val="24"/>
        </w:rPr>
        <w:t xml:space="preserve"> Head Office. An authenticated user from an office will not be allowed to view another office record. Only the user as globally permitted can view any information. Each operation in this software will be button based. For each type operation user must have permission before he submits any record</w:t>
      </w:r>
      <w:r w:rsidR="00341822" w:rsidRPr="00251E03">
        <w:rPr>
          <w:rFonts w:ascii="Calibri" w:hAnsi="Calibri" w:cs="Calibri"/>
          <w:sz w:val="24"/>
          <w:szCs w:val="24"/>
        </w:rPr>
        <w:t>.</w:t>
      </w:r>
    </w:p>
    <w:p w:rsidR="006D7A6E" w:rsidRPr="00251E03" w:rsidRDefault="006D7A6E" w:rsidP="00264311">
      <w:pPr>
        <w:autoSpaceDE w:val="0"/>
        <w:autoSpaceDN w:val="0"/>
        <w:adjustRightInd w:val="0"/>
        <w:ind w:left="0" w:firstLine="0"/>
        <w:rPr>
          <w:rFonts w:ascii="Calibri" w:hAnsi="Calibri" w:cs="Calibri"/>
          <w:b/>
          <w:i/>
          <w:sz w:val="24"/>
          <w:szCs w:val="24"/>
        </w:rPr>
      </w:pPr>
    </w:p>
    <w:p w:rsidR="005C1A96" w:rsidRPr="00251E03" w:rsidRDefault="005C1A96" w:rsidP="00264311">
      <w:pPr>
        <w:autoSpaceDE w:val="0"/>
        <w:autoSpaceDN w:val="0"/>
        <w:adjustRightInd w:val="0"/>
        <w:ind w:left="0" w:firstLine="0"/>
        <w:rPr>
          <w:rFonts w:ascii="Calibri" w:hAnsi="Calibri" w:cs="Calibri"/>
          <w:b/>
          <w:i/>
          <w:sz w:val="24"/>
          <w:szCs w:val="24"/>
        </w:rPr>
      </w:pPr>
    </w:p>
    <w:p w:rsidR="006D7A6E" w:rsidRPr="00251E03" w:rsidRDefault="006D7A6E" w:rsidP="00264311">
      <w:pPr>
        <w:autoSpaceDE w:val="0"/>
        <w:autoSpaceDN w:val="0"/>
        <w:adjustRightInd w:val="0"/>
        <w:ind w:left="0" w:firstLine="0"/>
        <w:rPr>
          <w:rFonts w:ascii="Calibri" w:hAnsi="Calibri" w:cs="Calibri"/>
          <w:b/>
          <w:i/>
          <w:sz w:val="24"/>
          <w:szCs w:val="24"/>
        </w:rPr>
      </w:pPr>
      <w:r w:rsidRPr="00251E03">
        <w:rPr>
          <w:rFonts w:ascii="Calibri" w:hAnsi="Calibri" w:cs="Calibri"/>
          <w:b/>
          <w:i/>
          <w:sz w:val="24"/>
          <w:szCs w:val="24"/>
        </w:rPr>
        <w:t>3.6 Requirement Extendibility</w:t>
      </w:r>
    </w:p>
    <w:p w:rsidR="006D7A6E" w:rsidRPr="00251E03" w:rsidRDefault="006D7A6E" w:rsidP="00264311">
      <w:pPr>
        <w:autoSpaceDE w:val="0"/>
        <w:autoSpaceDN w:val="0"/>
        <w:adjustRightInd w:val="0"/>
        <w:ind w:left="0" w:firstLine="0"/>
        <w:rPr>
          <w:rFonts w:ascii="Calibri" w:hAnsi="Calibri" w:cs="Calibri"/>
          <w:b/>
          <w:i/>
          <w:sz w:val="24"/>
          <w:szCs w:val="24"/>
        </w:rPr>
      </w:pPr>
    </w:p>
    <w:p w:rsidR="00F325B8" w:rsidRDefault="00F325B8" w:rsidP="00F325B8">
      <w:pPr>
        <w:autoSpaceDE w:val="0"/>
        <w:autoSpaceDN w:val="0"/>
        <w:adjustRightInd w:val="0"/>
        <w:ind w:left="0" w:firstLine="0"/>
        <w:jc w:val="both"/>
        <w:rPr>
          <w:rFonts w:ascii="Calibri" w:hAnsi="Calibri" w:cs="Calibri"/>
          <w:sz w:val="24"/>
          <w:szCs w:val="24"/>
        </w:rPr>
      </w:pPr>
      <w:r>
        <w:rPr>
          <w:rFonts w:ascii="Calibri" w:hAnsi="Calibri" w:cs="Calibri"/>
          <w:sz w:val="24"/>
          <w:szCs w:val="24"/>
        </w:rPr>
        <w:t>New requirements which are not listed in the SRS will proceed with negotiation by MSB &amp; BASE and as per the mutual understanding of both parties it will be amend to the SRS as an annexure.</w:t>
      </w:r>
    </w:p>
    <w:p w:rsidR="00264311" w:rsidRPr="00251E03" w:rsidRDefault="00264311" w:rsidP="00264311">
      <w:pPr>
        <w:autoSpaceDE w:val="0"/>
        <w:autoSpaceDN w:val="0"/>
        <w:adjustRightInd w:val="0"/>
        <w:ind w:left="0" w:firstLine="0"/>
        <w:rPr>
          <w:rFonts w:ascii="Calibri" w:hAnsi="Calibri" w:cs="Calibri"/>
          <w:sz w:val="24"/>
          <w:szCs w:val="24"/>
        </w:rPr>
      </w:pPr>
    </w:p>
    <w:p w:rsidR="003A3679" w:rsidRPr="00251E03" w:rsidRDefault="003A3679" w:rsidP="003A3679">
      <w:pPr>
        <w:autoSpaceDE w:val="0"/>
        <w:autoSpaceDN w:val="0"/>
        <w:adjustRightInd w:val="0"/>
        <w:ind w:left="0" w:firstLine="0"/>
        <w:jc w:val="center"/>
        <w:rPr>
          <w:rFonts w:ascii="Calibri" w:hAnsi="Calibri" w:cs="Calibri"/>
          <w:sz w:val="24"/>
          <w:szCs w:val="24"/>
        </w:rPr>
      </w:pPr>
      <w:r w:rsidRPr="00251E03">
        <w:rPr>
          <w:rFonts w:ascii="Calibri" w:hAnsi="Calibri" w:cs="Calibri"/>
          <w:sz w:val="24"/>
          <w:szCs w:val="24"/>
        </w:rPr>
        <w:t>---------------XX------------</w:t>
      </w:r>
    </w:p>
    <w:p w:rsidR="00F30FA5" w:rsidRPr="00251E03" w:rsidRDefault="00F30FA5" w:rsidP="003A3679">
      <w:pPr>
        <w:autoSpaceDE w:val="0"/>
        <w:autoSpaceDN w:val="0"/>
        <w:adjustRightInd w:val="0"/>
        <w:ind w:left="0" w:firstLine="0"/>
        <w:jc w:val="center"/>
        <w:rPr>
          <w:rFonts w:ascii="Calibri" w:hAnsi="Calibri" w:cs="Calibri"/>
          <w:color w:val="002060"/>
          <w:sz w:val="24"/>
          <w:szCs w:val="24"/>
        </w:rPr>
      </w:pPr>
    </w:p>
    <w:p w:rsidR="00172EA4" w:rsidRPr="00251E03" w:rsidRDefault="00172EA4" w:rsidP="003A3679">
      <w:pPr>
        <w:autoSpaceDE w:val="0"/>
        <w:autoSpaceDN w:val="0"/>
        <w:adjustRightInd w:val="0"/>
        <w:ind w:left="0" w:firstLine="0"/>
        <w:jc w:val="center"/>
        <w:rPr>
          <w:rFonts w:ascii="Calibri" w:hAnsi="Calibri" w:cs="Calibri"/>
          <w:color w:val="002060"/>
          <w:sz w:val="24"/>
          <w:szCs w:val="24"/>
        </w:rPr>
      </w:pPr>
    </w:p>
    <w:p w:rsidR="00172EA4" w:rsidRPr="00251E03" w:rsidRDefault="00172EA4" w:rsidP="003A3679">
      <w:pPr>
        <w:autoSpaceDE w:val="0"/>
        <w:autoSpaceDN w:val="0"/>
        <w:adjustRightInd w:val="0"/>
        <w:ind w:left="0" w:firstLine="0"/>
        <w:jc w:val="center"/>
        <w:rPr>
          <w:rFonts w:ascii="Calibri" w:hAnsi="Calibri" w:cs="Calibri"/>
          <w:color w:val="002060"/>
          <w:sz w:val="24"/>
          <w:szCs w:val="24"/>
        </w:rPr>
      </w:pPr>
    </w:p>
    <w:p w:rsidR="00172EA4" w:rsidRPr="00251E03" w:rsidRDefault="00172EA4" w:rsidP="003A3679">
      <w:pPr>
        <w:autoSpaceDE w:val="0"/>
        <w:autoSpaceDN w:val="0"/>
        <w:adjustRightInd w:val="0"/>
        <w:ind w:left="0" w:firstLine="0"/>
        <w:jc w:val="center"/>
        <w:rPr>
          <w:rFonts w:ascii="Calibri" w:hAnsi="Calibri" w:cs="Calibri"/>
          <w:color w:val="002060"/>
          <w:sz w:val="24"/>
          <w:szCs w:val="24"/>
        </w:rPr>
      </w:pPr>
    </w:p>
    <w:p w:rsidR="00172EA4" w:rsidRPr="00251E03" w:rsidRDefault="00172EA4" w:rsidP="003A3679">
      <w:pPr>
        <w:autoSpaceDE w:val="0"/>
        <w:autoSpaceDN w:val="0"/>
        <w:adjustRightInd w:val="0"/>
        <w:ind w:left="0" w:firstLine="0"/>
        <w:jc w:val="center"/>
        <w:rPr>
          <w:rFonts w:ascii="Calibri" w:hAnsi="Calibri" w:cs="Calibri"/>
          <w:color w:val="002060"/>
          <w:sz w:val="24"/>
          <w:szCs w:val="24"/>
        </w:rPr>
      </w:pPr>
    </w:p>
    <w:p w:rsidR="00172EA4" w:rsidRPr="00251E03" w:rsidRDefault="00172EA4" w:rsidP="003A3679">
      <w:pPr>
        <w:autoSpaceDE w:val="0"/>
        <w:autoSpaceDN w:val="0"/>
        <w:adjustRightInd w:val="0"/>
        <w:ind w:left="0" w:firstLine="0"/>
        <w:jc w:val="center"/>
        <w:rPr>
          <w:rFonts w:ascii="Calibri" w:hAnsi="Calibri" w:cs="Calibri"/>
          <w:color w:val="002060"/>
          <w:sz w:val="24"/>
          <w:szCs w:val="24"/>
        </w:rPr>
      </w:pPr>
    </w:p>
    <w:p w:rsidR="00172EA4" w:rsidRPr="00251E03" w:rsidRDefault="00172EA4" w:rsidP="003A3679">
      <w:pPr>
        <w:autoSpaceDE w:val="0"/>
        <w:autoSpaceDN w:val="0"/>
        <w:adjustRightInd w:val="0"/>
        <w:ind w:left="0" w:firstLine="0"/>
        <w:jc w:val="center"/>
        <w:rPr>
          <w:rFonts w:ascii="Calibri" w:hAnsi="Calibri" w:cs="Calibri"/>
          <w:color w:val="002060"/>
          <w:sz w:val="24"/>
          <w:szCs w:val="24"/>
        </w:rPr>
      </w:pPr>
    </w:p>
    <w:p w:rsidR="00453CD6" w:rsidRPr="00251E03" w:rsidRDefault="00453CD6" w:rsidP="00E67A24">
      <w:pPr>
        <w:autoSpaceDE w:val="0"/>
        <w:autoSpaceDN w:val="0"/>
        <w:adjustRightInd w:val="0"/>
        <w:ind w:left="0" w:firstLine="0"/>
        <w:rPr>
          <w:rFonts w:ascii="Calibri" w:hAnsi="Calibri" w:cs="Calibri"/>
          <w:b/>
          <w:sz w:val="24"/>
          <w:szCs w:val="24"/>
        </w:rPr>
      </w:pPr>
    </w:p>
    <w:sectPr w:rsidR="00453CD6" w:rsidRPr="00251E03" w:rsidSect="004322B9">
      <w:headerReference w:type="default"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6FE6" w:rsidRDefault="00C46FE6" w:rsidP="00C64EA4">
      <w:r>
        <w:separator/>
      </w:r>
    </w:p>
  </w:endnote>
  <w:endnote w:type="continuationSeparator" w:id="1">
    <w:p w:rsidR="00C46FE6" w:rsidRDefault="00C46FE6" w:rsidP="00C64E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30" w:type="dxa"/>
      <w:tblInd w:w="18" w:type="dxa"/>
      <w:tblBorders>
        <w:top w:val="single" w:sz="4" w:space="0" w:color="000000"/>
        <w:insideH w:val="single" w:sz="4" w:space="0" w:color="000000"/>
      </w:tblBorders>
      <w:tblLook w:val="04A0"/>
    </w:tblPr>
    <w:tblGrid>
      <w:gridCol w:w="2430"/>
      <w:gridCol w:w="4950"/>
      <w:gridCol w:w="2250"/>
    </w:tblGrid>
    <w:tr w:rsidR="007A2A97" w:rsidRPr="00C64EA4" w:rsidTr="00D8793B">
      <w:tc>
        <w:tcPr>
          <w:tcW w:w="2430" w:type="dxa"/>
        </w:tcPr>
        <w:p w:rsidR="007A2A97" w:rsidRPr="00C64EA4" w:rsidRDefault="007A2A97" w:rsidP="00922549">
          <w:pPr>
            <w:pStyle w:val="Footer"/>
            <w:ind w:left="0" w:firstLine="0"/>
            <w:rPr>
              <w:rFonts w:ascii="Calibri" w:hAnsi="Calibri"/>
              <w:sz w:val="18"/>
              <w:szCs w:val="18"/>
            </w:rPr>
          </w:pPr>
          <w:r w:rsidRPr="00C64EA4">
            <w:rPr>
              <w:rFonts w:ascii="Calibri" w:hAnsi="Calibri"/>
              <w:b/>
              <w:sz w:val="18"/>
              <w:szCs w:val="18"/>
            </w:rPr>
            <w:t>Version:</w:t>
          </w:r>
          <w:r>
            <w:rPr>
              <w:rFonts w:ascii="Calibri" w:hAnsi="Calibri"/>
              <w:sz w:val="18"/>
              <w:szCs w:val="18"/>
            </w:rPr>
            <w:t>SRS V1.0</w:t>
          </w:r>
        </w:p>
      </w:tc>
      <w:tc>
        <w:tcPr>
          <w:tcW w:w="4950" w:type="dxa"/>
        </w:tcPr>
        <w:p w:rsidR="007A2A97" w:rsidRPr="00C64EA4" w:rsidRDefault="007A2A97" w:rsidP="00214AC7">
          <w:pPr>
            <w:pStyle w:val="Footer"/>
            <w:ind w:left="0" w:firstLine="0"/>
            <w:jc w:val="center"/>
            <w:rPr>
              <w:rFonts w:ascii="Calibri" w:hAnsi="Calibri"/>
              <w:sz w:val="18"/>
              <w:szCs w:val="18"/>
            </w:rPr>
          </w:pPr>
          <w:r>
            <w:rPr>
              <w:rFonts w:ascii="Calibri" w:hAnsi="Calibri"/>
              <w:sz w:val="18"/>
              <w:szCs w:val="18"/>
            </w:rPr>
            <w:t>Confidential</w:t>
          </w:r>
        </w:p>
      </w:tc>
      <w:tc>
        <w:tcPr>
          <w:tcW w:w="2250" w:type="dxa"/>
        </w:tcPr>
        <w:p w:rsidR="007A2A97" w:rsidRPr="00214AC7" w:rsidRDefault="007A2A97" w:rsidP="00214AC7">
          <w:pPr>
            <w:pStyle w:val="Footer"/>
            <w:jc w:val="right"/>
          </w:pPr>
          <w:r w:rsidRPr="00C64EA4">
            <w:rPr>
              <w:rFonts w:ascii="Calibri" w:hAnsi="Calibri"/>
              <w:sz w:val="18"/>
              <w:szCs w:val="18"/>
            </w:rPr>
            <w:t>Page:</w:t>
          </w:r>
          <w:r w:rsidRPr="00214AC7">
            <w:rPr>
              <w:rFonts w:ascii="Calibri" w:hAnsi="Calibri"/>
              <w:sz w:val="18"/>
              <w:szCs w:val="18"/>
            </w:rPr>
            <w:fldChar w:fldCharType="begin"/>
          </w:r>
          <w:r w:rsidRPr="00214AC7">
            <w:rPr>
              <w:rFonts w:ascii="Calibri" w:hAnsi="Calibri"/>
              <w:sz w:val="18"/>
              <w:szCs w:val="18"/>
            </w:rPr>
            <w:instrText xml:space="preserve"> PAGE   \* MERGEFORMAT </w:instrText>
          </w:r>
          <w:r w:rsidRPr="00214AC7">
            <w:rPr>
              <w:rFonts w:ascii="Calibri" w:hAnsi="Calibri"/>
              <w:sz w:val="18"/>
              <w:szCs w:val="18"/>
            </w:rPr>
            <w:fldChar w:fldCharType="separate"/>
          </w:r>
          <w:r w:rsidR="00582F22">
            <w:rPr>
              <w:rFonts w:ascii="Calibri" w:hAnsi="Calibri"/>
              <w:noProof/>
              <w:sz w:val="18"/>
              <w:szCs w:val="18"/>
            </w:rPr>
            <w:t>46</w:t>
          </w:r>
          <w:r w:rsidRPr="00214AC7">
            <w:rPr>
              <w:rFonts w:ascii="Calibri" w:hAnsi="Calibri"/>
              <w:sz w:val="18"/>
              <w:szCs w:val="18"/>
            </w:rPr>
            <w:fldChar w:fldCharType="end"/>
          </w:r>
        </w:p>
      </w:tc>
    </w:tr>
  </w:tbl>
  <w:p w:rsidR="007A2A97" w:rsidRPr="00C64EA4" w:rsidRDefault="007A2A97">
    <w:pPr>
      <w:pStyle w:val="Footer"/>
      <w:rPr>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6FE6" w:rsidRDefault="00C46FE6" w:rsidP="00C64EA4">
      <w:r>
        <w:separator/>
      </w:r>
    </w:p>
  </w:footnote>
  <w:footnote w:type="continuationSeparator" w:id="1">
    <w:p w:rsidR="00C46FE6" w:rsidRDefault="00C46FE6" w:rsidP="00C64E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30" w:type="dxa"/>
      <w:tblInd w:w="18" w:type="dxa"/>
      <w:tblBorders>
        <w:bottom w:val="single" w:sz="4" w:space="0" w:color="auto"/>
      </w:tblBorders>
      <w:tblLook w:val="04A0"/>
    </w:tblPr>
    <w:tblGrid>
      <w:gridCol w:w="7380"/>
      <w:gridCol w:w="2250"/>
    </w:tblGrid>
    <w:tr w:rsidR="007A2A97" w:rsidRPr="00C64EA4" w:rsidTr="00D8793B">
      <w:trPr>
        <w:trHeight w:val="530"/>
      </w:trPr>
      <w:tc>
        <w:tcPr>
          <w:tcW w:w="7380" w:type="dxa"/>
        </w:tcPr>
        <w:p w:rsidR="007A2A97" w:rsidRPr="00C64EA4" w:rsidRDefault="007A2A97" w:rsidP="00D8793B">
          <w:pPr>
            <w:pStyle w:val="Header"/>
            <w:ind w:left="0" w:firstLine="0"/>
            <w:rPr>
              <w:rFonts w:ascii="Calibri" w:hAnsi="Calibri" w:cs="Tahoma"/>
              <w:sz w:val="18"/>
              <w:szCs w:val="18"/>
            </w:rPr>
          </w:pPr>
          <w:r w:rsidRPr="00C64EA4">
            <w:rPr>
              <w:rFonts w:ascii="Calibri" w:hAnsi="Calibri" w:cs="Tahoma"/>
              <w:sz w:val="18"/>
              <w:szCs w:val="18"/>
            </w:rPr>
            <w:t>Software Requirement Specification of</w:t>
          </w:r>
        </w:p>
        <w:p w:rsidR="007A2A97" w:rsidRPr="00C64EA4" w:rsidRDefault="007A2A97" w:rsidP="00D8793B">
          <w:pPr>
            <w:pStyle w:val="Header"/>
            <w:ind w:left="0" w:firstLine="0"/>
            <w:rPr>
              <w:sz w:val="18"/>
              <w:szCs w:val="18"/>
            </w:rPr>
          </w:pPr>
          <w:r w:rsidRPr="00C64EA4">
            <w:rPr>
              <w:rFonts w:ascii="Calibri" w:hAnsi="Calibri" w:cs="Tahoma"/>
              <w:sz w:val="18"/>
              <w:szCs w:val="18"/>
            </w:rPr>
            <w:t xml:space="preserve">HRIS and Payroll Application, </w:t>
          </w:r>
          <w:r>
            <w:rPr>
              <w:rFonts w:ascii="Calibri" w:hAnsi="Calibri" w:cs="Tahoma"/>
              <w:sz w:val="18"/>
              <w:szCs w:val="18"/>
            </w:rPr>
            <w:t>Maries Stopes Bangladesh</w:t>
          </w:r>
        </w:p>
      </w:tc>
      <w:tc>
        <w:tcPr>
          <w:tcW w:w="2250" w:type="dxa"/>
        </w:tcPr>
        <w:p w:rsidR="007A2A97" w:rsidRPr="00C64EA4" w:rsidRDefault="007A2A97" w:rsidP="00C64EA4">
          <w:pPr>
            <w:pStyle w:val="Header"/>
            <w:ind w:left="0" w:firstLine="0"/>
            <w:jc w:val="right"/>
            <w:rPr>
              <w:sz w:val="18"/>
              <w:szCs w:val="18"/>
            </w:rPr>
          </w:pPr>
          <w:r w:rsidRPr="00C64EA4">
            <w:rPr>
              <w:rFonts w:ascii="Calibri" w:hAnsi="Calibri"/>
              <w:noProof/>
              <w:color w:val="000000"/>
              <w:sz w:val="18"/>
              <w:szCs w:val="18"/>
            </w:rPr>
            <w:drawing>
              <wp:inline distT="0" distB="0" distL="0" distR="0">
                <wp:extent cx="819150" cy="281081"/>
                <wp:effectExtent l="0" t="0" r="0" b="0"/>
                <wp:docPr id="7" name="Picture 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se"/>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49018" cy="291330"/>
                        </a:xfrm>
                        <a:prstGeom prst="rect">
                          <a:avLst/>
                        </a:prstGeom>
                        <a:noFill/>
                        <a:ln>
                          <a:noFill/>
                        </a:ln>
                      </pic:spPr>
                    </pic:pic>
                  </a:graphicData>
                </a:graphic>
              </wp:inline>
            </w:drawing>
          </w:r>
        </w:p>
      </w:tc>
    </w:tr>
  </w:tbl>
  <w:p w:rsidR="007A2A97" w:rsidRDefault="007A2A97" w:rsidP="003C3C2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40FAB"/>
    <w:multiLevelType w:val="hybridMultilevel"/>
    <w:tmpl w:val="9A809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1020B"/>
    <w:multiLevelType w:val="hybridMultilevel"/>
    <w:tmpl w:val="1FF67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2A17B7"/>
    <w:multiLevelType w:val="hybridMultilevel"/>
    <w:tmpl w:val="DE7AAF7C"/>
    <w:lvl w:ilvl="0" w:tplc="04090017">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A8A0FC0"/>
    <w:multiLevelType w:val="hybridMultilevel"/>
    <w:tmpl w:val="7CF8B9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88188E"/>
    <w:multiLevelType w:val="hybridMultilevel"/>
    <w:tmpl w:val="6B062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BFD1D52"/>
    <w:multiLevelType w:val="hybridMultilevel"/>
    <w:tmpl w:val="20FCAE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6F4F52"/>
    <w:multiLevelType w:val="hybridMultilevel"/>
    <w:tmpl w:val="946EC3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793B37"/>
    <w:multiLevelType w:val="hybridMultilevel"/>
    <w:tmpl w:val="C6D2E6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D027A9"/>
    <w:multiLevelType w:val="hybridMultilevel"/>
    <w:tmpl w:val="34262226"/>
    <w:lvl w:ilvl="0" w:tplc="63BE01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4F5B52"/>
    <w:multiLevelType w:val="hybridMultilevel"/>
    <w:tmpl w:val="9586A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104243"/>
    <w:multiLevelType w:val="hybridMultilevel"/>
    <w:tmpl w:val="853A8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8721180"/>
    <w:multiLevelType w:val="hybridMultilevel"/>
    <w:tmpl w:val="2D94FE10"/>
    <w:lvl w:ilvl="0" w:tplc="565EAB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9C5E19"/>
    <w:multiLevelType w:val="hybridMultilevel"/>
    <w:tmpl w:val="60B6B9E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19700E3E"/>
    <w:multiLevelType w:val="hybridMultilevel"/>
    <w:tmpl w:val="21DA08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9800834"/>
    <w:multiLevelType w:val="hybridMultilevel"/>
    <w:tmpl w:val="D73A87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F33407"/>
    <w:multiLevelType w:val="hybridMultilevel"/>
    <w:tmpl w:val="C028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FE3D52"/>
    <w:multiLevelType w:val="hybridMultilevel"/>
    <w:tmpl w:val="8B8619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B2932DB"/>
    <w:multiLevelType w:val="hybridMultilevel"/>
    <w:tmpl w:val="51D6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FD4C90"/>
    <w:multiLevelType w:val="hybridMultilevel"/>
    <w:tmpl w:val="E4ECE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1225147"/>
    <w:multiLevelType w:val="hybridMultilevel"/>
    <w:tmpl w:val="CD666A54"/>
    <w:lvl w:ilvl="0" w:tplc="04090017">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224E3BD8"/>
    <w:multiLevelType w:val="hybridMultilevel"/>
    <w:tmpl w:val="140EA5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7A0AE8"/>
    <w:multiLevelType w:val="hybridMultilevel"/>
    <w:tmpl w:val="372CED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53C201B"/>
    <w:multiLevelType w:val="hybridMultilevel"/>
    <w:tmpl w:val="C40ECAD4"/>
    <w:lvl w:ilvl="0" w:tplc="4E22E1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7436330"/>
    <w:multiLevelType w:val="hybridMultilevel"/>
    <w:tmpl w:val="FEBAAC90"/>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8A27CE3"/>
    <w:multiLevelType w:val="hybridMultilevel"/>
    <w:tmpl w:val="E7987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C29466B"/>
    <w:multiLevelType w:val="hybridMultilevel"/>
    <w:tmpl w:val="EE0F4F74"/>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2C945E1D"/>
    <w:multiLevelType w:val="hybridMultilevel"/>
    <w:tmpl w:val="7F5C50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D637060"/>
    <w:multiLevelType w:val="hybridMultilevel"/>
    <w:tmpl w:val="333291F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1D90226"/>
    <w:multiLevelType w:val="hybridMultilevel"/>
    <w:tmpl w:val="3C34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23843D1"/>
    <w:multiLevelType w:val="hybridMultilevel"/>
    <w:tmpl w:val="B5945E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2A77352"/>
    <w:multiLevelType w:val="hybridMultilevel"/>
    <w:tmpl w:val="B4ACC0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2D01800"/>
    <w:multiLevelType w:val="hybridMultilevel"/>
    <w:tmpl w:val="17822DE4"/>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3700E8E"/>
    <w:multiLevelType w:val="hybridMultilevel"/>
    <w:tmpl w:val="ECB68D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33755A57"/>
    <w:multiLevelType w:val="hybridMultilevel"/>
    <w:tmpl w:val="2EE0B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3FC7766"/>
    <w:multiLevelType w:val="hybridMultilevel"/>
    <w:tmpl w:val="B6A21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35386A08"/>
    <w:multiLevelType w:val="hybridMultilevel"/>
    <w:tmpl w:val="B4DA8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5E55C21"/>
    <w:multiLevelType w:val="hybridMultilevel"/>
    <w:tmpl w:val="60147686"/>
    <w:lvl w:ilvl="0" w:tplc="2F8EABB0">
      <w:numFmt w:val="bullet"/>
      <w:lvlText w:val="•"/>
      <w:lvlJc w:val="left"/>
      <w:pPr>
        <w:ind w:left="720" w:hanging="360"/>
      </w:pPr>
      <w:rPr>
        <w:rFonts w:ascii="Calibri" w:eastAsia="Times New Roman" w:hAnsi="Calibr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6AA438C"/>
    <w:multiLevelType w:val="multilevel"/>
    <w:tmpl w:val="36061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nsid w:val="374B68EA"/>
    <w:multiLevelType w:val="hybridMultilevel"/>
    <w:tmpl w:val="0A06EE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7E74768"/>
    <w:multiLevelType w:val="multilevel"/>
    <w:tmpl w:val="3E48D712"/>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0">
    <w:nsid w:val="38B65C16"/>
    <w:multiLevelType w:val="hybridMultilevel"/>
    <w:tmpl w:val="1682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94A0EAF"/>
    <w:multiLevelType w:val="hybridMultilevel"/>
    <w:tmpl w:val="FE804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98C6639"/>
    <w:multiLevelType w:val="hybridMultilevel"/>
    <w:tmpl w:val="DCAA00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3A187A46"/>
    <w:multiLevelType w:val="hybridMultilevel"/>
    <w:tmpl w:val="FD100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CD4644C"/>
    <w:multiLevelType w:val="hybridMultilevel"/>
    <w:tmpl w:val="E8964700"/>
    <w:lvl w:ilvl="0" w:tplc="04090017">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3CF721FF"/>
    <w:multiLevelType w:val="hybridMultilevel"/>
    <w:tmpl w:val="DB340E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D120BF9"/>
    <w:multiLevelType w:val="hybridMultilevel"/>
    <w:tmpl w:val="71901466"/>
    <w:lvl w:ilvl="0" w:tplc="B3BEEF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3D233149"/>
    <w:multiLevelType w:val="hybridMultilevel"/>
    <w:tmpl w:val="B6DA3B34"/>
    <w:lvl w:ilvl="0" w:tplc="85E64F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3E842203"/>
    <w:multiLevelType w:val="hybridMultilevel"/>
    <w:tmpl w:val="2C2C1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05F3152"/>
    <w:multiLevelType w:val="multilevel"/>
    <w:tmpl w:val="8B76D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nsid w:val="40DC0AE3"/>
    <w:multiLevelType w:val="hybridMultilevel"/>
    <w:tmpl w:val="8C648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172613F"/>
    <w:multiLevelType w:val="hybridMultilevel"/>
    <w:tmpl w:val="10B2E80C"/>
    <w:lvl w:ilvl="0" w:tplc="04090017">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nsid w:val="44110B81"/>
    <w:multiLevelType w:val="hybridMultilevel"/>
    <w:tmpl w:val="208AD3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4694298"/>
    <w:multiLevelType w:val="hybridMultilevel"/>
    <w:tmpl w:val="1BE0B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50A61E5"/>
    <w:multiLevelType w:val="hybridMultilevel"/>
    <w:tmpl w:val="8EC4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8854B82"/>
    <w:multiLevelType w:val="hybridMultilevel"/>
    <w:tmpl w:val="A9A47D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892515D"/>
    <w:multiLevelType w:val="hybridMultilevel"/>
    <w:tmpl w:val="31E8F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A4A33E4"/>
    <w:multiLevelType w:val="multilevel"/>
    <w:tmpl w:val="1A4ACF4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8">
    <w:nsid w:val="4A9B6261"/>
    <w:multiLevelType w:val="hybridMultilevel"/>
    <w:tmpl w:val="F06058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4B820C85"/>
    <w:multiLevelType w:val="hybridMultilevel"/>
    <w:tmpl w:val="04F0E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C7F77A6"/>
    <w:multiLevelType w:val="hybridMultilevel"/>
    <w:tmpl w:val="980ED7EE"/>
    <w:lvl w:ilvl="0" w:tplc="7E981F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4EC05F32"/>
    <w:multiLevelType w:val="hybridMultilevel"/>
    <w:tmpl w:val="8E4EE8D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50464FB9"/>
    <w:multiLevelType w:val="hybridMultilevel"/>
    <w:tmpl w:val="1612F972"/>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1016711"/>
    <w:multiLevelType w:val="hybridMultilevel"/>
    <w:tmpl w:val="73945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52659B5"/>
    <w:multiLevelType w:val="hybridMultilevel"/>
    <w:tmpl w:val="8B1C1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6AB358A"/>
    <w:multiLevelType w:val="hybridMultilevel"/>
    <w:tmpl w:val="18B66F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nsid w:val="5BAB7474"/>
    <w:multiLevelType w:val="hybridMultilevel"/>
    <w:tmpl w:val="A62A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D607CBC"/>
    <w:multiLevelType w:val="hybridMultilevel"/>
    <w:tmpl w:val="A7420410"/>
    <w:lvl w:ilvl="0" w:tplc="35B280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D803C7C"/>
    <w:multiLevelType w:val="hybridMultilevel"/>
    <w:tmpl w:val="76D8C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EC62929"/>
    <w:multiLevelType w:val="hybridMultilevel"/>
    <w:tmpl w:val="A0ECEB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EF9408E"/>
    <w:multiLevelType w:val="hybridMultilevel"/>
    <w:tmpl w:val="5920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FAA4087"/>
    <w:multiLevelType w:val="hybridMultilevel"/>
    <w:tmpl w:val="67DC0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0C41959"/>
    <w:multiLevelType w:val="hybridMultilevel"/>
    <w:tmpl w:val="60343D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12F0A4A"/>
    <w:multiLevelType w:val="hybridMultilevel"/>
    <w:tmpl w:val="F742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61F25F0D"/>
    <w:multiLevelType w:val="hybridMultilevel"/>
    <w:tmpl w:val="95264600"/>
    <w:lvl w:ilvl="0" w:tplc="1D0CB0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675A3531"/>
    <w:multiLevelType w:val="hybridMultilevel"/>
    <w:tmpl w:val="9BBE6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677C4972"/>
    <w:multiLevelType w:val="hybridMultilevel"/>
    <w:tmpl w:val="DABE6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8097FAC"/>
    <w:multiLevelType w:val="hybridMultilevel"/>
    <w:tmpl w:val="9842A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9623449"/>
    <w:multiLevelType w:val="hybridMultilevel"/>
    <w:tmpl w:val="A8A8A0EC"/>
    <w:lvl w:ilvl="0" w:tplc="04090017">
      <w:start w:val="1"/>
      <w:numFmt w:val="lowerLetter"/>
      <w:lvlText w:val="%1)"/>
      <w:lvlJc w:val="left"/>
      <w:pPr>
        <w:ind w:left="720" w:hanging="360"/>
      </w:pPr>
    </w:lvl>
    <w:lvl w:ilvl="1" w:tplc="2F8EABB0">
      <w:numFmt w:val="bullet"/>
      <w:lvlText w:val="•"/>
      <w:lvlJc w:val="left"/>
      <w:pPr>
        <w:ind w:left="1440" w:hanging="360"/>
      </w:pPr>
      <w:rPr>
        <w:rFonts w:ascii="Calibri" w:eastAsia="Times New Roman" w:hAnsi="Calibri" w:cs="Tahom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97F0035"/>
    <w:multiLevelType w:val="hybridMultilevel"/>
    <w:tmpl w:val="4010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A8A6BEB"/>
    <w:multiLevelType w:val="hybridMultilevel"/>
    <w:tmpl w:val="C878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71760426"/>
    <w:multiLevelType w:val="hybridMultilevel"/>
    <w:tmpl w:val="9054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724B776D"/>
    <w:multiLevelType w:val="hybridMultilevel"/>
    <w:tmpl w:val="4502C45A"/>
    <w:lvl w:ilvl="0" w:tplc="6E80C8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72E91AAE"/>
    <w:multiLevelType w:val="hybridMultilevel"/>
    <w:tmpl w:val="A192C572"/>
    <w:lvl w:ilvl="0" w:tplc="29D097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73776B84"/>
    <w:multiLevelType w:val="hybridMultilevel"/>
    <w:tmpl w:val="D8C0D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4AD50A0"/>
    <w:multiLevelType w:val="hybridMultilevel"/>
    <w:tmpl w:val="875E8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74ED6F19"/>
    <w:multiLevelType w:val="hybridMultilevel"/>
    <w:tmpl w:val="AA5E779E"/>
    <w:lvl w:ilvl="0" w:tplc="904631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75CB34B1"/>
    <w:multiLevelType w:val="hybridMultilevel"/>
    <w:tmpl w:val="00703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77026BAF"/>
    <w:multiLevelType w:val="multilevel"/>
    <w:tmpl w:val="88E2DF8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9">
    <w:nsid w:val="78CA4068"/>
    <w:multiLevelType w:val="hybridMultilevel"/>
    <w:tmpl w:val="9CE81BCC"/>
    <w:lvl w:ilvl="0" w:tplc="2FEA76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78ED79EA"/>
    <w:multiLevelType w:val="hybridMultilevel"/>
    <w:tmpl w:val="A70AD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79BE496C"/>
    <w:multiLevelType w:val="hybridMultilevel"/>
    <w:tmpl w:val="EE720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79E526D8"/>
    <w:multiLevelType w:val="hybridMultilevel"/>
    <w:tmpl w:val="A6605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nsid w:val="7C964A73"/>
    <w:multiLevelType w:val="multilevel"/>
    <w:tmpl w:val="7A3E11FE"/>
    <w:lvl w:ilvl="0">
      <w:start w:val="1"/>
      <w:numFmt w:val="decimal"/>
      <w:lvlText w:val="%1."/>
      <w:lvlJc w:val="left"/>
      <w:pPr>
        <w:ind w:left="720" w:hanging="360"/>
      </w:pPr>
      <w:rPr>
        <w:rFonts w:hint="default"/>
        <w:b w:val="0"/>
        <w:u w:val="none"/>
      </w:rPr>
    </w:lvl>
    <w:lvl w:ilvl="1">
      <w:start w:val="1"/>
      <w:numFmt w:val="decimal"/>
      <w:isLgl/>
      <w:lvlText w:val="%2."/>
      <w:lvlJc w:val="left"/>
      <w:pPr>
        <w:ind w:left="720" w:hanging="360"/>
      </w:pPr>
      <w:rPr>
        <w:rFonts w:asciiTheme="minorHAnsi" w:eastAsiaTheme="minorHAnsi" w:hAnsiTheme="minorHAnsi" w:cstheme="minorHAns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4">
    <w:nsid w:val="7EDF7CEA"/>
    <w:multiLevelType w:val="hybridMultilevel"/>
    <w:tmpl w:val="000C16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7F525306"/>
    <w:multiLevelType w:val="hybridMultilevel"/>
    <w:tmpl w:val="ACE2C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F757F13"/>
    <w:multiLevelType w:val="hybridMultilevel"/>
    <w:tmpl w:val="4EB4A63C"/>
    <w:lvl w:ilvl="0" w:tplc="D08063B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FDE2B95"/>
    <w:multiLevelType w:val="hybridMultilevel"/>
    <w:tmpl w:val="56C64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2"/>
  </w:num>
  <w:num w:numId="2">
    <w:abstractNumId w:val="25"/>
  </w:num>
  <w:num w:numId="3">
    <w:abstractNumId w:val="42"/>
  </w:num>
  <w:num w:numId="4">
    <w:abstractNumId w:val="11"/>
  </w:num>
  <w:num w:numId="5">
    <w:abstractNumId w:val="28"/>
  </w:num>
  <w:num w:numId="6">
    <w:abstractNumId w:val="75"/>
  </w:num>
  <w:num w:numId="7">
    <w:abstractNumId w:val="41"/>
  </w:num>
  <w:num w:numId="8">
    <w:abstractNumId w:val="24"/>
  </w:num>
  <w:num w:numId="9">
    <w:abstractNumId w:val="48"/>
  </w:num>
  <w:num w:numId="10">
    <w:abstractNumId w:val="53"/>
  </w:num>
  <w:num w:numId="11">
    <w:abstractNumId w:val="90"/>
  </w:num>
  <w:num w:numId="12">
    <w:abstractNumId w:val="64"/>
  </w:num>
  <w:num w:numId="13">
    <w:abstractNumId w:val="33"/>
  </w:num>
  <w:num w:numId="14">
    <w:abstractNumId w:val="0"/>
  </w:num>
  <w:num w:numId="15">
    <w:abstractNumId w:val="4"/>
  </w:num>
  <w:num w:numId="16">
    <w:abstractNumId w:val="58"/>
  </w:num>
  <w:num w:numId="17">
    <w:abstractNumId w:val="62"/>
  </w:num>
  <w:num w:numId="18">
    <w:abstractNumId w:val="31"/>
  </w:num>
  <w:num w:numId="19">
    <w:abstractNumId w:val="68"/>
  </w:num>
  <w:num w:numId="20">
    <w:abstractNumId w:val="93"/>
  </w:num>
  <w:num w:numId="21">
    <w:abstractNumId w:val="57"/>
  </w:num>
  <w:num w:numId="22">
    <w:abstractNumId w:val="70"/>
  </w:num>
  <w:num w:numId="23">
    <w:abstractNumId w:val="63"/>
  </w:num>
  <w:num w:numId="24">
    <w:abstractNumId w:val="59"/>
  </w:num>
  <w:num w:numId="25">
    <w:abstractNumId w:val="88"/>
  </w:num>
  <w:num w:numId="26">
    <w:abstractNumId w:val="87"/>
  </w:num>
  <w:num w:numId="27">
    <w:abstractNumId w:val="23"/>
  </w:num>
  <w:num w:numId="28">
    <w:abstractNumId w:val="10"/>
  </w:num>
  <w:num w:numId="29">
    <w:abstractNumId w:val="78"/>
  </w:num>
  <w:num w:numId="30">
    <w:abstractNumId w:val="26"/>
  </w:num>
  <w:num w:numId="31">
    <w:abstractNumId w:val="97"/>
  </w:num>
  <w:num w:numId="32">
    <w:abstractNumId w:val="84"/>
  </w:num>
  <w:num w:numId="33">
    <w:abstractNumId w:val="27"/>
  </w:num>
  <w:num w:numId="34">
    <w:abstractNumId w:val="55"/>
  </w:num>
  <w:num w:numId="35">
    <w:abstractNumId w:val="65"/>
  </w:num>
  <w:num w:numId="36">
    <w:abstractNumId w:val="16"/>
  </w:num>
  <w:num w:numId="37">
    <w:abstractNumId w:val="61"/>
  </w:num>
  <w:num w:numId="38">
    <w:abstractNumId w:val="36"/>
  </w:num>
  <w:num w:numId="39">
    <w:abstractNumId w:val="76"/>
  </w:num>
  <w:num w:numId="40">
    <w:abstractNumId w:val="5"/>
  </w:num>
  <w:num w:numId="41">
    <w:abstractNumId w:val="32"/>
  </w:num>
  <w:num w:numId="42">
    <w:abstractNumId w:val="52"/>
  </w:num>
  <w:num w:numId="43">
    <w:abstractNumId w:val="54"/>
  </w:num>
  <w:num w:numId="44">
    <w:abstractNumId w:val="39"/>
  </w:num>
  <w:num w:numId="45">
    <w:abstractNumId w:val="95"/>
  </w:num>
  <w:num w:numId="46">
    <w:abstractNumId w:val="77"/>
  </w:num>
  <w:num w:numId="47">
    <w:abstractNumId w:val="1"/>
  </w:num>
  <w:num w:numId="48">
    <w:abstractNumId w:val="71"/>
  </w:num>
  <w:num w:numId="49">
    <w:abstractNumId w:val="50"/>
  </w:num>
  <w:num w:numId="50">
    <w:abstractNumId w:val="43"/>
  </w:num>
  <w:num w:numId="51">
    <w:abstractNumId w:val="73"/>
  </w:num>
  <w:num w:numId="52">
    <w:abstractNumId w:val="34"/>
  </w:num>
  <w:num w:numId="53">
    <w:abstractNumId w:val="9"/>
  </w:num>
  <w:num w:numId="54">
    <w:abstractNumId w:val="94"/>
  </w:num>
  <w:num w:numId="55">
    <w:abstractNumId w:val="29"/>
  </w:num>
  <w:num w:numId="56">
    <w:abstractNumId w:val="89"/>
  </w:num>
  <w:num w:numId="57">
    <w:abstractNumId w:val="22"/>
  </w:num>
  <w:num w:numId="58">
    <w:abstractNumId w:val="21"/>
  </w:num>
  <w:num w:numId="59">
    <w:abstractNumId w:val="2"/>
  </w:num>
  <w:num w:numId="60">
    <w:abstractNumId w:val="13"/>
  </w:num>
  <w:num w:numId="61">
    <w:abstractNumId w:val="47"/>
  </w:num>
  <w:num w:numId="62">
    <w:abstractNumId w:val="82"/>
  </w:num>
  <w:num w:numId="63">
    <w:abstractNumId w:val="86"/>
  </w:num>
  <w:num w:numId="64">
    <w:abstractNumId w:val="83"/>
  </w:num>
  <w:num w:numId="65">
    <w:abstractNumId w:val="81"/>
  </w:num>
  <w:num w:numId="66">
    <w:abstractNumId w:val="8"/>
  </w:num>
  <w:num w:numId="67">
    <w:abstractNumId w:val="60"/>
  </w:num>
  <w:num w:numId="68">
    <w:abstractNumId w:val="46"/>
  </w:num>
  <w:num w:numId="69">
    <w:abstractNumId w:val="20"/>
  </w:num>
  <w:num w:numId="70">
    <w:abstractNumId w:val="19"/>
  </w:num>
  <w:num w:numId="71">
    <w:abstractNumId w:val="6"/>
  </w:num>
  <w:num w:numId="72">
    <w:abstractNumId w:val="69"/>
  </w:num>
  <w:num w:numId="73">
    <w:abstractNumId w:val="44"/>
  </w:num>
  <w:num w:numId="74">
    <w:abstractNumId w:val="66"/>
  </w:num>
  <w:num w:numId="75">
    <w:abstractNumId w:val="67"/>
  </w:num>
  <w:num w:numId="76">
    <w:abstractNumId w:val="74"/>
  </w:num>
  <w:num w:numId="77">
    <w:abstractNumId w:val="7"/>
  </w:num>
  <w:num w:numId="78">
    <w:abstractNumId w:val="14"/>
  </w:num>
  <w:num w:numId="79">
    <w:abstractNumId w:val="51"/>
  </w:num>
  <w:num w:numId="80">
    <w:abstractNumId w:val="45"/>
  </w:num>
  <w:num w:numId="81">
    <w:abstractNumId w:val="38"/>
  </w:num>
  <w:num w:numId="82">
    <w:abstractNumId w:val="72"/>
  </w:num>
  <w:num w:numId="83">
    <w:abstractNumId w:val="3"/>
  </w:num>
  <w:num w:numId="84">
    <w:abstractNumId w:val="30"/>
  </w:num>
  <w:num w:numId="85">
    <w:abstractNumId w:val="96"/>
  </w:num>
  <w:num w:numId="86">
    <w:abstractNumId w:val="12"/>
  </w:num>
  <w:num w:numId="87">
    <w:abstractNumId w:val="91"/>
  </w:num>
  <w:num w:numId="88">
    <w:abstractNumId w:val="35"/>
  </w:num>
  <w:num w:numId="89">
    <w:abstractNumId w:val="17"/>
  </w:num>
  <w:num w:numId="90">
    <w:abstractNumId w:val="79"/>
  </w:num>
  <w:num w:numId="91">
    <w:abstractNumId w:val="40"/>
  </w:num>
  <w:num w:numId="92">
    <w:abstractNumId w:val="80"/>
  </w:num>
  <w:num w:numId="93">
    <w:abstractNumId w:val="85"/>
  </w:num>
  <w:num w:numId="94">
    <w:abstractNumId w:val="56"/>
  </w:num>
  <w:num w:numId="95">
    <w:abstractNumId w:val="15"/>
  </w:num>
  <w:num w:numId="96">
    <w:abstractNumId w:val="18"/>
  </w:num>
  <w:num w:numId="97">
    <w:abstractNumId w:val="37"/>
  </w:num>
  <w:num w:numId="98">
    <w:abstractNumId w:val="49"/>
  </w:num>
  <w:numIdMacAtCleanup w:val="9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fianrumi@yahoo.com">
    <w15:presenceInfo w15:providerId="Windows Live" w15:userId="f0c4fce5255f0d8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360"/>
  <w:drawingGridHorizontalSpacing w:val="100"/>
  <w:displayHorizontalDrawingGridEvery w:val="2"/>
  <w:characterSpacingControl w:val="doNotCompress"/>
  <w:hdrShapeDefaults>
    <o:shapedefaults v:ext="edit" spidmax="17410"/>
  </w:hdrShapeDefaults>
  <w:footnotePr>
    <w:footnote w:id="0"/>
    <w:footnote w:id="1"/>
  </w:footnotePr>
  <w:endnotePr>
    <w:endnote w:id="0"/>
    <w:endnote w:id="1"/>
  </w:endnotePr>
  <w:compat/>
  <w:rsids>
    <w:rsidRoot w:val="00264311"/>
    <w:rsid w:val="000001CE"/>
    <w:rsid w:val="0000276A"/>
    <w:rsid w:val="000027F7"/>
    <w:rsid w:val="000033F3"/>
    <w:rsid w:val="000041CD"/>
    <w:rsid w:val="000052E0"/>
    <w:rsid w:val="00006F2E"/>
    <w:rsid w:val="00007264"/>
    <w:rsid w:val="00007648"/>
    <w:rsid w:val="000119DE"/>
    <w:rsid w:val="00011A08"/>
    <w:rsid w:val="00016065"/>
    <w:rsid w:val="00020137"/>
    <w:rsid w:val="000235C2"/>
    <w:rsid w:val="00023BBD"/>
    <w:rsid w:val="00024199"/>
    <w:rsid w:val="00024BA1"/>
    <w:rsid w:val="0002671E"/>
    <w:rsid w:val="00027867"/>
    <w:rsid w:val="00032FB5"/>
    <w:rsid w:val="0003579C"/>
    <w:rsid w:val="00047882"/>
    <w:rsid w:val="00052D01"/>
    <w:rsid w:val="00053622"/>
    <w:rsid w:val="00054950"/>
    <w:rsid w:val="0005548C"/>
    <w:rsid w:val="00060B9E"/>
    <w:rsid w:val="00064CD3"/>
    <w:rsid w:val="000660BD"/>
    <w:rsid w:val="00070B5D"/>
    <w:rsid w:val="00071FBA"/>
    <w:rsid w:val="00072636"/>
    <w:rsid w:val="000726ED"/>
    <w:rsid w:val="0007396E"/>
    <w:rsid w:val="000747BD"/>
    <w:rsid w:val="00076A74"/>
    <w:rsid w:val="00076AB0"/>
    <w:rsid w:val="00083475"/>
    <w:rsid w:val="000834A3"/>
    <w:rsid w:val="0008419E"/>
    <w:rsid w:val="000872F4"/>
    <w:rsid w:val="00087C2E"/>
    <w:rsid w:val="000904DB"/>
    <w:rsid w:val="000912D2"/>
    <w:rsid w:val="00095956"/>
    <w:rsid w:val="000A3386"/>
    <w:rsid w:val="000A75CA"/>
    <w:rsid w:val="000A7DBC"/>
    <w:rsid w:val="000B1186"/>
    <w:rsid w:val="000B34E0"/>
    <w:rsid w:val="000B45F1"/>
    <w:rsid w:val="000C02D2"/>
    <w:rsid w:val="000C18FB"/>
    <w:rsid w:val="000C4327"/>
    <w:rsid w:val="000D06A8"/>
    <w:rsid w:val="000D1D16"/>
    <w:rsid w:val="000D1FAC"/>
    <w:rsid w:val="000D6A9F"/>
    <w:rsid w:val="000E2D00"/>
    <w:rsid w:val="000E4A9F"/>
    <w:rsid w:val="000F18B2"/>
    <w:rsid w:val="000F259C"/>
    <w:rsid w:val="000F25B3"/>
    <w:rsid w:val="000F3A3B"/>
    <w:rsid w:val="000F7F31"/>
    <w:rsid w:val="001053BE"/>
    <w:rsid w:val="00107B34"/>
    <w:rsid w:val="00115263"/>
    <w:rsid w:val="00115A65"/>
    <w:rsid w:val="00116318"/>
    <w:rsid w:val="00120E1C"/>
    <w:rsid w:val="00127E5D"/>
    <w:rsid w:val="00127F3F"/>
    <w:rsid w:val="0013015A"/>
    <w:rsid w:val="00131489"/>
    <w:rsid w:val="0013230A"/>
    <w:rsid w:val="00134863"/>
    <w:rsid w:val="00136F99"/>
    <w:rsid w:val="001379DB"/>
    <w:rsid w:val="00140BAC"/>
    <w:rsid w:val="00141B0D"/>
    <w:rsid w:val="00143792"/>
    <w:rsid w:val="00144E99"/>
    <w:rsid w:val="001509C5"/>
    <w:rsid w:val="00151DA1"/>
    <w:rsid w:val="0015227C"/>
    <w:rsid w:val="00152454"/>
    <w:rsid w:val="00153788"/>
    <w:rsid w:val="00154D09"/>
    <w:rsid w:val="00156A29"/>
    <w:rsid w:val="00162E20"/>
    <w:rsid w:val="00166E9E"/>
    <w:rsid w:val="001704AB"/>
    <w:rsid w:val="00172EA4"/>
    <w:rsid w:val="00173F4C"/>
    <w:rsid w:val="00175650"/>
    <w:rsid w:val="00180693"/>
    <w:rsid w:val="00181274"/>
    <w:rsid w:val="0018137A"/>
    <w:rsid w:val="001838C9"/>
    <w:rsid w:val="00185F2E"/>
    <w:rsid w:val="00190CF4"/>
    <w:rsid w:val="0019194A"/>
    <w:rsid w:val="00191A6A"/>
    <w:rsid w:val="001920DB"/>
    <w:rsid w:val="001959A5"/>
    <w:rsid w:val="00195B85"/>
    <w:rsid w:val="00196BBC"/>
    <w:rsid w:val="00197F4C"/>
    <w:rsid w:val="001A2B99"/>
    <w:rsid w:val="001A4AB3"/>
    <w:rsid w:val="001A70E5"/>
    <w:rsid w:val="001B198C"/>
    <w:rsid w:val="001B2B73"/>
    <w:rsid w:val="001B68FB"/>
    <w:rsid w:val="001C0063"/>
    <w:rsid w:val="001C140F"/>
    <w:rsid w:val="001C4615"/>
    <w:rsid w:val="001D0EB6"/>
    <w:rsid w:val="001D1A56"/>
    <w:rsid w:val="001D39A4"/>
    <w:rsid w:val="001D55AF"/>
    <w:rsid w:val="001D6507"/>
    <w:rsid w:val="001E19D4"/>
    <w:rsid w:val="001F57D9"/>
    <w:rsid w:val="001F6B38"/>
    <w:rsid w:val="001F6F50"/>
    <w:rsid w:val="001F7DE6"/>
    <w:rsid w:val="00200042"/>
    <w:rsid w:val="00201377"/>
    <w:rsid w:val="002027EB"/>
    <w:rsid w:val="00203261"/>
    <w:rsid w:val="00206A39"/>
    <w:rsid w:val="002074E7"/>
    <w:rsid w:val="00214AC7"/>
    <w:rsid w:val="0022020B"/>
    <w:rsid w:val="00222FEE"/>
    <w:rsid w:val="00225A08"/>
    <w:rsid w:val="0022672A"/>
    <w:rsid w:val="00226785"/>
    <w:rsid w:val="0022701F"/>
    <w:rsid w:val="002321E1"/>
    <w:rsid w:val="0023613F"/>
    <w:rsid w:val="00240484"/>
    <w:rsid w:val="0024319A"/>
    <w:rsid w:val="002432BA"/>
    <w:rsid w:val="00243D56"/>
    <w:rsid w:val="00245826"/>
    <w:rsid w:val="002519B3"/>
    <w:rsid w:val="00251E03"/>
    <w:rsid w:val="00257D6B"/>
    <w:rsid w:val="00264311"/>
    <w:rsid w:val="00264B18"/>
    <w:rsid w:val="0027163E"/>
    <w:rsid w:val="002747E0"/>
    <w:rsid w:val="002775B5"/>
    <w:rsid w:val="002801C6"/>
    <w:rsid w:val="00284A3D"/>
    <w:rsid w:val="00287193"/>
    <w:rsid w:val="00287201"/>
    <w:rsid w:val="00291FE9"/>
    <w:rsid w:val="00292761"/>
    <w:rsid w:val="00292C45"/>
    <w:rsid w:val="00295AFF"/>
    <w:rsid w:val="002A7BFF"/>
    <w:rsid w:val="002C1779"/>
    <w:rsid w:val="002C1E03"/>
    <w:rsid w:val="002C43BC"/>
    <w:rsid w:val="002C4EF6"/>
    <w:rsid w:val="002C5591"/>
    <w:rsid w:val="002D4170"/>
    <w:rsid w:val="002D582A"/>
    <w:rsid w:val="002D6BCC"/>
    <w:rsid w:val="002E089D"/>
    <w:rsid w:val="002E0F98"/>
    <w:rsid w:val="002E12EE"/>
    <w:rsid w:val="002E3980"/>
    <w:rsid w:val="002E3DFD"/>
    <w:rsid w:val="002E4286"/>
    <w:rsid w:val="002E6F2E"/>
    <w:rsid w:val="002F0E94"/>
    <w:rsid w:val="00300439"/>
    <w:rsid w:val="00301AD6"/>
    <w:rsid w:val="00301BB2"/>
    <w:rsid w:val="003030FA"/>
    <w:rsid w:val="00304680"/>
    <w:rsid w:val="00306941"/>
    <w:rsid w:val="00310ADE"/>
    <w:rsid w:val="00311477"/>
    <w:rsid w:val="00311665"/>
    <w:rsid w:val="00312E9E"/>
    <w:rsid w:val="00313176"/>
    <w:rsid w:val="0031377F"/>
    <w:rsid w:val="00314A6A"/>
    <w:rsid w:val="00316D09"/>
    <w:rsid w:val="003203C2"/>
    <w:rsid w:val="00322D7B"/>
    <w:rsid w:val="003251CC"/>
    <w:rsid w:val="0032661F"/>
    <w:rsid w:val="003316AB"/>
    <w:rsid w:val="00332D7C"/>
    <w:rsid w:val="003353CB"/>
    <w:rsid w:val="0033685D"/>
    <w:rsid w:val="00336B5F"/>
    <w:rsid w:val="0034131F"/>
    <w:rsid w:val="003415B1"/>
    <w:rsid w:val="00341685"/>
    <w:rsid w:val="003417CF"/>
    <w:rsid w:val="00341822"/>
    <w:rsid w:val="0034253C"/>
    <w:rsid w:val="00342A59"/>
    <w:rsid w:val="00343233"/>
    <w:rsid w:val="00343E73"/>
    <w:rsid w:val="0034557F"/>
    <w:rsid w:val="003465A2"/>
    <w:rsid w:val="0035048F"/>
    <w:rsid w:val="00352500"/>
    <w:rsid w:val="0035493F"/>
    <w:rsid w:val="0036067F"/>
    <w:rsid w:val="00362E79"/>
    <w:rsid w:val="00363AF0"/>
    <w:rsid w:val="003648B9"/>
    <w:rsid w:val="00364A9C"/>
    <w:rsid w:val="0036594F"/>
    <w:rsid w:val="00365F79"/>
    <w:rsid w:val="00371E51"/>
    <w:rsid w:val="00375CC1"/>
    <w:rsid w:val="0037744A"/>
    <w:rsid w:val="003807DC"/>
    <w:rsid w:val="00380C4A"/>
    <w:rsid w:val="00381ACC"/>
    <w:rsid w:val="00383873"/>
    <w:rsid w:val="00390495"/>
    <w:rsid w:val="00391BBB"/>
    <w:rsid w:val="003920AE"/>
    <w:rsid w:val="0039296F"/>
    <w:rsid w:val="0039319A"/>
    <w:rsid w:val="0039456B"/>
    <w:rsid w:val="00395FB5"/>
    <w:rsid w:val="00396472"/>
    <w:rsid w:val="00397753"/>
    <w:rsid w:val="003A0AD6"/>
    <w:rsid w:val="003A1038"/>
    <w:rsid w:val="003A2F45"/>
    <w:rsid w:val="003A315B"/>
    <w:rsid w:val="003A3679"/>
    <w:rsid w:val="003A6D33"/>
    <w:rsid w:val="003B02C4"/>
    <w:rsid w:val="003B07B5"/>
    <w:rsid w:val="003B6EC3"/>
    <w:rsid w:val="003B7AD0"/>
    <w:rsid w:val="003C2AC2"/>
    <w:rsid w:val="003C3C29"/>
    <w:rsid w:val="003C6C8A"/>
    <w:rsid w:val="003D14E6"/>
    <w:rsid w:val="003D1AB7"/>
    <w:rsid w:val="003D2C64"/>
    <w:rsid w:val="003D2CD6"/>
    <w:rsid w:val="003D4EAB"/>
    <w:rsid w:val="003D6906"/>
    <w:rsid w:val="003D7B7F"/>
    <w:rsid w:val="003E0D58"/>
    <w:rsid w:val="003E2D2A"/>
    <w:rsid w:val="003F0570"/>
    <w:rsid w:val="003F0A5F"/>
    <w:rsid w:val="003F6044"/>
    <w:rsid w:val="003F669A"/>
    <w:rsid w:val="004004C3"/>
    <w:rsid w:val="00405899"/>
    <w:rsid w:val="004074C3"/>
    <w:rsid w:val="00407D63"/>
    <w:rsid w:val="004113B0"/>
    <w:rsid w:val="004114D7"/>
    <w:rsid w:val="00414915"/>
    <w:rsid w:val="00416423"/>
    <w:rsid w:val="0042044A"/>
    <w:rsid w:val="00421528"/>
    <w:rsid w:val="004216EC"/>
    <w:rsid w:val="00425A8E"/>
    <w:rsid w:val="00431960"/>
    <w:rsid w:val="004322B9"/>
    <w:rsid w:val="0043347E"/>
    <w:rsid w:val="00441606"/>
    <w:rsid w:val="00441A12"/>
    <w:rsid w:val="00442084"/>
    <w:rsid w:val="004451FD"/>
    <w:rsid w:val="00450C1C"/>
    <w:rsid w:val="0045135E"/>
    <w:rsid w:val="00451FD3"/>
    <w:rsid w:val="0045226A"/>
    <w:rsid w:val="00453CD6"/>
    <w:rsid w:val="00455889"/>
    <w:rsid w:val="00457647"/>
    <w:rsid w:val="00461438"/>
    <w:rsid w:val="00461BA6"/>
    <w:rsid w:val="00462E73"/>
    <w:rsid w:val="00464853"/>
    <w:rsid w:val="00465518"/>
    <w:rsid w:val="0047281D"/>
    <w:rsid w:val="00473451"/>
    <w:rsid w:val="00475AC6"/>
    <w:rsid w:val="0048018D"/>
    <w:rsid w:val="00483603"/>
    <w:rsid w:val="00483E55"/>
    <w:rsid w:val="00486695"/>
    <w:rsid w:val="00486DE5"/>
    <w:rsid w:val="00487067"/>
    <w:rsid w:val="00493B26"/>
    <w:rsid w:val="004952C5"/>
    <w:rsid w:val="004A38EC"/>
    <w:rsid w:val="004A4EAC"/>
    <w:rsid w:val="004A7AEF"/>
    <w:rsid w:val="004B37CF"/>
    <w:rsid w:val="004C0148"/>
    <w:rsid w:val="004C1733"/>
    <w:rsid w:val="004C2BEE"/>
    <w:rsid w:val="004C312E"/>
    <w:rsid w:val="004C5B04"/>
    <w:rsid w:val="004C623C"/>
    <w:rsid w:val="004D2535"/>
    <w:rsid w:val="004D2D58"/>
    <w:rsid w:val="004D46CF"/>
    <w:rsid w:val="004D4BBC"/>
    <w:rsid w:val="004D69FC"/>
    <w:rsid w:val="004D6CE8"/>
    <w:rsid w:val="004E002C"/>
    <w:rsid w:val="004E442F"/>
    <w:rsid w:val="004F06B7"/>
    <w:rsid w:val="004F44F9"/>
    <w:rsid w:val="004F46A4"/>
    <w:rsid w:val="00501D51"/>
    <w:rsid w:val="0050528A"/>
    <w:rsid w:val="00507992"/>
    <w:rsid w:val="00511E67"/>
    <w:rsid w:val="00512EF1"/>
    <w:rsid w:val="0051481D"/>
    <w:rsid w:val="00522654"/>
    <w:rsid w:val="005246B9"/>
    <w:rsid w:val="00525BD8"/>
    <w:rsid w:val="00525F5C"/>
    <w:rsid w:val="00526C7B"/>
    <w:rsid w:val="00530334"/>
    <w:rsid w:val="00533A3D"/>
    <w:rsid w:val="00537572"/>
    <w:rsid w:val="0054009A"/>
    <w:rsid w:val="005404CE"/>
    <w:rsid w:val="00545AC2"/>
    <w:rsid w:val="005460B3"/>
    <w:rsid w:val="005503EC"/>
    <w:rsid w:val="0055075D"/>
    <w:rsid w:val="0055274E"/>
    <w:rsid w:val="0056088F"/>
    <w:rsid w:val="00560BF7"/>
    <w:rsid w:val="0056558D"/>
    <w:rsid w:val="00567575"/>
    <w:rsid w:val="005709A6"/>
    <w:rsid w:val="005723DD"/>
    <w:rsid w:val="00575C6D"/>
    <w:rsid w:val="00577476"/>
    <w:rsid w:val="005779CC"/>
    <w:rsid w:val="0058020C"/>
    <w:rsid w:val="00580324"/>
    <w:rsid w:val="00580C84"/>
    <w:rsid w:val="00582F22"/>
    <w:rsid w:val="005838C0"/>
    <w:rsid w:val="00584D06"/>
    <w:rsid w:val="00585671"/>
    <w:rsid w:val="005868A6"/>
    <w:rsid w:val="00587A18"/>
    <w:rsid w:val="005952A8"/>
    <w:rsid w:val="005A0E69"/>
    <w:rsid w:val="005A1C27"/>
    <w:rsid w:val="005A7067"/>
    <w:rsid w:val="005A7C1C"/>
    <w:rsid w:val="005B1343"/>
    <w:rsid w:val="005B2147"/>
    <w:rsid w:val="005B7AE8"/>
    <w:rsid w:val="005C1A96"/>
    <w:rsid w:val="005C1D95"/>
    <w:rsid w:val="005C3D73"/>
    <w:rsid w:val="005C4280"/>
    <w:rsid w:val="005C7FC2"/>
    <w:rsid w:val="005D37A8"/>
    <w:rsid w:val="005D3A2E"/>
    <w:rsid w:val="005D3E63"/>
    <w:rsid w:val="005D5DFB"/>
    <w:rsid w:val="005D6738"/>
    <w:rsid w:val="005D6F4C"/>
    <w:rsid w:val="005E158C"/>
    <w:rsid w:val="005E47B3"/>
    <w:rsid w:val="005E66DE"/>
    <w:rsid w:val="005E6AAC"/>
    <w:rsid w:val="005E7F07"/>
    <w:rsid w:val="005F08AD"/>
    <w:rsid w:val="005F1481"/>
    <w:rsid w:val="005F23AC"/>
    <w:rsid w:val="005F2544"/>
    <w:rsid w:val="005F7E5E"/>
    <w:rsid w:val="006034E6"/>
    <w:rsid w:val="00604F0D"/>
    <w:rsid w:val="0060542C"/>
    <w:rsid w:val="00606437"/>
    <w:rsid w:val="00607080"/>
    <w:rsid w:val="006165D3"/>
    <w:rsid w:val="006220AD"/>
    <w:rsid w:val="00623477"/>
    <w:rsid w:val="0062377C"/>
    <w:rsid w:val="00624E21"/>
    <w:rsid w:val="006262DB"/>
    <w:rsid w:val="0062660C"/>
    <w:rsid w:val="00627063"/>
    <w:rsid w:val="00627160"/>
    <w:rsid w:val="0063019D"/>
    <w:rsid w:val="006348A3"/>
    <w:rsid w:val="00635119"/>
    <w:rsid w:val="00637A11"/>
    <w:rsid w:val="00642C2A"/>
    <w:rsid w:val="0064540F"/>
    <w:rsid w:val="00645D1A"/>
    <w:rsid w:val="00654389"/>
    <w:rsid w:val="00656878"/>
    <w:rsid w:val="00657AC8"/>
    <w:rsid w:val="00657FF6"/>
    <w:rsid w:val="00664F85"/>
    <w:rsid w:val="00665A63"/>
    <w:rsid w:val="0066796B"/>
    <w:rsid w:val="0067128C"/>
    <w:rsid w:val="00672E4E"/>
    <w:rsid w:val="0067779B"/>
    <w:rsid w:val="0068119F"/>
    <w:rsid w:val="00681C07"/>
    <w:rsid w:val="00681D4F"/>
    <w:rsid w:val="00681F82"/>
    <w:rsid w:val="006853BD"/>
    <w:rsid w:val="00690227"/>
    <w:rsid w:val="00691EB0"/>
    <w:rsid w:val="00693EEF"/>
    <w:rsid w:val="00696738"/>
    <w:rsid w:val="0069768E"/>
    <w:rsid w:val="006A43BB"/>
    <w:rsid w:val="006A69E3"/>
    <w:rsid w:val="006B0ADC"/>
    <w:rsid w:val="006B0E55"/>
    <w:rsid w:val="006B36AF"/>
    <w:rsid w:val="006B3B9E"/>
    <w:rsid w:val="006B481D"/>
    <w:rsid w:val="006B5377"/>
    <w:rsid w:val="006C746B"/>
    <w:rsid w:val="006D1FAA"/>
    <w:rsid w:val="006D34B3"/>
    <w:rsid w:val="006D3AF2"/>
    <w:rsid w:val="006D5A18"/>
    <w:rsid w:val="006D76C5"/>
    <w:rsid w:val="006D7A6E"/>
    <w:rsid w:val="006E14AE"/>
    <w:rsid w:val="006E1627"/>
    <w:rsid w:val="006E73BF"/>
    <w:rsid w:val="006F06BE"/>
    <w:rsid w:val="006F2C4C"/>
    <w:rsid w:val="006F2ED2"/>
    <w:rsid w:val="006F37F6"/>
    <w:rsid w:val="006F6220"/>
    <w:rsid w:val="006F66C9"/>
    <w:rsid w:val="006F70DD"/>
    <w:rsid w:val="006F7730"/>
    <w:rsid w:val="00702090"/>
    <w:rsid w:val="00703113"/>
    <w:rsid w:val="0070429E"/>
    <w:rsid w:val="00711B8D"/>
    <w:rsid w:val="00714D5C"/>
    <w:rsid w:val="007163F7"/>
    <w:rsid w:val="00716E49"/>
    <w:rsid w:val="007205E6"/>
    <w:rsid w:val="007215E9"/>
    <w:rsid w:val="007219B3"/>
    <w:rsid w:val="007229F3"/>
    <w:rsid w:val="007245C7"/>
    <w:rsid w:val="00726376"/>
    <w:rsid w:val="007267D7"/>
    <w:rsid w:val="007330C8"/>
    <w:rsid w:val="0073315C"/>
    <w:rsid w:val="00734B50"/>
    <w:rsid w:val="00735108"/>
    <w:rsid w:val="00736EC6"/>
    <w:rsid w:val="0073790E"/>
    <w:rsid w:val="00744D0B"/>
    <w:rsid w:val="00744EFE"/>
    <w:rsid w:val="00746382"/>
    <w:rsid w:val="00754D2A"/>
    <w:rsid w:val="0076076A"/>
    <w:rsid w:val="0076238C"/>
    <w:rsid w:val="00762D45"/>
    <w:rsid w:val="0076771F"/>
    <w:rsid w:val="00767F85"/>
    <w:rsid w:val="00770C5C"/>
    <w:rsid w:val="007741B3"/>
    <w:rsid w:val="00777165"/>
    <w:rsid w:val="007811C6"/>
    <w:rsid w:val="0079122E"/>
    <w:rsid w:val="007919B2"/>
    <w:rsid w:val="007925FD"/>
    <w:rsid w:val="007964FE"/>
    <w:rsid w:val="00796C4F"/>
    <w:rsid w:val="00796CBB"/>
    <w:rsid w:val="00797028"/>
    <w:rsid w:val="007A2A97"/>
    <w:rsid w:val="007A2E0A"/>
    <w:rsid w:val="007A360F"/>
    <w:rsid w:val="007A43B9"/>
    <w:rsid w:val="007A7459"/>
    <w:rsid w:val="007B01DE"/>
    <w:rsid w:val="007B3B82"/>
    <w:rsid w:val="007B433B"/>
    <w:rsid w:val="007B5237"/>
    <w:rsid w:val="007C0037"/>
    <w:rsid w:val="007C1252"/>
    <w:rsid w:val="007C15D3"/>
    <w:rsid w:val="007C4C84"/>
    <w:rsid w:val="007C5CF1"/>
    <w:rsid w:val="007C7D45"/>
    <w:rsid w:val="007D4277"/>
    <w:rsid w:val="007D4F09"/>
    <w:rsid w:val="007D5EC0"/>
    <w:rsid w:val="007E1788"/>
    <w:rsid w:val="007E2964"/>
    <w:rsid w:val="007E32C7"/>
    <w:rsid w:val="007E338E"/>
    <w:rsid w:val="007E4193"/>
    <w:rsid w:val="007E637C"/>
    <w:rsid w:val="007E7696"/>
    <w:rsid w:val="007F398A"/>
    <w:rsid w:val="007F5412"/>
    <w:rsid w:val="007F73DD"/>
    <w:rsid w:val="00803049"/>
    <w:rsid w:val="00803D2F"/>
    <w:rsid w:val="00805583"/>
    <w:rsid w:val="00815556"/>
    <w:rsid w:val="008171FC"/>
    <w:rsid w:val="00821B78"/>
    <w:rsid w:val="00824DEA"/>
    <w:rsid w:val="008300C8"/>
    <w:rsid w:val="0083163D"/>
    <w:rsid w:val="0083503D"/>
    <w:rsid w:val="00837AF1"/>
    <w:rsid w:val="0084117A"/>
    <w:rsid w:val="008433B8"/>
    <w:rsid w:val="008434EE"/>
    <w:rsid w:val="00846C7B"/>
    <w:rsid w:val="00856806"/>
    <w:rsid w:val="00856ADE"/>
    <w:rsid w:val="00860B14"/>
    <w:rsid w:val="00862B4E"/>
    <w:rsid w:val="0086558A"/>
    <w:rsid w:val="00870D4D"/>
    <w:rsid w:val="008723DF"/>
    <w:rsid w:val="00875FFE"/>
    <w:rsid w:val="00877A2D"/>
    <w:rsid w:val="00880932"/>
    <w:rsid w:val="00882B22"/>
    <w:rsid w:val="00884415"/>
    <w:rsid w:val="008845B3"/>
    <w:rsid w:val="008846DB"/>
    <w:rsid w:val="0088486F"/>
    <w:rsid w:val="0088781D"/>
    <w:rsid w:val="008934ED"/>
    <w:rsid w:val="0089387D"/>
    <w:rsid w:val="00893E40"/>
    <w:rsid w:val="00895B44"/>
    <w:rsid w:val="008966B1"/>
    <w:rsid w:val="00896898"/>
    <w:rsid w:val="008969F5"/>
    <w:rsid w:val="008A157F"/>
    <w:rsid w:val="008A1C2B"/>
    <w:rsid w:val="008A305A"/>
    <w:rsid w:val="008A6338"/>
    <w:rsid w:val="008A6AE7"/>
    <w:rsid w:val="008B0715"/>
    <w:rsid w:val="008B13F2"/>
    <w:rsid w:val="008B5932"/>
    <w:rsid w:val="008B6076"/>
    <w:rsid w:val="008B6300"/>
    <w:rsid w:val="008B7311"/>
    <w:rsid w:val="008C4072"/>
    <w:rsid w:val="008D144A"/>
    <w:rsid w:val="008D2224"/>
    <w:rsid w:val="008D2C8F"/>
    <w:rsid w:val="008D6447"/>
    <w:rsid w:val="008D67FD"/>
    <w:rsid w:val="008E1B27"/>
    <w:rsid w:val="008E1E41"/>
    <w:rsid w:val="008E274C"/>
    <w:rsid w:val="008E5453"/>
    <w:rsid w:val="008F1FD4"/>
    <w:rsid w:val="008F50AA"/>
    <w:rsid w:val="008F5443"/>
    <w:rsid w:val="0090021C"/>
    <w:rsid w:val="0090037A"/>
    <w:rsid w:val="00904324"/>
    <w:rsid w:val="00910471"/>
    <w:rsid w:val="00912F00"/>
    <w:rsid w:val="009149FC"/>
    <w:rsid w:val="009210BE"/>
    <w:rsid w:val="00922549"/>
    <w:rsid w:val="0092345E"/>
    <w:rsid w:val="00927193"/>
    <w:rsid w:val="0092762A"/>
    <w:rsid w:val="009315DD"/>
    <w:rsid w:val="0093197D"/>
    <w:rsid w:val="009341DE"/>
    <w:rsid w:val="00934312"/>
    <w:rsid w:val="00940026"/>
    <w:rsid w:val="009404C5"/>
    <w:rsid w:val="00940F9E"/>
    <w:rsid w:val="00941B4C"/>
    <w:rsid w:val="00951757"/>
    <w:rsid w:val="0095469F"/>
    <w:rsid w:val="00956464"/>
    <w:rsid w:val="0096176A"/>
    <w:rsid w:val="00963652"/>
    <w:rsid w:val="009646B3"/>
    <w:rsid w:val="00966D03"/>
    <w:rsid w:val="00973290"/>
    <w:rsid w:val="0098002E"/>
    <w:rsid w:val="00987687"/>
    <w:rsid w:val="00990FAF"/>
    <w:rsid w:val="009913D0"/>
    <w:rsid w:val="00993501"/>
    <w:rsid w:val="00995C7B"/>
    <w:rsid w:val="009A0901"/>
    <w:rsid w:val="009A0B2A"/>
    <w:rsid w:val="009A2095"/>
    <w:rsid w:val="009A3CA0"/>
    <w:rsid w:val="009A54C1"/>
    <w:rsid w:val="009B6C31"/>
    <w:rsid w:val="009C0AC6"/>
    <w:rsid w:val="009C67E2"/>
    <w:rsid w:val="009D070D"/>
    <w:rsid w:val="009D19D2"/>
    <w:rsid w:val="009D335C"/>
    <w:rsid w:val="009D349D"/>
    <w:rsid w:val="009D74E4"/>
    <w:rsid w:val="009E29BD"/>
    <w:rsid w:val="009E549E"/>
    <w:rsid w:val="009F1E4B"/>
    <w:rsid w:val="009F342E"/>
    <w:rsid w:val="009F3F7A"/>
    <w:rsid w:val="00A024FA"/>
    <w:rsid w:val="00A063C6"/>
    <w:rsid w:val="00A065E6"/>
    <w:rsid w:val="00A10493"/>
    <w:rsid w:val="00A15E66"/>
    <w:rsid w:val="00A22819"/>
    <w:rsid w:val="00A22A0C"/>
    <w:rsid w:val="00A25869"/>
    <w:rsid w:val="00A2742A"/>
    <w:rsid w:val="00A3060F"/>
    <w:rsid w:val="00A30D57"/>
    <w:rsid w:val="00A3188C"/>
    <w:rsid w:val="00A33521"/>
    <w:rsid w:val="00A4460B"/>
    <w:rsid w:val="00A44D86"/>
    <w:rsid w:val="00A46CE4"/>
    <w:rsid w:val="00A47048"/>
    <w:rsid w:val="00A47157"/>
    <w:rsid w:val="00A50355"/>
    <w:rsid w:val="00A51487"/>
    <w:rsid w:val="00A55736"/>
    <w:rsid w:val="00A60F79"/>
    <w:rsid w:val="00A62E88"/>
    <w:rsid w:val="00A6482E"/>
    <w:rsid w:val="00A661A8"/>
    <w:rsid w:val="00A66A1F"/>
    <w:rsid w:val="00A749D0"/>
    <w:rsid w:val="00A84A92"/>
    <w:rsid w:val="00A85D2A"/>
    <w:rsid w:val="00A90331"/>
    <w:rsid w:val="00A90B23"/>
    <w:rsid w:val="00A91AE0"/>
    <w:rsid w:val="00A928A5"/>
    <w:rsid w:val="00A968D8"/>
    <w:rsid w:val="00A97A81"/>
    <w:rsid w:val="00A97BC1"/>
    <w:rsid w:val="00AA3EBA"/>
    <w:rsid w:val="00AA5288"/>
    <w:rsid w:val="00AA6879"/>
    <w:rsid w:val="00AA6C77"/>
    <w:rsid w:val="00AB0C05"/>
    <w:rsid w:val="00AB1468"/>
    <w:rsid w:val="00AB202F"/>
    <w:rsid w:val="00AB3C87"/>
    <w:rsid w:val="00AB3E15"/>
    <w:rsid w:val="00AB4C0B"/>
    <w:rsid w:val="00AB4F69"/>
    <w:rsid w:val="00AB520C"/>
    <w:rsid w:val="00AB5C6E"/>
    <w:rsid w:val="00AB7448"/>
    <w:rsid w:val="00AC069B"/>
    <w:rsid w:val="00AC1133"/>
    <w:rsid w:val="00AC350B"/>
    <w:rsid w:val="00AC4CDF"/>
    <w:rsid w:val="00AC7BF9"/>
    <w:rsid w:val="00AD1CFE"/>
    <w:rsid w:val="00AD1F67"/>
    <w:rsid w:val="00AD32CE"/>
    <w:rsid w:val="00AD743C"/>
    <w:rsid w:val="00AD7BF8"/>
    <w:rsid w:val="00AE4235"/>
    <w:rsid w:val="00AE5236"/>
    <w:rsid w:val="00AE5C3A"/>
    <w:rsid w:val="00AE7376"/>
    <w:rsid w:val="00AF1A4D"/>
    <w:rsid w:val="00AF4FFB"/>
    <w:rsid w:val="00AF6BA8"/>
    <w:rsid w:val="00AF70DB"/>
    <w:rsid w:val="00AF788A"/>
    <w:rsid w:val="00B0073B"/>
    <w:rsid w:val="00B013CB"/>
    <w:rsid w:val="00B057D1"/>
    <w:rsid w:val="00B05816"/>
    <w:rsid w:val="00B10E4A"/>
    <w:rsid w:val="00B11981"/>
    <w:rsid w:val="00B1218F"/>
    <w:rsid w:val="00B13A2A"/>
    <w:rsid w:val="00B14338"/>
    <w:rsid w:val="00B14B0E"/>
    <w:rsid w:val="00B14C23"/>
    <w:rsid w:val="00B16833"/>
    <w:rsid w:val="00B22D1F"/>
    <w:rsid w:val="00B2504F"/>
    <w:rsid w:val="00B2724E"/>
    <w:rsid w:val="00B31797"/>
    <w:rsid w:val="00B31AB1"/>
    <w:rsid w:val="00B360CF"/>
    <w:rsid w:val="00B37436"/>
    <w:rsid w:val="00B41B9B"/>
    <w:rsid w:val="00B42BE9"/>
    <w:rsid w:val="00B45350"/>
    <w:rsid w:val="00B46F6B"/>
    <w:rsid w:val="00B46FFC"/>
    <w:rsid w:val="00B47552"/>
    <w:rsid w:val="00B52C46"/>
    <w:rsid w:val="00B55DE6"/>
    <w:rsid w:val="00B55E6D"/>
    <w:rsid w:val="00B61891"/>
    <w:rsid w:val="00B61969"/>
    <w:rsid w:val="00B66B73"/>
    <w:rsid w:val="00B72A7F"/>
    <w:rsid w:val="00B73575"/>
    <w:rsid w:val="00B73A8B"/>
    <w:rsid w:val="00B75DDD"/>
    <w:rsid w:val="00B76D60"/>
    <w:rsid w:val="00B80CCF"/>
    <w:rsid w:val="00B825B3"/>
    <w:rsid w:val="00B84BB0"/>
    <w:rsid w:val="00B8694E"/>
    <w:rsid w:val="00B908AC"/>
    <w:rsid w:val="00B91176"/>
    <w:rsid w:val="00B957E3"/>
    <w:rsid w:val="00BA1C5D"/>
    <w:rsid w:val="00BA2205"/>
    <w:rsid w:val="00BA2FBF"/>
    <w:rsid w:val="00BA4133"/>
    <w:rsid w:val="00BA644C"/>
    <w:rsid w:val="00BA64B8"/>
    <w:rsid w:val="00BB1068"/>
    <w:rsid w:val="00BB3E9A"/>
    <w:rsid w:val="00BB6A86"/>
    <w:rsid w:val="00BB6BAD"/>
    <w:rsid w:val="00BC0EE3"/>
    <w:rsid w:val="00BC2EEB"/>
    <w:rsid w:val="00BC3CDF"/>
    <w:rsid w:val="00BC4149"/>
    <w:rsid w:val="00BC7AFA"/>
    <w:rsid w:val="00BD178A"/>
    <w:rsid w:val="00BD30F8"/>
    <w:rsid w:val="00BD3F54"/>
    <w:rsid w:val="00BD607C"/>
    <w:rsid w:val="00BE142C"/>
    <w:rsid w:val="00BE304E"/>
    <w:rsid w:val="00BF13C4"/>
    <w:rsid w:val="00BF7FB3"/>
    <w:rsid w:val="00C04EDF"/>
    <w:rsid w:val="00C06F96"/>
    <w:rsid w:val="00C07954"/>
    <w:rsid w:val="00C10452"/>
    <w:rsid w:val="00C10756"/>
    <w:rsid w:val="00C13EDF"/>
    <w:rsid w:val="00C143B3"/>
    <w:rsid w:val="00C17363"/>
    <w:rsid w:val="00C178A7"/>
    <w:rsid w:val="00C24DE8"/>
    <w:rsid w:val="00C25796"/>
    <w:rsid w:val="00C26870"/>
    <w:rsid w:val="00C34242"/>
    <w:rsid w:val="00C342B7"/>
    <w:rsid w:val="00C34A60"/>
    <w:rsid w:val="00C35999"/>
    <w:rsid w:val="00C36810"/>
    <w:rsid w:val="00C4295D"/>
    <w:rsid w:val="00C4459F"/>
    <w:rsid w:val="00C464CC"/>
    <w:rsid w:val="00C46FE6"/>
    <w:rsid w:val="00C4739C"/>
    <w:rsid w:val="00C515D0"/>
    <w:rsid w:val="00C557E2"/>
    <w:rsid w:val="00C578E0"/>
    <w:rsid w:val="00C619CC"/>
    <w:rsid w:val="00C62C46"/>
    <w:rsid w:val="00C64EA4"/>
    <w:rsid w:val="00C66A76"/>
    <w:rsid w:val="00C70A85"/>
    <w:rsid w:val="00C7437D"/>
    <w:rsid w:val="00C748DE"/>
    <w:rsid w:val="00C74C69"/>
    <w:rsid w:val="00C74F24"/>
    <w:rsid w:val="00C751F3"/>
    <w:rsid w:val="00C773E9"/>
    <w:rsid w:val="00C7752C"/>
    <w:rsid w:val="00C916BE"/>
    <w:rsid w:val="00C91BAA"/>
    <w:rsid w:val="00C92889"/>
    <w:rsid w:val="00C93D9D"/>
    <w:rsid w:val="00C9573A"/>
    <w:rsid w:val="00C96342"/>
    <w:rsid w:val="00CA2D7D"/>
    <w:rsid w:val="00CA4A85"/>
    <w:rsid w:val="00CA4BB3"/>
    <w:rsid w:val="00CA52A3"/>
    <w:rsid w:val="00CA6117"/>
    <w:rsid w:val="00CA78DC"/>
    <w:rsid w:val="00CB312B"/>
    <w:rsid w:val="00CB48FB"/>
    <w:rsid w:val="00CC33D6"/>
    <w:rsid w:val="00CC43F8"/>
    <w:rsid w:val="00CC6FC1"/>
    <w:rsid w:val="00CC7136"/>
    <w:rsid w:val="00CD18E4"/>
    <w:rsid w:val="00CD1FF7"/>
    <w:rsid w:val="00CD2271"/>
    <w:rsid w:val="00CD4B23"/>
    <w:rsid w:val="00CD6170"/>
    <w:rsid w:val="00CD7F97"/>
    <w:rsid w:val="00CE47C8"/>
    <w:rsid w:val="00CE657D"/>
    <w:rsid w:val="00CF0B60"/>
    <w:rsid w:val="00CF27E8"/>
    <w:rsid w:val="00CF7D25"/>
    <w:rsid w:val="00D006FB"/>
    <w:rsid w:val="00D010F3"/>
    <w:rsid w:val="00D0447F"/>
    <w:rsid w:val="00D0689F"/>
    <w:rsid w:val="00D07673"/>
    <w:rsid w:val="00D110C3"/>
    <w:rsid w:val="00D112BE"/>
    <w:rsid w:val="00D11519"/>
    <w:rsid w:val="00D1217F"/>
    <w:rsid w:val="00D12AA3"/>
    <w:rsid w:val="00D13A9A"/>
    <w:rsid w:val="00D142D2"/>
    <w:rsid w:val="00D16A97"/>
    <w:rsid w:val="00D17F94"/>
    <w:rsid w:val="00D261BD"/>
    <w:rsid w:val="00D27AA1"/>
    <w:rsid w:val="00D3088E"/>
    <w:rsid w:val="00D309EB"/>
    <w:rsid w:val="00D315D6"/>
    <w:rsid w:val="00D31A5E"/>
    <w:rsid w:val="00D35E2E"/>
    <w:rsid w:val="00D37BCC"/>
    <w:rsid w:val="00D41840"/>
    <w:rsid w:val="00D43D00"/>
    <w:rsid w:val="00D43E1E"/>
    <w:rsid w:val="00D44687"/>
    <w:rsid w:val="00D45694"/>
    <w:rsid w:val="00D51608"/>
    <w:rsid w:val="00D5199E"/>
    <w:rsid w:val="00D5511C"/>
    <w:rsid w:val="00D645A3"/>
    <w:rsid w:val="00D64A2C"/>
    <w:rsid w:val="00D67966"/>
    <w:rsid w:val="00D74E3B"/>
    <w:rsid w:val="00D75757"/>
    <w:rsid w:val="00D76081"/>
    <w:rsid w:val="00D81145"/>
    <w:rsid w:val="00D83CDF"/>
    <w:rsid w:val="00D8793B"/>
    <w:rsid w:val="00D917EE"/>
    <w:rsid w:val="00D9455C"/>
    <w:rsid w:val="00D962D1"/>
    <w:rsid w:val="00D96967"/>
    <w:rsid w:val="00D96E63"/>
    <w:rsid w:val="00DA07D5"/>
    <w:rsid w:val="00DA72CF"/>
    <w:rsid w:val="00DB0C93"/>
    <w:rsid w:val="00DB1372"/>
    <w:rsid w:val="00DB2982"/>
    <w:rsid w:val="00DB681A"/>
    <w:rsid w:val="00DB7630"/>
    <w:rsid w:val="00DC12AF"/>
    <w:rsid w:val="00DC12E6"/>
    <w:rsid w:val="00DC2BE1"/>
    <w:rsid w:val="00DC6246"/>
    <w:rsid w:val="00DC735C"/>
    <w:rsid w:val="00DC7651"/>
    <w:rsid w:val="00DD40AA"/>
    <w:rsid w:val="00DD43E6"/>
    <w:rsid w:val="00DD792B"/>
    <w:rsid w:val="00DE002E"/>
    <w:rsid w:val="00DE2A23"/>
    <w:rsid w:val="00DE2A54"/>
    <w:rsid w:val="00DE2DCF"/>
    <w:rsid w:val="00DE5D62"/>
    <w:rsid w:val="00DE736A"/>
    <w:rsid w:val="00DE75A5"/>
    <w:rsid w:val="00DE7E09"/>
    <w:rsid w:val="00DF47B5"/>
    <w:rsid w:val="00DF7177"/>
    <w:rsid w:val="00E01EFE"/>
    <w:rsid w:val="00E02800"/>
    <w:rsid w:val="00E049E7"/>
    <w:rsid w:val="00E06093"/>
    <w:rsid w:val="00E06C6E"/>
    <w:rsid w:val="00E100F1"/>
    <w:rsid w:val="00E11651"/>
    <w:rsid w:val="00E126F1"/>
    <w:rsid w:val="00E13B88"/>
    <w:rsid w:val="00E14C93"/>
    <w:rsid w:val="00E1722A"/>
    <w:rsid w:val="00E22CA4"/>
    <w:rsid w:val="00E25ED1"/>
    <w:rsid w:val="00E26E40"/>
    <w:rsid w:val="00E3069E"/>
    <w:rsid w:val="00E32CF7"/>
    <w:rsid w:val="00E3509A"/>
    <w:rsid w:val="00E35F11"/>
    <w:rsid w:val="00E4209B"/>
    <w:rsid w:val="00E43ACD"/>
    <w:rsid w:val="00E43AEA"/>
    <w:rsid w:val="00E45836"/>
    <w:rsid w:val="00E465A8"/>
    <w:rsid w:val="00E46942"/>
    <w:rsid w:val="00E50A31"/>
    <w:rsid w:val="00E54A5A"/>
    <w:rsid w:val="00E627AA"/>
    <w:rsid w:val="00E62D42"/>
    <w:rsid w:val="00E64159"/>
    <w:rsid w:val="00E67A24"/>
    <w:rsid w:val="00E70F95"/>
    <w:rsid w:val="00E71B6A"/>
    <w:rsid w:val="00E725AD"/>
    <w:rsid w:val="00E73C0A"/>
    <w:rsid w:val="00E74463"/>
    <w:rsid w:val="00E746E1"/>
    <w:rsid w:val="00E75652"/>
    <w:rsid w:val="00E770D7"/>
    <w:rsid w:val="00E8139B"/>
    <w:rsid w:val="00E8257D"/>
    <w:rsid w:val="00E82E7F"/>
    <w:rsid w:val="00E859C7"/>
    <w:rsid w:val="00E87186"/>
    <w:rsid w:val="00E90735"/>
    <w:rsid w:val="00E9330D"/>
    <w:rsid w:val="00E95B52"/>
    <w:rsid w:val="00E96D4B"/>
    <w:rsid w:val="00E97479"/>
    <w:rsid w:val="00EA0795"/>
    <w:rsid w:val="00EA14B5"/>
    <w:rsid w:val="00EA19BD"/>
    <w:rsid w:val="00EA209F"/>
    <w:rsid w:val="00EA45CF"/>
    <w:rsid w:val="00EB0014"/>
    <w:rsid w:val="00EB4F1A"/>
    <w:rsid w:val="00EB5DFE"/>
    <w:rsid w:val="00EB6704"/>
    <w:rsid w:val="00EB69A1"/>
    <w:rsid w:val="00EC05E3"/>
    <w:rsid w:val="00EC1B4A"/>
    <w:rsid w:val="00EC1C23"/>
    <w:rsid w:val="00EC24F2"/>
    <w:rsid w:val="00EC7431"/>
    <w:rsid w:val="00ED03F3"/>
    <w:rsid w:val="00ED0446"/>
    <w:rsid w:val="00ED59C9"/>
    <w:rsid w:val="00EE0D22"/>
    <w:rsid w:val="00EE5CCF"/>
    <w:rsid w:val="00EF2BF9"/>
    <w:rsid w:val="00EF3505"/>
    <w:rsid w:val="00EF4B17"/>
    <w:rsid w:val="00EF6279"/>
    <w:rsid w:val="00EF75BE"/>
    <w:rsid w:val="00EF7E9D"/>
    <w:rsid w:val="00F00A56"/>
    <w:rsid w:val="00F01300"/>
    <w:rsid w:val="00F038D9"/>
    <w:rsid w:val="00F06B84"/>
    <w:rsid w:val="00F10CDF"/>
    <w:rsid w:val="00F11F4C"/>
    <w:rsid w:val="00F12103"/>
    <w:rsid w:val="00F13205"/>
    <w:rsid w:val="00F14789"/>
    <w:rsid w:val="00F2156B"/>
    <w:rsid w:val="00F21F91"/>
    <w:rsid w:val="00F2202B"/>
    <w:rsid w:val="00F223C4"/>
    <w:rsid w:val="00F230DC"/>
    <w:rsid w:val="00F233D6"/>
    <w:rsid w:val="00F2375F"/>
    <w:rsid w:val="00F25C6E"/>
    <w:rsid w:val="00F25F9B"/>
    <w:rsid w:val="00F300BC"/>
    <w:rsid w:val="00F30BA6"/>
    <w:rsid w:val="00F30FA5"/>
    <w:rsid w:val="00F325B8"/>
    <w:rsid w:val="00F3639A"/>
    <w:rsid w:val="00F410F7"/>
    <w:rsid w:val="00F4176C"/>
    <w:rsid w:val="00F41B0D"/>
    <w:rsid w:val="00F42415"/>
    <w:rsid w:val="00F42C32"/>
    <w:rsid w:val="00F42E15"/>
    <w:rsid w:val="00F471E4"/>
    <w:rsid w:val="00F50794"/>
    <w:rsid w:val="00F51889"/>
    <w:rsid w:val="00F55876"/>
    <w:rsid w:val="00F57ED6"/>
    <w:rsid w:val="00F6391C"/>
    <w:rsid w:val="00F65556"/>
    <w:rsid w:val="00F65F5D"/>
    <w:rsid w:val="00F66589"/>
    <w:rsid w:val="00F70551"/>
    <w:rsid w:val="00F719CF"/>
    <w:rsid w:val="00F739ED"/>
    <w:rsid w:val="00F743ED"/>
    <w:rsid w:val="00F74D0C"/>
    <w:rsid w:val="00F81518"/>
    <w:rsid w:val="00F82C81"/>
    <w:rsid w:val="00F837FF"/>
    <w:rsid w:val="00F87C7A"/>
    <w:rsid w:val="00F92580"/>
    <w:rsid w:val="00F92779"/>
    <w:rsid w:val="00F9328F"/>
    <w:rsid w:val="00F932DC"/>
    <w:rsid w:val="00FA0664"/>
    <w:rsid w:val="00FA0B8B"/>
    <w:rsid w:val="00FA16D7"/>
    <w:rsid w:val="00FA3EA8"/>
    <w:rsid w:val="00FA5DE5"/>
    <w:rsid w:val="00FA5ED0"/>
    <w:rsid w:val="00FB3C26"/>
    <w:rsid w:val="00FB671C"/>
    <w:rsid w:val="00FB7A88"/>
    <w:rsid w:val="00FB7F27"/>
    <w:rsid w:val="00FC12A5"/>
    <w:rsid w:val="00FC19C5"/>
    <w:rsid w:val="00FC1F08"/>
    <w:rsid w:val="00FC4360"/>
    <w:rsid w:val="00FC52F8"/>
    <w:rsid w:val="00FD194A"/>
    <w:rsid w:val="00FD33A3"/>
    <w:rsid w:val="00FD5B68"/>
    <w:rsid w:val="00FD685E"/>
    <w:rsid w:val="00FE0151"/>
    <w:rsid w:val="00FE6639"/>
    <w:rsid w:val="00FF1772"/>
    <w:rsid w:val="00FF43F6"/>
    <w:rsid w:val="00FF4ABD"/>
    <w:rsid w:val="00FF62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311"/>
    <w:pPr>
      <w:ind w:left="360" w:hanging="360"/>
    </w:pPr>
    <w:rPr>
      <w:rFonts w:ascii="Times New Roman" w:eastAsia="Times New Roman" w:hAnsi="Times New Roman"/>
    </w:rPr>
  </w:style>
  <w:style w:type="paragraph" w:styleId="Heading1">
    <w:name w:val="heading 1"/>
    <w:basedOn w:val="Default"/>
    <w:next w:val="Default"/>
    <w:link w:val="Heading1Char"/>
    <w:uiPriority w:val="99"/>
    <w:qFormat/>
    <w:rsid w:val="00264311"/>
    <w:pPr>
      <w:outlineLvl w:val="0"/>
    </w:pPr>
    <w:rPr>
      <w:rFonts w:cs="Vrinda"/>
      <w:color w:val="auto"/>
    </w:rPr>
  </w:style>
  <w:style w:type="paragraph" w:styleId="Heading2">
    <w:name w:val="heading 2"/>
    <w:basedOn w:val="Default"/>
    <w:next w:val="Default"/>
    <w:link w:val="Heading2Char"/>
    <w:uiPriority w:val="99"/>
    <w:qFormat/>
    <w:rsid w:val="00264311"/>
    <w:pPr>
      <w:spacing w:before="240" w:after="60"/>
      <w:outlineLvl w:val="1"/>
    </w:pPr>
    <w:rPr>
      <w:rFonts w:cs="Vrinda"/>
      <w:color w:val="auto"/>
    </w:rPr>
  </w:style>
  <w:style w:type="paragraph" w:styleId="Heading3">
    <w:name w:val="heading 3"/>
    <w:basedOn w:val="Normal"/>
    <w:next w:val="Normal"/>
    <w:link w:val="Heading3Char"/>
    <w:uiPriority w:val="9"/>
    <w:unhideWhenUsed/>
    <w:qFormat/>
    <w:rsid w:val="00D96E63"/>
    <w:pPr>
      <w:keepNext/>
      <w:keepLines/>
      <w:spacing w:before="200" w:line="276" w:lineRule="auto"/>
      <w:ind w:left="0" w:firstLine="0"/>
      <w:outlineLvl w:val="2"/>
    </w:pPr>
    <w:rPr>
      <w:rFonts w:asciiTheme="majorHAnsi" w:eastAsiaTheme="majorEastAsia" w:hAnsiTheme="majorHAnsi" w:cstheme="majorBidi"/>
      <w:b/>
      <w:bCs/>
      <w:color w:val="5B9BD5" w:themeColor="accent1"/>
      <w:sz w:val="22"/>
      <w:szCs w:val="22"/>
    </w:rPr>
  </w:style>
  <w:style w:type="paragraph" w:styleId="Heading4">
    <w:name w:val="heading 4"/>
    <w:basedOn w:val="Normal"/>
    <w:next w:val="Normal"/>
    <w:link w:val="Heading4Char"/>
    <w:uiPriority w:val="9"/>
    <w:unhideWhenUsed/>
    <w:qFormat/>
    <w:rsid w:val="00D96E6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4311"/>
    <w:pPr>
      <w:widowControl w:val="0"/>
      <w:autoSpaceDE w:val="0"/>
      <w:autoSpaceDN w:val="0"/>
      <w:adjustRightInd w:val="0"/>
      <w:ind w:left="360" w:hanging="360"/>
    </w:pPr>
    <w:rPr>
      <w:rFonts w:ascii="Tahoma" w:eastAsia="Times New Roman" w:hAnsi="Tahoma" w:cs="Tahoma"/>
      <w:color w:val="000000"/>
      <w:sz w:val="24"/>
      <w:szCs w:val="24"/>
      <w:lang w:bidi="bn-BD"/>
    </w:rPr>
  </w:style>
  <w:style w:type="character" w:customStyle="1" w:styleId="Heading1Char">
    <w:name w:val="Heading 1 Char"/>
    <w:basedOn w:val="DefaultParagraphFont"/>
    <w:link w:val="Heading1"/>
    <w:uiPriority w:val="99"/>
    <w:rsid w:val="00264311"/>
    <w:rPr>
      <w:rFonts w:ascii="Tahoma" w:eastAsia="Times New Roman" w:hAnsi="Tahoma" w:cs="Vrinda"/>
      <w:sz w:val="24"/>
      <w:szCs w:val="24"/>
      <w:lang w:bidi="bn-BD"/>
    </w:rPr>
  </w:style>
  <w:style w:type="character" w:customStyle="1" w:styleId="Heading2Char">
    <w:name w:val="Heading 2 Char"/>
    <w:basedOn w:val="DefaultParagraphFont"/>
    <w:link w:val="Heading2"/>
    <w:uiPriority w:val="9"/>
    <w:rsid w:val="00264311"/>
    <w:rPr>
      <w:rFonts w:ascii="Tahoma" w:eastAsia="Times New Roman" w:hAnsi="Tahoma" w:cs="Vrinda"/>
      <w:sz w:val="24"/>
      <w:szCs w:val="24"/>
      <w:lang w:bidi="bn-BD"/>
    </w:rPr>
  </w:style>
  <w:style w:type="paragraph" w:styleId="ListParagraph">
    <w:name w:val="List Paragraph"/>
    <w:basedOn w:val="Normal"/>
    <w:uiPriority w:val="34"/>
    <w:qFormat/>
    <w:rsid w:val="00264311"/>
    <w:pPr>
      <w:ind w:left="720"/>
      <w:contextualSpacing/>
    </w:pPr>
  </w:style>
  <w:style w:type="paragraph" w:styleId="BodyText">
    <w:name w:val="Body Text"/>
    <w:basedOn w:val="Normal"/>
    <w:next w:val="Normal"/>
    <w:link w:val="BodyTextChar"/>
    <w:uiPriority w:val="99"/>
    <w:rsid w:val="00264311"/>
    <w:pPr>
      <w:widowControl w:val="0"/>
      <w:autoSpaceDE w:val="0"/>
      <w:autoSpaceDN w:val="0"/>
      <w:adjustRightInd w:val="0"/>
      <w:ind w:left="0" w:firstLine="0"/>
    </w:pPr>
    <w:rPr>
      <w:rFonts w:ascii="Tahoma" w:hAnsi="Tahoma" w:cs="Vrinda"/>
      <w:sz w:val="24"/>
      <w:szCs w:val="24"/>
      <w:lang w:bidi="bn-BD"/>
    </w:rPr>
  </w:style>
  <w:style w:type="character" w:customStyle="1" w:styleId="BodyTextChar">
    <w:name w:val="Body Text Char"/>
    <w:basedOn w:val="DefaultParagraphFont"/>
    <w:link w:val="BodyText"/>
    <w:uiPriority w:val="99"/>
    <w:rsid w:val="00264311"/>
    <w:rPr>
      <w:rFonts w:ascii="Tahoma" w:eastAsia="Times New Roman" w:hAnsi="Tahoma" w:cs="Vrinda"/>
      <w:sz w:val="24"/>
      <w:szCs w:val="24"/>
      <w:lang w:bidi="bn-BD"/>
    </w:rPr>
  </w:style>
  <w:style w:type="paragraph" w:styleId="BodyTextIndent">
    <w:name w:val="Body Text Indent"/>
    <w:basedOn w:val="Normal"/>
    <w:link w:val="BodyTextIndentChar"/>
    <w:uiPriority w:val="99"/>
    <w:semiHidden/>
    <w:unhideWhenUsed/>
    <w:rsid w:val="00264311"/>
    <w:pPr>
      <w:spacing w:after="120"/>
    </w:pPr>
  </w:style>
  <w:style w:type="character" w:customStyle="1" w:styleId="BodyTextIndentChar">
    <w:name w:val="Body Text Indent Char"/>
    <w:basedOn w:val="DefaultParagraphFont"/>
    <w:link w:val="BodyTextIndent"/>
    <w:uiPriority w:val="99"/>
    <w:semiHidden/>
    <w:rsid w:val="00264311"/>
    <w:rPr>
      <w:rFonts w:ascii="Times New Roman" w:eastAsia="Times New Roman" w:hAnsi="Times New Roman" w:cs="Times New Roman"/>
      <w:sz w:val="20"/>
      <w:szCs w:val="20"/>
    </w:rPr>
  </w:style>
  <w:style w:type="paragraph" w:styleId="BodyText2">
    <w:name w:val="Body Text 2"/>
    <w:basedOn w:val="Normal"/>
    <w:link w:val="BodyText2Char"/>
    <w:uiPriority w:val="99"/>
    <w:semiHidden/>
    <w:unhideWhenUsed/>
    <w:rsid w:val="00264311"/>
    <w:pPr>
      <w:spacing w:after="120" w:line="480" w:lineRule="auto"/>
    </w:pPr>
  </w:style>
  <w:style w:type="character" w:customStyle="1" w:styleId="BodyText2Char">
    <w:name w:val="Body Text 2 Char"/>
    <w:basedOn w:val="DefaultParagraphFont"/>
    <w:link w:val="BodyText2"/>
    <w:uiPriority w:val="99"/>
    <w:semiHidden/>
    <w:rsid w:val="0026431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264311"/>
    <w:rPr>
      <w:rFonts w:ascii="Tahoma" w:hAnsi="Tahoma" w:cs="Tahoma"/>
      <w:sz w:val="16"/>
      <w:szCs w:val="16"/>
    </w:rPr>
  </w:style>
  <w:style w:type="character" w:customStyle="1" w:styleId="BalloonTextChar">
    <w:name w:val="Balloon Text Char"/>
    <w:basedOn w:val="DefaultParagraphFont"/>
    <w:link w:val="BalloonText"/>
    <w:uiPriority w:val="99"/>
    <w:semiHidden/>
    <w:rsid w:val="00264311"/>
    <w:rPr>
      <w:rFonts w:ascii="Tahoma" w:eastAsia="Times New Roman" w:hAnsi="Tahoma" w:cs="Tahoma"/>
      <w:sz w:val="16"/>
      <w:szCs w:val="16"/>
    </w:rPr>
  </w:style>
  <w:style w:type="paragraph" w:styleId="Header">
    <w:name w:val="header"/>
    <w:basedOn w:val="Normal"/>
    <w:link w:val="HeaderChar"/>
    <w:uiPriority w:val="99"/>
    <w:unhideWhenUsed/>
    <w:rsid w:val="00C64EA4"/>
    <w:pPr>
      <w:tabs>
        <w:tab w:val="center" w:pos="4680"/>
        <w:tab w:val="right" w:pos="9360"/>
      </w:tabs>
    </w:pPr>
  </w:style>
  <w:style w:type="character" w:customStyle="1" w:styleId="HeaderChar">
    <w:name w:val="Header Char"/>
    <w:basedOn w:val="DefaultParagraphFont"/>
    <w:link w:val="Header"/>
    <w:uiPriority w:val="99"/>
    <w:rsid w:val="00C64EA4"/>
    <w:rPr>
      <w:rFonts w:ascii="Times New Roman" w:eastAsia="Times New Roman" w:hAnsi="Times New Roman"/>
    </w:rPr>
  </w:style>
  <w:style w:type="paragraph" w:styleId="Footer">
    <w:name w:val="footer"/>
    <w:basedOn w:val="Normal"/>
    <w:link w:val="FooterChar"/>
    <w:uiPriority w:val="99"/>
    <w:unhideWhenUsed/>
    <w:rsid w:val="00C64EA4"/>
    <w:pPr>
      <w:tabs>
        <w:tab w:val="center" w:pos="4680"/>
        <w:tab w:val="right" w:pos="9360"/>
      </w:tabs>
    </w:pPr>
  </w:style>
  <w:style w:type="character" w:customStyle="1" w:styleId="FooterChar">
    <w:name w:val="Footer Char"/>
    <w:basedOn w:val="DefaultParagraphFont"/>
    <w:link w:val="Footer"/>
    <w:uiPriority w:val="99"/>
    <w:rsid w:val="00C64EA4"/>
    <w:rPr>
      <w:rFonts w:ascii="Times New Roman" w:eastAsia="Times New Roman" w:hAnsi="Times New Roman"/>
    </w:rPr>
  </w:style>
  <w:style w:type="table" w:styleId="TableGrid">
    <w:name w:val="Table Grid"/>
    <w:basedOn w:val="TableNormal"/>
    <w:uiPriority w:val="59"/>
    <w:rsid w:val="00C64EA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basedOn w:val="DefaultParagraphFont"/>
    <w:uiPriority w:val="22"/>
    <w:qFormat/>
    <w:rsid w:val="0023613F"/>
    <w:rPr>
      <w:b/>
      <w:bCs/>
    </w:rPr>
  </w:style>
  <w:style w:type="table" w:customStyle="1" w:styleId="TableGrid1">
    <w:name w:val="Table Grid1"/>
    <w:basedOn w:val="TableNormal"/>
    <w:next w:val="TableGrid"/>
    <w:uiPriority w:val="59"/>
    <w:rsid w:val="00023BBD"/>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796CBB"/>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levelleft">
    <w:name w:val="textlevelleft"/>
    <w:basedOn w:val="DefaultParagraphFont"/>
    <w:rsid w:val="00E62D42"/>
  </w:style>
  <w:style w:type="character" w:customStyle="1" w:styleId="textlevel">
    <w:name w:val="textlevel"/>
    <w:basedOn w:val="DefaultParagraphFont"/>
    <w:rsid w:val="00E62D42"/>
  </w:style>
  <w:style w:type="character" w:customStyle="1" w:styleId="Heading4Char">
    <w:name w:val="Heading 4 Char"/>
    <w:basedOn w:val="DefaultParagraphFont"/>
    <w:link w:val="Heading4"/>
    <w:uiPriority w:val="9"/>
    <w:rsid w:val="00D96E63"/>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D96E63"/>
    <w:rPr>
      <w:rFonts w:asciiTheme="majorHAnsi" w:eastAsiaTheme="majorEastAsia" w:hAnsiTheme="majorHAnsi" w:cstheme="majorBidi"/>
      <w:b/>
      <w:bCs/>
      <w:color w:val="5B9BD5" w:themeColor="accent1"/>
      <w:sz w:val="22"/>
      <w:szCs w:val="22"/>
    </w:rPr>
  </w:style>
  <w:style w:type="character" w:customStyle="1" w:styleId="textlevel2">
    <w:name w:val="textlevel2"/>
    <w:basedOn w:val="DefaultParagraphFont"/>
    <w:rsid w:val="00D96E63"/>
    <w:rPr>
      <w:rFonts w:ascii="Tahoma" w:hAnsi="Tahoma" w:cs="Tahoma" w:hint="default"/>
      <w:b w:val="0"/>
      <w:bCs w:val="0"/>
      <w:i w:val="0"/>
      <w:iCs w:val="0"/>
      <w:smallCaps w:val="0"/>
      <w:color w:val="09086E"/>
      <w:sz w:val="17"/>
      <w:szCs w:val="17"/>
    </w:rPr>
  </w:style>
  <w:style w:type="character" w:customStyle="1" w:styleId="textlevelleft2">
    <w:name w:val="textlevelleft2"/>
    <w:basedOn w:val="DefaultParagraphFont"/>
    <w:rsid w:val="00D96E63"/>
  </w:style>
  <w:style w:type="character" w:styleId="Hyperlink">
    <w:name w:val="Hyperlink"/>
    <w:basedOn w:val="DefaultParagraphFont"/>
    <w:uiPriority w:val="99"/>
    <w:semiHidden/>
    <w:unhideWhenUsed/>
    <w:rsid w:val="00D96E63"/>
    <w:rPr>
      <w:color w:val="0000FF"/>
      <w:u w:val="single"/>
    </w:rPr>
  </w:style>
  <w:style w:type="paragraph" w:styleId="NoSpacing">
    <w:name w:val="No Spacing"/>
    <w:uiPriority w:val="1"/>
    <w:qFormat/>
    <w:rsid w:val="00D96E63"/>
    <w:rPr>
      <w:rFonts w:asciiTheme="minorHAnsi" w:eastAsiaTheme="minorHAnsi" w:hAnsiTheme="minorHAnsi" w:cstheme="minorBidi"/>
      <w:sz w:val="22"/>
      <w:szCs w:val="22"/>
    </w:rPr>
  </w:style>
  <w:style w:type="character" w:customStyle="1" w:styleId="tgc">
    <w:name w:val="_tgc"/>
    <w:basedOn w:val="DefaultParagraphFont"/>
    <w:rsid w:val="00D96E63"/>
  </w:style>
  <w:style w:type="paragraph" w:styleId="Revision">
    <w:name w:val="Revision"/>
    <w:hidden/>
    <w:uiPriority w:val="99"/>
    <w:semiHidden/>
    <w:rsid w:val="002E4286"/>
    <w:rPr>
      <w:rFonts w:ascii="Times New Roman" w:eastAsia="Times New Roman" w:hAnsi="Times New Roman"/>
    </w:rPr>
  </w:style>
  <w:style w:type="paragraph" w:customStyle="1" w:styleId="default0">
    <w:name w:val="default"/>
    <w:basedOn w:val="Normal"/>
    <w:uiPriority w:val="99"/>
    <w:rsid w:val="0068119F"/>
    <w:pPr>
      <w:ind w:left="0" w:firstLine="0"/>
    </w:pPr>
    <w:rPr>
      <w:rFonts w:eastAsiaTheme="minorHAnsi"/>
      <w:sz w:val="24"/>
      <w:szCs w:val="24"/>
    </w:rPr>
  </w:style>
</w:styles>
</file>

<file path=word/webSettings.xml><?xml version="1.0" encoding="utf-8"?>
<w:webSettings xmlns:r="http://schemas.openxmlformats.org/officeDocument/2006/relationships" xmlns:w="http://schemas.openxmlformats.org/wordprocessingml/2006/main">
  <w:divs>
    <w:div w:id="82997636">
      <w:bodyDiv w:val="1"/>
      <w:marLeft w:val="0"/>
      <w:marRight w:val="0"/>
      <w:marTop w:val="0"/>
      <w:marBottom w:val="0"/>
      <w:divBdr>
        <w:top w:val="none" w:sz="0" w:space="0" w:color="auto"/>
        <w:left w:val="none" w:sz="0" w:space="0" w:color="auto"/>
        <w:bottom w:val="none" w:sz="0" w:space="0" w:color="auto"/>
        <w:right w:val="none" w:sz="0" w:space="0" w:color="auto"/>
      </w:divBdr>
    </w:div>
    <w:div w:id="264850048">
      <w:bodyDiv w:val="1"/>
      <w:marLeft w:val="0"/>
      <w:marRight w:val="0"/>
      <w:marTop w:val="0"/>
      <w:marBottom w:val="0"/>
      <w:divBdr>
        <w:top w:val="none" w:sz="0" w:space="0" w:color="auto"/>
        <w:left w:val="none" w:sz="0" w:space="0" w:color="auto"/>
        <w:bottom w:val="none" w:sz="0" w:space="0" w:color="auto"/>
        <w:right w:val="none" w:sz="0" w:space="0" w:color="auto"/>
      </w:divBdr>
    </w:div>
    <w:div w:id="561869278">
      <w:bodyDiv w:val="1"/>
      <w:marLeft w:val="0"/>
      <w:marRight w:val="0"/>
      <w:marTop w:val="0"/>
      <w:marBottom w:val="0"/>
      <w:divBdr>
        <w:top w:val="none" w:sz="0" w:space="0" w:color="auto"/>
        <w:left w:val="none" w:sz="0" w:space="0" w:color="auto"/>
        <w:bottom w:val="none" w:sz="0" w:space="0" w:color="auto"/>
        <w:right w:val="none" w:sz="0" w:space="0" w:color="auto"/>
      </w:divBdr>
    </w:div>
    <w:div w:id="639188908">
      <w:bodyDiv w:val="1"/>
      <w:marLeft w:val="0"/>
      <w:marRight w:val="0"/>
      <w:marTop w:val="0"/>
      <w:marBottom w:val="0"/>
      <w:divBdr>
        <w:top w:val="none" w:sz="0" w:space="0" w:color="auto"/>
        <w:left w:val="none" w:sz="0" w:space="0" w:color="auto"/>
        <w:bottom w:val="none" w:sz="0" w:space="0" w:color="auto"/>
        <w:right w:val="none" w:sz="0" w:space="0" w:color="auto"/>
      </w:divBdr>
    </w:div>
    <w:div w:id="802430360">
      <w:bodyDiv w:val="1"/>
      <w:marLeft w:val="0"/>
      <w:marRight w:val="0"/>
      <w:marTop w:val="0"/>
      <w:marBottom w:val="0"/>
      <w:divBdr>
        <w:top w:val="none" w:sz="0" w:space="0" w:color="auto"/>
        <w:left w:val="none" w:sz="0" w:space="0" w:color="auto"/>
        <w:bottom w:val="none" w:sz="0" w:space="0" w:color="auto"/>
        <w:right w:val="none" w:sz="0" w:space="0" w:color="auto"/>
      </w:divBdr>
    </w:div>
    <w:div w:id="987594592">
      <w:bodyDiv w:val="1"/>
      <w:marLeft w:val="0"/>
      <w:marRight w:val="0"/>
      <w:marTop w:val="0"/>
      <w:marBottom w:val="0"/>
      <w:divBdr>
        <w:top w:val="none" w:sz="0" w:space="0" w:color="auto"/>
        <w:left w:val="none" w:sz="0" w:space="0" w:color="auto"/>
        <w:bottom w:val="none" w:sz="0" w:space="0" w:color="auto"/>
        <w:right w:val="none" w:sz="0" w:space="0" w:color="auto"/>
      </w:divBdr>
    </w:div>
    <w:div w:id="1759716168">
      <w:bodyDiv w:val="1"/>
      <w:marLeft w:val="0"/>
      <w:marRight w:val="0"/>
      <w:marTop w:val="0"/>
      <w:marBottom w:val="0"/>
      <w:divBdr>
        <w:top w:val="none" w:sz="0" w:space="0" w:color="auto"/>
        <w:left w:val="none" w:sz="0" w:space="0" w:color="auto"/>
        <w:bottom w:val="none" w:sz="0" w:space="0" w:color="auto"/>
        <w:right w:val="none" w:sz="0" w:space="0" w:color="auto"/>
      </w:divBdr>
    </w:div>
    <w:div w:id="1785227252">
      <w:bodyDiv w:val="1"/>
      <w:marLeft w:val="0"/>
      <w:marRight w:val="0"/>
      <w:marTop w:val="0"/>
      <w:marBottom w:val="0"/>
      <w:divBdr>
        <w:top w:val="none" w:sz="0" w:space="0" w:color="auto"/>
        <w:left w:val="none" w:sz="0" w:space="0" w:color="auto"/>
        <w:bottom w:val="none" w:sz="0" w:space="0" w:color="auto"/>
        <w:right w:val="none" w:sz="0" w:space="0" w:color="auto"/>
      </w:divBdr>
    </w:div>
    <w:div w:id="179381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package" Target="embeddings/Microsoft_Visio_Drawing455555555555555.vsd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Drawing122222222222222.vsdx"/><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package" Target="embeddings/Microsoft_Visio_Drawing344444444444444.vsd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23" Type="http://schemas.microsoft.com/office/2011/relationships/people" Target="people.xml"/><Relationship Id="rId10" Type="http://schemas.openxmlformats.org/officeDocument/2006/relationships/package" Target="embeddings/Microsoft_Visio_Drawing11111111111111.vsdx"/><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33333333333333.vsdx"/><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43F6E0-AD8D-4956-8AA7-0B16C90C0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92</Pages>
  <Words>20956</Words>
  <Characters>119451</Characters>
  <Application>Microsoft Office Word</Application>
  <DocSecurity>0</DocSecurity>
  <Lines>995</Lines>
  <Paragraphs>280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140127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creator>Amit Biswas</dc:creator>
  <cp:lastModifiedBy>DELL</cp:lastModifiedBy>
  <cp:revision>28</cp:revision>
  <cp:lastPrinted>2016-09-06T05:37:00Z</cp:lastPrinted>
  <dcterms:created xsi:type="dcterms:W3CDTF">2016-10-23T05:06:00Z</dcterms:created>
  <dcterms:modified xsi:type="dcterms:W3CDTF">2016-11-06T07:02:00Z</dcterms:modified>
</cp:coreProperties>
</file>